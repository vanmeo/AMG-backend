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64" w:type="dxa"/>
        <w:tblLayout w:type="fixed"/>
        <w:tblLook w:val="04A0" w:firstRow="1" w:lastRow="0" w:firstColumn="1" w:lastColumn="0" w:noHBand="0" w:noVBand="1"/>
      </w:tblPr>
      <w:tblGrid>
        <w:gridCol w:w="9464"/>
      </w:tblGrid>
      <w:tr w:rsidR="00BB7ACD" w:rsidRPr="0049599A" w14:paraId="37695C76" w14:textId="77777777" w:rsidTr="00A5550E">
        <w:trPr>
          <w:trHeight w:val="13767"/>
        </w:trPr>
        <w:tc>
          <w:tcPr>
            <w:tcW w:w="9464" w:type="dxa"/>
            <w:tcBorders>
              <w:top w:val="double" w:sz="4" w:space="0" w:color="auto"/>
              <w:left w:val="double" w:sz="4" w:space="0" w:color="auto"/>
              <w:bottom w:val="double" w:sz="4" w:space="0" w:color="auto"/>
              <w:right w:val="double" w:sz="4" w:space="0" w:color="auto"/>
            </w:tcBorders>
          </w:tcPr>
          <w:p w14:paraId="2A6CCFE1" w14:textId="77777777" w:rsidR="003E3F36" w:rsidRPr="0049599A" w:rsidRDefault="003E3F36" w:rsidP="003E3F36">
            <w:pPr>
              <w:keepNext/>
              <w:spacing w:before="40" w:after="40"/>
              <w:jc w:val="center"/>
              <w:rPr>
                <w:b/>
                <w:sz w:val="28"/>
                <w:szCs w:val="28"/>
                <w:lang w:val="de-DE"/>
              </w:rPr>
            </w:pPr>
            <w:r w:rsidRPr="0049599A">
              <w:rPr>
                <w:b/>
                <w:sz w:val="28"/>
                <w:szCs w:val="28"/>
                <w:lang w:val="de-DE"/>
              </w:rPr>
              <w:t>CỘNG HÒA XÃ HỘI CHỦ NGHĨA VIỆT NAM</w:t>
            </w:r>
          </w:p>
          <w:p w14:paraId="2B6FB0DF" w14:textId="77777777" w:rsidR="003E3F36" w:rsidRPr="0049599A" w:rsidRDefault="003E3F36" w:rsidP="003E3F36">
            <w:pPr>
              <w:keepNext/>
              <w:spacing w:before="40" w:after="40"/>
              <w:jc w:val="center"/>
              <w:rPr>
                <w:b/>
                <w:bCs/>
                <w:sz w:val="28"/>
                <w:szCs w:val="28"/>
                <w:lang w:val="de-DE"/>
              </w:rPr>
            </w:pPr>
            <w:r w:rsidRPr="0049599A">
              <w:rPr>
                <w:b/>
                <w:noProof/>
                <w:sz w:val="28"/>
                <w:szCs w:val="28"/>
              </w:rPr>
              <mc:AlternateContent>
                <mc:Choice Requires="wps">
                  <w:drawing>
                    <wp:anchor distT="0" distB="0" distL="114300" distR="114300" simplePos="0" relativeHeight="251660288" behindDoc="0" locked="0" layoutInCell="1" allowOverlap="1" wp14:anchorId="38CC5FD5" wp14:editId="13854D51">
                      <wp:simplePos x="0" y="0"/>
                      <wp:positionH relativeFrom="column">
                        <wp:posOffset>1824990</wp:posOffset>
                      </wp:positionH>
                      <wp:positionV relativeFrom="paragraph">
                        <wp:posOffset>220980</wp:posOffset>
                      </wp:positionV>
                      <wp:extent cx="222885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2FB2520" id="_x0000_t32" coordsize="21600,21600" o:spt="32" o:oned="t" path="m,l21600,21600e" filled="f">
                      <v:path arrowok="t" fillok="f" o:connecttype="none"/>
                      <o:lock v:ext="edit" shapetype="t"/>
                    </v:shapetype>
                    <v:shape id="Straight Arrow Connector 2" o:spid="_x0000_s1026" type="#_x0000_t32" style="position:absolute;margin-left:143.7pt;margin-top:17.4pt;width:17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"/>
                  </w:pict>
                </mc:Fallback>
              </mc:AlternateContent>
            </w:r>
            <w:r w:rsidRPr="0049599A">
              <w:rPr>
                <w:b/>
                <w:noProof/>
                <w:sz w:val="28"/>
                <w:szCs w:val="28"/>
              </w:rPr>
              <w:t>Độc lập - Tự do - Hạnh phúc</w:t>
            </w:r>
          </w:p>
          <w:p w14:paraId="76E13572" w14:textId="77777777" w:rsidR="003E3F36" w:rsidRPr="0049599A" w:rsidRDefault="003E3F36" w:rsidP="003E3F36">
            <w:pPr>
              <w:jc w:val="center"/>
              <w:rPr>
                <w:b/>
                <w:i/>
                <w:sz w:val="32"/>
                <w:szCs w:val="32"/>
                <w:lang w:val="de-DE"/>
              </w:rPr>
            </w:pPr>
          </w:p>
          <w:p w14:paraId="15E0B023" w14:textId="77777777" w:rsidR="00BB7ACD" w:rsidRPr="0049599A" w:rsidRDefault="00BB7ACD" w:rsidP="00BB7ACD">
            <w:pPr>
              <w:rPr>
                <w:sz w:val="32"/>
                <w:szCs w:val="32"/>
              </w:rPr>
            </w:pPr>
          </w:p>
          <w:p w14:paraId="67D1EBDB" w14:textId="78FE1FB6" w:rsidR="00BB7ACD" w:rsidRPr="0049599A" w:rsidRDefault="00BB7ACD" w:rsidP="00BB7ACD">
            <w:pPr>
              <w:rPr>
                <w:sz w:val="32"/>
                <w:szCs w:val="32"/>
              </w:rPr>
            </w:pPr>
          </w:p>
          <w:p w14:paraId="6D95F6CF" w14:textId="77777777" w:rsidR="00654F02" w:rsidRPr="0049599A" w:rsidRDefault="00654F02" w:rsidP="00654F02">
            <w:pPr>
              <w:rPr>
                <w:sz w:val="32"/>
                <w:szCs w:val="32"/>
              </w:rPr>
            </w:pPr>
          </w:p>
          <w:p w14:paraId="2D2A54F2" w14:textId="77777777" w:rsidR="00654F02" w:rsidRPr="0049599A" w:rsidRDefault="00654F02" w:rsidP="00654F02">
            <w:pPr>
              <w:rPr>
                <w:sz w:val="32"/>
                <w:szCs w:val="32"/>
              </w:rPr>
            </w:pPr>
          </w:p>
          <w:p w14:paraId="4C098821" w14:textId="77777777" w:rsidR="00654F02" w:rsidRPr="0049599A" w:rsidRDefault="00654F02" w:rsidP="00654F02">
            <w:pPr>
              <w:rPr>
                <w:sz w:val="32"/>
                <w:szCs w:val="32"/>
              </w:rPr>
            </w:pPr>
          </w:p>
          <w:p w14:paraId="24B82704" w14:textId="77777777" w:rsidR="00654F02" w:rsidRPr="0049599A" w:rsidRDefault="00654F02" w:rsidP="00654F02">
            <w:pPr>
              <w:rPr>
                <w:sz w:val="32"/>
                <w:szCs w:val="32"/>
              </w:rPr>
            </w:pPr>
          </w:p>
          <w:p w14:paraId="47BD93CD" w14:textId="77777777" w:rsidR="00654F02" w:rsidRPr="0049599A" w:rsidRDefault="00654F02" w:rsidP="00654F02">
            <w:pPr>
              <w:rPr>
                <w:sz w:val="32"/>
                <w:szCs w:val="32"/>
              </w:rPr>
            </w:pPr>
          </w:p>
          <w:p w14:paraId="4EDC0706" w14:textId="77777777" w:rsidR="00654F02" w:rsidRPr="0049599A" w:rsidRDefault="00654F02" w:rsidP="00654F02">
            <w:pPr>
              <w:rPr>
                <w:sz w:val="32"/>
                <w:szCs w:val="32"/>
              </w:rPr>
            </w:pPr>
          </w:p>
          <w:p w14:paraId="6A064C11" w14:textId="77777777" w:rsidR="00654F02" w:rsidRPr="0049599A" w:rsidRDefault="00654F02" w:rsidP="00654F02">
            <w:pPr>
              <w:pStyle w:val="Title"/>
              <w:spacing w:before="0" w:after="0"/>
              <w:rPr>
                <w:rFonts w:ascii="Times New Roman" w:hAnsi="Times New Roman"/>
                <w:kern w:val="0"/>
                <w:sz w:val="36"/>
                <w:szCs w:val="36"/>
                <w:lang w:val="es-ES"/>
              </w:rPr>
            </w:pPr>
            <w:r w:rsidRPr="0049599A">
              <w:rPr>
                <w:rFonts w:ascii="Times New Roman" w:hAnsi="Times New Roman"/>
                <w:kern w:val="0"/>
                <w:sz w:val="36"/>
                <w:szCs w:val="36"/>
              </w:rPr>
              <w:t xml:space="preserve">HỒ SƠ </w:t>
            </w:r>
            <w:r w:rsidRPr="0049599A">
              <w:rPr>
                <w:rFonts w:ascii="Times New Roman" w:hAnsi="Times New Roman"/>
                <w:kern w:val="0"/>
                <w:sz w:val="36"/>
                <w:szCs w:val="36"/>
                <w:lang w:val="es-ES"/>
              </w:rPr>
              <w:t>MỜI THẦU</w:t>
            </w:r>
          </w:p>
          <w:p w14:paraId="0EA10EAE" w14:textId="49B5BEA1" w:rsidR="00654F02" w:rsidRPr="0049599A" w:rsidRDefault="00074D01" w:rsidP="00654F02">
            <w:pPr>
              <w:pStyle w:val="Title"/>
              <w:spacing w:before="0" w:after="0"/>
              <w:rPr>
                <w:rFonts w:ascii="Times New Roman" w:hAnsi="Times New Roman"/>
                <w:kern w:val="0"/>
                <w:sz w:val="36"/>
                <w:szCs w:val="36"/>
                <w:lang w:val="es-ES"/>
              </w:rPr>
            </w:pPr>
            <w:r w:rsidRPr="0049599A">
              <w:rPr>
                <w:rFonts w:ascii="Times New Roman" w:hAnsi="Times New Roman"/>
                <w:kern w:val="0"/>
                <w:sz w:val="36"/>
                <w:szCs w:val="36"/>
                <w:lang w:val="es-ES"/>
              </w:rPr>
              <w:t>ĐẤU THẦU RỘNG RÃI</w:t>
            </w:r>
            <w:r w:rsidR="00654F02" w:rsidRPr="0049599A">
              <w:rPr>
                <w:rFonts w:ascii="Times New Roman" w:hAnsi="Times New Roman"/>
                <w:kern w:val="0"/>
                <w:sz w:val="36"/>
                <w:szCs w:val="36"/>
                <w:lang w:val="es-ES"/>
              </w:rPr>
              <w:t xml:space="preserve"> QUA MẠNG MỘT GIAI ĐOẠN MỘT TÚI HỒ SƠ</w:t>
            </w:r>
          </w:p>
          <w:p w14:paraId="53BCEF45" w14:textId="77777777" w:rsidR="00654F02" w:rsidRPr="0049599A" w:rsidRDefault="00654F02" w:rsidP="00654F02">
            <w:pPr>
              <w:pStyle w:val="Title"/>
              <w:spacing w:before="0" w:after="0"/>
              <w:rPr>
                <w:rFonts w:ascii="Times New Roman" w:hAnsi="Times New Roman"/>
                <w:b w:val="0"/>
                <w:kern w:val="0"/>
                <w:sz w:val="28"/>
                <w:szCs w:val="28"/>
                <w:lang w:val="es-ES"/>
              </w:rPr>
            </w:pPr>
            <w:r w:rsidRPr="0049599A">
              <w:rPr>
                <w:rFonts w:ascii="Times New Roman" w:hAnsi="Times New Roman"/>
                <w:b w:val="0"/>
                <w:kern w:val="0"/>
                <w:sz w:val="28"/>
                <w:szCs w:val="28"/>
                <w:lang w:val="es-ES"/>
              </w:rPr>
              <w:t xml:space="preserve"> (Ban hành kèm theo Thông tư số 04/2017/TT-BKHĐT ngày 15 tháng 11 năm 2017 của Bộ kế hoạch và Đầu tư)</w:t>
            </w:r>
          </w:p>
          <w:p w14:paraId="1233FD8A" w14:textId="77777777" w:rsidR="00654F02" w:rsidRPr="0049599A" w:rsidRDefault="00654F02" w:rsidP="00654F02">
            <w:pPr>
              <w:rPr>
                <w:sz w:val="32"/>
                <w:szCs w:val="32"/>
                <w:lang w:val="vi-VN"/>
              </w:rPr>
            </w:pPr>
          </w:p>
          <w:p w14:paraId="6F9257F1" w14:textId="77777777" w:rsidR="00654F02" w:rsidRPr="0049599A" w:rsidRDefault="00654F02" w:rsidP="00654F02">
            <w:pPr>
              <w:jc w:val="center"/>
              <w:rPr>
                <w:sz w:val="32"/>
                <w:szCs w:val="32"/>
                <w:lang w:val="vi-VN"/>
              </w:rPr>
            </w:pPr>
          </w:p>
          <w:p w14:paraId="5C44BD53" w14:textId="77777777" w:rsidR="00654F02" w:rsidRPr="0049599A" w:rsidRDefault="00654F02" w:rsidP="00654F02">
            <w:pPr>
              <w:jc w:val="center"/>
              <w:rPr>
                <w:sz w:val="32"/>
                <w:szCs w:val="32"/>
                <w:lang w:val="vi-VN"/>
              </w:rPr>
            </w:pPr>
          </w:p>
          <w:p w14:paraId="541FEDE5" w14:textId="77777777" w:rsidR="00654F02" w:rsidRPr="0049599A" w:rsidRDefault="00654F02" w:rsidP="00654F02">
            <w:pPr>
              <w:tabs>
                <w:tab w:val="left" w:pos="2355"/>
              </w:tabs>
              <w:rPr>
                <w:sz w:val="32"/>
                <w:szCs w:val="32"/>
                <w:lang w:val="vi-VN"/>
              </w:rPr>
            </w:pPr>
            <w:r w:rsidRPr="0049599A">
              <w:rPr>
                <w:sz w:val="32"/>
                <w:szCs w:val="32"/>
                <w:lang w:val="vi-VN"/>
              </w:rPr>
              <w:tab/>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28"/>
              <w:gridCol w:w="5155"/>
            </w:tblGrid>
            <w:tr w:rsidR="00201659" w:rsidRPr="0049599A" w14:paraId="3FB81CC6" w14:textId="77777777" w:rsidTr="003C02C7">
              <w:trPr>
                <w:trHeight w:val="557"/>
              </w:trPr>
              <w:tc>
                <w:tcPr>
                  <w:tcW w:w="4128" w:type="dxa"/>
                  <w:vAlign w:val="center"/>
                </w:tcPr>
                <w:p w14:paraId="67F654BD" w14:textId="47CAAA2A" w:rsidR="00654F02" w:rsidRPr="0049599A" w:rsidRDefault="00654F02" w:rsidP="00555E1B">
                  <w:pPr>
                    <w:jc w:val="left"/>
                    <w:rPr>
                      <w:b/>
                      <w:sz w:val="28"/>
                      <w:szCs w:val="28"/>
                      <w:lang w:val="vi-VN"/>
                    </w:rPr>
                  </w:pPr>
                  <w:r w:rsidRPr="0049599A">
                    <w:rPr>
                      <w:b/>
                      <w:sz w:val="28"/>
                      <w:szCs w:val="28"/>
                      <w:lang w:val="vi-VN"/>
                    </w:rPr>
                    <w:t>Số hiệu gói thầu và số thông báo m</w:t>
                  </w:r>
                  <w:r w:rsidR="00555E1B">
                    <w:rPr>
                      <w:b/>
                      <w:sz w:val="28"/>
                      <w:szCs w:val="28"/>
                    </w:rPr>
                    <w:t>ờ</w:t>
                  </w:r>
                  <w:r w:rsidRPr="0049599A">
                    <w:rPr>
                      <w:b/>
                      <w:sz w:val="28"/>
                      <w:szCs w:val="28"/>
                      <w:lang w:val="vi-VN"/>
                    </w:rPr>
                    <w:t>i thầu</w:t>
                  </w:r>
                </w:p>
              </w:tc>
              <w:tc>
                <w:tcPr>
                  <w:tcW w:w="5155" w:type="dxa"/>
                  <w:vAlign w:val="center"/>
                </w:tcPr>
                <w:p w14:paraId="701DBBBC" w14:textId="77777777" w:rsidR="00654F02" w:rsidRPr="0049599A" w:rsidRDefault="00654F02" w:rsidP="003E3F36">
                  <w:pPr>
                    <w:tabs>
                      <w:tab w:val="left" w:pos="1985"/>
                    </w:tabs>
                    <w:jc w:val="left"/>
                    <w:rPr>
                      <w:sz w:val="28"/>
                      <w:szCs w:val="28"/>
                      <w:lang w:val="vi-VN"/>
                    </w:rPr>
                  </w:pPr>
                </w:p>
              </w:tc>
            </w:tr>
            <w:tr w:rsidR="00201659" w:rsidRPr="0049599A" w14:paraId="4CD3188C" w14:textId="77777777" w:rsidTr="003C02C7">
              <w:trPr>
                <w:trHeight w:val="557"/>
              </w:trPr>
              <w:tc>
                <w:tcPr>
                  <w:tcW w:w="4128" w:type="dxa"/>
                  <w:vAlign w:val="center"/>
                </w:tcPr>
                <w:p w14:paraId="1534ACFA" w14:textId="77777777" w:rsidR="00654F02" w:rsidRPr="0049599A" w:rsidRDefault="00654F02" w:rsidP="003E3F36">
                  <w:pPr>
                    <w:jc w:val="left"/>
                    <w:rPr>
                      <w:b/>
                      <w:iCs/>
                      <w:sz w:val="28"/>
                      <w:szCs w:val="28"/>
                    </w:rPr>
                  </w:pPr>
                  <w:r w:rsidRPr="0049599A">
                    <w:rPr>
                      <w:b/>
                      <w:iCs/>
                      <w:sz w:val="28"/>
                      <w:szCs w:val="28"/>
                    </w:rPr>
                    <w:t>Tên g</w:t>
                  </w:r>
                  <w:r w:rsidRPr="0049599A">
                    <w:rPr>
                      <w:b/>
                      <w:iCs/>
                      <w:sz w:val="28"/>
                      <w:szCs w:val="28"/>
                      <w:lang w:val="vi-VN"/>
                    </w:rPr>
                    <w:t>ói thầu</w:t>
                  </w:r>
                  <w:r w:rsidRPr="0049599A">
                    <w:rPr>
                      <w:b/>
                      <w:iCs/>
                      <w:sz w:val="28"/>
                      <w:szCs w:val="28"/>
                    </w:rPr>
                    <w:t>:</w:t>
                  </w:r>
                </w:p>
              </w:tc>
              <w:tc>
                <w:tcPr>
                  <w:tcW w:w="5155" w:type="dxa"/>
                  <w:vAlign w:val="center"/>
                </w:tcPr>
                <w:p w14:paraId="20DCAC84" w14:textId="36A8C39B" w:rsidR="00654F02" w:rsidRPr="0049599A" w:rsidRDefault="00CD2740" w:rsidP="005E5605">
                  <w:pPr>
                    <w:tabs>
                      <w:tab w:val="left" w:pos="1985"/>
                    </w:tabs>
                    <w:rPr>
                      <w:rFonts w:ascii="Times New Roman Bold" w:hAnsi="Times New Roman Bold"/>
                      <w:spacing w:val="8"/>
                      <w:sz w:val="28"/>
                      <w:szCs w:val="28"/>
                    </w:rPr>
                  </w:pPr>
                  <w:r>
                    <w:rPr>
                      <w:rFonts w:ascii="Times New Roman Bold" w:hAnsi="Times New Roman Bold"/>
                      <w:spacing w:val="8"/>
                      <w:sz w:val="28"/>
                      <w:szCs w:val="28"/>
                      <w:lang w:val="nl-NL"/>
                    </w:rPr>
                    <w:t>Mua sắm phần mềm quản lý, chuyển tiếp và hiển thị tin nhắn cho các ứng dụng trên mạng máy tính chuyên dùng</w:t>
                  </w:r>
                </w:p>
              </w:tc>
            </w:tr>
            <w:tr w:rsidR="00201659" w:rsidRPr="0049599A" w14:paraId="71067A5E" w14:textId="77777777" w:rsidTr="003C02C7">
              <w:trPr>
                <w:trHeight w:val="557"/>
              </w:trPr>
              <w:tc>
                <w:tcPr>
                  <w:tcW w:w="4128" w:type="dxa"/>
                  <w:vAlign w:val="center"/>
                </w:tcPr>
                <w:p w14:paraId="59618F78" w14:textId="77777777" w:rsidR="00654F02" w:rsidRPr="0049599A" w:rsidRDefault="00654F02" w:rsidP="003E3F36">
                  <w:pPr>
                    <w:ind w:right="560"/>
                    <w:jc w:val="left"/>
                    <w:rPr>
                      <w:b/>
                      <w:i/>
                      <w:sz w:val="28"/>
                      <w:szCs w:val="28"/>
                      <w:lang w:val="vi-VN"/>
                    </w:rPr>
                  </w:pPr>
                  <w:r w:rsidRPr="0049599A">
                    <w:rPr>
                      <w:b/>
                      <w:sz w:val="28"/>
                      <w:szCs w:val="28"/>
                      <w:lang w:val="vi-VN"/>
                    </w:rPr>
                    <w:t>Phát hành ngày</w:t>
                  </w:r>
                  <w:r w:rsidRPr="0049599A">
                    <w:rPr>
                      <w:b/>
                      <w:sz w:val="28"/>
                      <w:szCs w:val="28"/>
                    </w:rPr>
                    <w:t>:</w:t>
                  </w:r>
                </w:p>
              </w:tc>
              <w:tc>
                <w:tcPr>
                  <w:tcW w:w="5155" w:type="dxa"/>
                  <w:vAlign w:val="center"/>
                </w:tcPr>
                <w:p w14:paraId="0EC9DBEB" w14:textId="4CB5BEE6" w:rsidR="00654F02" w:rsidRPr="0049599A" w:rsidRDefault="00654F02" w:rsidP="00C3438B">
                  <w:pPr>
                    <w:tabs>
                      <w:tab w:val="left" w:pos="1985"/>
                    </w:tabs>
                    <w:jc w:val="left"/>
                    <w:rPr>
                      <w:sz w:val="28"/>
                      <w:szCs w:val="28"/>
                    </w:rPr>
                  </w:pPr>
                  <w:r w:rsidRPr="0049599A">
                    <w:rPr>
                      <w:sz w:val="28"/>
                      <w:szCs w:val="28"/>
                    </w:rPr>
                    <w:t>Ngày</w:t>
                  </w:r>
                  <w:r w:rsidR="00472A97" w:rsidRPr="0049599A">
                    <w:rPr>
                      <w:sz w:val="28"/>
                      <w:szCs w:val="28"/>
                    </w:rPr>
                    <w:t xml:space="preserve"> </w:t>
                  </w:r>
                  <w:r w:rsidR="008932DC" w:rsidRPr="0049599A">
                    <w:rPr>
                      <w:sz w:val="28"/>
                      <w:szCs w:val="28"/>
                    </w:rPr>
                    <w:t xml:space="preserve">  </w:t>
                  </w:r>
                  <w:r w:rsidR="00FA36B5">
                    <w:rPr>
                      <w:sz w:val="28"/>
                      <w:szCs w:val="28"/>
                    </w:rPr>
                    <w:t xml:space="preserve"> </w:t>
                  </w:r>
                  <w:r w:rsidR="00074D01" w:rsidRPr="0049599A">
                    <w:rPr>
                      <w:sz w:val="28"/>
                      <w:szCs w:val="28"/>
                    </w:rPr>
                    <w:t xml:space="preserve"> tháng </w:t>
                  </w:r>
                  <w:r w:rsidR="00C3438B">
                    <w:rPr>
                      <w:sz w:val="28"/>
                      <w:szCs w:val="28"/>
                    </w:rPr>
                    <w:t xml:space="preserve"> 8</w:t>
                  </w:r>
                  <w:r w:rsidR="00074D01" w:rsidRPr="0049599A">
                    <w:rPr>
                      <w:sz w:val="28"/>
                      <w:szCs w:val="28"/>
                    </w:rPr>
                    <w:t xml:space="preserve"> năm 202</w:t>
                  </w:r>
                  <w:r w:rsidR="008932DC" w:rsidRPr="0049599A">
                    <w:rPr>
                      <w:sz w:val="28"/>
                      <w:szCs w:val="28"/>
                    </w:rPr>
                    <w:t>2</w:t>
                  </w:r>
                </w:p>
              </w:tc>
            </w:tr>
            <w:tr w:rsidR="00201659" w:rsidRPr="0049599A" w14:paraId="4B733621" w14:textId="77777777" w:rsidTr="003C02C7">
              <w:trPr>
                <w:trHeight w:val="557"/>
              </w:trPr>
              <w:tc>
                <w:tcPr>
                  <w:tcW w:w="4128" w:type="dxa"/>
                  <w:vAlign w:val="center"/>
                </w:tcPr>
                <w:p w14:paraId="20916A9A" w14:textId="77777777" w:rsidR="00654F02" w:rsidRPr="0049599A" w:rsidRDefault="00654F02" w:rsidP="003E3F36">
                  <w:pPr>
                    <w:jc w:val="left"/>
                    <w:rPr>
                      <w:b/>
                      <w:iCs/>
                      <w:sz w:val="28"/>
                      <w:szCs w:val="28"/>
                    </w:rPr>
                  </w:pPr>
                  <w:r w:rsidRPr="0049599A">
                    <w:rPr>
                      <w:b/>
                      <w:iCs/>
                      <w:sz w:val="28"/>
                      <w:szCs w:val="28"/>
                    </w:rPr>
                    <w:t>Ban hành kèm theo Quyết định:</w:t>
                  </w:r>
                </w:p>
              </w:tc>
              <w:tc>
                <w:tcPr>
                  <w:tcW w:w="5155" w:type="dxa"/>
                  <w:vAlign w:val="center"/>
                </w:tcPr>
                <w:p w14:paraId="05B35291" w14:textId="2B5A64D6" w:rsidR="00654F02" w:rsidRPr="0049599A" w:rsidRDefault="00654F02" w:rsidP="00C3438B">
                  <w:pPr>
                    <w:tabs>
                      <w:tab w:val="left" w:pos="1985"/>
                    </w:tabs>
                    <w:jc w:val="left"/>
                    <w:rPr>
                      <w:sz w:val="28"/>
                      <w:szCs w:val="28"/>
                    </w:rPr>
                  </w:pPr>
                  <w:r w:rsidRPr="0049599A">
                    <w:rPr>
                      <w:sz w:val="28"/>
                      <w:szCs w:val="28"/>
                    </w:rPr>
                    <w:t xml:space="preserve">Số </w:t>
                  </w:r>
                  <w:r w:rsidR="008932DC" w:rsidRPr="0049599A">
                    <w:rPr>
                      <w:sz w:val="28"/>
                      <w:szCs w:val="28"/>
                    </w:rPr>
                    <w:t xml:space="preserve">       </w:t>
                  </w:r>
                  <w:r w:rsidR="006B58C6">
                    <w:rPr>
                      <w:sz w:val="28"/>
                      <w:szCs w:val="28"/>
                    </w:rPr>
                    <w:t xml:space="preserve"> </w:t>
                  </w:r>
                  <w:r w:rsidR="008932DC" w:rsidRPr="0049599A">
                    <w:rPr>
                      <w:sz w:val="28"/>
                      <w:szCs w:val="28"/>
                    </w:rPr>
                    <w:t xml:space="preserve"> </w:t>
                  </w:r>
                  <w:r w:rsidR="00E939B2" w:rsidRPr="0049599A">
                    <w:rPr>
                      <w:sz w:val="28"/>
                      <w:szCs w:val="28"/>
                    </w:rPr>
                    <w:t>/QĐ- V10</w:t>
                  </w:r>
                  <w:r w:rsidR="00074D01" w:rsidRPr="0049599A">
                    <w:rPr>
                      <w:sz w:val="28"/>
                      <w:szCs w:val="28"/>
                    </w:rPr>
                    <w:t xml:space="preserve"> </w:t>
                  </w:r>
                  <w:r w:rsidRPr="0049599A">
                    <w:rPr>
                      <w:sz w:val="28"/>
                      <w:szCs w:val="28"/>
                    </w:rPr>
                    <w:t xml:space="preserve"> ngày </w:t>
                  </w:r>
                  <w:r w:rsidR="00074D01" w:rsidRPr="0049599A">
                    <w:rPr>
                      <w:sz w:val="28"/>
                      <w:szCs w:val="28"/>
                    </w:rPr>
                    <w:t xml:space="preserve"> </w:t>
                  </w:r>
                  <w:r w:rsidR="008932DC" w:rsidRPr="0049599A">
                    <w:rPr>
                      <w:sz w:val="28"/>
                      <w:szCs w:val="28"/>
                    </w:rPr>
                    <w:t xml:space="preserve">     </w:t>
                  </w:r>
                  <w:r w:rsidRPr="0049599A">
                    <w:rPr>
                      <w:sz w:val="28"/>
                      <w:szCs w:val="28"/>
                    </w:rPr>
                    <w:t>/</w:t>
                  </w:r>
                  <w:r w:rsidR="00C3438B">
                    <w:rPr>
                      <w:sz w:val="28"/>
                      <w:szCs w:val="28"/>
                    </w:rPr>
                    <w:t>8</w:t>
                  </w:r>
                  <w:r w:rsidRPr="0049599A">
                    <w:rPr>
                      <w:sz w:val="28"/>
                      <w:szCs w:val="28"/>
                    </w:rPr>
                    <w:t>/20</w:t>
                  </w:r>
                  <w:r w:rsidRPr="0049599A">
                    <w:rPr>
                      <w:sz w:val="28"/>
                      <w:szCs w:val="28"/>
                      <w:lang w:val="vi-VN"/>
                    </w:rPr>
                    <w:t>2</w:t>
                  </w:r>
                  <w:r w:rsidR="008932DC" w:rsidRPr="0049599A">
                    <w:rPr>
                      <w:sz w:val="28"/>
                      <w:szCs w:val="28"/>
                    </w:rPr>
                    <w:t>2</w:t>
                  </w:r>
                </w:p>
              </w:tc>
            </w:tr>
          </w:tbl>
          <w:tbl>
            <w:tblPr>
              <w:tblStyle w:val="TableGrid"/>
              <w:tblW w:w="9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4"/>
              <w:gridCol w:w="4704"/>
            </w:tblGrid>
            <w:tr w:rsidR="00654F02" w:rsidRPr="0049599A" w14:paraId="19A81FF9" w14:textId="77777777" w:rsidTr="007A058A">
              <w:trPr>
                <w:trHeight w:val="4069"/>
              </w:trPr>
              <w:tc>
                <w:tcPr>
                  <w:tcW w:w="4704" w:type="dxa"/>
                </w:tcPr>
                <w:p w14:paraId="0F8E2ED7" w14:textId="16193DC9" w:rsidR="00654F02" w:rsidRPr="0049599A" w:rsidRDefault="00654F02" w:rsidP="00074D01">
                  <w:pPr>
                    <w:tabs>
                      <w:tab w:val="left" w:pos="6525"/>
                    </w:tabs>
                    <w:jc w:val="center"/>
                    <w:rPr>
                      <w:b/>
                      <w:sz w:val="26"/>
                      <w:szCs w:val="26"/>
                    </w:rPr>
                  </w:pPr>
                  <w:r w:rsidRPr="0049599A">
                    <w:rPr>
                      <w:sz w:val="32"/>
                      <w:szCs w:val="32"/>
                      <w:lang w:val="vi-VN"/>
                    </w:rPr>
                    <w:tab/>
                  </w:r>
                </w:p>
              </w:tc>
              <w:tc>
                <w:tcPr>
                  <w:tcW w:w="4704" w:type="dxa"/>
                </w:tcPr>
                <w:p w14:paraId="17C287BC" w14:textId="77777777" w:rsidR="00280829" w:rsidRDefault="00280829" w:rsidP="008E4413">
                  <w:pPr>
                    <w:tabs>
                      <w:tab w:val="left" w:pos="6525"/>
                    </w:tabs>
                    <w:jc w:val="center"/>
                    <w:rPr>
                      <w:b/>
                      <w:bCs/>
                      <w:sz w:val="28"/>
                      <w:szCs w:val="28"/>
                      <w:lang w:val="vi-VN"/>
                    </w:rPr>
                  </w:pPr>
                </w:p>
                <w:p w14:paraId="1C7CE0F3" w14:textId="5A26A631" w:rsidR="008E4413" w:rsidRPr="0049599A" w:rsidRDefault="008E4413" w:rsidP="008E4413">
                  <w:pPr>
                    <w:tabs>
                      <w:tab w:val="left" w:pos="6525"/>
                    </w:tabs>
                    <w:jc w:val="center"/>
                    <w:rPr>
                      <w:b/>
                      <w:bCs/>
                      <w:sz w:val="28"/>
                      <w:szCs w:val="28"/>
                      <w:lang w:val="vi-VN"/>
                    </w:rPr>
                  </w:pPr>
                  <w:r w:rsidRPr="0049599A">
                    <w:rPr>
                      <w:b/>
                      <w:bCs/>
                      <w:sz w:val="28"/>
                      <w:szCs w:val="28"/>
                      <w:lang w:val="vi-VN"/>
                    </w:rPr>
                    <w:t>Bên mời thầu</w:t>
                  </w:r>
                </w:p>
                <w:p w14:paraId="7DCE9C9F" w14:textId="77777777" w:rsidR="008E4413" w:rsidRPr="0049599A" w:rsidRDefault="008E4413" w:rsidP="008E4413">
                  <w:pPr>
                    <w:jc w:val="center"/>
                    <w:rPr>
                      <w:b/>
                      <w:bCs/>
                      <w:sz w:val="26"/>
                      <w:szCs w:val="26"/>
                      <w:lang w:val="vi-VN"/>
                    </w:rPr>
                  </w:pPr>
                  <w:r w:rsidRPr="0049599A">
                    <w:rPr>
                      <w:b/>
                      <w:bCs/>
                      <w:sz w:val="26"/>
                      <w:szCs w:val="26"/>
                      <w:lang w:val="vi-VN"/>
                    </w:rPr>
                    <w:t>VIỆN 10/BTL 86</w:t>
                  </w:r>
                </w:p>
                <w:p w14:paraId="7A5B7180" w14:textId="77777777" w:rsidR="008E4413" w:rsidRPr="0049599A" w:rsidRDefault="008E4413" w:rsidP="008E4413">
                  <w:pPr>
                    <w:jc w:val="center"/>
                    <w:rPr>
                      <w:b/>
                      <w:bCs/>
                      <w:sz w:val="26"/>
                      <w:szCs w:val="26"/>
                      <w:lang w:val="vi-VN"/>
                    </w:rPr>
                  </w:pPr>
                </w:p>
                <w:p w14:paraId="211E3184" w14:textId="77777777" w:rsidR="008E4413" w:rsidRPr="0049599A" w:rsidRDefault="008E4413" w:rsidP="008E4413">
                  <w:pPr>
                    <w:tabs>
                      <w:tab w:val="left" w:pos="6525"/>
                    </w:tabs>
                    <w:jc w:val="center"/>
                    <w:rPr>
                      <w:b/>
                      <w:bCs/>
                      <w:lang w:val="vi-VN"/>
                    </w:rPr>
                  </w:pPr>
                </w:p>
                <w:p w14:paraId="1E5E4BBA" w14:textId="77777777" w:rsidR="008E4413" w:rsidRPr="0049599A" w:rsidRDefault="008E4413" w:rsidP="008E4413">
                  <w:pPr>
                    <w:tabs>
                      <w:tab w:val="left" w:pos="6525"/>
                    </w:tabs>
                    <w:jc w:val="center"/>
                    <w:rPr>
                      <w:b/>
                      <w:bCs/>
                      <w:lang w:val="vi-VN"/>
                    </w:rPr>
                  </w:pPr>
                </w:p>
                <w:p w14:paraId="228BEFF2" w14:textId="77777777" w:rsidR="008E4413" w:rsidRPr="0049599A" w:rsidRDefault="008E4413" w:rsidP="008E4413">
                  <w:pPr>
                    <w:tabs>
                      <w:tab w:val="left" w:pos="6525"/>
                    </w:tabs>
                    <w:jc w:val="center"/>
                    <w:rPr>
                      <w:b/>
                      <w:bCs/>
                      <w:lang w:val="vi-VN"/>
                    </w:rPr>
                  </w:pPr>
                </w:p>
                <w:p w14:paraId="6D80D46E" w14:textId="77777777" w:rsidR="008E4413" w:rsidRPr="0049599A" w:rsidRDefault="008E4413" w:rsidP="008E4413">
                  <w:pPr>
                    <w:tabs>
                      <w:tab w:val="left" w:pos="6525"/>
                    </w:tabs>
                    <w:jc w:val="center"/>
                    <w:rPr>
                      <w:b/>
                      <w:bCs/>
                      <w:lang w:val="vi-VN"/>
                    </w:rPr>
                  </w:pPr>
                </w:p>
                <w:p w14:paraId="12D6B6BE" w14:textId="77777777" w:rsidR="008E4413" w:rsidRPr="0049599A" w:rsidRDefault="008E4413" w:rsidP="00280829">
                  <w:pPr>
                    <w:tabs>
                      <w:tab w:val="left" w:pos="6525"/>
                    </w:tabs>
                    <w:rPr>
                      <w:b/>
                      <w:bCs/>
                      <w:sz w:val="36"/>
                      <w:lang w:val="vi-VN"/>
                    </w:rPr>
                  </w:pPr>
                </w:p>
                <w:p w14:paraId="522D4ABA" w14:textId="77777777" w:rsidR="008E4413" w:rsidRPr="0049599A" w:rsidRDefault="008E4413" w:rsidP="008E4413">
                  <w:pPr>
                    <w:tabs>
                      <w:tab w:val="left" w:pos="6525"/>
                    </w:tabs>
                    <w:jc w:val="center"/>
                    <w:rPr>
                      <w:b/>
                      <w:bCs/>
                      <w:sz w:val="14"/>
                      <w:lang w:val="vi-VN"/>
                    </w:rPr>
                  </w:pPr>
                </w:p>
                <w:p w14:paraId="2E9898CA" w14:textId="77777777" w:rsidR="008E4413" w:rsidRPr="0049599A" w:rsidRDefault="008E4413" w:rsidP="008E4413">
                  <w:pPr>
                    <w:jc w:val="center"/>
                    <w:rPr>
                      <w:b/>
                      <w:bCs/>
                      <w:sz w:val="26"/>
                      <w:szCs w:val="26"/>
                      <w:lang w:val="vi-VN"/>
                    </w:rPr>
                  </w:pPr>
                  <w:r w:rsidRPr="0049599A">
                    <w:rPr>
                      <w:b/>
                      <w:bCs/>
                      <w:sz w:val="26"/>
                      <w:szCs w:val="26"/>
                    </w:rPr>
                    <w:t xml:space="preserve">PHÓ </w:t>
                  </w:r>
                  <w:r w:rsidRPr="0049599A">
                    <w:rPr>
                      <w:b/>
                      <w:bCs/>
                      <w:sz w:val="26"/>
                      <w:szCs w:val="26"/>
                      <w:lang w:val="vi-VN"/>
                    </w:rPr>
                    <w:t>VIỆN TRƯỞNG</w:t>
                  </w:r>
                </w:p>
                <w:p w14:paraId="347578CD" w14:textId="2F2A4158" w:rsidR="00654F02" w:rsidRPr="0049599A" w:rsidRDefault="008E4413" w:rsidP="008E4413">
                  <w:pPr>
                    <w:tabs>
                      <w:tab w:val="left" w:pos="6525"/>
                    </w:tabs>
                    <w:jc w:val="center"/>
                    <w:rPr>
                      <w:sz w:val="32"/>
                      <w:szCs w:val="32"/>
                    </w:rPr>
                  </w:pPr>
                  <w:r w:rsidRPr="0049599A">
                    <w:rPr>
                      <w:b/>
                      <w:bCs/>
                      <w:sz w:val="28"/>
                      <w:szCs w:val="28"/>
                    </w:rPr>
                    <w:t>Thiếu tá Phạm Thị Huyền</w:t>
                  </w:r>
                </w:p>
              </w:tc>
            </w:tr>
          </w:tbl>
          <w:p w14:paraId="0E7B9E02" w14:textId="77777777" w:rsidR="00BB7ACD" w:rsidRPr="0049599A" w:rsidRDefault="00BB7ACD" w:rsidP="007244DC">
            <w:pPr>
              <w:spacing w:after="200" w:line="276" w:lineRule="auto"/>
              <w:jc w:val="left"/>
              <w:rPr>
                <w:b/>
                <w:iCs/>
                <w:sz w:val="44"/>
                <w:szCs w:val="44"/>
                <w:lang w:val="vi-VN"/>
              </w:rPr>
            </w:pPr>
          </w:p>
        </w:tc>
      </w:tr>
    </w:tbl>
    <w:p w14:paraId="600CFB60" w14:textId="25B4CA98" w:rsidR="00231D5B" w:rsidRPr="0049599A" w:rsidRDefault="005B0788" w:rsidP="00280829">
      <w:pPr>
        <w:spacing w:after="200" w:line="276" w:lineRule="auto"/>
        <w:jc w:val="center"/>
        <w:rPr>
          <w:b/>
          <w:iCs/>
          <w:sz w:val="44"/>
          <w:szCs w:val="44"/>
          <w:lang w:val="vi-VN"/>
        </w:rPr>
      </w:pPr>
      <w:r w:rsidRPr="0049599A">
        <w:rPr>
          <w:b/>
          <w:iCs/>
          <w:noProof/>
          <w:sz w:val="44"/>
          <w:szCs w:val="44"/>
        </w:rPr>
        <w:lastRenderedPageBreak/>
        <mc:AlternateContent>
          <mc:Choice Requires="wps">
            <w:drawing>
              <wp:anchor distT="0" distB="0" distL="114300" distR="114300" simplePos="0" relativeHeight="251658240" behindDoc="0" locked="0" layoutInCell="1" allowOverlap="1" wp14:anchorId="6FAB230D" wp14:editId="179DF78F">
                <wp:simplePos x="0" y="0"/>
                <wp:positionH relativeFrom="column">
                  <wp:posOffset>5663565</wp:posOffset>
                </wp:positionH>
                <wp:positionV relativeFrom="paragraph">
                  <wp:posOffset>298450</wp:posOffset>
                </wp:positionV>
                <wp:extent cx="121285" cy="333375"/>
                <wp:effectExtent l="0" t="0" r="0"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285" cy="33337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321312" id="Rectangle 4" o:spid="_x0000_s1026" style="position:absolute;margin-left:445.95pt;margin-top:23.5pt;width:9.5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" fillcolor="white [3201]" stroked="f" strokeweight="2pt"/>
            </w:pict>
          </mc:Fallback>
        </mc:AlternateContent>
      </w:r>
      <w:r w:rsidRPr="0049599A">
        <w:rPr>
          <w:b/>
          <w:iCs/>
          <w:noProof/>
          <w:sz w:val="44"/>
          <w:szCs w:val="44"/>
        </w:rPr>
        <mc:AlternateContent>
          <mc:Choice Requires="wps">
            <w:drawing>
              <wp:anchor distT="0" distB="0" distL="114300" distR="114300" simplePos="0" relativeHeight="251656192" behindDoc="0" locked="0" layoutInCell="1" allowOverlap="1" wp14:anchorId="136C8D75" wp14:editId="71F5AF0F">
                <wp:simplePos x="0" y="0"/>
                <wp:positionH relativeFrom="column">
                  <wp:posOffset>5720715</wp:posOffset>
                </wp:positionH>
                <wp:positionV relativeFrom="paragraph">
                  <wp:posOffset>1210945</wp:posOffset>
                </wp:positionV>
                <wp:extent cx="45720" cy="2286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478B50" id="Rectangle 6" o:spid="_x0000_s1026" style="position:absolute;margin-left:450.45pt;margin-top:95.35pt;width:3.6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" fillcolor="white [3212]" stroked="f" strokeweight="2pt"/>
            </w:pict>
          </mc:Fallback>
        </mc:AlternateContent>
      </w:r>
      <w:r w:rsidR="00231D5B" w:rsidRPr="0049599A">
        <w:rPr>
          <w:b/>
          <w:sz w:val="28"/>
          <w:szCs w:val="28"/>
          <w:lang w:val="vi-VN"/>
        </w:rPr>
        <w:t>MỤC LỤC</w:t>
      </w:r>
    </w:p>
    <w:p w14:paraId="6D1469EA" w14:textId="77777777" w:rsidR="00231D5B" w:rsidRPr="0049599A" w:rsidRDefault="00231D5B" w:rsidP="00231D5B">
      <w:pPr>
        <w:rPr>
          <w:lang w:val="vi-VN"/>
        </w:rPr>
      </w:pPr>
    </w:p>
    <w:p w14:paraId="43302042" w14:textId="77777777" w:rsidR="00231D5B" w:rsidRPr="0049599A" w:rsidRDefault="00231D5B" w:rsidP="001767CC">
      <w:pPr>
        <w:spacing w:after="200"/>
        <w:jc w:val="left"/>
        <w:rPr>
          <w:iCs/>
          <w:sz w:val="28"/>
          <w:szCs w:val="28"/>
          <w:lang w:val="vi-VN"/>
        </w:rPr>
      </w:pPr>
      <w:r w:rsidRPr="0049599A">
        <w:rPr>
          <w:iCs/>
          <w:sz w:val="28"/>
          <w:szCs w:val="28"/>
          <w:lang w:val="vi-VN"/>
        </w:rPr>
        <w:t xml:space="preserve">Mô tả tóm tắt  </w:t>
      </w:r>
    </w:p>
    <w:p w14:paraId="28524D55" w14:textId="77777777" w:rsidR="00231D5B" w:rsidRPr="0049599A" w:rsidRDefault="00231D5B" w:rsidP="001767CC">
      <w:pPr>
        <w:spacing w:after="200"/>
        <w:jc w:val="left"/>
        <w:rPr>
          <w:iCs/>
          <w:sz w:val="28"/>
          <w:szCs w:val="28"/>
          <w:lang w:val="vi-VN"/>
        </w:rPr>
      </w:pPr>
      <w:r w:rsidRPr="0049599A">
        <w:rPr>
          <w:iCs/>
          <w:sz w:val="28"/>
          <w:szCs w:val="28"/>
          <w:lang w:val="vi-VN"/>
        </w:rPr>
        <w:t xml:space="preserve">Từ ngữ viết tắt </w:t>
      </w:r>
    </w:p>
    <w:p w14:paraId="786D890C" w14:textId="77777777" w:rsidR="00231D5B" w:rsidRPr="0049599A" w:rsidRDefault="00231D5B" w:rsidP="001767CC">
      <w:pPr>
        <w:spacing w:after="200"/>
        <w:jc w:val="left"/>
        <w:rPr>
          <w:iCs/>
          <w:sz w:val="28"/>
          <w:szCs w:val="28"/>
          <w:lang w:val="vi-VN"/>
        </w:rPr>
      </w:pPr>
      <w:r w:rsidRPr="0049599A">
        <w:rPr>
          <w:iCs/>
          <w:sz w:val="28"/>
          <w:szCs w:val="28"/>
          <w:lang w:val="vi-VN"/>
        </w:rPr>
        <w:t>Phần 1. THỦ TỤC ĐẤU THẦU</w:t>
      </w:r>
    </w:p>
    <w:p w14:paraId="1D2F8307" w14:textId="77777777" w:rsidR="00231D5B" w:rsidRPr="0049599A" w:rsidRDefault="00231D5B" w:rsidP="001767CC">
      <w:pPr>
        <w:spacing w:after="200"/>
        <w:ind w:left="720"/>
        <w:jc w:val="left"/>
        <w:rPr>
          <w:iCs/>
          <w:sz w:val="28"/>
          <w:szCs w:val="28"/>
          <w:lang w:val="vi-VN"/>
        </w:rPr>
      </w:pPr>
      <w:r w:rsidRPr="0049599A">
        <w:rPr>
          <w:iCs/>
          <w:sz w:val="28"/>
          <w:szCs w:val="28"/>
          <w:lang w:val="vi-VN"/>
        </w:rPr>
        <w:t xml:space="preserve">Chương I. Chỉ dẫn nhà thầu </w:t>
      </w:r>
    </w:p>
    <w:p w14:paraId="42C26C26" w14:textId="77777777" w:rsidR="00231D5B" w:rsidRPr="0049599A" w:rsidRDefault="00231D5B" w:rsidP="001767CC">
      <w:pPr>
        <w:spacing w:after="200"/>
        <w:ind w:left="720"/>
        <w:jc w:val="left"/>
        <w:rPr>
          <w:iCs/>
          <w:sz w:val="28"/>
          <w:szCs w:val="28"/>
          <w:lang w:val="vi-VN"/>
        </w:rPr>
      </w:pPr>
      <w:r w:rsidRPr="0049599A">
        <w:rPr>
          <w:iCs/>
          <w:sz w:val="28"/>
          <w:szCs w:val="28"/>
          <w:lang w:val="vi-VN"/>
        </w:rPr>
        <w:t>Chương II. Bảng dữ liệu đấu thầu</w:t>
      </w:r>
    </w:p>
    <w:p w14:paraId="37BBC805" w14:textId="77777777" w:rsidR="00231D5B" w:rsidRPr="0049599A" w:rsidRDefault="00231D5B" w:rsidP="001767CC">
      <w:pPr>
        <w:spacing w:after="200"/>
        <w:ind w:left="720"/>
        <w:jc w:val="left"/>
        <w:rPr>
          <w:iCs/>
          <w:sz w:val="28"/>
          <w:szCs w:val="28"/>
          <w:lang w:val="vi-VN"/>
        </w:rPr>
      </w:pPr>
      <w:r w:rsidRPr="0049599A">
        <w:rPr>
          <w:iCs/>
          <w:sz w:val="28"/>
          <w:szCs w:val="28"/>
          <w:lang w:val="vi-VN"/>
        </w:rPr>
        <w:t>Chương III. Tiêu chuẩn đánh giá hồ sơ dự thầu</w:t>
      </w:r>
    </w:p>
    <w:p w14:paraId="39F535F8" w14:textId="77777777" w:rsidR="00231D5B" w:rsidRPr="0049599A" w:rsidRDefault="00231D5B" w:rsidP="001767CC">
      <w:pPr>
        <w:spacing w:after="200"/>
        <w:ind w:left="720"/>
        <w:jc w:val="left"/>
        <w:rPr>
          <w:iCs/>
          <w:sz w:val="28"/>
          <w:szCs w:val="28"/>
          <w:lang w:val="vi-VN"/>
        </w:rPr>
      </w:pPr>
      <w:r w:rsidRPr="0049599A">
        <w:rPr>
          <w:iCs/>
          <w:sz w:val="28"/>
          <w:szCs w:val="28"/>
          <w:lang w:val="vi-VN"/>
        </w:rPr>
        <w:t xml:space="preserve">Chương IV. </w:t>
      </w:r>
      <w:r w:rsidR="002407F3" w:rsidRPr="0049599A">
        <w:rPr>
          <w:iCs/>
          <w:sz w:val="28"/>
          <w:szCs w:val="28"/>
          <w:lang w:val="vi-VN"/>
        </w:rPr>
        <w:t>Biểu mẫu mời thầu và dự thầu</w:t>
      </w:r>
    </w:p>
    <w:p w14:paraId="0F242FE2" w14:textId="77777777" w:rsidR="00231D5B" w:rsidRPr="0049599A" w:rsidRDefault="00231D5B" w:rsidP="001767CC">
      <w:pPr>
        <w:spacing w:after="200"/>
        <w:jc w:val="left"/>
        <w:rPr>
          <w:iCs/>
          <w:sz w:val="28"/>
          <w:szCs w:val="28"/>
          <w:lang w:val="vi-VN"/>
        </w:rPr>
      </w:pPr>
      <w:r w:rsidRPr="0049599A">
        <w:rPr>
          <w:iCs/>
          <w:sz w:val="28"/>
          <w:szCs w:val="28"/>
          <w:lang w:val="vi-VN"/>
        </w:rPr>
        <w:t xml:space="preserve">Phần 2. YÊU CẦU VỀ </w:t>
      </w:r>
      <w:r w:rsidR="008F2AC4" w:rsidRPr="0049599A">
        <w:rPr>
          <w:iCs/>
          <w:sz w:val="28"/>
          <w:szCs w:val="28"/>
          <w:lang w:val="vi-VN"/>
        </w:rPr>
        <w:t>KỸ THUẬT</w:t>
      </w:r>
    </w:p>
    <w:p w14:paraId="7A4D9AD5" w14:textId="77777777" w:rsidR="00231D5B" w:rsidRPr="0049599A" w:rsidRDefault="00231D5B" w:rsidP="001767CC">
      <w:pPr>
        <w:spacing w:after="200"/>
        <w:ind w:firstLine="720"/>
        <w:jc w:val="left"/>
        <w:rPr>
          <w:iCs/>
          <w:sz w:val="28"/>
          <w:szCs w:val="28"/>
          <w:lang w:val="vi-VN"/>
        </w:rPr>
      </w:pPr>
      <w:r w:rsidRPr="0049599A">
        <w:rPr>
          <w:iCs/>
          <w:sz w:val="28"/>
          <w:szCs w:val="28"/>
          <w:lang w:val="vi-VN"/>
        </w:rPr>
        <w:t xml:space="preserve">Chương V. </w:t>
      </w:r>
      <w:r w:rsidR="00D3089E" w:rsidRPr="0049599A">
        <w:rPr>
          <w:iCs/>
          <w:sz w:val="28"/>
          <w:szCs w:val="28"/>
          <w:lang w:val="vi-VN"/>
        </w:rPr>
        <w:t>Yêu cầu về kỹ thuật</w:t>
      </w:r>
    </w:p>
    <w:p w14:paraId="0E39E441" w14:textId="77777777" w:rsidR="00231D5B" w:rsidRPr="0049599A" w:rsidRDefault="00231D5B" w:rsidP="001767CC">
      <w:pPr>
        <w:spacing w:after="200"/>
        <w:jc w:val="left"/>
        <w:rPr>
          <w:iCs/>
          <w:sz w:val="28"/>
          <w:szCs w:val="28"/>
          <w:lang w:val="vi-VN"/>
        </w:rPr>
      </w:pPr>
      <w:r w:rsidRPr="0049599A">
        <w:rPr>
          <w:iCs/>
          <w:sz w:val="28"/>
          <w:szCs w:val="28"/>
          <w:lang w:val="vi-VN"/>
        </w:rPr>
        <w:t>Phần 3. ĐIỀU KIỆN HỢP ĐỒNG VÀ BIỂU MẪU HỢP ĐỒNG</w:t>
      </w:r>
    </w:p>
    <w:p w14:paraId="5DF6434A" w14:textId="77777777" w:rsidR="00231D5B" w:rsidRPr="0049599A" w:rsidRDefault="00231D5B" w:rsidP="001767CC">
      <w:pPr>
        <w:spacing w:after="200"/>
        <w:ind w:left="720"/>
        <w:jc w:val="left"/>
        <w:rPr>
          <w:iCs/>
          <w:sz w:val="28"/>
          <w:szCs w:val="28"/>
          <w:lang w:val="vi-VN"/>
        </w:rPr>
      </w:pPr>
      <w:r w:rsidRPr="0049599A">
        <w:rPr>
          <w:iCs/>
          <w:sz w:val="28"/>
          <w:szCs w:val="28"/>
          <w:lang w:val="vi-VN"/>
        </w:rPr>
        <w:t>Chương VI. Điều kiện chung của hợp đồng</w:t>
      </w:r>
    </w:p>
    <w:p w14:paraId="4B805821" w14:textId="77777777" w:rsidR="00231D5B" w:rsidRPr="0049599A" w:rsidRDefault="00231D5B" w:rsidP="001767CC">
      <w:pPr>
        <w:spacing w:after="200"/>
        <w:ind w:left="720"/>
        <w:jc w:val="left"/>
        <w:rPr>
          <w:iCs/>
          <w:sz w:val="28"/>
          <w:szCs w:val="28"/>
          <w:lang w:val="vi-VN"/>
        </w:rPr>
      </w:pPr>
      <w:r w:rsidRPr="0049599A">
        <w:rPr>
          <w:iCs/>
          <w:sz w:val="28"/>
          <w:szCs w:val="28"/>
          <w:lang w:val="vi-VN"/>
        </w:rPr>
        <w:t>Chương VII. Điều kiện cụ thể của hợp đồng</w:t>
      </w:r>
    </w:p>
    <w:p w14:paraId="15C1D98F" w14:textId="77777777" w:rsidR="00231D5B" w:rsidRPr="0049599A" w:rsidRDefault="00231D5B" w:rsidP="001767CC">
      <w:pPr>
        <w:spacing w:after="200"/>
        <w:ind w:left="720"/>
        <w:jc w:val="left"/>
        <w:rPr>
          <w:iCs/>
          <w:sz w:val="28"/>
          <w:szCs w:val="28"/>
          <w:lang w:val="vi-VN"/>
        </w:rPr>
      </w:pPr>
      <w:r w:rsidRPr="0049599A">
        <w:rPr>
          <w:iCs/>
          <w:sz w:val="28"/>
          <w:szCs w:val="28"/>
          <w:lang w:val="vi-VN"/>
        </w:rPr>
        <w:t>Chương VIII. Biểu mẫu hợp đồng</w:t>
      </w:r>
    </w:p>
    <w:p w14:paraId="48C4082F" w14:textId="77777777" w:rsidR="00231D5B" w:rsidRPr="0049599A" w:rsidRDefault="00231D5B" w:rsidP="00621093">
      <w:pPr>
        <w:jc w:val="center"/>
        <w:rPr>
          <w:b/>
          <w:iCs/>
          <w:strike/>
          <w:sz w:val="28"/>
          <w:szCs w:val="28"/>
          <w:lang w:val="vi-VN"/>
        </w:rPr>
      </w:pPr>
    </w:p>
    <w:p w14:paraId="3F3CBDF7" w14:textId="53A31D76" w:rsidR="003E3F36" w:rsidRPr="0049599A" w:rsidRDefault="00846B64" w:rsidP="00B24933">
      <w:pPr>
        <w:jc w:val="left"/>
        <w:rPr>
          <w:b/>
          <w:sz w:val="28"/>
          <w:szCs w:val="28"/>
        </w:rPr>
      </w:pPr>
      <w:r w:rsidRPr="0049599A">
        <w:rPr>
          <w:szCs w:val="28"/>
          <w:lang w:val="vi-VN"/>
        </w:rPr>
        <w:br w:type="page"/>
      </w:r>
    </w:p>
    <w:p w14:paraId="200373C9" w14:textId="58A14E11" w:rsidR="00A01089" w:rsidRPr="0049599A" w:rsidRDefault="00A01089" w:rsidP="00A01089">
      <w:pPr>
        <w:pStyle w:val="Heading3"/>
        <w:spacing w:before="120" w:after="120" w:line="264" w:lineRule="auto"/>
        <w:rPr>
          <w:szCs w:val="28"/>
          <w:lang w:val="vi-VN"/>
        </w:rPr>
      </w:pPr>
      <w:r w:rsidRPr="0049599A">
        <w:rPr>
          <w:szCs w:val="28"/>
          <w:lang w:val="vi-VN"/>
        </w:rPr>
        <w:lastRenderedPageBreak/>
        <w:t>MÔ TẢ TÓM TẮT</w:t>
      </w:r>
    </w:p>
    <w:p w14:paraId="3F7DBB23" w14:textId="77777777" w:rsidR="00A01089" w:rsidRPr="0049599A" w:rsidRDefault="00A01089" w:rsidP="00A01089">
      <w:pPr>
        <w:rPr>
          <w:sz w:val="6"/>
          <w:lang w:val="vi-VN"/>
        </w:rPr>
      </w:pPr>
    </w:p>
    <w:p w14:paraId="558114BE" w14:textId="27F6760F" w:rsidR="00A01089" w:rsidRPr="0049599A" w:rsidRDefault="00A01089" w:rsidP="003E3F36">
      <w:pPr>
        <w:widowControl w:val="0"/>
        <w:spacing w:before="120" w:after="120" w:line="264" w:lineRule="auto"/>
        <w:jc w:val="center"/>
        <w:rPr>
          <w:b/>
          <w:szCs w:val="24"/>
          <w:lang w:val="vi-VN"/>
        </w:rPr>
      </w:pPr>
      <w:r w:rsidRPr="0049599A">
        <w:rPr>
          <w:b/>
          <w:sz w:val="28"/>
          <w:lang w:val="vi-VN"/>
        </w:rPr>
        <w:t>Phần 1. THỦ TỤC ĐẤU THẦU</w:t>
      </w:r>
    </w:p>
    <w:p w14:paraId="54058D7F" w14:textId="77777777" w:rsidR="00A01089" w:rsidRPr="0049599A" w:rsidRDefault="00A01089" w:rsidP="00312E18">
      <w:pPr>
        <w:widowControl w:val="0"/>
        <w:spacing w:before="120" w:after="120" w:line="264" w:lineRule="auto"/>
        <w:ind w:firstLine="720"/>
        <w:rPr>
          <w:b/>
          <w:sz w:val="28"/>
          <w:szCs w:val="28"/>
          <w:lang w:val="vi-VN"/>
        </w:rPr>
      </w:pPr>
      <w:r w:rsidRPr="0049599A">
        <w:rPr>
          <w:b/>
          <w:sz w:val="28"/>
          <w:szCs w:val="28"/>
          <w:lang w:val="vi-VN"/>
        </w:rPr>
        <w:t>Chương I. Chỉ dẫn nhà thầu</w:t>
      </w:r>
    </w:p>
    <w:p w14:paraId="74121E1F" w14:textId="55F89458" w:rsidR="00A01089" w:rsidRPr="0049599A" w:rsidRDefault="00A01089" w:rsidP="00312E18">
      <w:pPr>
        <w:pStyle w:val="List"/>
        <w:widowControl w:val="0"/>
        <w:spacing w:line="264" w:lineRule="auto"/>
        <w:ind w:left="0" w:firstLine="720"/>
        <w:rPr>
          <w:rFonts w:eastAsia="Calibri"/>
          <w:kern w:val="24"/>
          <w:sz w:val="28"/>
          <w:szCs w:val="28"/>
          <w:lang w:val="vi-VN" w:eastAsia="vi-VN"/>
        </w:rPr>
      </w:pPr>
      <w:r w:rsidRPr="0049599A">
        <w:rPr>
          <w:rFonts w:eastAsia="Calibri"/>
          <w:kern w:val="24"/>
          <w:sz w:val="28"/>
          <w:szCs w:val="28"/>
          <w:lang w:val="vi-VN" w:eastAsia="vi-VN"/>
        </w:rPr>
        <w:t>Chương này</w:t>
      </w:r>
      <w:r w:rsidR="00846B64" w:rsidRPr="0049599A">
        <w:rPr>
          <w:rFonts w:eastAsia="Calibri"/>
          <w:kern w:val="24"/>
          <w:sz w:val="28"/>
          <w:szCs w:val="28"/>
          <w:lang w:val="vi-VN" w:eastAsia="vi-VN"/>
        </w:rPr>
        <w:t xml:space="preserve"> </w:t>
      </w:r>
      <w:r w:rsidRPr="0049599A">
        <w:rPr>
          <w:rFonts w:eastAsia="Calibri"/>
          <w:kern w:val="24"/>
          <w:sz w:val="28"/>
          <w:szCs w:val="28"/>
          <w:lang w:val="vi-VN" w:eastAsia="vi-VN"/>
        </w:rPr>
        <w:t>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14:paraId="761A750F" w14:textId="77777777" w:rsidR="00A01089" w:rsidRPr="0049599A" w:rsidRDefault="00A01089" w:rsidP="00312E18">
      <w:pPr>
        <w:pStyle w:val="List"/>
        <w:widowControl w:val="0"/>
        <w:spacing w:line="264" w:lineRule="auto"/>
        <w:ind w:left="0" w:firstLine="720"/>
        <w:rPr>
          <w:spacing w:val="-4"/>
          <w:sz w:val="28"/>
          <w:szCs w:val="28"/>
          <w:lang w:val="vi-VN"/>
        </w:rPr>
      </w:pPr>
      <w:r w:rsidRPr="0049599A">
        <w:rPr>
          <w:spacing w:val="-4"/>
          <w:sz w:val="28"/>
          <w:szCs w:val="28"/>
          <w:lang w:val="vi-VN"/>
        </w:rPr>
        <w:t>Chương này áp dụng thống nhất đối với tất cả các gói thầu mua sắm hàng hóa qua mạng, được cố định theo định dạng tệp tin PDF và đăng tải trên Hệ thống.</w:t>
      </w:r>
    </w:p>
    <w:p w14:paraId="7009AC91" w14:textId="77777777" w:rsidR="00A01089" w:rsidRPr="0049599A" w:rsidRDefault="00A01089" w:rsidP="00312E18">
      <w:pPr>
        <w:widowControl w:val="0"/>
        <w:spacing w:before="120" w:after="120" w:line="264" w:lineRule="auto"/>
        <w:ind w:firstLine="720"/>
        <w:rPr>
          <w:b/>
          <w:sz w:val="28"/>
          <w:szCs w:val="28"/>
          <w:lang w:val="vi-VN"/>
        </w:rPr>
      </w:pPr>
      <w:r w:rsidRPr="0049599A">
        <w:rPr>
          <w:b/>
          <w:sz w:val="28"/>
          <w:szCs w:val="28"/>
          <w:lang w:val="vi-VN"/>
        </w:rPr>
        <w:t>Chương II. Bảng dữ liệu đấu thầu</w:t>
      </w:r>
    </w:p>
    <w:p w14:paraId="3E2E3B13" w14:textId="77777777" w:rsidR="00A01089" w:rsidRPr="0049599A" w:rsidRDefault="00A01089" w:rsidP="00312E18">
      <w:pPr>
        <w:pStyle w:val="List"/>
        <w:widowControl w:val="0"/>
        <w:spacing w:line="264" w:lineRule="auto"/>
        <w:ind w:left="0" w:firstLine="720"/>
        <w:rPr>
          <w:rFonts w:eastAsia="Calibri"/>
          <w:kern w:val="24"/>
          <w:sz w:val="28"/>
          <w:szCs w:val="28"/>
          <w:lang w:val="vi-VN" w:eastAsia="vi-VN"/>
        </w:rPr>
      </w:pPr>
      <w:r w:rsidRPr="0049599A">
        <w:rPr>
          <w:rFonts w:eastAsia="Calibri"/>
          <w:kern w:val="24"/>
          <w:sz w:val="28"/>
          <w:szCs w:val="28"/>
          <w:lang w:val="vi-VN" w:eastAsia="vi-VN"/>
        </w:rPr>
        <w:t xml:space="preserve">Chương này quy định cụ thể các nội dung của Chương I khi áp dụng đối với từng gói thầu. </w:t>
      </w:r>
    </w:p>
    <w:p w14:paraId="0E9D203F" w14:textId="77777777" w:rsidR="00A01089" w:rsidRPr="0049599A" w:rsidRDefault="00A01089" w:rsidP="00312E18">
      <w:pPr>
        <w:pStyle w:val="List"/>
        <w:widowControl w:val="0"/>
        <w:spacing w:line="264" w:lineRule="auto"/>
        <w:ind w:left="0" w:firstLine="720"/>
        <w:rPr>
          <w:spacing w:val="-2"/>
          <w:sz w:val="28"/>
          <w:szCs w:val="28"/>
          <w:lang w:val="vi-VN"/>
        </w:rPr>
      </w:pPr>
      <w:r w:rsidRPr="0049599A">
        <w:rPr>
          <w:spacing w:val="-2"/>
          <w:sz w:val="28"/>
          <w:szCs w:val="28"/>
          <w:lang w:val="vi-VN"/>
        </w:rPr>
        <w:t xml:space="preserve">Chương này được số hóa dưới dạng </w:t>
      </w:r>
      <w:r w:rsidR="008E112A" w:rsidRPr="0049599A">
        <w:rPr>
          <w:spacing w:val="-2"/>
          <w:sz w:val="28"/>
          <w:szCs w:val="28"/>
          <w:lang w:val="vi-VN"/>
        </w:rPr>
        <w:t xml:space="preserve">các biểu mẫu </w:t>
      </w:r>
      <w:r w:rsidRPr="0049599A">
        <w:rPr>
          <w:spacing w:val="-2"/>
          <w:sz w:val="28"/>
          <w:szCs w:val="28"/>
          <w:lang w:val="vi-VN"/>
        </w:rPr>
        <w:t>trên Hệ thống</w:t>
      </w:r>
      <w:r w:rsidR="008E112A" w:rsidRPr="0049599A">
        <w:rPr>
          <w:spacing w:val="-2"/>
          <w:sz w:val="28"/>
          <w:szCs w:val="28"/>
          <w:lang w:val="vi-VN"/>
        </w:rPr>
        <w:t xml:space="preserve"> (webform)</w:t>
      </w:r>
      <w:r w:rsidRPr="0049599A">
        <w:rPr>
          <w:spacing w:val="-2"/>
          <w:sz w:val="28"/>
          <w:szCs w:val="28"/>
          <w:lang w:val="vi-VN"/>
        </w:rPr>
        <w:t>. Bên mời thầu nhập các nội dung thông tin vào E-BDL trên Hệ thống.</w:t>
      </w:r>
    </w:p>
    <w:p w14:paraId="3CEACA48" w14:textId="77777777" w:rsidR="00A01089" w:rsidRPr="0049599A" w:rsidRDefault="00A01089" w:rsidP="00312E18">
      <w:pPr>
        <w:widowControl w:val="0"/>
        <w:spacing w:before="120" w:after="120" w:line="264" w:lineRule="auto"/>
        <w:ind w:firstLine="720"/>
        <w:rPr>
          <w:i/>
          <w:sz w:val="28"/>
          <w:szCs w:val="28"/>
          <w:lang w:val="vi-VN"/>
        </w:rPr>
      </w:pPr>
      <w:r w:rsidRPr="0049599A">
        <w:rPr>
          <w:b/>
          <w:sz w:val="28"/>
          <w:szCs w:val="28"/>
          <w:lang w:val="vi-VN"/>
        </w:rPr>
        <w:t xml:space="preserve">Chương III. Tiêu chuẩn đánh giá </w:t>
      </w:r>
      <w:r w:rsidRPr="0049599A">
        <w:rPr>
          <w:rFonts w:eastAsia="Calibri"/>
          <w:b/>
          <w:kern w:val="24"/>
          <w:sz w:val="28"/>
          <w:szCs w:val="28"/>
          <w:lang w:val="vi-VN" w:eastAsia="vi-VN"/>
        </w:rPr>
        <w:t>hồ sơ dự thầu</w:t>
      </w:r>
    </w:p>
    <w:p w14:paraId="165F0B3E" w14:textId="77777777" w:rsidR="00A01089" w:rsidRPr="0049599A" w:rsidRDefault="00A01089" w:rsidP="00312E18">
      <w:pPr>
        <w:widowControl w:val="0"/>
        <w:spacing w:before="120" w:after="120" w:line="264" w:lineRule="auto"/>
        <w:ind w:firstLine="720"/>
        <w:rPr>
          <w:rFonts w:eastAsia="Calibri"/>
          <w:kern w:val="24"/>
          <w:sz w:val="28"/>
          <w:szCs w:val="28"/>
          <w:lang w:val="vi-VN" w:eastAsia="vi-VN"/>
        </w:rPr>
      </w:pPr>
      <w:r w:rsidRPr="0049599A">
        <w:rPr>
          <w:rFonts w:eastAsia="Calibri"/>
          <w:kern w:val="24"/>
          <w:sz w:val="28"/>
          <w:szCs w:val="28"/>
          <w:lang w:val="vi-VN" w:eastAsia="vi-VN"/>
        </w:rPr>
        <w:t>Chương này bao gồm các tiêu chí để đánh giá hồ sơ dự thầu và đánh giá về năng lực, kinh nghiệm của nhà thầu.</w:t>
      </w:r>
    </w:p>
    <w:p w14:paraId="573F1041" w14:textId="77777777" w:rsidR="00387189" w:rsidRPr="0049599A" w:rsidRDefault="003A335C" w:rsidP="0057643D">
      <w:pPr>
        <w:widowControl w:val="0"/>
        <w:spacing w:before="120" w:after="120" w:line="264" w:lineRule="auto"/>
        <w:ind w:firstLine="720"/>
        <w:rPr>
          <w:sz w:val="28"/>
          <w:szCs w:val="28"/>
          <w:lang w:val="nl-NL"/>
        </w:rPr>
      </w:pPr>
      <w:r w:rsidRPr="0049599A">
        <w:rPr>
          <w:sz w:val="28"/>
          <w:szCs w:val="28"/>
          <w:lang w:val="nl-NL"/>
        </w:rPr>
        <w:t xml:space="preserve">Chương này bao gồm: </w:t>
      </w:r>
      <w:r w:rsidR="00DD0FDA" w:rsidRPr="0049599A">
        <w:rPr>
          <w:sz w:val="28"/>
          <w:szCs w:val="28"/>
          <w:lang w:val="nl-NL"/>
        </w:rPr>
        <w:t xml:space="preserve">Mục 1 </w:t>
      </w:r>
      <w:r w:rsidR="00BF79AD" w:rsidRPr="0049599A">
        <w:rPr>
          <w:sz w:val="28"/>
          <w:szCs w:val="28"/>
          <w:lang w:val="nl-NL"/>
        </w:rPr>
        <w:t>(</w:t>
      </w:r>
      <w:r w:rsidR="00837653" w:rsidRPr="0049599A">
        <w:rPr>
          <w:sz w:val="28"/>
          <w:szCs w:val="28"/>
          <w:lang w:val="nl-NL"/>
        </w:rPr>
        <w:t>Đ</w:t>
      </w:r>
      <w:r w:rsidR="00BF79AD" w:rsidRPr="0049599A">
        <w:rPr>
          <w:sz w:val="28"/>
          <w:szCs w:val="28"/>
          <w:lang w:val="nl-NL"/>
        </w:rPr>
        <w:t>ánh giá tính hợp lệ của E-HSDT)</w:t>
      </w:r>
      <w:r w:rsidR="0057643D" w:rsidRPr="0049599A">
        <w:rPr>
          <w:sz w:val="28"/>
          <w:szCs w:val="28"/>
          <w:lang w:val="nl-NL"/>
        </w:rPr>
        <w:t xml:space="preserve"> </w:t>
      </w:r>
      <w:r w:rsidR="0037773D" w:rsidRPr="0049599A">
        <w:rPr>
          <w:sz w:val="28"/>
          <w:szCs w:val="28"/>
          <w:lang w:val="vi-VN"/>
        </w:rPr>
        <w:t>được cố định theo định dạng tệp tin PDF</w:t>
      </w:r>
      <w:r w:rsidR="00387189" w:rsidRPr="0049599A">
        <w:rPr>
          <w:sz w:val="28"/>
          <w:szCs w:val="28"/>
          <w:lang w:val="vi-VN"/>
        </w:rPr>
        <w:t>/Word</w:t>
      </w:r>
      <w:r w:rsidR="0037773D" w:rsidRPr="0049599A">
        <w:rPr>
          <w:sz w:val="28"/>
          <w:szCs w:val="28"/>
          <w:lang w:val="vi-VN"/>
        </w:rPr>
        <w:t xml:space="preserve"> và đăng tải trên Hệ thống</w:t>
      </w:r>
      <w:r w:rsidR="0037773D" w:rsidRPr="0049599A">
        <w:rPr>
          <w:sz w:val="28"/>
          <w:szCs w:val="28"/>
          <w:lang w:val="nl-NL"/>
        </w:rPr>
        <w:t>;</w:t>
      </w:r>
      <w:r w:rsidR="0057643D" w:rsidRPr="0049599A">
        <w:rPr>
          <w:sz w:val="28"/>
          <w:szCs w:val="28"/>
          <w:lang w:val="nl-NL"/>
        </w:rPr>
        <w:t xml:space="preserve"> </w:t>
      </w:r>
      <w:r w:rsidRPr="0049599A">
        <w:rPr>
          <w:sz w:val="28"/>
          <w:szCs w:val="28"/>
          <w:lang w:val="nl-NL"/>
        </w:rPr>
        <w:t xml:space="preserve">Mục 2 </w:t>
      </w:r>
      <w:r w:rsidR="00330AEF" w:rsidRPr="0049599A">
        <w:rPr>
          <w:sz w:val="28"/>
          <w:szCs w:val="28"/>
          <w:lang w:val="nl-NL"/>
        </w:rPr>
        <w:t>(</w:t>
      </w:r>
      <w:r w:rsidRPr="0049599A">
        <w:rPr>
          <w:sz w:val="28"/>
          <w:szCs w:val="28"/>
          <w:lang w:val="nl-NL"/>
        </w:rPr>
        <w:t>Tiêu chuẩn đánh giá về năng lực</w:t>
      </w:r>
      <w:r w:rsidR="002B5A34" w:rsidRPr="0049599A">
        <w:rPr>
          <w:sz w:val="28"/>
          <w:szCs w:val="28"/>
          <w:lang w:val="nl-NL"/>
        </w:rPr>
        <w:t>,</w:t>
      </w:r>
      <w:r w:rsidRPr="0049599A">
        <w:rPr>
          <w:sz w:val="28"/>
          <w:szCs w:val="28"/>
          <w:lang w:val="nl-NL"/>
        </w:rPr>
        <w:t xml:space="preserve"> kinh nghiệm</w:t>
      </w:r>
      <w:r w:rsidR="00330AEF" w:rsidRPr="0049599A">
        <w:rPr>
          <w:sz w:val="28"/>
          <w:szCs w:val="28"/>
          <w:lang w:val="nl-NL"/>
        </w:rPr>
        <w:t>)</w:t>
      </w:r>
      <w:r w:rsidRPr="0049599A">
        <w:rPr>
          <w:sz w:val="28"/>
          <w:szCs w:val="28"/>
          <w:lang w:val="nl-NL"/>
        </w:rPr>
        <w:t xml:space="preserve"> được số hóa dưới dạng </w:t>
      </w:r>
      <w:r w:rsidR="00AD2C83" w:rsidRPr="0049599A">
        <w:rPr>
          <w:sz w:val="28"/>
          <w:szCs w:val="28"/>
          <w:lang w:val="nl-NL"/>
        </w:rPr>
        <w:t>w</w:t>
      </w:r>
      <w:r w:rsidRPr="0049599A">
        <w:rPr>
          <w:sz w:val="28"/>
          <w:szCs w:val="28"/>
          <w:lang w:val="nl-NL"/>
        </w:rPr>
        <w:t xml:space="preserve">ebform. Bên mời thầu cần nhập thông tin vào các </w:t>
      </w:r>
      <w:r w:rsidR="00C707E9" w:rsidRPr="0049599A">
        <w:rPr>
          <w:sz w:val="28"/>
          <w:szCs w:val="28"/>
          <w:lang w:val="nl-NL"/>
        </w:rPr>
        <w:t>w</w:t>
      </w:r>
      <w:r w:rsidRPr="0049599A">
        <w:rPr>
          <w:sz w:val="28"/>
          <w:szCs w:val="28"/>
          <w:lang w:val="nl-NL"/>
        </w:rPr>
        <w:t>ebform tương ứng</w:t>
      </w:r>
      <w:r w:rsidR="00387189" w:rsidRPr="0049599A">
        <w:rPr>
          <w:sz w:val="28"/>
          <w:szCs w:val="28"/>
          <w:lang w:val="nl-NL"/>
        </w:rPr>
        <w:t>;</w:t>
      </w:r>
      <w:r w:rsidR="0057643D" w:rsidRPr="0049599A">
        <w:rPr>
          <w:sz w:val="28"/>
          <w:szCs w:val="28"/>
          <w:lang w:val="nl-NL"/>
        </w:rPr>
        <w:t xml:space="preserve"> </w:t>
      </w:r>
      <w:r w:rsidR="00387189" w:rsidRPr="0049599A">
        <w:rPr>
          <w:sz w:val="28"/>
          <w:szCs w:val="28"/>
          <w:lang w:val="nl-NL"/>
        </w:rPr>
        <w:t>Mục 3 (Tiêu chuẩn đánh giá về kỹ thuật) và Mục 4 (Tiêu chuẩn đánh giá về giá) là tệp tin PDF/Word do bên mời thầu chuẩn bị theo mẫu.</w:t>
      </w:r>
    </w:p>
    <w:p w14:paraId="295F7970" w14:textId="77777777" w:rsidR="00A01089" w:rsidRPr="0049599A" w:rsidRDefault="009C6C2D" w:rsidP="00312E18">
      <w:pPr>
        <w:widowControl w:val="0"/>
        <w:spacing w:before="120" w:after="120" w:line="264" w:lineRule="auto"/>
        <w:ind w:firstLine="720"/>
        <w:rPr>
          <w:rFonts w:eastAsia="Calibri"/>
          <w:kern w:val="24"/>
          <w:sz w:val="28"/>
          <w:szCs w:val="28"/>
          <w:lang w:val="nl-NL" w:eastAsia="vi-VN"/>
        </w:rPr>
      </w:pPr>
      <w:r w:rsidRPr="0049599A">
        <w:rPr>
          <w:sz w:val="28"/>
          <w:szCs w:val="28"/>
          <w:lang w:val="nl-NL"/>
        </w:rPr>
        <w:t xml:space="preserve">Căn cứ vào các </w:t>
      </w:r>
      <w:r w:rsidR="00BE37D8" w:rsidRPr="0049599A">
        <w:rPr>
          <w:sz w:val="28"/>
          <w:szCs w:val="28"/>
          <w:lang w:val="nl-NL"/>
        </w:rPr>
        <w:t xml:space="preserve">thông tin do Bên mời thầu nhập vào, </w:t>
      </w:r>
      <w:r w:rsidR="003A335C" w:rsidRPr="0049599A">
        <w:rPr>
          <w:sz w:val="28"/>
          <w:szCs w:val="28"/>
          <w:lang w:val="nl-NL"/>
        </w:rPr>
        <w:t xml:space="preserve">Hệ thống sẽ tự động tạo ra các biểu mẫu dự thầu có liên quan </w:t>
      </w:r>
      <w:r w:rsidR="004533FA" w:rsidRPr="0049599A">
        <w:rPr>
          <w:sz w:val="28"/>
          <w:szCs w:val="28"/>
          <w:lang w:val="nl-NL"/>
        </w:rPr>
        <w:t>tương ứng với tiêu chuẩn đánh giá</w:t>
      </w:r>
      <w:r w:rsidRPr="0049599A">
        <w:rPr>
          <w:sz w:val="28"/>
          <w:szCs w:val="28"/>
          <w:lang w:val="nl-NL"/>
        </w:rPr>
        <w:t>.</w:t>
      </w:r>
    </w:p>
    <w:p w14:paraId="4EC27FC6" w14:textId="77777777" w:rsidR="00A01089" w:rsidRPr="0049599A" w:rsidRDefault="00A01089" w:rsidP="00312E18">
      <w:pPr>
        <w:widowControl w:val="0"/>
        <w:spacing w:before="120" w:after="120" w:line="264" w:lineRule="auto"/>
        <w:ind w:firstLine="720"/>
        <w:rPr>
          <w:b/>
          <w:sz w:val="28"/>
          <w:szCs w:val="28"/>
          <w:lang w:val="nl-NL"/>
        </w:rPr>
      </w:pPr>
      <w:r w:rsidRPr="0049599A">
        <w:rPr>
          <w:b/>
          <w:sz w:val="28"/>
          <w:szCs w:val="28"/>
          <w:lang w:val="nl-NL"/>
        </w:rPr>
        <w:t xml:space="preserve">Chương IV. Biểu mẫu mời thầu và </w:t>
      </w:r>
      <w:r w:rsidR="002407F3" w:rsidRPr="0049599A">
        <w:rPr>
          <w:b/>
          <w:sz w:val="28"/>
          <w:szCs w:val="28"/>
          <w:lang w:val="nl-NL"/>
        </w:rPr>
        <w:t>dự thầu</w:t>
      </w:r>
    </w:p>
    <w:p w14:paraId="16ACB0B7" w14:textId="77777777" w:rsidR="00A01089" w:rsidRPr="0049599A" w:rsidRDefault="00A01089" w:rsidP="00312E18">
      <w:pPr>
        <w:widowControl w:val="0"/>
        <w:spacing w:before="120" w:after="120" w:line="264" w:lineRule="auto"/>
        <w:ind w:firstLine="720"/>
        <w:rPr>
          <w:rFonts w:eastAsia="Calibri"/>
          <w:kern w:val="24"/>
          <w:sz w:val="28"/>
          <w:szCs w:val="28"/>
          <w:lang w:val="nl-NL" w:eastAsia="vi-VN"/>
        </w:rPr>
      </w:pPr>
      <w:r w:rsidRPr="0049599A">
        <w:rPr>
          <w:rFonts w:eastAsia="Calibri"/>
          <w:kern w:val="24"/>
          <w:sz w:val="28"/>
          <w:szCs w:val="28"/>
          <w:lang w:val="nl-NL" w:eastAsia="vi-VN"/>
        </w:rPr>
        <w:t xml:space="preserve">Chương này bao gồm các biểu mẫu mà </w:t>
      </w:r>
      <w:r w:rsidR="00392C8E" w:rsidRPr="0049599A">
        <w:rPr>
          <w:rFonts w:eastAsia="Calibri"/>
          <w:kern w:val="24"/>
          <w:sz w:val="28"/>
          <w:szCs w:val="28"/>
          <w:lang w:val="nl-NL" w:eastAsia="vi-VN"/>
        </w:rPr>
        <w:t>B</w:t>
      </w:r>
      <w:r w:rsidRPr="0049599A">
        <w:rPr>
          <w:rFonts w:eastAsia="Calibri"/>
          <w:kern w:val="24"/>
          <w:sz w:val="28"/>
          <w:szCs w:val="28"/>
          <w:lang w:val="nl-NL" w:eastAsia="vi-VN"/>
        </w:rPr>
        <w:t>ên mời thầu và nhà thầu sẽ phải hoàn chỉnh để thành một phần nội dung của hồ sơ mời thầu và hồ sơ dự thầu.</w:t>
      </w:r>
    </w:p>
    <w:p w14:paraId="7A041187" w14:textId="77777777" w:rsidR="00A01089" w:rsidRPr="0049599A" w:rsidRDefault="00A01089" w:rsidP="00312E18">
      <w:pPr>
        <w:pStyle w:val="List"/>
        <w:widowControl w:val="0"/>
        <w:spacing w:line="264" w:lineRule="auto"/>
        <w:ind w:left="0" w:firstLine="720"/>
        <w:rPr>
          <w:rFonts w:eastAsia="Calibri"/>
          <w:kern w:val="24"/>
          <w:sz w:val="28"/>
          <w:szCs w:val="28"/>
          <w:lang w:val="nl-NL" w:eastAsia="vi-VN"/>
        </w:rPr>
      </w:pPr>
      <w:r w:rsidRPr="0049599A">
        <w:rPr>
          <w:sz w:val="28"/>
          <w:szCs w:val="28"/>
          <w:lang w:val="nl-NL"/>
        </w:rPr>
        <w:t xml:space="preserve">Chương này được số hóa dưới dạng </w:t>
      </w:r>
      <w:r w:rsidR="00EB3FA3" w:rsidRPr="0049599A">
        <w:rPr>
          <w:sz w:val="28"/>
          <w:szCs w:val="28"/>
          <w:lang w:val="nl-NL"/>
        </w:rPr>
        <w:t>w</w:t>
      </w:r>
      <w:r w:rsidRPr="0049599A">
        <w:rPr>
          <w:sz w:val="28"/>
          <w:szCs w:val="28"/>
          <w:lang w:val="nl-NL"/>
        </w:rPr>
        <w:t xml:space="preserve">ebform. </w:t>
      </w:r>
      <w:r w:rsidRPr="0049599A">
        <w:rPr>
          <w:rFonts w:eastAsia="Calibri"/>
          <w:kern w:val="24"/>
          <w:sz w:val="28"/>
          <w:szCs w:val="28"/>
          <w:lang w:val="nl-NL" w:eastAsia="vi-VN"/>
        </w:rPr>
        <w:t xml:space="preserve">Bên mời thầu và nhà thầu cần nhập các thông tin vào </w:t>
      </w:r>
      <w:r w:rsidR="00EB3FA3" w:rsidRPr="0049599A">
        <w:rPr>
          <w:rFonts w:eastAsia="Calibri"/>
          <w:kern w:val="24"/>
          <w:sz w:val="28"/>
          <w:szCs w:val="28"/>
          <w:lang w:val="nl-NL" w:eastAsia="vi-VN"/>
        </w:rPr>
        <w:t>w</w:t>
      </w:r>
      <w:r w:rsidRPr="0049599A">
        <w:rPr>
          <w:rFonts w:eastAsia="Calibri"/>
          <w:kern w:val="24"/>
          <w:sz w:val="28"/>
          <w:szCs w:val="28"/>
          <w:lang w:val="nl-NL" w:eastAsia="vi-VN"/>
        </w:rPr>
        <w:t>ebform tương ứng phù hợp với gói thầu để phát hành E-HSMT và nộp E-HSDT trên Hệ thống.</w:t>
      </w:r>
    </w:p>
    <w:p w14:paraId="34963D31" w14:textId="77777777" w:rsidR="00B04018" w:rsidRDefault="00B04018" w:rsidP="003E3F36">
      <w:pPr>
        <w:widowControl w:val="0"/>
        <w:spacing w:before="120" w:after="120" w:line="264" w:lineRule="auto"/>
        <w:jc w:val="center"/>
        <w:rPr>
          <w:b/>
          <w:sz w:val="28"/>
          <w:szCs w:val="28"/>
          <w:lang w:val="nl-NL"/>
        </w:rPr>
      </w:pPr>
    </w:p>
    <w:p w14:paraId="02B65E51" w14:textId="77777777" w:rsidR="00B04018" w:rsidRDefault="00B04018" w:rsidP="003E3F36">
      <w:pPr>
        <w:widowControl w:val="0"/>
        <w:spacing w:before="120" w:after="120" w:line="264" w:lineRule="auto"/>
        <w:jc w:val="center"/>
        <w:rPr>
          <w:b/>
          <w:sz w:val="28"/>
          <w:szCs w:val="28"/>
          <w:lang w:val="nl-NL"/>
        </w:rPr>
      </w:pPr>
    </w:p>
    <w:p w14:paraId="294CF0EA" w14:textId="77777777" w:rsidR="00B04018" w:rsidRDefault="00B04018" w:rsidP="003E3F36">
      <w:pPr>
        <w:widowControl w:val="0"/>
        <w:spacing w:before="120" w:after="120" w:line="264" w:lineRule="auto"/>
        <w:jc w:val="center"/>
        <w:rPr>
          <w:b/>
          <w:sz w:val="28"/>
          <w:szCs w:val="28"/>
          <w:lang w:val="nl-NL"/>
        </w:rPr>
      </w:pPr>
    </w:p>
    <w:p w14:paraId="092158F7" w14:textId="77777777" w:rsidR="00A01089" w:rsidRPr="0049599A" w:rsidRDefault="00A01089" w:rsidP="003E3F36">
      <w:pPr>
        <w:widowControl w:val="0"/>
        <w:spacing w:before="120" w:after="120" w:line="264" w:lineRule="auto"/>
        <w:jc w:val="center"/>
        <w:rPr>
          <w:b/>
          <w:sz w:val="28"/>
          <w:szCs w:val="28"/>
          <w:lang w:val="nl-NL"/>
        </w:rPr>
      </w:pPr>
      <w:r w:rsidRPr="0049599A">
        <w:rPr>
          <w:b/>
          <w:sz w:val="28"/>
          <w:szCs w:val="28"/>
          <w:lang w:val="nl-NL"/>
        </w:rPr>
        <w:lastRenderedPageBreak/>
        <w:t xml:space="preserve">Phần 2. YÊU CẦU VỀ </w:t>
      </w:r>
      <w:r w:rsidR="009873FF" w:rsidRPr="0049599A">
        <w:rPr>
          <w:b/>
          <w:sz w:val="28"/>
          <w:szCs w:val="28"/>
          <w:lang w:val="nl-NL"/>
        </w:rPr>
        <w:t>KỸ THUẬT</w:t>
      </w:r>
    </w:p>
    <w:p w14:paraId="5F5EA504" w14:textId="77777777" w:rsidR="00A01089" w:rsidRPr="0049599A" w:rsidRDefault="00A01089" w:rsidP="00312E18">
      <w:pPr>
        <w:widowControl w:val="0"/>
        <w:spacing w:before="120" w:after="120" w:line="264" w:lineRule="auto"/>
        <w:ind w:firstLine="720"/>
        <w:rPr>
          <w:rFonts w:eastAsia="Calibri"/>
          <w:kern w:val="24"/>
          <w:sz w:val="28"/>
          <w:szCs w:val="28"/>
          <w:lang w:val="nl-NL" w:eastAsia="vi-VN"/>
        </w:rPr>
      </w:pPr>
      <w:r w:rsidRPr="0049599A">
        <w:rPr>
          <w:b/>
          <w:sz w:val="28"/>
          <w:szCs w:val="28"/>
          <w:lang w:val="nl-NL"/>
        </w:rPr>
        <w:t xml:space="preserve">Chương V. </w:t>
      </w:r>
      <w:r w:rsidR="009873FF" w:rsidRPr="0049599A">
        <w:rPr>
          <w:b/>
          <w:sz w:val="28"/>
          <w:szCs w:val="28"/>
          <w:lang w:val="nl-NL"/>
        </w:rPr>
        <w:t>Yêu cầu về kỹ thuật</w:t>
      </w:r>
    </w:p>
    <w:p w14:paraId="4CED6783" w14:textId="77777777" w:rsidR="00A01089" w:rsidRPr="0049599A" w:rsidRDefault="00A01089" w:rsidP="00312E18">
      <w:pPr>
        <w:widowControl w:val="0"/>
        <w:spacing w:before="120" w:after="120" w:line="264" w:lineRule="auto"/>
        <w:ind w:firstLine="720"/>
        <w:rPr>
          <w:sz w:val="28"/>
          <w:szCs w:val="28"/>
          <w:lang w:val="nl-NL"/>
        </w:rPr>
      </w:pPr>
      <w:r w:rsidRPr="0049599A">
        <w:rPr>
          <w:rFonts w:eastAsia="Calibri"/>
          <w:kern w:val="24"/>
          <w:sz w:val="28"/>
          <w:szCs w:val="28"/>
          <w:lang w:val="nl-NL" w:eastAsia="vi-VN"/>
        </w:rPr>
        <w:t xml:space="preserve">Chương này </w:t>
      </w:r>
      <w:r w:rsidR="009873FF" w:rsidRPr="0049599A">
        <w:rPr>
          <w:rFonts w:eastAsia="Calibri"/>
          <w:kern w:val="24"/>
          <w:sz w:val="28"/>
          <w:szCs w:val="28"/>
          <w:lang w:val="nl-NL" w:eastAsia="vi-VN"/>
        </w:rPr>
        <w:t>nêu các</w:t>
      </w:r>
      <w:r w:rsidRPr="0049599A">
        <w:rPr>
          <w:sz w:val="28"/>
          <w:szCs w:val="28"/>
          <w:lang w:val="nl-NL"/>
        </w:rPr>
        <w:t xml:space="preserve"> yêu cầu về kỹ thuật và bản vẽ để mô tả các đặc tính kỹ thuật của hàng hóa và dịch vụ liên quan; các nội dung về kiểm tra </w:t>
      </w:r>
      <w:r w:rsidR="00921691" w:rsidRPr="0049599A">
        <w:rPr>
          <w:sz w:val="28"/>
          <w:szCs w:val="28"/>
          <w:lang w:val="nl-NL"/>
        </w:rPr>
        <w:t>và thử nghiệm hàng hoá (nếu có) được hiển thị dưới dạng tệp tin PDF/Word/CAD do Bên mời thầu chuẩn bị và đính kèm lên Hệ thống.</w:t>
      </w:r>
    </w:p>
    <w:p w14:paraId="4AA8FD5B" w14:textId="351BE7EE" w:rsidR="00A01089" w:rsidRPr="0049599A" w:rsidRDefault="00A01089" w:rsidP="003E3F36">
      <w:pPr>
        <w:widowControl w:val="0"/>
        <w:spacing w:before="120" w:after="120" w:line="264" w:lineRule="auto"/>
        <w:jc w:val="center"/>
        <w:rPr>
          <w:b/>
          <w:sz w:val="28"/>
          <w:szCs w:val="28"/>
          <w:lang w:val="nl-NL"/>
        </w:rPr>
      </w:pPr>
      <w:r w:rsidRPr="0049599A">
        <w:rPr>
          <w:b/>
          <w:sz w:val="28"/>
          <w:szCs w:val="28"/>
          <w:lang w:val="nl-NL"/>
        </w:rPr>
        <w:t>Phần 3. ĐIỀU KIỆN HỢP ĐỒNG VÀ BIỂU MẪU HỢP ĐỒNG</w:t>
      </w:r>
    </w:p>
    <w:p w14:paraId="500C740F" w14:textId="77777777" w:rsidR="00A01089" w:rsidRPr="0049599A" w:rsidRDefault="00A01089" w:rsidP="00312E18">
      <w:pPr>
        <w:widowControl w:val="0"/>
        <w:spacing w:before="120" w:after="120" w:line="264" w:lineRule="auto"/>
        <w:ind w:firstLine="720"/>
        <w:rPr>
          <w:b/>
          <w:sz w:val="28"/>
          <w:szCs w:val="28"/>
          <w:lang w:val="nl-NL"/>
        </w:rPr>
      </w:pPr>
      <w:r w:rsidRPr="0049599A">
        <w:rPr>
          <w:b/>
          <w:sz w:val="28"/>
          <w:szCs w:val="28"/>
          <w:lang w:val="nl-NL"/>
        </w:rPr>
        <w:t>Chương VI. Điều kiện chung của hợp đồng</w:t>
      </w:r>
    </w:p>
    <w:p w14:paraId="08CD41CA" w14:textId="77777777" w:rsidR="00A01089" w:rsidRPr="0049599A" w:rsidRDefault="00A01089" w:rsidP="00312E18">
      <w:pPr>
        <w:widowControl w:val="0"/>
        <w:spacing w:before="120" w:after="120" w:line="264" w:lineRule="auto"/>
        <w:ind w:firstLine="720"/>
        <w:rPr>
          <w:rFonts w:eastAsia="Calibri"/>
          <w:kern w:val="24"/>
          <w:sz w:val="28"/>
          <w:szCs w:val="28"/>
          <w:lang w:val="vi-VN" w:eastAsia="vi-VN"/>
        </w:rPr>
      </w:pPr>
      <w:r w:rsidRPr="0049599A">
        <w:rPr>
          <w:sz w:val="28"/>
          <w:szCs w:val="28"/>
          <w:lang w:val="nl-NL" w:eastAsia="vi-VN"/>
        </w:rPr>
        <w:t>Chương</w:t>
      </w:r>
      <w:r w:rsidRPr="0049599A">
        <w:rPr>
          <w:sz w:val="28"/>
          <w:szCs w:val="28"/>
          <w:lang w:val="vi-VN" w:eastAsia="vi-VN"/>
        </w:rPr>
        <w:t xml:space="preserve"> này gồm điều khoản chung được áp dụng cho tất cả các hợp đồng</w:t>
      </w:r>
      <w:r w:rsidRPr="0049599A">
        <w:rPr>
          <w:sz w:val="28"/>
          <w:szCs w:val="28"/>
          <w:lang w:val="nl-NL" w:eastAsia="vi-VN"/>
        </w:rPr>
        <w:t xml:space="preserve"> của các gói thầu khác nhau</w:t>
      </w:r>
      <w:r w:rsidRPr="0049599A">
        <w:rPr>
          <w:sz w:val="28"/>
          <w:szCs w:val="28"/>
          <w:lang w:val="vi-VN" w:eastAsia="vi-VN"/>
        </w:rPr>
        <w:t xml:space="preserve">. </w:t>
      </w:r>
      <w:r w:rsidRPr="0049599A">
        <w:rPr>
          <w:rFonts w:eastAsia="Calibri"/>
          <w:kern w:val="24"/>
          <w:sz w:val="28"/>
          <w:szCs w:val="28"/>
          <w:lang w:val="vi-VN" w:eastAsia="vi-VN"/>
        </w:rPr>
        <w:t>Chỉ được sử dụng mà không được sửa đổi các quy định tại Chương này.</w:t>
      </w:r>
    </w:p>
    <w:p w14:paraId="33C91C11" w14:textId="77777777" w:rsidR="000A7884" w:rsidRPr="0049599A" w:rsidRDefault="000A7884" w:rsidP="000A7884">
      <w:pPr>
        <w:pStyle w:val="List"/>
        <w:widowControl w:val="0"/>
        <w:spacing w:line="264" w:lineRule="auto"/>
        <w:ind w:left="0" w:firstLine="720"/>
        <w:rPr>
          <w:spacing w:val="-4"/>
          <w:sz w:val="28"/>
          <w:szCs w:val="28"/>
          <w:lang w:val="vi-VN"/>
        </w:rPr>
      </w:pPr>
      <w:r w:rsidRPr="0049599A">
        <w:rPr>
          <w:spacing w:val="-4"/>
          <w:sz w:val="28"/>
          <w:szCs w:val="28"/>
          <w:lang w:val="vi-VN"/>
        </w:rPr>
        <w:t>Chương này áp dụng thống nhất đối với tất cả các gói thầu mua sắm hàng hóa qua mạng, được cố định theo định dạng tệp tin PDF và đăng tải trên Hệ thống.</w:t>
      </w:r>
    </w:p>
    <w:p w14:paraId="49F01F6A" w14:textId="77777777" w:rsidR="00A01089" w:rsidRPr="0049599A" w:rsidRDefault="00A01089" w:rsidP="00312E18">
      <w:pPr>
        <w:pStyle w:val="TOCNumber1"/>
        <w:widowControl w:val="0"/>
        <w:suppressAutoHyphens w:val="0"/>
        <w:spacing w:before="120" w:line="264" w:lineRule="auto"/>
        <w:ind w:firstLine="720"/>
        <w:rPr>
          <w:lang w:val="vi-VN"/>
        </w:rPr>
      </w:pPr>
      <w:r w:rsidRPr="0049599A">
        <w:rPr>
          <w:lang w:val="vi-VN"/>
        </w:rPr>
        <w:t>Chương VII. Điều kiện cụ thể của hợp đồng</w:t>
      </w:r>
    </w:p>
    <w:p w14:paraId="1BF20A37" w14:textId="77777777" w:rsidR="00A01089" w:rsidRPr="0049599A" w:rsidRDefault="00A01089" w:rsidP="00312E18">
      <w:pPr>
        <w:widowControl w:val="0"/>
        <w:spacing w:before="120" w:after="120" w:line="264" w:lineRule="auto"/>
        <w:ind w:firstLine="720"/>
        <w:rPr>
          <w:sz w:val="28"/>
          <w:szCs w:val="28"/>
          <w:lang w:val="vi-VN" w:eastAsia="vi-VN"/>
        </w:rPr>
      </w:pPr>
      <w:r w:rsidRPr="0049599A">
        <w:rPr>
          <w:sz w:val="28"/>
          <w:szCs w:val="28"/>
          <w:lang w:val="vi-VN"/>
        </w:rPr>
        <w:t xml:space="preserve">Chương </w:t>
      </w:r>
      <w:r w:rsidRPr="0049599A">
        <w:rPr>
          <w:sz w:val="28"/>
          <w:szCs w:val="28"/>
          <w:lang w:val="vi-VN" w:eastAsia="vi-VN"/>
        </w:rPr>
        <w:t xml:space="preserve">này bao gồm dữ liệu hợp đồng và Điều kiện cụ thể, trong đó có điều khoản cụ thể cho mỗi hợp đồng. Điều kiện cụ thể của hợp đồng nhằm </w:t>
      </w:r>
      <w:r w:rsidR="00921691" w:rsidRPr="0049599A">
        <w:rPr>
          <w:sz w:val="28"/>
          <w:szCs w:val="28"/>
          <w:lang w:val="vi-VN" w:eastAsia="vi-VN"/>
        </w:rPr>
        <w:t>chi tiết hóa</w:t>
      </w:r>
      <w:r w:rsidRPr="0049599A">
        <w:rPr>
          <w:sz w:val="28"/>
          <w:szCs w:val="28"/>
          <w:lang w:val="vi-VN" w:eastAsia="vi-VN"/>
        </w:rPr>
        <w:t>, bổ sung nhưng không được thay thế Điều kiện chung của Hợp đồng.</w:t>
      </w:r>
    </w:p>
    <w:p w14:paraId="2F7E9841" w14:textId="77777777" w:rsidR="00A01089" w:rsidRPr="0049599A" w:rsidRDefault="00A01089" w:rsidP="00312E18">
      <w:pPr>
        <w:widowControl w:val="0"/>
        <w:spacing w:before="120" w:after="120" w:line="264" w:lineRule="auto"/>
        <w:ind w:firstLine="720"/>
        <w:rPr>
          <w:sz w:val="28"/>
          <w:szCs w:val="28"/>
          <w:lang w:val="vi-VN"/>
        </w:rPr>
      </w:pPr>
      <w:r w:rsidRPr="0049599A">
        <w:rPr>
          <w:sz w:val="28"/>
          <w:szCs w:val="28"/>
          <w:lang w:val="vi-VN"/>
        </w:rPr>
        <w:t xml:space="preserve">Chương này được số hóa dưới dạng </w:t>
      </w:r>
      <w:r w:rsidR="006C5EDF" w:rsidRPr="0049599A">
        <w:rPr>
          <w:sz w:val="28"/>
          <w:szCs w:val="28"/>
          <w:lang w:val="vi-VN"/>
        </w:rPr>
        <w:t>w</w:t>
      </w:r>
      <w:r w:rsidRPr="0049599A">
        <w:rPr>
          <w:sz w:val="28"/>
          <w:szCs w:val="28"/>
          <w:lang w:val="vi-VN"/>
        </w:rPr>
        <w:t>ebform. Bên mời thầu nhập các nội dung thông tin vào điều kiện cụ thể của hợp đồng trên Hệ thống.</w:t>
      </w:r>
    </w:p>
    <w:p w14:paraId="26A3B8E7" w14:textId="210F5F4C" w:rsidR="00A01089" w:rsidRPr="0049599A" w:rsidRDefault="00A01089" w:rsidP="00312E18">
      <w:pPr>
        <w:widowControl w:val="0"/>
        <w:spacing w:before="120" w:after="120" w:line="264" w:lineRule="auto"/>
        <w:ind w:firstLine="720"/>
        <w:rPr>
          <w:b/>
          <w:sz w:val="28"/>
          <w:szCs w:val="28"/>
          <w:lang w:val="vi-VN"/>
        </w:rPr>
      </w:pPr>
      <w:r w:rsidRPr="0049599A">
        <w:rPr>
          <w:b/>
          <w:sz w:val="28"/>
          <w:szCs w:val="28"/>
          <w:lang w:val="nl-NL"/>
        </w:rPr>
        <w:t>Chương VIII</w:t>
      </w:r>
      <w:r w:rsidRPr="0049599A">
        <w:rPr>
          <w:b/>
          <w:sz w:val="28"/>
          <w:szCs w:val="28"/>
          <w:lang w:val="vi-VN"/>
        </w:rPr>
        <w:t>.</w:t>
      </w:r>
      <w:r w:rsidR="00FA41C1">
        <w:rPr>
          <w:b/>
          <w:sz w:val="28"/>
          <w:szCs w:val="28"/>
        </w:rPr>
        <w:t xml:space="preserve"> </w:t>
      </w:r>
      <w:r w:rsidRPr="0049599A">
        <w:rPr>
          <w:b/>
          <w:sz w:val="28"/>
          <w:szCs w:val="28"/>
          <w:lang w:val="vi-VN"/>
        </w:rPr>
        <w:t>Biểu mẫu hợp đồng</w:t>
      </w:r>
    </w:p>
    <w:p w14:paraId="71F92DBD" w14:textId="77777777" w:rsidR="00A01089" w:rsidRPr="0049599A" w:rsidRDefault="00A01089" w:rsidP="00D0270F">
      <w:pPr>
        <w:widowControl w:val="0"/>
        <w:spacing w:before="120" w:after="120" w:line="264" w:lineRule="auto"/>
        <w:ind w:firstLine="720"/>
        <w:rPr>
          <w:sz w:val="28"/>
          <w:szCs w:val="28"/>
          <w:lang w:val="vi-VN" w:eastAsia="vi-VN"/>
        </w:rPr>
      </w:pPr>
      <w:r w:rsidRPr="0049599A">
        <w:rPr>
          <w:sz w:val="28"/>
          <w:szCs w:val="28"/>
          <w:lang w:val="vi-VN"/>
        </w:rPr>
        <w:t xml:space="preserve">Chương </w:t>
      </w:r>
      <w:r w:rsidRPr="0049599A">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7F5C91DC" w14:textId="77777777" w:rsidR="00E00313" w:rsidRPr="0049599A" w:rsidRDefault="00A01089" w:rsidP="00D0270F">
      <w:pPr>
        <w:widowControl w:val="0"/>
        <w:spacing w:before="120" w:after="120" w:line="264" w:lineRule="auto"/>
        <w:ind w:firstLine="720"/>
        <w:rPr>
          <w:spacing w:val="-6"/>
          <w:sz w:val="28"/>
          <w:szCs w:val="28"/>
          <w:lang w:val="vi-VN"/>
        </w:rPr>
      </w:pPr>
      <w:r w:rsidRPr="0049599A">
        <w:rPr>
          <w:spacing w:val="-6"/>
          <w:sz w:val="28"/>
          <w:szCs w:val="28"/>
          <w:lang w:val="vi-VN"/>
        </w:rPr>
        <w:t xml:space="preserve">Chương này </w:t>
      </w:r>
      <w:r w:rsidR="004533FA" w:rsidRPr="0049599A">
        <w:rPr>
          <w:spacing w:val="-6"/>
          <w:sz w:val="28"/>
          <w:szCs w:val="28"/>
          <w:lang w:val="vi-VN"/>
        </w:rPr>
        <w:t xml:space="preserve">bao gồm </w:t>
      </w:r>
      <w:r w:rsidRPr="0049599A">
        <w:rPr>
          <w:spacing w:val="-6"/>
          <w:sz w:val="28"/>
          <w:szCs w:val="28"/>
          <w:lang w:val="vi-VN"/>
        </w:rPr>
        <w:t xml:space="preserve">tệp tin PDF/Word do </w:t>
      </w:r>
      <w:r w:rsidR="00392C8E" w:rsidRPr="0049599A">
        <w:rPr>
          <w:spacing w:val="-6"/>
          <w:sz w:val="28"/>
          <w:szCs w:val="28"/>
          <w:lang w:val="vi-VN"/>
        </w:rPr>
        <w:t>B</w:t>
      </w:r>
      <w:r w:rsidRPr="0049599A">
        <w:rPr>
          <w:spacing w:val="-6"/>
          <w:sz w:val="28"/>
          <w:szCs w:val="28"/>
          <w:lang w:val="vi-VN"/>
        </w:rPr>
        <w:t>ên mời thầu chuẩn bị theo mẫu.</w:t>
      </w:r>
      <w:bookmarkStart w:id="0" w:name="_Toc438270254"/>
      <w:bookmarkStart w:id="1" w:name="_Toc438366661"/>
    </w:p>
    <w:p w14:paraId="522E8C63" w14:textId="77777777" w:rsidR="003E3F36" w:rsidRPr="0049599A" w:rsidRDefault="00E00313" w:rsidP="00E00313">
      <w:pPr>
        <w:jc w:val="center"/>
        <w:rPr>
          <w:rFonts w:eastAsia="Calibri"/>
          <w:b/>
          <w:kern w:val="24"/>
          <w:sz w:val="28"/>
          <w:szCs w:val="28"/>
          <w:lang w:val="nl-NL" w:eastAsia="vi-VN"/>
        </w:rPr>
      </w:pPr>
      <w:r w:rsidRPr="0049599A">
        <w:rPr>
          <w:rFonts w:eastAsia="Calibri"/>
          <w:b/>
          <w:kern w:val="24"/>
          <w:sz w:val="28"/>
          <w:szCs w:val="28"/>
          <w:lang w:val="nl-NL" w:eastAsia="vi-VN"/>
        </w:rPr>
        <w:br w:type="page"/>
      </w:r>
    </w:p>
    <w:p w14:paraId="1D549BD6" w14:textId="0D6BEAF1" w:rsidR="00E00313" w:rsidRPr="0049599A" w:rsidRDefault="00E00313" w:rsidP="00E00313">
      <w:pPr>
        <w:jc w:val="center"/>
        <w:rPr>
          <w:b/>
          <w:sz w:val="28"/>
          <w:szCs w:val="28"/>
          <w:lang w:val="fr-FR"/>
        </w:rPr>
      </w:pPr>
      <w:r w:rsidRPr="0049599A">
        <w:rPr>
          <w:b/>
          <w:sz w:val="28"/>
          <w:szCs w:val="28"/>
          <w:lang w:val="fr-FR"/>
        </w:rPr>
        <w:lastRenderedPageBreak/>
        <w:t>TỪ NGỮ VIẾT TẮT</w:t>
      </w:r>
    </w:p>
    <w:p w14:paraId="51EB1E68" w14:textId="77777777" w:rsidR="00E00313" w:rsidRPr="0049599A" w:rsidRDefault="00E00313" w:rsidP="00E00313">
      <w:pPr>
        <w:rPr>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6372"/>
      </w:tblGrid>
      <w:tr w:rsidR="0049599A" w:rsidRPr="0049599A" w14:paraId="2242FC46" w14:textId="77777777" w:rsidTr="000B2306">
        <w:tc>
          <w:tcPr>
            <w:tcW w:w="1484" w:type="pct"/>
          </w:tcPr>
          <w:p w14:paraId="43FA686D" w14:textId="77777777" w:rsidR="002A44B2" w:rsidRPr="0049599A" w:rsidRDefault="002A44B2" w:rsidP="00FA4679">
            <w:pPr>
              <w:widowControl w:val="0"/>
              <w:tabs>
                <w:tab w:val="left" w:pos="1260"/>
              </w:tabs>
              <w:spacing w:before="60" w:after="60" w:line="264" w:lineRule="auto"/>
              <w:ind w:firstLine="720"/>
              <w:rPr>
                <w:sz w:val="28"/>
                <w:szCs w:val="28"/>
                <w:lang w:val="fr-FR"/>
              </w:rPr>
            </w:pPr>
            <w:r w:rsidRPr="0049599A">
              <w:rPr>
                <w:sz w:val="28"/>
                <w:szCs w:val="28"/>
                <w:lang w:val="fr-FR"/>
              </w:rPr>
              <w:t>E-TBMT</w:t>
            </w:r>
          </w:p>
        </w:tc>
        <w:tc>
          <w:tcPr>
            <w:tcW w:w="3516" w:type="pct"/>
          </w:tcPr>
          <w:p w14:paraId="788505F8" w14:textId="77777777" w:rsidR="002A44B2" w:rsidRPr="0049599A" w:rsidRDefault="002A44B2" w:rsidP="00FA4679">
            <w:pPr>
              <w:widowControl w:val="0"/>
              <w:tabs>
                <w:tab w:val="left" w:pos="1260"/>
              </w:tabs>
              <w:spacing w:before="60" w:after="60" w:line="264" w:lineRule="auto"/>
              <w:ind w:left="34"/>
              <w:rPr>
                <w:sz w:val="28"/>
                <w:szCs w:val="28"/>
                <w:lang w:val="fr-FR"/>
              </w:rPr>
            </w:pPr>
            <w:r w:rsidRPr="0049599A">
              <w:rPr>
                <w:sz w:val="28"/>
                <w:szCs w:val="28"/>
                <w:lang w:val="fr-FR"/>
              </w:rPr>
              <w:t>Thông báo mời thầu</w:t>
            </w:r>
          </w:p>
        </w:tc>
      </w:tr>
      <w:tr w:rsidR="0049599A" w:rsidRPr="0049599A" w14:paraId="305396DF" w14:textId="77777777" w:rsidTr="000B2306">
        <w:tc>
          <w:tcPr>
            <w:tcW w:w="1484" w:type="pct"/>
          </w:tcPr>
          <w:p w14:paraId="7ED4C299" w14:textId="77777777" w:rsidR="00E00313" w:rsidRPr="0049599A" w:rsidRDefault="00E00313" w:rsidP="00FA4679">
            <w:pPr>
              <w:widowControl w:val="0"/>
              <w:tabs>
                <w:tab w:val="left" w:pos="1260"/>
              </w:tabs>
              <w:spacing w:before="60" w:after="60" w:line="264" w:lineRule="auto"/>
              <w:ind w:firstLine="720"/>
              <w:rPr>
                <w:sz w:val="28"/>
                <w:szCs w:val="28"/>
                <w:lang w:val="fr-FR"/>
              </w:rPr>
            </w:pPr>
            <w:r w:rsidRPr="0049599A">
              <w:rPr>
                <w:sz w:val="28"/>
                <w:szCs w:val="28"/>
                <w:lang w:val="fr-FR"/>
              </w:rPr>
              <w:t>E-CDNT</w:t>
            </w:r>
          </w:p>
        </w:tc>
        <w:tc>
          <w:tcPr>
            <w:tcW w:w="3516" w:type="pct"/>
          </w:tcPr>
          <w:p w14:paraId="433A5820" w14:textId="77777777" w:rsidR="00E00313" w:rsidRPr="0049599A" w:rsidRDefault="00E00313" w:rsidP="00FA4679">
            <w:pPr>
              <w:widowControl w:val="0"/>
              <w:tabs>
                <w:tab w:val="left" w:pos="1260"/>
              </w:tabs>
              <w:spacing w:before="60" w:after="60" w:line="264" w:lineRule="auto"/>
              <w:ind w:left="34"/>
              <w:rPr>
                <w:sz w:val="28"/>
                <w:szCs w:val="28"/>
                <w:lang w:val="fr-FR"/>
              </w:rPr>
            </w:pPr>
            <w:r w:rsidRPr="0049599A">
              <w:rPr>
                <w:sz w:val="28"/>
                <w:szCs w:val="28"/>
                <w:lang w:val="fr-FR"/>
              </w:rPr>
              <w:t>Chỉ dẫn nhà thầu</w:t>
            </w:r>
          </w:p>
        </w:tc>
      </w:tr>
      <w:tr w:rsidR="0049599A" w:rsidRPr="0049599A" w14:paraId="55ADB514" w14:textId="77777777" w:rsidTr="000B2306">
        <w:tc>
          <w:tcPr>
            <w:tcW w:w="1484" w:type="pct"/>
          </w:tcPr>
          <w:p w14:paraId="11CFBB49"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fr-FR"/>
              </w:rPr>
            </w:pPr>
            <w:r w:rsidRPr="0049599A">
              <w:rPr>
                <w:sz w:val="28"/>
                <w:szCs w:val="28"/>
                <w:lang w:val="fr-FR"/>
              </w:rPr>
              <w:t>E-HSMT</w:t>
            </w:r>
            <w:r w:rsidRPr="0049599A">
              <w:rPr>
                <w:sz w:val="28"/>
                <w:szCs w:val="28"/>
                <w:lang w:val="fr-FR"/>
              </w:rPr>
              <w:tab/>
            </w:r>
          </w:p>
        </w:tc>
        <w:tc>
          <w:tcPr>
            <w:tcW w:w="3516" w:type="pct"/>
          </w:tcPr>
          <w:p w14:paraId="6950A3ED" w14:textId="77777777" w:rsidR="00E00313" w:rsidRPr="0049599A" w:rsidRDefault="00E00313" w:rsidP="00FA4679">
            <w:pPr>
              <w:widowControl w:val="0"/>
              <w:tabs>
                <w:tab w:val="num" w:pos="1080"/>
                <w:tab w:val="left" w:pos="1260"/>
              </w:tabs>
              <w:spacing w:before="60" w:after="60" w:line="264" w:lineRule="auto"/>
              <w:ind w:left="34"/>
              <w:rPr>
                <w:sz w:val="28"/>
                <w:szCs w:val="28"/>
                <w:lang w:val="fr-FR"/>
              </w:rPr>
            </w:pPr>
            <w:r w:rsidRPr="0049599A">
              <w:rPr>
                <w:sz w:val="28"/>
                <w:szCs w:val="28"/>
                <w:lang w:val="fr-FR"/>
              </w:rPr>
              <w:t>Hồ sơ mời thầu</w:t>
            </w:r>
          </w:p>
        </w:tc>
      </w:tr>
      <w:tr w:rsidR="0049599A" w:rsidRPr="0049599A" w14:paraId="279F0B47" w14:textId="77777777" w:rsidTr="000B2306">
        <w:tc>
          <w:tcPr>
            <w:tcW w:w="1484" w:type="pct"/>
          </w:tcPr>
          <w:p w14:paraId="0408B562"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fr-FR"/>
              </w:rPr>
            </w:pPr>
            <w:r w:rsidRPr="0049599A">
              <w:rPr>
                <w:sz w:val="28"/>
                <w:szCs w:val="28"/>
                <w:lang w:val="fr-FR"/>
              </w:rPr>
              <w:t>E-HSDT</w:t>
            </w:r>
          </w:p>
        </w:tc>
        <w:tc>
          <w:tcPr>
            <w:tcW w:w="3516" w:type="pct"/>
          </w:tcPr>
          <w:p w14:paraId="5D232068" w14:textId="77777777" w:rsidR="00E00313" w:rsidRPr="0049599A" w:rsidRDefault="00E00313" w:rsidP="00FA4679">
            <w:pPr>
              <w:widowControl w:val="0"/>
              <w:tabs>
                <w:tab w:val="num" w:pos="1080"/>
                <w:tab w:val="left" w:pos="1260"/>
              </w:tabs>
              <w:spacing w:before="60" w:after="60" w:line="264" w:lineRule="auto"/>
              <w:ind w:left="34"/>
              <w:rPr>
                <w:sz w:val="28"/>
                <w:szCs w:val="28"/>
                <w:lang w:val="fr-FR"/>
              </w:rPr>
            </w:pPr>
            <w:r w:rsidRPr="0049599A">
              <w:rPr>
                <w:sz w:val="28"/>
                <w:szCs w:val="28"/>
                <w:lang w:val="fr-FR"/>
              </w:rPr>
              <w:t>Hồ sơ dự thầu</w:t>
            </w:r>
          </w:p>
        </w:tc>
      </w:tr>
      <w:tr w:rsidR="0049599A" w:rsidRPr="0049599A" w14:paraId="753F95F1" w14:textId="77777777" w:rsidTr="000B2306">
        <w:tc>
          <w:tcPr>
            <w:tcW w:w="1484" w:type="pct"/>
          </w:tcPr>
          <w:p w14:paraId="1B805FF0"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fr-FR"/>
              </w:rPr>
            </w:pPr>
            <w:r w:rsidRPr="0049599A">
              <w:rPr>
                <w:sz w:val="28"/>
                <w:szCs w:val="28"/>
                <w:lang w:val="fr-FR"/>
              </w:rPr>
              <w:t>E-BDL</w:t>
            </w:r>
          </w:p>
        </w:tc>
        <w:tc>
          <w:tcPr>
            <w:tcW w:w="3516" w:type="pct"/>
          </w:tcPr>
          <w:p w14:paraId="26ED360F" w14:textId="77777777" w:rsidR="00E00313" w:rsidRPr="0049599A" w:rsidRDefault="00E00313" w:rsidP="00FA4679">
            <w:pPr>
              <w:widowControl w:val="0"/>
              <w:tabs>
                <w:tab w:val="num" w:pos="1080"/>
                <w:tab w:val="left" w:pos="1260"/>
              </w:tabs>
              <w:spacing w:before="60" w:after="60" w:line="264" w:lineRule="auto"/>
              <w:ind w:left="34"/>
              <w:rPr>
                <w:sz w:val="28"/>
                <w:szCs w:val="28"/>
                <w:lang w:val="fr-FR"/>
              </w:rPr>
            </w:pPr>
            <w:r w:rsidRPr="0049599A">
              <w:rPr>
                <w:sz w:val="28"/>
                <w:szCs w:val="28"/>
                <w:lang w:val="fr-FR"/>
              </w:rPr>
              <w:t>Bảng dữ liệu đấu thầu</w:t>
            </w:r>
          </w:p>
        </w:tc>
      </w:tr>
      <w:tr w:rsidR="0049599A" w:rsidRPr="0049599A" w14:paraId="35F715B0" w14:textId="77777777" w:rsidTr="000B2306">
        <w:tc>
          <w:tcPr>
            <w:tcW w:w="1484" w:type="pct"/>
          </w:tcPr>
          <w:p w14:paraId="23683D1B" w14:textId="77777777" w:rsidR="00E00313" w:rsidRPr="0049599A" w:rsidRDefault="005325C8" w:rsidP="00FA4679">
            <w:pPr>
              <w:widowControl w:val="0"/>
              <w:tabs>
                <w:tab w:val="num" w:pos="1080"/>
                <w:tab w:val="left" w:pos="1260"/>
              </w:tabs>
              <w:spacing w:before="60" w:after="60" w:line="264" w:lineRule="auto"/>
              <w:ind w:left="1080" w:hanging="360"/>
              <w:rPr>
                <w:sz w:val="28"/>
                <w:szCs w:val="28"/>
                <w:lang w:val="fr-FR"/>
              </w:rPr>
            </w:pPr>
            <w:r w:rsidRPr="0049599A">
              <w:rPr>
                <w:sz w:val="28"/>
                <w:szCs w:val="28"/>
                <w:lang w:val="fr-FR"/>
              </w:rPr>
              <w:t>E-</w:t>
            </w:r>
            <w:r w:rsidR="00E00313" w:rsidRPr="0049599A">
              <w:rPr>
                <w:sz w:val="28"/>
                <w:szCs w:val="28"/>
                <w:lang w:val="fr-FR"/>
              </w:rPr>
              <w:t>ĐKC</w:t>
            </w:r>
          </w:p>
        </w:tc>
        <w:tc>
          <w:tcPr>
            <w:tcW w:w="3516" w:type="pct"/>
          </w:tcPr>
          <w:p w14:paraId="70FD06B4" w14:textId="77777777" w:rsidR="00E00313" w:rsidRPr="0049599A" w:rsidRDefault="00E00313" w:rsidP="00FA4679">
            <w:pPr>
              <w:widowControl w:val="0"/>
              <w:tabs>
                <w:tab w:val="num" w:pos="1080"/>
                <w:tab w:val="left" w:pos="1260"/>
              </w:tabs>
              <w:spacing w:before="60" w:after="60" w:line="264" w:lineRule="auto"/>
              <w:ind w:left="34"/>
              <w:rPr>
                <w:sz w:val="28"/>
                <w:szCs w:val="28"/>
                <w:lang w:val="fr-FR"/>
              </w:rPr>
            </w:pPr>
            <w:r w:rsidRPr="0049599A">
              <w:rPr>
                <w:sz w:val="28"/>
                <w:szCs w:val="28"/>
                <w:lang w:val="fr-FR"/>
              </w:rPr>
              <w:t>Điều kiện chung của hợp đồng</w:t>
            </w:r>
          </w:p>
        </w:tc>
      </w:tr>
      <w:tr w:rsidR="0049599A" w:rsidRPr="0049599A" w14:paraId="28F8E11C" w14:textId="77777777" w:rsidTr="000B2306">
        <w:tc>
          <w:tcPr>
            <w:tcW w:w="1484" w:type="pct"/>
          </w:tcPr>
          <w:p w14:paraId="6307C2CC" w14:textId="77777777" w:rsidR="00E00313" w:rsidRPr="0049599A" w:rsidRDefault="005325C8" w:rsidP="00FA4679">
            <w:pPr>
              <w:widowControl w:val="0"/>
              <w:tabs>
                <w:tab w:val="num" w:pos="1080"/>
                <w:tab w:val="left" w:pos="1260"/>
              </w:tabs>
              <w:spacing w:before="60" w:after="60" w:line="264" w:lineRule="auto"/>
              <w:ind w:left="1080" w:hanging="360"/>
              <w:rPr>
                <w:sz w:val="28"/>
                <w:szCs w:val="28"/>
                <w:lang w:val="de-DE"/>
              </w:rPr>
            </w:pPr>
            <w:r w:rsidRPr="0049599A">
              <w:rPr>
                <w:sz w:val="28"/>
                <w:szCs w:val="28"/>
                <w:lang w:val="de-DE"/>
              </w:rPr>
              <w:t>E-</w:t>
            </w:r>
            <w:r w:rsidR="00E00313" w:rsidRPr="0049599A">
              <w:rPr>
                <w:sz w:val="28"/>
                <w:szCs w:val="28"/>
                <w:lang w:val="de-DE"/>
              </w:rPr>
              <w:t>ĐKCT</w:t>
            </w:r>
          </w:p>
        </w:tc>
        <w:tc>
          <w:tcPr>
            <w:tcW w:w="3516" w:type="pct"/>
          </w:tcPr>
          <w:p w14:paraId="3BC8FF5A" w14:textId="77777777" w:rsidR="00E00313" w:rsidRPr="0049599A" w:rsidRDefault="00E00313" w:rsidP="00FA4679">
            <w:pPr>
              <w:widowControl w:val="0"/>
              <w:tabs>
                <w:tab w:val="num" w:pos="1080"/>
                <w:tab w:val="left" w:pos="1260"/>
              </w:tabs>
              <w:spacing w:before="60" w:after="60" w:line="264" w:lineRule="auto"/>
              <w:ind w:left="34"/>
              <w:rPr>
                <w:sz w:val="28"/>
                <w:szCs w:val="28"/>
                <w:lang w:val="de-DE"/>
              </w:rPr>
            </w:pPr>
            <w:r w:rsidRPr="0049599A">
              <w:rPr>
                <w:sz w:val="28"/>
                <w:szCs w:val="28"/>
                <w:lang w:val="de-DE"/>
              </w:rPr>
              <w:t>Điều kiện cụ thể của hợp đồng</w:t>
            </w:r>
          </w:p>
        </w:tc>
      </w:tr>
      <w:tr w:rsidR="0049599A" w:rsidRPr="0049599A" w14:paraId="0ABA0141" w14:textId="77777777" w:rsidTr="000B2306">
        <w:tc>
          <w:tcPr>
            <w:tcW w:w="1484" w:type="pct"/>
          </w:tcPr>
          <w:p w14:paraId="6EE0B899" w14:textId="77777777" w:rsidR="00E00313" w:rsidRPr="0049599A" w:rsidRDefault="00DA767E" w:rsidP="00FA4679">
            <w:pPr>
              <w:widowControl w:val="0"/>
              <w:tabs>
                <w:tab w:val="num" w:pos="1080"/>
                <w:tab w:val="left" w:pos="1260"/>
              </w:tabs>
              <w:spacing w:before="60" w:after="60" w:line="264" w:lineRule="auto"/>
              <w:ind w:left="1080" w:hanging="360"/>
              <w:rPr>
                <w:spacing w:val="-8"/>
                <w:sz w:val="28"/>
                <w:szCs w:val="28"/>
                <w:lang w:val="pl-PL"/>
              </w:rPr>
            </w:pPr>
            <w:r w:rsidRPr="0049599A">
              <w:rPr>
                <w:sz w:val="28"/>
                <w:szCs w:val="28"/>
                <w:lang w:val="pl-PL"/>
              </w:rPr>
              <w:t>VNĐ</w:t>
            </w:r>
          </w:p>
        </w:tc>
        <w:tc>
          <w:tcPr>
            <w:tcW w:w="3516" w:type="pct"/>
          </w:tcPr>
          <w:p w14:paraId="3E16C616" w14:textId="77777777" w:rsidR="00E00313" w:rsidRPr="0049599A" w:rsidRDefault="00E00313" w:rsidP="00FA4679">
            <w:pPr>
              <w:widowControl w:val="0"/>
              <w:tabs>
                <w:tab w:val="left" w:pos="1260"/>
              </w:tabs>
              <w:spacing w:before="60" w:after="60" w:line="264" w:lineRule="auto"/>
              <w:ind w:left="34"/>
              <w:rPr>
                <w:spacing w:val="-6"/>
                <w:sz w:val="28"/>
                <w:szCs w:val="28"/>
                <w:lang w:val="pl-PL"/>
              </w:rPr>
            </w:pPr>
            <w:r w:rsidRPr="0049599A">
              <w:rPr>
                <w:sz w:val="28"/>
                <w:szCs w:val="28"/>
                <w:lang w:val="pl-PL"/>
              </w:rPr>
              <w:t>Việt Nam</w:t>
            </w:r>
            <w:r w:rsidR="00DA767E" w:rsidRPr="0049599A">
              <w:rPr>
                <w:sz w:val="28"/>
                <w:szCs w:val="28"/>
                <w:lang w:val="pl-PL"/>
              </w:rPr>
              <w:t xml:space="preserve"> Đồng</w:t>
            </w:r>
          </w:p>
        </w:tc>
      </w:tr>
      <w:tr w:rsidR="0049599A" w:rsidRPr="0049599A" w14:paraId="0DEF547A" w14:textId="77777777" w:rsidTr="000B2306">
        <w:tc>
          <w:tcPr>
            <w:tcW w:w="1484" w:type="pct"/>
          </w:tcPr>
          <w:p w14:paraId="1CCEC420"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sz w:val="28"/>
                <w:szCs w:val="28"/>
                <w:lang w:val="pl-PL"/>
              </w:rPr>
              <w:t>Luật đấu thầu</w:t>
            </w:r>
          </w:p>
        </w:tc>
        <w:tc>
          <w:tcPr>
            <w:tcW w:w="3516" w:type="pct"/>
          </w:tcPr>
          <w:p w14:paraId="4346CB3A" w14:textId="77777777" w:rsidR="00E00313" w:rsidRPr="0049599A" w:rsidRDefault="00E00313" w:rsidP="0027489D">
            <w:pPr>
              <w:widowControl w:val="0"/>
              <w:tabs>
                <w:tab w:val="left" w:pos="1260"/>
              </w:tabs>
              <w:spacing w:before="60" w:after="60" w:line="264" w:lineRule="auto"/>
              <w:ind w:left="34"/>
              <w:rPr>
                <w:sz w:val="28"/>
                <w:szCs w:val="28"/>
                <w:lang w:val="pl-PL"/>
              </w:rPr>
            </w:pPr>
            <w:r w:rsidRPr="0049599A">
              <w:rPr>
                <w:sz w:val="28"/>
                <w:szCs w:val="28"/>
                <w:lang w:val="pl-PL"/>
              </w:rPr>
              <w:t>Luật đấu thầu số 43/2013/QH13</w:t>
            </w:r>
          </w:p>
        </w:tc>
      </w:tr>
      <w:tr w:rsidR="0049599A" w:rsidRPr="0049599A" w14:paraId="35AAE1BE" w14:textId="77777777" w:rsidTr="000B2306">
        <w:tc>
          <w:tcPr>
            <w:tcW w:w="1484" w:type="pct"/>
          </w:tcPr>
          <w:p w14:paraId="31888F15"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sz w:val="28"/>
                <w:szCs w:val="28"/>
                <w:lang w:val="pl-PL"/>
              </w:rPr>
              <w:t>Nghị định 63</w:t>
            </w:r>
          </w:p>
        </w:tc>
        <w:tc>
          <w:tcPr>
            <w:tcW w:w="3516" w:type="pct"/>
          </w:tcPr>
          <w:p w14:paraId="5EE5EC66" w14:textId="77777777" w:rsidR="00E00313" w:rsidRPr="0049599A" w:rsidRDefault="00E00313" w:rsidP="00FA4679">
            <w:pPr>
              <w:widowControl w:val="0"/>
              <w:tabs>
                <w:tab w:val="left" w:pos="1260"/>
              </w:tabs>
              <w:spacing w:before="60" w:after="60" w:line="264" w:lineRule="auto"/>
              <w:ind w:left="34"/>
              <w:rPr>
                <w:sz w:val="28"/>
                <w:szCs w:val="28"/>
                <w:lang w:val="pl-PL"/>
              </w:rPr>
            </w:pPr>
            <w:r w:rsidRPr="0049599A">
              <w:rPr>
                <w:sz w:val="28"/>
                <w:szCs w:val="28"/>
                <w:lang w:val="pl-PL"/>
              </w:rPr>
              <w:t>Nghị định 63/2014/NĐ-CP ngày 26/6/2014</w:t>
            </w:r>
          </w:p>
        </w:tc>
      </w:tr>
      <w:tr w:rsidR="0049599A" w:rsidRPr="0049599A" w14:paraId="50B965DA" w14:textId="77777777" w:rsidTr="000B2306">
        <w:tc>
          <w:tcPr>
            <w:tcW w:w="1484" w:type="pct"/>
          </w:tcPr>
          <w:p w14:paraId="77A303F2"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sz w:val="28"/>
                <w:szCs w:val="28"/>
                <w:lang w:val="pl-PL"/>
              </w:rPr>
              <w:t>Thông tư 07</w:t>
            </w:r>
          </w:p>
        </w:tc>
        <w:tc>
          <w:tcPr>
            <w:tcW w:w="3516" w:type="pct"/>
          </w:tcPr>
          <w:p w14:paraId="43DB5785" w14:textId="77777777" w:rsidR="00E00313" w:rsidRPr="0049599A" w:rsidRDefault="00E00313" w:rsidP="00FA4679">
            <w:pPr>
              <w:widowControl w:val="0"/>
              <w:tabs>
                <w:tab w:val="left" w:pos="1260"/>
              </w:tabs>
              <w:spacing w:before="60" w:after="60" w:line="264" w:lineRule="auto"/>
              <w:ind w:left="34"/>
              <w:rPr>
                <w:strike/>
                <w:sz w:val="28"/>
                <w:szCs w:val="28"/>
                <w:lang w:val="pl-PL"/>
              </w:rPr>
            </w:pPr>
            <w:r w:rsidRPr="0049599A">
              <w:rPr>
                <w:sz w:val="28"/>
                <w:szCs w:val="28"/>
                <w:lang w:val="pl-PL"/>
              </w:rPr>
              <w:t>Thông tư liên tịch số</w:t>
            </w:r>
            <w:r w:rsidRPr="0049599A">
              <w:rPr>
                <w:rFonts w:eastAsia="MS Mincho" w:hint="eastAsia"/>
                <w:sz w:val="28"/>
                <w:szCs w:val="28"/>
                <w:lang w:val="pl-PL" w:eastAsia="ja-JP"/>
              </w:rPr>
              <w:t xml:space="preserve"> 07</w:t>
            </w:r>
            <w:r w:rsidRPr="0049599A">
              <w:rPr>
                <w:rFonts w:eastAsia="MS Mincho"/>
                <w:sz w:val="28"/>
                <w:szCs w:val="28"/>
                <w:lang w:val="pl-PL" w:eastAsia="ja-JP"/>
              </w:rPr>
              <w:t>/2015/TTLT-BKHĐT-BTC ngày 08/9/2015 của Bộ Kế hoạch và Đầu tư và Bộ Tài chính quy định chi tiết việc cung cấp, đăng tải thông tin về đấu thầu và lựa chọn nhà thầu qua mạng</w:t>
            </w:r>
            <w:r w:rsidR="00D0270F" w:rsidRPr="0049599A">
              <w:rPr>
                <w:rFonts w:eastAsia="MS Mincho"/>
                <w:sz w:val="28"/>
                <w:szCs w:val="28"/>
                <w:lang w:val="pl-PL" w:eastAsia="ja-JP"/>
              </w:rPr>
              <w:t>.</w:t>
            </w:r>
          </w:p>
        </w:tc>
      </w:tr>
      <w:tr w:rsidR="0049599A" w:rsidRPr="0049599A" w14:paraId="4FF6B2C1" w14:textId="77777777" w:rsidTr="000B2306">
        <w:tc>
          <w:tcPr>
            <w:tcW w:w="1484" w:type="pct"/>
          </w:tcPr>
          <w:p w14:paraId="7385428B"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sz w:val="28"/>
                <w:szCs w:val="28"/>
                <w:lang w:val="pl-PL"/>
              </w:rPr>
              <w:t>Hệ thống</w:t>
            </w:r>
          </w:p>
        </w:tc>
        <w:tc>
          <w:tcPr>
            <w:tcW w:w="3516" w:type="pct"/>
          </w:tcPr>
          <w:p w14:paraId="5A56D358" w14:textId="77777777" w:rsidR="00E00313" w:rsidRPr="0049599A" w:rsidRDefault="00E00313" w:rsidP="00FA4679">
            <w:pPr>
              <w:widowControl w:val="0"/>
              <w:tabs>
                <w:tab w:val="left" w:pos="1260"/>
              </w:tabs>
              <w:spacing w:before="60" w:after="60" w:line="264" w:lineRule="auto"/>
              <w:ind w:left="34"/>
              <w:rPr>
                <w:sz w:val="28"/>
                <w:szCs w:val="28"/>
                <w:lang w:val="pl-PL"/>
              </w:rPr>
            </w:pPr>
            <w:r w:rsidRPr="0049599A">
              <w:rPr>
                <w:sz w:val="28"/>
                <w:szCs w:val="28"/>
                <w:lang w:val="pl-PL"/>
              </w:rPr>
              <w:t xml:space="preserve">Hệ thống mạng đấu thầu quốc gia tại địa chỉ </w:t>
            </w:r>
            <w:hyperlink r:id="rId11" w:history="1">
              <w:r w:rsidR="00562A69" w:rsidRPr="0049599A">
                <w:rPr>
                  <w:rStyle w:val="Hyperlink"/>
                  <w:color w:val="auto"/>
                  <w:sz w:val="28"/>
                  <w:szCs w:val="28"/>
                  <w:lang w:val="pl-PL"/>
                </w:rPr>
                <w:t>http://muasamcong.mpi.gov.vn</w:t>
              </w:r>
            </w:hyperlink>
            <w:r w:rsidR="00D0270F" w:rsidRPr="0049599A">
              <w:rPr>
                <w:sz w:val="28"/>
                <w:szCs w:val="28"/>
                <w:lang w:val="pl-PL"/>
              </w:rPr>
              <w:t>.</w:t>
            </w:r>
          </w:p>
        </w:tc>
      </w:tr>
      <w:tr w:rsidR="0049599A" w:rsidRPr="0049599A" w14:paraId="647D8CEA" w14:textId="77777777" w:rsidTr="000B2306">
        <w:tc>
          <w:tcPr>
            <w:tcW w:w="1484" w:type="pct"/>
          </w:tcPr>
          <w:p w14:paraId="46348382"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sz w:val="28"/>
                <w:szCs w:val="28"/>
                <w:lang w:val="pl-PL"/>
              </w:rPr>
              <w:t>PDF</w:t>
            </w:r>
          </w:p>
        </w:tc>
        <w:tc>
          <w:tcPr>
            <w:tcW w:w="3516" w:type="pct"/>
          </w:tcPr>
          <w:p w14:paraId="67A5F38E" w14:textId="77777777" w:rsidR="00E00313" w:rsidRPr="0049599A" w:rsidRDefault="00E00313" w:rsidP="00FA4679">
            <w:pPr>
              <w:widowControl w:val="0"/>
              <w:tabs>
                <w:tab w:val="left" w:pos="1260"/>
              </w:tabs>
              <w:spacing w:before="60" w:after="60" w:line="264" w:lineRule="auto"/>
              <w:ind w:left="34"/>
              <w:rPr>
                <w:sz w:val="28"/>
                <w:szCs w:val="28"/>
                <w:lang w:val="pl-PL"/>
              </w:rPr>
            </w:pPr>
            <w:r w:rsidRPr="0049599A">
              <w:rPr>
                <w:sz w:val="28"/>
                <w:szCs w:val="28"/>
                <w:lang w:val="pl-PL"/>
              </w:rPr>
              <w:t>Định dạng tài liệu được cố định theo tiêu chuẩn của hãng Adobe Systems để tài liệu được hiển thị như nh</w:t>
            </w:r>
            <w:r w:rsidR="00DA767E" w:rsidRPr="0049599A">
              <w:rPr>
                <w:sz w:val="28"/>
                <w:szCs w:val="28"/>
                <w:lang w:val="pl-PL"/>
              </w:rPr>
              <w:t>au trên mọi môi trường làm việc</w:t>
            </w:r>
            <w:r w:rsidR="00D0270F" w:rsidRPr="0049599A">
              <w:rPr>
                <w:sz w:val="28"/>
                <w:szCs w:val="28"/>
                <w:lang w:val="pl-PL"/>
              </w:rPr>
              <w:t>.</w:t>
            </w:r>
          </w:p>
        </w:tc>
      </w:tr>
      <w:tr w:rsidR="0049599A" w:rsidRPr="0049599A" w14:paraId="3A39007A" w14:textId="77777777" w:rsidTr="000B2306">
        <w:tc>
          <w:tcPr>
            <w:tcW w:w="1484" w:type="pct"/>
          </w:tcPr>
          <w:p w14:paraId="3F93D04A"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sz w:val="28"/>
                <w:szCs w:val="28"/>
                <w:lang w:val="pl-PL"/>
              </w:rPr>
              <w:t>Excel</w:t>
            </w:r>
          </w:p>
        </w:tc>
        <w:tc>
          <w:tcPr>
            <w:tcW w:w="3516" w:type="pct"/>
          </w:tcPr>
          <w:p w14:paraId="24AA7436" w14:textId="77777777" w:rsidR="00E00313" w:rsidRPr="0049599A" w:rsidRDefault="00E00313" w:rsidP="00FA4679">
            <w:pPr>
              <w:widowControl w:val="0"/>
              <w:tabs>
                <w:tab w:val="left" w:pos="1260"/>
              </w:tabs>
              <w:spacing w:before="60" w:after="60" w:line="264" w:lineRule="auto"/>
              <w:ind w:left="34"/>
              <w:rPr>
                <w:sz w:val="28"/>
                <w:szCs w:val="28"/>
                <w:lang w:val="pl-PL"/>
              </w:rPr>
            </w:pPr>
            <w:r w:rsidRPr="0049599A">
              <w:rPr>
                <w:sz w:val="28"/>
                <w:szCs w:val="28"/>
                <w:lang w:val="pl-PL"/>
              </w:rPr>
              <w:t>Định dạng tài liệu theo dạng bảng biểu của hãng Microsoft dùng trong việc tính toán, nhập dữ liệu</w:t>
            </w:r>
            <w:r w:rsidR="00D0270F" w:rsidRPr="0049599A">
              <w:rPr>
                <w:sz w:val="28"/>
                <w:szCs w:val="28"/>
                <w:lang w:val="pl-PL"/>
              </w:rPr>
              <w:t>.</w:t>
            </w:r>
          </w:p>
        </w:tc>
      </w:tr>
      <w:tr w:rsidR="0049599A" w:rsidRPr="0049599A" w14:paraId="2205561D" w14:textId="77777777" w:rsidTr="000B2306">
        <w:tc>
          <w:tcPr>
            <w:tcW w:w="1484" w:type="pct"/>
          </w:tcPr>
          <w:p w14:paraId="37D41F63" w14:textId="77777777" w:rsidR="00E00313" w:rsidRPr="0049599A" w:rsidRDefault="00E00313" w:rsidP="00FA4679">
            <w:pPr>
              <w:widowControl w:val="0"/>
              <w:tabs>
                <w:tab w:val="num" w:pos="1080"/>
                <w:tab w:val="left" w:pos="1260"/>
              </w:tabs>
              <w:spacing w:before="60" w:after="60" w:line="264" w:lineRule="auto"/>
              <w:ind w:left="1080" w:hanging="360"/>
              <w:rPr>
                <w:sz w:val="28"/>
                <w:szCs w:val="28"/>
                <w:lang w:val="pl-PL"/>
              </w:rPr>
            </w:pPr>
            <w:r w:rsidRPr="0049599A">
              <w:rPr>
                <w:rFonts w:eastAsia="Calibri"/>
                <w:kern w:val="24"/>
                <w:sz w:val="28"/>
                <w:szCs w:val="28"/>
                <w:lang w:val="nl-NL" w:eastAsia="vi-VN"/>
              </w:rPr>
              <w:t>Word</w:t>
            </w:r>
          </w:p>
        </w:tc>
        <w:tc>
          <w:tcPr>
            <w:tcW w:w="3516" w:type="pct"/>
          </w:tcPr>
          <w:p w14:paraId="5FC4F55A" w14:textId="77777777" w:rsidR="00E00313" w:rsidRPr="0049599A" w:rsidRDefault="00E00313" w:rsidP="00FA4679">
            <w:pPr>
              <w:widowControl w:val="0"/>
              <w:tabs>
                <w:tab w:val="left" w:pos="1260"/>
              </w:tabs>
              <w:spacing w:before="60" w:after="60" w:line="264" w:lineRule="auto"/>
              <w:ind w:left="34"/>
              <w:rPr>
                <w:sz w:val="28"/>
                <w:szCs w:val="28"/>
                <w:lang w:val="pl-PL"/>
              </w:rPr>
            </w:pPr>
            <w:r w:rsidRPr="0049599A">
              <w:rPr>
                <w:sz w:val="28"/>
                <w:szCs w:val="28"/>
                <w:lang w:val="pl-PL"/>
              </w:rPr>
              <w:t>Định dạng tài liệu theo dạng văn bản của hãng Microsoft dùng trong việc trình bày, nhập dữ liệu</w:t>
            </w:r>
            <w:r w:rsidR="00D0270F" w:rsidRPr="0049599A">
              <w:rPr>
                <w:sz w:val="28"/>
                <w:szCs w:val="28"/>
                <w:lang w:val="pl-PL"/>
              </w:rPr>
              <w:t>.</w:t>
            </w:r>
          </w:p>
        </w:tc>
      </w:tr>
      <w:tr w:rsidR="0049599A" w:rsidRPr="0049599A" w14:paraId="7FEC056B" w14:textId="77777777" w:rsidTr="000B2306">
        <w:tc>
          <w:tcPr>
            <w:tcW w:w="1484" w:type="pct"/>
          </w:tcPr>
          <w:p w14:paraId="41C556E6" w14:textId="77777777" w:rsidR="00E00313" w:rsidRPr="0049599A" w:rsidRDefault="00E00313" w:rsidP="00FA4679">
            <w:pPr>
              <w:widowControl w:val="0"/>
              <w:tabs>
                <w:tab w:val="num" w:pos="1080"/>
                <w:tab w:val="left" w:pos="1260"/>
              </w:tabs>
              <w:spacing w:before="60" w:after="60" w:line="264" w:lineRule="auto"/>
              <w:ind w:left="1080" w:hanging="360"/>
              <w:rPr>
                <w:rFonts w:eastAsia="Calibri"/>
                <w:kern w:val="24"/>
                <w:sz w:val="28"/>
                <w:szCs w:val="28"/>
                <w:lang w:val="nl-NL" w:eastAsia="vi-VN"/>
              </w:rPr>
            </w:pPr>
            <w:r w:rsidRPr="0049599A">
              <w:rPr>
                <w:rFonts w:eastAsia="Calibri"/>
                <w:kern w:val="24"/>
                <w:sz w:val="28"/>
                <w:szCs w:val="28"/>
                <w:lang w:val="nl-NL" w:eastAsia="vi-VN"/>
              </w:rPr>
              <w:t>Webform</w:t>
            </w:r>
          </w:p>
        </w:tc>
        <w:tc>
          <w:tcPr>
            <w:tcW w:w="3516" w:type="pct"/>
          </w:tcPr>
          <w:p w14:paraId="4AA39084" w14:textId="77777777" w:rsidR="00E00313" w:rsidRPr="0049599A" w:rsidRDefault="00E00313" w:rsidP="00FA4679">
            <w:pPr>
              <w:widowControl w:val="0"/>
              <w:tabs>
                <w:tab w:val="left" w:pos="1260"/>
              </w:tabs>
              <w:spacing w:before="60" w:after="60" w:line="264" w:lineRule="auto"/>
              <w:rPr>
                <w:sz w:val="28"/>
                <w:szCs w:val="28"/>
                <w:lang w:val="pl-PL"/>
              </w:rPr>
            </w:pPr>
            <w:r w:rsidRPr="0049599A">
              <w:rPr>
                <w:sz w:val="28"/>
                <w:szCs w:val="28"/>
                <w:lang w:val="nl-NL"/>
              </w:rPr>
              <w:t xml:space="preserve">Định dạng </w:t>
            </w:r>
            <w:r w:rsidRPr="0049599A">
              <w:rPr>
                <w:sz w:val="28"/>
                <w:szCs w:val="28"/>
                <w:lang w:val="pl-PL"/>
              </w:rPr>
              <w:t xml:space="preserve">tài liệu theo dạng biểu mẫu nhập </w:t>
            </w:r>
            <w:r w:rsidR="005842B7" w:rsidRPr="0049599A">
              <w:rPr>
                <w:sz w:val="28"/>
                <w:szCs w:val="28"/>
                <w:lang w:val="pl-PL"/>
              </w:rPr>
              <w:t xml:space="preserve">sẵn </w:t>
            </w:r>
            <w:r w:rsidRPr="0049599A">
              <w:rPr>
                <w:sz w:val="28"/>
                <w:szCs w:val="28"/>
                <w:lang w:val="pl-PL"/>
              </w:rPr>
              <w:t>trên Hệ thống, thông qua mạng internet, tương tác giữa máy tính của người sử dụng và máy chủ của Hệ thống</w:t>
            </w:r>
            <w:r w:rsidR="00D0270F" w:rsidRPr="0049599A">
              <w:rPr>
                <w:sz w:val="28"/>
                <w:szCs w:val="28"/>
                <w:lang w:val="pl-PL"/>
              </w:rPr>
              <w:t>.</w:t>
            </w:r>
          </w:p>
        </w:tc>
      </w:tr>
    </w:tbl>
    <w:p w14:paraId="1C98E889" w14:textId="77777777" w:rsidR="00E00313" w:rsidRPr="0049599A" w:rsidRDefault="00E00313" w:rsidP="00E00313">
      <w:pPr>
        <w:jc w:val="left"/>
        <w:rPr>
          <w:b/>
          <w:sz w:val="44"/>
          <w:szCs w:val="44"/>
          <w:lang w:val="vi-VN"/>
        </w:rPr>
      </w:pPr>
    </w:p>
    <w:bookmarkEnd w:id="0"/>
    <w:bookmarkEnd w:id="1"/>
    <w:p w14:paraId="311DA39E" w14:textId="77777777" w:rsidR="00E05AF1" w:rsidRPr="0049599A" w:rsidRDefault="00E05AF1" w:rsidP="00E05AF1">
      <w:pPr>
        <w:spacing w:before="120" w:after="200"/>
        <w:ind w:left="1440"/>
        <w:rPr>
          <w:lang w:val="vi-VN"/>
        </w:rPr>
      </w:pPr>
    </w:p>
    <w:p w14:paraId="591AA1B0" w14:textId="77777777" w:rsidR="00E05AF1" w:rsidRPr="0049599A" w:rsidRDefault="00E05AF1" w:rsidP="00E05AF1">
      <w:pPr>
        <w:rPr>
          <w:lang w:val="vi-VN"/>
        </w:rPr>
      </w:pPr>
    </w:p>
    <w:p w14:paraId="6DB9CD1A" w14:textId="77777777" w:rsidR="00E05AF1" w:rsidRPr="0049599A" w:rsidRDefault="00E05AF1" w:rsidP="00E05AF1">
      <w:pPr>
        <w:pStyle w:val="Outline"/>
        <w:spacing w:before="0"/>
        <w:rPr>
          <w:kern w:val="0"/>
          <w:lang w:val="vi-VN"/>
        </w:rPr>
      </w:pPr>
    </w:p>
    <w:p w14:paraId="0BFE5B6E" w14:textId="77777777" w:rsidR="00E05AF1" w:rsidRPr="0049599A" w:rsidRDefault="00E05AF1" w:rsidP="00E05AF1">
      <w:pPr>
        <w:pStyle w:val="Outline"/>
        <w:spacing w:before="0"/>
        <w:ind w:left="1440"/>
        <w:rPr>
          <w:lang w:val="vi-VN"/>
        </w:rPr>
      </w:pPr>
    </w:p>
    <w:p w14:paraId="6CBC7DDC" w14:textId="77777777" w:rsidR="003E3F36" w:rsidRPr="0049599A" w:rsidRDefault="003E3F36" w:rsidP="00621093">
      <w:pPr>
        <w:jc w:val="center"/>
        <w:rPr>
          <w:b/>
          <w:bCs/>
          <w:sz w:val="28"/>
          <w:szCs w:val="28"/>
          <w:lang w:val="vi-VN"/>
        </w:rPr>
      </w:pPr>
    </w:p>
    <w:p w14:paraId="525375C8" w14:textId="77777777" w:rsidR="003E3F36" w:rsidRPr="0049599A" w:rsidRDefault="003E3F36" w:rsidP="00B24933">
      <w:pPr>
        <w:rPr>
          <w:b/>
          <w:bCs/>
          <w:sz w:val="28"/>
          <w:szCs w:val="28"/>
        </w:rPr>
      </w:pPr>
    </w:p>
    <w:p w14:paraId="5F85CF08" w14:textId="77777777" w:rsidR="003E3F36" w:rsidRPr="0049599A" w:rsidRDefault="003E3F36" w:rsidP="00621093">
      <w:pPr>
        <w:jc w:val="center"/>
        <w:rPr>
          <w:b/>
          <w:bCs/>
          <w:sz w:val="28"/>
          <w:szCs w:val="28"/>
          <w:lang w:val="vi-VN"/>
        </w:rPr>
      </w:pPr>
    </w:p>
    <w:p w14:paraId="38063D8A" w14:textId="66DA4B40" w:rsidR="00E05AF1" w:rsidRPr="0049599A" w:rsidRDefault="005C559E" w:rsidP="00621093">
      <w:pPr>
        <w:jc w:val="center"/>
        <w:rPr>
          <w:b/>
          <w:bCs/>
          <w:sz w:val="28"/>
          <w:szCs w:val="28"/>
          <w:lang w:val="vi-VN"/>
        </w:rPr>
      </w:pPr>
      <w:r w:rsidRPr="0049599A">
        <w:rPr>
          <w:b/>
          <w:bCs/>
          <w:sz w:val="28"/>
          <w:szCs w:val="28"/>
          <w:lang w:val="vi-VN"/>
        </w:rPr>
        <w:t>Phần 1. THỦ</w:t>
      </w:r>
      <w:r w:rsidR="00E05AF1" w:rsidRPr="0049599A">
        <w:rPr>
          <w:b/>
          <w:bCs/>
          <w:sz w:val="28"/>
          <w:szCs w:val="28"/>
          <w:lang w:val="vi-VN"/>
        </w:rPr>
        <w:t xml:space="preserve"> TỤC ĐẤU THẦU</w:t>
      </w:r>
    </w:p>
    <w:p w14:paraId="6273A1E9" w14:textId="77777777" w:rsidR="00E05AF1" w:rsidRPr="0049599A" w:rsidRDefault="00E05AF1" w:rsidP="00E05AF1">
      <w:pPr>
        <w:widowControl w:val="0"/>
        <w:spacing w:before="120" w:after="120" w:line="264" w:lineRule="auto"/>
        <w:jc w:val="center"/>
        <w:rPr>
          <w:b/>
          <w:bCs/>
          <w:sz w:val="28"/>
          <w:szCs w:val="28"/>
          <w:lang w:val="vi-VN"/>
        </w:rPr>
      </w:pPr>
      <w:r w:rsidRPr="0049599A">
        <w:rPr>
          <w:b/>
          <w:bCs/>
          <w:sz w:val="28"/>
          <w:szCs w:val="28"/>
          <w:lang w:val="vi-VN"/>
        </w:rPr>
        <w:t>Chương I. CHỈ DẪN NHÀ THẦU</w:t>
      </w:r>
    </w:p>
    <w:p w14:paraId="09174C21" w14:textId="77777777" w:rsidR="00E05AF1" w:rsidRPr="0049599A" w:rsidRDefault="00E05AF1" w:rsidP="00E05AF1">
      <w:pPr>
        <w:jc w:val="center"/>
        <w:rPr>
          <w:lang w:val="vi-VN"/>
        </w:rPr>
      </w:pPr>
    </w:p>
    <w:tbl>
      <w:tblPr>
        <w:tblpPr w:leftFromText="180" w:rightFromText="180" w:vertAnchor="text" w:tblpY="1"/>
        <w:tblOverlap w:val="never"/>
        <w:tblW w:w="50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gridCol w:w="7375"/>
      </w:tblGrid>
      <w:tr w:rsidR="00201659" w:rsidRPr="0049599A" w14:paraId="4E3E1A12" w14:textId="77777777" w:rsidTr="00453B03">
        <w:trPr>
          <w:trHeight w:val="20"/>
        </w:trPr>
        <w:tc>
          <w:tcPr>
            <w:tcW w:w="996" w:type="pct"/>
          </w:tcPr>
          <w:p w14:paraId="26DA2330" w14:textId="77777777" w:rsidR="00EF0925" w:rsidRPr="0049599A" w:rsidRDefault="00EF0925" w:rsidP="00B27C21">
            <w:pPr>
              <w:pStyle w:val="Sec1-Clauses"/>
              <w:widowControl w:val="0"/>
              <w:spacing w:before="60" w:after="60"/>
              <w:ind w:left="0" w:firstLine="0"/>
              <w:jc w:val="both"/>
              <w:outlineLvl w:val="3"/>
              <w:rPr>
                <w:sz w:val="26"/>
                <w:szCs w:val="26"/>
              </w:rPr>
            </w:pPr>
            <w:bookmarkStart w:id="2" w:name="_Toc399947441"/>
            <w:bookmarkStart w:id="3" w:name="_Toc400551667"/>
            <w:r w:rsidRPr="0049599A">
              <w:rPr>
                <w:sz w:val="26"/>
                <w:szCs w:val="26"/>
              </w:rPr>
              <w:t xml:space="preserve">1. Phạm vi gói </w:t>
            </w:r>
            <w:r w:rsidRPr="0049599A">
              <w:rPr>
                <w:spacing w:val="-18"/>
                <w:sz w:val="26"/>
                <w:szCs w:val="26"/>
              </w:rPr>
              <w:t xml:space="preserve">thầu </w:t>
            </w:r>
            <w:bookmarkEnd w:id="2"/>
            <w:bookmarkEnd w:id="3"/>
          </w:p>
        </w:tc>
        <w:tc>
          <w:tcPr>
            <w:tcW w:w="4004" w:type="pct"/>
          </w:tcPr>
          <w:p w14:paraId="1984BDDC" w14:textId="77777777" w:rsidR="00EF0925" w:rsidRPr="0049599A" w:rsidRDefault="00EF0925" w:rsidP="007A058A">
            <w:pPr>
              <w:pStyle w:val="Sub-ClauseText"/>
              <w:widowControl w:val="0"/>
              <w:spacing w:before="60" w:after="60"/>
              <w:ind w:left="170"/>
              <w:outlineLvl w:val="3"/>
              <w:rPr>
                <w:spacing w:val="0"/>
                <w:sz w:val="26"/>
                <w:szCs w:val="26"/>
              </w:rPr>
            </w:pPr>
            <w:bookmarkStart w:id="4" w:name="_Toc399941772"/>
            <w:bookmarkStart w:id="5" w:name="_Toc399947442"/>
            <w:r w:rsidRPr="0049599A">
              <w:rPr>
                <w:spacing w:val="0"/>
                <w:sz w:val="26"/>
                <w:szCs w:val="26"/>
              </w:rPr>
              <w:t xml:space="preserve">1.1. Bên mời thầu </w:t>
            </w:r>
            <w:r w:rsidRPr="0049599A">
              <w:rPr>
                <w:bCs/>
                <w:spacing w:val="0"/>
                <w:sz w:val="26"/>
                <w:szCs w:val="26"/>
              </w:rPr>
              <w:t xml:space="preserve">quy định tại </w:t>
            </w:r>
            <w:r w:rsidRPr="0049599A">
              <w:rPr>
                <w:b/>
                <w:bCs/>
                <w:spacing w:val="0"/>
                <w:sz w:val="26"/>
                <w:szCs w:val="26"/>
              </w:rPr>
              <w:t xml:space="preserve">E-BDL </w:t>
            </w:r>
            <w:r w:rsidRPr="0049599A">
              <w:rPr>
                <w:spacing w:val="0"/>
                <w:sz w:val="26"/>
                <w:szCs w:val="26"/>
              </w:rPr>
              <w:t xml:space="preserve">phát hành bộ E-HSMT này để lựa chọn nhà thầu thực hiện gói thầu mua sắm hàng hoá quy mô nhỏ theo phương thức một giai đoạn một túi hồ sơ. </w:t>
            </w:r>
          </w:p>
          <w:p w14:paraId="14745719"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 xml:space="preserve">1.2. Tên gói thầu, tên dự án, thời gian thực hiện hợp đồng quy định </w:t>
            </w:r>
            <w:r w:rsidRPr="0049599A">
              <w:rPr>
                <w:bCs/>
                <w:spacing w:val="0"/>
                <w:sz w:val="26"/>
                <w:szCs w:val="26"/>
              </w:rPr>
              <w:t xml:space="preserve">tại </w:t>
            </w:r>
            <w:r w:rsidRPr="0049599A">
              <w:rPr>
                <w:b/>
                <w:bCs/>
                <w:spacing w:val="0"/>
                <w:sz w:val="26"/>
                <w:szCs w:val="26"/>
              </w:rPr>
              <w:t>E-BDL</w:t>
            </w:r>
            <w:r w:rsidRPr="0049599A">
              <w:rPr>
                <w:spacing w:val="0"/>
                <w:sz w:val="26"/>
                <w:szCs w:val="26"/>
              </w:rPr>
              <w:t xml:space="preserve">. </w:t>
            </w:r>
            <w:bookmarkEnd w:id="4"/>
            <w:bookmarkEnd w:id="5"/>
          </w:p>
        </w:tc>
      </w:tr>
      <w:tr w:rsidR="00201659" w:rsidRPr="0049599A" w14:paraId="73014EE5" w14:textId="77777777" w:rsidTr="00453B03">
        <w:trPr>
          <w:trHeight w:val="20"/>
        </w:trPr>
        <w:tc>
          <w:tcPr>
            <w:tcW w:w="996" w:type="pct"/>
          </w:tcPr>
          <w:p w14:paraId="3F7B0306"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2. Giải thích từ ngữ trong đấu thầu qua mạng</w:t>
            </w:r>
          </w:p>
        </w:tc>
        <w:tc>
          <w:tcPr>
            <w:tcW w:w="4004" w:type="pct"/>
          </w:tcPr>
          <w:p w14:paraId="6D2FD8E4"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2.1. Thời điểm đóng thầu là thời điểm hết hạn nhận E-HSDT và được quy định trong E-TBMT trên Hệ thống.</w:t>
            </w:r>
          </w:p>
          <w:p w14:paraId="5FA08941"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2.2. Ngày là ngày theo dương lịch, bao gồm cả ngày nghỉ cuối tuần, nghỉ lễ, nghỉ Tết theo quy định của pháp luật về lao động.</w:t>
            </w:r>
          </w:p>
          <w:p w14:paraId="2CBE6825"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2.3. Thời gian và ngày tháng trên Hệ thống là thời gian và ngày tháng được hiển thị trên Hệ thống (GMT+7).</w:t>
            </w:r>
          </w:p>
          <w:p w14:paraId="1FAE0BA4" w14:textId="67D02B76" w:rsidR="00EF0925" w:rsidRPr="0049599A" w:rsidRDefault="00CC020A" w:rsidP="007A058A">
            <w:pPr>
              <w:pStyle w:val="Sub-ClauseText"/>
              <w:widowControl w:val="0"/>
              <w:spacing w:before="60" w:after="60"/>
              <w:ind w:left="170"/>
              <w:outlineLvl w:val="3"/>
              <w:rPr>
                <w:spacing w:val="0"/>
                <w:sz w:val="26"/>
                <w:szCs w:val="26"/>
              </w:rPr>
            </w:pPr>
            <w:r w:rsidRPr="0049599A">
              <w:rPr>
                <w:spacing w:val="0"/>
                <w:sz w:val="26"/>
                <w:szCs w:val="26"/>
              </w:rPr>
              <w:t>2.4. Nhà thầu trong đấu thầu qua mạng là nhà thầu đã đăng ký trên Hệ thống và còn hiệu lực hoạt động.</w:t>
            </w:r>
          </w:p>
        </w:tc>
      </w:tr>
      <w:tr w:rsidR="00201659" w:rsidRPr="0049599A" w14:paraId="7EA581CC" w14:textId="77777777" w:rsidTr="00453B03">
        <w:trPr>
          <w:trHeight w:val="20"/>
        </w:trPr>
        <w:tc>
          <w:tcPr>
            <w:tcW w:w="996" w:type="pct"/>
          </w:tcPr>
          <w:p w14:paraId="143C8980" w14:textId="01AD2FC0" w:rsidR="00EF0925" w:rsidRPr="0049599A" w:rsidRDefault="00EF0925" w:rsidP="00B27C21">
            <w:pPr>
              <w:pStyle w:val="Sec1-Clauses"/>
              <w:widowControl w:val="0"/>
              <w:spacing w:before="60" w:after="60"/>
              <w:ind w:left="0" w:firstLine="0"/>
              <w:jc w:val="both"/>
              <w:outlineLvl w:val="3"/>
              <w:rPr>
                <w:sz w:val="26"/>
                <w:szCs w:val="26"/>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49599A">
              <w:rPr>
                <w:sz w:val="26"/>
                <w:szCs w:val="26"/>
                <w:lang w:val="nl-NL"/>
              </w:rPr>
              <w:t>3.</w:t>
            </w:r>
            <w:r w:rsidRPr="0049599A">
              <w:rPr>
                <w:sz w:val="26"/>
                <w:szCs w:val="26"/>
                <w:lang w:val="nl-NL"/>
              </w:rPr>
              <w:tab/>
              <w:t>Nguồn vốn</w:t>
            </w:r>
            <w:bookmarkEnd w:id="6"/>
            <w:bookmarkEnd w:id="7"/>
            <w:bookmarkEnd w:id="8"/>
            <w:bookmarkEnd w:id="9"/>
            <w:bookmarkEnd w:id="10"/>
            <w:bookmarkEnd w:id="11"/>
            <w:bookmarkEnd w:id="12"/>
          </w:p>
        </w:tc>
        <w:tc>
          <w:tcPr>
            <w:tcW w:w="4004" w:type="pct"/>
          </w:tcPr>
          <w:p w14:paraId="7173B2F6" w14:textId="77777777" w:rsidR="00EF0925" w:rsidRPr="0049599A" w:rsidRDefault="00EF0925" w:rsidP="007A058A">
            <w:pPr>
              <w:pStyle w:val="Sub-ClauseText"/>
              <w:widowControl w:val="0"/>
              <w:spacing w:before="60" w:after="60"/>
              <w:ind w:left="170"/>
              <w:outlineLvl w:val="3"/>
              <w:rPr>
                <w:spacing w:val="0"/>
                <w:sz w:val="26"/>
                <w:szCs w:val="26"/>
                <w:lang w:val="nl-NL"/>
              </w:rPr>
            </w:pPr>
            <w:bookmarkStart w:id="13" w:name="_Toc399941775"/>
            <w:bookmarkStart w:id="14" w:name="_Toc399947445"/>
            <w:r w:rsidRPr="0049599A">
              <w:rPr>
                <w:sz w:val="26"/>
                <w:szCs w:val="26"/>
                <w:lang w:val="nl-NL"/>
              </w:rPr>
              <w:t xml:space="preserve">Nguồn vốn (hoặc phương thức thu xếp vốn) để sử dụng cho gói thầu được quy định tại </w:t>
            </w:r>
            <w:r w:rsidRPr="0049599A">
              <w:rPr>
                <w:b/>
                <w:sz w:val="26"/>
                <w:szCs w:val="26"/>
                <w:lang w:val="nl-NL"/>
              </w:rPr>
              <w:t>E-BDL</w:t>
            </w:r>
            <w:r w:rsidRPr="0049599A">
              <w:rPr>
                <w:sz w:val="26"/>
                <w:szCs w:val="26"/>
                <w:lang w:val="nl-NL"/>
              </w:rPr>
              <w:t>.</w:t>
            </w:r>
            <w:bookmarkEnd w:id="13"/>
            <w:bookmarkEnd w:id="14"/>
          </w:p>
        </w:tc>
      </w:tr>
      <w:tr w:rsidR="00201659" w:rsidRPr="0049599A" w14:paraId="037E5F7D" w14:textId="77777777" w:rsidTr="00453B03">
        <w:trPr>
          <w:trHeight w:val="20"/>
        </w:trPr>
        <w:tc>
          <w:tcPr>
            <w:tcW w:w="996" w:type="pct"/>
          </w:tcPr>
          <w:p w14:paraId="2E7167D2" w14:textId="77777777" w:rsidR="00EF0925" w:rsidRPr="0049599A" w:rsidRDefault="00EF0925" w:rsidP="00B27C21">
            <w:pPr>
              <w:pStyle w:val="Sec1-Clauses"/>
              <w:widowControl w:val="0"/>
              <w:spacing w:before="60" w:after="60"/>
              <w:ind w:left="0" w:firstLine="0"/>
              <w:jc w:val="both"/>
              <w:outlineLvl w:val="3"/>
              <w:rPr>
                <w:sz w:val="26"/>
                <w:szCs w:val="26"/>
                <w:lang w:val="nl-NL"/>
              </w:rPr>
            </w:pPr>
            <w:r w:rsidRPr="0049599A">
              <w:rPr>
                <w:sz w:val="26"/>
                <w:szCs w:val="26"/>
                <w:lang w:val="nl-NL"/>
              </w:rPr>
              <w:t>4.</w:t>
            </w:r>
            <w:r w:rsidRPr="0049599A">
              <w:rPr>
                <w:sz w:val="26"/>
                <w:szCs w:val="26"/>
                <w:lang w:val="nl-NL"/>
              </w:rPr>
              <w:tab/>
            </w:r>
            <w:r w:rsidRPr="0049599A">
              <w:rPr>
                <w:spacing w:val="-6"/>
                <w:sz w:val="26"/>
                <w:szCs w:val="26"/>
                <w:lang w:val="nl-NL"/>
              </w:rPr>
              <w:t>Hành</w:t>
            </w:r>
            <w:r w:rsidRPr="0049599A">
              <w:rPr>
                <w:sz w:val="26"/>
                <w:szCs w:val="26"/>
                <w:lang w:val="nl-NL"/>
              </w:rPr>
              <w:t xml:space="preserve"> vi </w:t>
            </w:r>
            <w:r w:rsidRPr="0049599A">
              <w:rPr>
                <w:spacing w:val="-6"/>
                <w:sz w:val="26"/>
                <w:szCs w:val="26"/>
                <w:lang w:val="nl-NL"/>
              </w:rPr>
              <w:t xml:space="preserve">bị cấm </w:t>
            </w:r>
          </w:p>
        </w:tc>
        <w:tc>
          <w:tcPr>
            <w:tcW w:w="4004" w:type="pct"/>
          </w:tcPr>
          <w:p w14:paraId="4FA8AEBE" w14:textId="77777777" w:rsidR="00EF0925" w:rsidRPr="0049599A" w:rsidRDefault="00EF0925" w:rsidP="007A058A">
            <w:pPr>
              <w:widowControl w:val="0"/>
              <w:spacing w:before="60" w:after="60"/>
              <w:ind w:left="170"/>
              <w:rPr>
                <w:sz w:val="26"/>
                <w:szCs w:val="26"/>
                <w:lang w:val="vi-VN"/>
              </w:rPr>
            </w:pPr>
            <w:r w:rsidRPr="0049599A">
              <w:rPr>
                <w:sz w:val="26"/>
                <w:szCs w:val="26"/>
                <w:lang w:val="nl-NL"/>
              </w:rPr>
              <w:t>4.</w:t>
            </w:r>
            <w:r w:rsidRPr="0049599A">
              <w:rPr>
                <w:sz w:val="26"/>
                <w:szCs w:val="26"/>
                <w:lang w:val="vi-VN"/>
              </w:rPr>
              <w:t>1. Đưa, nhận, môi giới hối lộ.</w:t>
            </w:r>
          </w:p>
          <w:p w14:paraId="1544857E" w14:textId="77777777" w:rsidR="00EF0925" w:rsidRPr="0049599A" w:rsidRDefault="00EF0925" w:rsidP="007A058A">
            <w:pPr>
              <w:widowControl w:val="0"/>
              <w:spacing w:before="60" w:after="60"/>
              <w:ind w:left="170"/>
              <w:rPr>
                <w:spacing w:val="-4"/>
                <w:sz w:val="26"/>
                <w:szCs w:val="26"/>
                <w:lang w:val="vi-VN"/>
              </w:rPr>
            </w:pPr>
            <w:r w:rsidRPr="0049599A">
              <w:rPr>
                <w:spacing w:val="-4"/>
                <w:sz w:val="26"/>
                <w:szCs w:val="26"/>
                <w:lang w:val="vi-VN"/>
              </w:rPr>
              <w:t>4.2. Lợi dụng chức vụ quyền hạn để can thiệp bất hợp pháp vào hoạt động đấu thầu.</w:t>
            </w:r>
          </w:p>
          <w:p w14:paraId="00C1FDC8"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4.3. Thông thầu, bao gồm các hành vi sau đây:</w:t>
            </w:r>
          </w:p>
          <w:p w14:paraId="2D318E51" w14:textId="77777777" w:rsidR="00EF0925" w:rsidRPr="0049599A" w:rsidRDefault="00EF0925" w:rsidP="007A058A">
            <w:pPr>
              <w:pStyle w:val="NormalWeb"/>
              <w:widowControl w:val="0"/>
              <w:spacing w:before="60" w:beforeAutospacing="0" w:after="60" w:afterAutospacing="0"/>
              <w:ind w:left="170"/>
              <w:jc w:val="both"/>
              <w:rPr>
                <w:rFonts w:ascii="Times New Roman" w:eastAsia="Calibri" w:hAnsi="Times New Roman" w:cs="Times New Roman"/>
                <w:spacing w:val="-6"/>
                <w:sz w:val="26"/>
                <w:szCs w:val="26"/>
                <w:lang w:val="vi-VN"/>
              </w:rPr>
            </w:pPr>
            <w:r w:rsidRPr="0049599A">
              <w:rPr>
                <w:rFonts w:ascii="Times New Roman" w:eastAsia="Calibri" w:hAnsi="Times New Roman" w:cs="Times New Roman"/>
                <w:spacing w:val="-6"/>
                <w:sz w:val="26"/>
                <w:szCs w:val="26"/>
                <w:lang w:val="vi-VN"/>
              </w:rPr>
              <w:t>a) Thỏa thuận về việc rút khỏi việc dự thầu hoặc rút đơn dự thầu được nộp trước đó để một hoặc các bên tham gia thỏa thuận thắng thầu;</w:t>
            </w:r>
          </w:p>
          <w:p w14:paraId="612D76CB" w14:textId="77777777" w:rsidR="00EF0925" w:rsidRPr="0049599A" w:rsidRDefault="00EF0925" w:rsidP="007A058A">
            <w:pPr>
              <w:pStyle w:val="NormalWeb"/>
              <w:widowControl w:val="0"/>
              <w:spacing w:before="60" w:beforeAutospacing="0" w:after="60" w:afterAutospacing="0"/>
              <w:ind w:left="170"/>
              <w:jc w:val="both"/>
              <w:rPr>
                <w:rFonts w:ascii="Times New Roman" w:eastAsia="Calibri" w:hAnsi="Times New Roman" w:cs="Times New Roman"/>
                <w:sz w:val="26"/>
                <w:szCs w:val="26"/>
                <w:lang w:val="vi-VN"/>
              </w:rPr>
            </w:pPr>
            <w:r w:rsidRPr="0049599A">
              <w:rPr>
                <w:rFonts w:ascii="Times New Roman" w:eastAsia="Calibri" w:hAnsi="Times New Roman" w:cs="Times New Roman"/>
                <w:sz w:val="26"/>
                <w:szCs w:val="26"/>
                <w:lang w:val="vi-VN"/>
              </w:rPr>
              <w:t>b) Thỏa thuận để một hoặc nhiều bên chuẩn bị E-HSDT cho các bên tham dự thầu để một bên thắng thầu;</w:t>
            </w:r>
          </w:p>
          <w:p w14:paraId="28332606" w14:textId="77777777" w:rsidR="00EF0925" w:rsidRPr="0049599A" w:rsidRDefault="00EF0925" w:rsidP="007A058A">
            <w:pPr>
              <w:pStyle w:val="NormalWeb"/>
              <w:widowControl w:val="0"/>
              <w:spacing w:before="60" w:beforeAutospacing="0" w:after="60" w:afterAutospacing="0"/>
              <w:ind w:left="170"/>
              <w:jc w:val="both"/>
              <w:rPr>
                <w:rFonts w:ascii="Times New Roman" w:eastAsia="Calibri" w:hAnsi="Times New Roman" w:cs="Times New Roman"/>
                <w:sz w:val="26"/>
                <w:szCs w:val="26"/>
                <w:lang w:val="vi-VN"/>
              </w:rPr>
            </w:pPr>
            <w:r w:rsidRPr="0049599A">
              <w:rPr>
                <w:rFonts w:ascii="Times New Roman" w:eastAsia="Calibri" w:hAnsi="Times New Roman" w:cs="Times New Roman"/>
                <w:sz w:val="26"/>
                <w:szCs w:val="26"/>
                <w:lang w:val="vi-VN"/>
              </w:rPr>
              <w:t>c) Thỏa thuận về việc từ chối cung cấp hàng hóa, không ký hợp đồng thầu phụ hoặc các hình thức gây khó khăn khác cho các bên không tham gia thỏa thuận.</w:t>
            </w:r>
          </w:p>
          <w:p w14:paraId="4D466EEC" w14:textId="77777777" w:rsidR="00EF0925" w:rsidRPr="0049599A" w:rsidRDefault="00EF0925" w:rsidP="007A058A">
            <w:pPr>
              <w:widowControl w:val="0"/>
              <w:spacing w:before="60" w:after="60"/>
              <w:ind w:left="170"/>
              <w:rPr>
                <w:sz w:val="26"/>
                <w:szCs w:val="26"/>
                <w:lang w:val="vi-VN"/>
              </w:rPr>
            </w:pPr>
            <w:r w:rsidRPr="0049599A">
              <w:rPr>
                <w:sz w:val="26"/>
                <w:szCs w:val="26"/>
                <w:lang w:val="vi-VN"/>
              </w:rPr>
              <w:t>4.4. Gian lận, bao gồm các hành vi sau đây:</w:t>
            </w:r>
          </w:p>
          <w:p w14:paraId="221A3D29"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14:paraId="63A9172C"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 xml:space="preserve">b) Cá nhân trực tiếp đánh giá E-HSDT, thẩm định kết quả lựa chọn nhà thầu cố ý báo cáo sai hoặc cung cấp thông tin không trung thực làm sai lệch kết quả lựa chọn nhà thầu; </w:t>
            </w:r>
          </w:p>
          <w:p w14:paraId="68EAE58C"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c) Nhà thầu cố ý cung cấp các thông tin không trung thực trong E-HSDT;</w:t>
            </w:r>
          </w:p>
          <w:p w14:paraId="167521A6" w14:textId="77777777" w:rsidR="00EF0925" w:rsidRPr="0049599A" w:rsidRDefault="00EF0925" w:rsidP="007A058A">
            <w:pPr>
              <w:pStyle w:val="NormalWeb"/>
              <w:widowControl w:val="0"/>
              <w:spacing w:before="60" w:beforeAutospacing="0" w:after="60" w:afterAutospacing="0"/>
              <w:ind w:left="170"/>
              <w:jc w:val="both"/>
              <w:rPr>
                <w:rFonts w:ascii="Times New Roman" w:eastAsia="Calibri" w:hAnsi="Times New Roman" w:cs="Times New Roman"/>
                <w:sz w:val="26"/>
                <w:szCs w:val="26"/>
                <w:lang w:val="vi-VN"/>
              </w:rPr>
            </w:pPr>
            <w:r w:rsidRPr="0049599A">
              <w:rPr>
                <w:rFonts w:ascii="Times New Roman" w:eastAsia="Calibri" w:hAnsi="Times New Roman" w:cs="Times New Roman"/>
                <w:sz w:val="26"/>
                <w:szCs w:val="26"/>
                <w:lang w:val="vi-VN"/>
              </w:rPr>
              <w:t>d) Nhà thầu sử dụng chứng thư số của nhà thầu khác để tham dự đấu thầu qua mạng;</w:t>
            </w:r>
          </w:p>
          <w:p w14:paraId="2698A576" w14:textId="77777777" w:rsidR="00EF0925" w:rsidRPr="0049599A" w:rsidRDefault="00EF0925" w:rsidP="007A058A">
            <w:pPr>
              <w:pStyle w:val="NormalWeb"/>
              <w:widowControl w:val="0"/>
              <w:spacing w:before="60" w:beforeAutospacing="0" w:after="60" w:afterAutospacing="0"/>
              <w:ind w:left="170"/>
              <w:jc w:val="both"/>
              <w:rPr>
                <w:rFonts w:ascii="Times New Roman" w:eastAsia="Calibri" w:hAnsi="Times New Roman" w:cs="Times New Roman"/>
                <w:spacing w:val="-6"/>
                <w:sz w:val="26"/>
                <w:szCs w:val="26"/>
                <w:lang w:val="vi-VN"/>
              </w:rPr>
            </w:pPr>
            <w:r w:rsidRPr="0049599A">
              <w:rPr>
                <w:rFonts w:ascii="Times New Roman" w:eastAsia="Calibri" w:hAnsi="Times New Roman" w:cs="Times New Roman"/>
                <w:spacing w:val="-6"/>
                <w:sz w:val="26"/>
                <w:szCs w:val="26"/>
                <w:lang w:val="vi-VN"/>
              </w:rPr>
              <w:t xml:space="preserve">đ) Bên mời thầu cố tình cung cấp thông tin sai lệch khi thông báo và </w:t>
            </w:r>
            <w:r w:rsidRPr="0049599A">
              <w:rPr>
                <w:rFonts w:ascii="Times New Roman" w:eastAsia="Calibri" w:hAnsi="Times New Roman" w:cs="Times New Roman"/>
                <w:spacing w:val="-6"/>
                <w:sz w:val="26"/>
                <w:szCs w:val="26"/>
                <w:lang w:val="vi-VN"/>
              </w:rPr>
              <w:lastRenderedPageBreak/>
              <w:t>phát hành E-HSMT trên Hệ thống so với E-HSMT được phê duyệt;</w:t>
            </w:r>
          </w:p>
          <w:p w14:paraId="491076A2" w14:textId="77777777" w:rsidR="00EF0925" w:rsidRPr="0049599A" w:rsidRDefault="00EF0925" w:rsidP="007A058A">
            <w:pPr>
              <w:pStyle w:val="NormalWeb"/>
              <w:widowControl w:val="0"/>
              <w:spacing w:before="60" w:beforeAutospacing="0" w:after="60" w:afterAutospacing="0"/>
              <w:ind w:left="170"/>
              <w:jc w:val="both"/>
              <w:rPr>
                <w:rFonts w:ascii="Times New Roman" w:eastAsia="Calibri" w:hAnsi="Times New Roman" w:cs="Times New Roman"/>
                <w:sz w:val="26"/>
                <w:szCs w:val="26"/>
                <w:lang w:val="vi-VN"/>
              </w:rPr>
            </w:pPr>
            <w:r w:rsidRPr="0049599A">
              <w:rPr>
                <w:rFonts w:ascii="Times New Roman" w:eastAsia="Calibri" w:hAnsi="Times New Roman" w:cs="Times New Roman"/>
                <w:sz w:val="26"/>
                <w:szCs w:val="26"/>
                <w:lang w:val="vi-VN"/>
              </w:rPr>
              <w:t>e) Bên mời thầu cung cấp thông tin sai lệch của E-HSDT so với bản gốc E-HSDT trên Hệ thống cho Tổ chuyên gia.</w:t>
            </w:r>
          </w:p>
          <w:p w14:paraId="17A40BBB"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4.5. Cản trở, bao gồm các hành vi sau đây:</w:t>
            </w:r>
          </w:p>
          <w:p w14:paraId="0B62C779"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a) 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14:paraId="678B2BD2"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b) Các hành vi cản trở đối với nhà thầu, cơ quan có thẩm quyền về giám sát, kiểm tra, thanh tra, kiểm toán;</w:t>
            </w:r>
          </w:p>
          <w:p w14:paraId="611D0056"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 xml:space="preserve">c) Các hành vi tấn công vào </w:t>
            </w:r>
            <w:r w:rsidRPr="0049599A">
              <w:rPr>
                <w:sz w:val="26"/>
                <w:szCs w:val="26"/>
                <w:lang w:val="nl-NL"/>
              </w:rPr>
              <w:t>Hệ thống nhằm phá hoại và cản trở các nhà thầu tham dự.</w:t>
            </w:r>
          </w:p>
          <w:p w14:paraId="30A2D669" w14:textId="77777777" w:rsidR="00EF0925" w:rsidRPr="0049599A" w:rsidRDefault="00EF0925" w:rsidP="007A058A">
            <w:pPr>
              <w:pStyle w:val="ListParagraph"/>
              <w:widowControl w:val="0"/>
              <w:tabs>
                <w:tab w:val="left" w:pos="434"/>
              </w:tabs>
              <w:spacing w:before="60" w:after="60"/>
              <w:ind w:left="170"/>
              <w:contextualSpacing w:val="0"/>
              <w:rPr>
                <w:sz w:val="26"/>
                <w:szCs w:val="26"/>
                <w:lang w:val="vi-VN"/>
              </w:rPr>
            </w:pPr>
            <w:r w:rsidRPr="0049599A">
              <w:rPr>
                <w:sz w:val="26"/>
                <w:szCs w:val="26"/>
                <w:lang w:val="vi-VN"/>
              </w:rPr>
              <w:t>4.6. Không bảo đảm công bằng, minh bạch, bao gồm các hành vi sau đây:</w:t>
            </w:r>
          </w:p>
          <w:p w14:paraId="72083496" w14:textId="77777777" w:rsidR="00EF0925" w:rsidRPr="0049599A" w:rsidRDefault="00EF0925" w:rsidP="007A058A">
            <w:pPr>
              <w:pStyle w:val="ListParagraph"/>
              <w:widowControl w:val="0"/>
              <w:tabs>
                <w:tab w:val="left" w:pos="434"/>
                <w:tab w:val="left" w:pos="993"/>
              </w:tabs>
              <w:spacing w:before="60" w:after="60"/>
              <w:ind w:left="170"/>
              <w:contextualSpacing w:val="0"/>
              <w:rPr>
                <w:sz w:val="26"/>
                <w:szCs w:val="26"/>
                <w:lang w:val="vi-VN"/>
              </w:rPr>
            </w:pPr>
            <w:r w:rsidRPr="0049599A">
              <w:rPr>
                <w:sz w:val="26"/>
                <w:szCs w:val="26"/>
                <w:lang w:val="vi-VN"/>
              </w:rPr>
              <w:t>a) Tham dự thầu với tư cách là nhà thầu đối với gói thầu do mình làm Bên mời thầu, Chủ đầu tư hoặc thực hiện các nhiệm vụ của Bên mời thầu, Chủ đầu tư;</w:t>
            </w:r>
          </w:p>
          <w:p w14:paraId="3FD65268" w14:textId="77777777" w:rsidR="00EF0925" w:rsidRPr="0049599A" w:rsidRDefault="00EF0925" w:rsidP="007A058A">
            <w:pPr>
              <w:pStyle w:val="ListParagraph"/>
              <w:widowControl w:val="0"/>
              <w:tabs>
                <w:tab w:val="left" w:pos="434"/>
                <w:tab w:val="left" w:pos="993"/>
              </w:tabs>
              <w:spacing w:before="60" w:after="60"/>
              <w:ind w:left="170"/>
              <w:contextualSpacing w:val="0"/>
              <w:rPr>
                <w:sz w:val="26"/>
                <w:szCs w:val="26"/>
                <w:lang w:val="vi-VN"/>
              </w:rPr>
            </w:pPr>
            <w:r w:rsidRPr="0049599A">
              <w:rPr>
                <w:sz w:val="26"/>
                <w:szCs w:val="26"/>
                <w:lang w:val="vi-VN"/>
              </w:rPr>
              <w:t>b) Tham gia đánh giá E-HSDT đồng thời tham gia thẩm định kết quả lựa chọn nhà thầu đối với cùng một gói thầu;</w:t>
            </w:r>
          </w:p>
          <w:p w14:paraId="1C24399F" w14:textId="77777777" w:rsidR="00EF0925" w:rsidRPr="0049599A" w:rsidRDefault="00EF0925" w:rsidP="007A058A">
            <w:pPr>
              <w:pStyle w:val="ListParagraph"/>
              <w:widowControl w:val="0"/>
              <w:tabs>
                <w:tab w:val="left" w:pos="434"/>
                <w:tab w:val="left" w:pos="993"/>
              </w:tabs>
              <w:spacing w:before="60" w:after="60"/>
              <w:ind w:left="170"/>
              <w:contextualSpacing w:val="0"/>
              <w:rPr>
                <w:sz w:val="26"/>
                <w:szCs w:val="26"/>
                <w:lang w:val="vi-VN"/>
              </w:rPr>
            </w:pPr>
            <w:r w:rsidRPr="0049599A">
              <w:rPr>
                <w:sz w:val="26"/>
                <w:szCs w:val="26"/>
                <w:lang w:val="vi-VN"/>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14:paraId="34C35A6F" w14:textId="77777777" w:rsidR="00EF0925" w:rsidRPr="0049599A" w:rsidRDefault="00EF0925" w:rsidP="007A058A">
            <w:pPr>
              <w:pStyle w:val="ListParagraph"/>
              <w:widowControl w:val="0"/>
              <w:tabs>
                <w:tab w:val="left" w:pos="434"/>
                <w:tab w:val="left" w:pos="993"/>
              </w:tabs>
              <w:spacing w:before="60" w:after="60"/>
              <w:ind w:left="170"/>
              <w:contextualSpacing w:val="0"/>
              <w:rPr>
                <w:sz w:val="26"/>
                <w:szCs w:val="26"/>
                <w:lang w:val="vi-VN"/>
              </w:rPr>
            </w:pPr>
            <w:r w:rsidRPr="0049599A">
              <w:rPr>
                <w:sz w:val="26"/>
                <w:szCs w:val="26"/>
                <w:lang w:val="vi-VN"/>
              </w:rPr>
              <w:t>d) Nhà thầu tham dự thầu gói thầu mua sắm hàng hoá do mình cung cấp dịch vụ tư vấn trước đó;</w:t>
            </w:r>
          </w:p>
          <w:p w14:paraId="45712DB7" w14:textId="77777777" w:rsidR="00EF0925" w:rsidRPr="0049599A" w:rsidRDefault="00EF0925" w:rsidP="007A058A">
            <w:pPr>
              <w:pStyle w:val="ListParagraph"/>
              <w:widowControl w:val="0"/>
              <w:tabs>
                <w:tab w:val="left" w:pos="434"/>
                <w:tab w:val="left" w:pos="993"/>
              </w:tabs>
              <w:spacing w:before="60" w:after="60"/>
              <w:ind w:left="170"/>
              <w:contextualSpacing w:val="0"/>
              <w:rPr>
                <w:sz w:val="26"/>
                <w:szCs w:val="26"/>
                <w:lang w:val="vi-VN"/>
              </w:rPr>
            </w:pPr>
            <w:r w:rsidRPr="0049599A">
              <w:rPr>
                <w:spacing w:val="2"/>
                <w:sz w:val="26"/>
                <w:szCs w:val="26"/>
                <w:lang w:val="vi-VN"/>
              </w:rPr>
              <w:t xml:space="preserve">đ) </w:t>
            </w:r>
            <w:r w:rsidRPr="0049599A">
              <w:rPr>
                <w:sz w:val="26"/>
                <w:szCs w:val="26"/>
                <w:lang w:val="vi-VN"/>
              </w:rPr>
              <w:t>Đứng tên tham dự thầu gói thầu thuộc dự án do Chủ đầu tư, Bên mời thầu là cơ quan, tổ chức nơi mình đã công tác trong thời hạn 12 tháng, kể từ khi thôi việc tại cơ quan, tổ chức đó;</w:t>
            </w:r>
          </w:p>
          <w:p w14:paraId="21F393B5" w14:textId="77777777" w:rsidR="00EF0925" w:rsidRPr="0049599A" w:rsidRDefault="00EF0925" w:rsidP="007A058A">
            <w:pPr>
              <w:pStyle w:val="ListParagraph"/>
              <w:widowControl w:val="0"/>
              <w:tabs>
                <w:tab w:val="left" w:pos="434"/>
                <w:tab w:val="left" w:pos="993"/>
              </w:tabs>
              <w:spacing w:before="60" w:after="60"/>
              <w:ind w:left="170"/>
              <w:contextualSpacing w:val="0"/>
              <w:rPr>
                <w:sz w:val="26"/>
                <w:szCs w:val="26"/>
                <w:lang w:val="vi-VN"/>
              </w:rPr>
            </w:pPr>
            <w:r w:rsidRPr="0049599A">
              <w:rPr>
                <w:rFonts w:eastAsia="Calibri"/>
                <w:sz w:val="26"/>
                <w:szCs w:val="26"/>
                <w:lang w:val="vi-VN"/>
              </w:rPr>
              <w:t>e) Nêu yêu cầu cụ thể về nhãn hiệu, xuất xứ hàng hóa trong HSMT</w:t>
            </w:r>
          </w:p>
          <w:p w14:paraId="18765282" w14:textId="77777777" w:rsidR="00EF0925" w:rsidRPr="0049599A" w:rsidRDefault="00EF0925" w:rsidP="007A058A">
            <w:pPr>
              <w:pStyle w:val="ListParagraph"/>
              <w:widowControl w:val="0"/>
              <w:tabs>
                <w:tab w:val="left" w:pos="434"/>
                <w:tab w:val="left" w:pos="900"/>
              </w:tabs>
              <w:spacing w:before="60" w:after="60"/>
              <w:ind w:left="170"/>
              <w:contextualSpacing w:val="0"/>
              <w:rPr>
                <w:sz w:val="26"/>
                <w:szCs w:val="26"/>
                <w:lang w:val="vi-VN"/>
              </w:rPr>
            </w:pPr>
            <w:r w:rsidRPr="0049599A">
              <w:rPr>
                <w:sz w:val="26"/>
                <w:szCs w:val="26"/>
                <w:lang w:val="vi-VN"/>
              </w:rPr>
              <w:t xml:space="preserve">4.7. Tiết lộ, tiếp nhận những tài liệu, thông tin sau đây về quá trình lựa chọn nhà thầu, trừ trường hợp quy định tại điểm b khoản 7 Điều 73, khoản 12 Điều 74, điểm i khoản 1 Điều 75, khoản 7 Điều 76, khoản 7 Điều 78, điểm d khoản 2 Điều 92 của Luật </w:t>
            </w:r>
            <w:r w:rsidRPr="0049599A">
              <w:rPr>
                <w:rFonts w:eastAsia="Calibri"/>
                <w:sz w:val="26"/>
                <w:szCs w:val="26"/>
                <w:lang w:val="vi-VN"/>
              </w:rPr>
              <w:t>đấu thầu</w:t>
            </w:r>
            <w:r w:rsidRPr="0049599A">
              <w:rPr>
                <w:sz w:val="26"/>
                <w:szCs w:val="26"/>
                <w:lang w:val="vi-VN"/>
              </w:rPr>
              <w:t>:</w:t>
            </w:r>
          </w:p>
          <w:p w14:paraId="0E481135" w14:textId="77777777" w:rsidR="00EF0925" w:rsidRPr="0049599A" w:rsidRDefault="00EF0925" w:rsidP="007A058A">
            <w:pPr>
              <w:widowControl w:val="0"/>
              <w:tabs>
                <w:tab w:val="left" w:pos="0"/>
                <w:tab w:val="left" w:pos="1134"/>
              </w:tabs>
              <w:spacing w:before="60" w:after="60"/>
              <w:ind w:left="170"/>
              <w:rPr>
                <w:sz w:val="26"/>
                <w:szCs w:val="26"/>
                <w:lang w:val="vi-VN"/>
              </w:rPr>
            </w:pPr>
            <w:r w:rsidRPr="0049599A">
              <w:rPr>
                <w:sz w:val="26"/>
                <w:szCs w:val="26"/>
                <w:lang w:val="vi-VN"/>
              </w:rPr>
              <w:t>a) Nội dung E-HSMT trước thời điểm phát hành theo quy định;</w:t>
            </w:r>
          </w:p>
          <w:p w14:paraId="7DC8D8C5" w14:textId="77777777" w:rsidR="00EF0925" w:rsidRPr="0049599A" w:rsidRDefault="00EF0925" w:rsidP="007A058A">
            <w:pPr>
              <w:widowControl w:val="0"/>
              <w:tabs>
                <w:tab w:val="left" w:pos="0"/>
                <w:tab w:val="left" w:pos="1134"/>
              </w:tabs>
              <w:spacing w:before="60" w:after="60"/>
              <w:ind w:left="170"/>
              <w:rPr>
                <w:sz w:val="26"/>
                <w:szCs w:val="26"/>
                <w:lang w:val="vi-VN"/>
              </w:rPr>
            </w:pPr>
            <w:r w:rsidRPr="0049599A">
              <w:rPr>
                <w:sz w:val="26"/>
                <w:szCs w:val="26"/>
                <w:lang w:val="vi-VN"/>
              </w:rPr>
              <w:t>b) Nội dung E-HSDT, sổ tay ghi chép, biên bản cuộc họp xét thầu, các ý kiến nhận xét, đánh giá đối với từng E-HSDT trước khi công khai kết quả lựa chọn nhà thầu;</w:t>
            </w:r>
          </w:p>
          <w:p w14:paraId="1D30F874" w14:textId="77777777" w:rsidR="00EF0925" w:rsidRPr="0049599A" w:rsidRDefault="00EF0925" w:rsidP="007A058A">
            <w:pPr>
              <w:widowControl w:val="0"/>
              <w:tabs>
                <w:tab w:val="left" w:pos="0"/>
                <w:tab w:val="left" w:pos="1134"/>
              </w:tabs>
              <w:spacing w:before="60" w:after="60"/>
              <w:ind w:left="170"/>
              <w:rPr>
                <w:sz w:val="26"/>
                <w:szCs w:val="26"/>
                <w:lang w:val="vi-VN"/>
              </w:rPr>
            </w:pPr>
            <w:r w:rsidRPr="0049599A">
              <w:rPr>
                <w:sz w:val="26"/>
                <w:szCs w:val="26"/>
                <w:lang w:val="vi-VN"/>
              </w:rPr>
              <w:t>c) Nội dung yêu cầu làm rõ E-HSDT của Bên mời thầu và trả lời của nhà thầu trong quá trình đánh giá E-HSDT trước khi công khai kết quả lựa chọn nhà thầu;</w:t>
            </w:r>
          </w:p>
          <w:p w14:paraId="7AB8296B" w14:textId="77777777" w:rsidR="00EF0925" w:rsidRPr="0049599A" w:rsidRDefault="00EF0925" w:rsidP="007A058A">
            <w:pPr>
              <w:widowControl w:val="0"/>
              <w:tabs>
                <w:tab w:val="left" w:pos="0"/>
                <w:tab w:val="left" w:pos="1134"/>
              </w:tabs>
              <w:spacing w:before="60" w:after="60"/>
              <w:ind w:left="170"/>
              <w:rPr>
                <w:sz w:val="26"/>
                <w:szCs w:val="26"/>
                <w:lang w:val="vi-VN"/>
              </w:rPr>
            </w:pPr>
            <w:r w:rsidRPr="0049599A">
              <w:rPr>
                <w:sz w:val="26"/>
                <w:szCs w:val="26"/>
                <w:lang w:val="vi-VN"/>
              </w:rPr>
              <w:t xml:space="preserve">d) Báo cáo của Bên mời thầu, báo cáo của tổ chuyên gia, báo cáo </w:t>
            </w:r>
            <w:r w:rsidRPr="0049599A">
              <w:rPr>
                <w:sz w:val="26"/>
                <w:szCs w:val="26"/>
                <w:lang w:val="vi-VN"/>
              </w:rPr>
              <w:lastRenderedPageBreak/>
              <w:t>thẩm định, báo cáo của nhà thầu tư vấn, báo cáo của cơ quan chuyên môn có liên quan trong quá trình lựa chọn nhà thầu trước khi công khai kết quả lựa chọn nhà thầu;</w:t>
            </w:r>
          </w:p>
          <w:p w14:paraId="0619DF51" w14:textId="77777777" w:rsidR="00EF0925" w:rsidRPr="0049599A" w:rsidRDefault="00EF0925" w:rsidP="007A058A">
            <w:pPr>
              <w:widowControl w:val="0"/>
              <w:tabs>
                <w:tab w:val="left" w:pos="0"/>
                <w:tab w:val="left" w:pos="1134"/>
              </w:tabs>
              <w:spacing w:before="60" w:after="60"/>
              <w:ind w:left="170"/>
              <w:rPr>
                <w:sz w:val="26"/>
                <w:szCs w:val="26"/>
                <w:lang w:val="vi-VN"/>
              </w:rPr>
            </w:pPr>
            <w:r w:rsidRPr="0049599A">
              <w:rPr>
                <w:sz w:val="26"/>
                <w:szCs w:val="26"/>
                <w:lang w:val="vi-VN"/>
              </w:rPr>
              <w:t>đ) Kết quả lựa chọn nhà thầu trước khi được công khai theo quy định;</w:t>
            </w:r>
          </w:p>
          <w:p w14:paraId="2998DA34" w14:textId="77777777" w:rsidR="00EF0925" w:rsidRPr="0049599A" w:rsidRDefault="00EF0925" w:rsidP="007A058A">
            <w:pPr>
              <w:widowControl w:val="0"/>
              <w:tabs>
                <w:tab w:val="left" w:pos="0"/>
                <w:tab w:val="left" w:pos="1134"/>
              </w:tabs>
              <w:spacing w:before="60" w:after="60"/>
              <w:ind w:left="170"/>
              <w:rPr>
                <w:sz w:val="26"/>
                <w:szCs w:val="26"/>
                <w:lang w:val="vi-VN"/>
              </w:rPr>
            </w:pPr>
            <w:r w:rsidRPr="0049599A">
              <w:rPr>
                <w:sz w:val="26"/>
                <w:szCs w:val="26"/>
                <w:lang w:val="vi-VN"/>
              </w:rPr>
              <w:t>e) Các tài liệu khác trong quá trình lựa chọn nhà thầu được đóng dấu mật theo quy định của pháp luật.</w:t>
            </w:r>
          </w:p>
          <w:p w14:paraId="67F7C412" w14:textId="77777777" w:rsidR="00EF0925" w:rsidRPr="0049599A" w:rsidRDefault="00EF0925" w:rsidP="007A058A">
            <w:pPr>
              <w:pStyle w:val="ListParagraph"/>
              <w:widowControl w:val="0"/>
              <w:spacing w:before="60" w:after="60"/>
              <w:ind w:left="170"/>
              <w:contextualSpacing w:val="0"/>
              <w:rPr>
                <w:sz w:val="26"/>
                <w:szCs w:val="26"/>
                <w:lang w:val="vi-VN"/>
              </w:rPr>
            </w:pPr>
            <w:r w:rsidRPr="0049599A">
              <w:rPr>
                <w:sz w:val="26"/>
                <w:szCs w:val="26"/>
                <w:lang w:val="vi-VN"/>
              </w:rPr>
              <w:t>4.8. Chuyển nhượng thầu, bao gồm các hành vi sau đây:</w:t>
            </w:r>
          </w:p>
          <w:p w14:paraId="2729D5CF" w14:textId="77777777" w:rsidR="00EF0925" w:rsidRPr="0049599A" w:rsidRDefault="00EF0925" w:rsidP="007A058A">
            <w:pPr>
              <w:pStyle w:val="ListParagraph"/>
              <w:widowControl w:val="0"/>
              <w:spacing w:before="60" w:after="60"/>
              <w:ind w:left="170"/>
              <w:contextualSpacing w:val="0"/>
              <w:rPr>
                <w:sz w:val="26"/>
                <w:szCs w:val="26"/>
                <w:lang w:val="vi-VN"/>
              </w:rPr>
            </w:pPr>
            <w:r w:rsidRPr="0049599A">
              <w:rPr>
                <w:sz w:val="26"/>
                <w:szCs w:val="26"/>
                <w:lang w:val="vi-VN"/>
              </w:rPr>
              <w:t>a) Nhà thầu chuyển nhượng cho nhà thầu khác phần công việc thuộc gói thầu có giá trị từ 10% trở lên (sau khi trừ phần công việc thuộc trách nhiệm của nhà thầu phụ) tính trên giá hợp đồng đã ký kết;</w:t>
            </w:r>
          </w:p>
          <w:p w14:paraId="0AFC35ED" w14:textId="77777777" w:rsidR="00EF0925" w:rsidRPr="0049599A" w:rsidRDefault="00EF0925" w:rsidP="007A058A">
            <w:pPr>
              <w:pStyle w:val="ListParagraph"/>
              <w:widowControl w:val="0"/>
              <w:spacing w:before="60" w:after="60"/>
              <w:ind w:left="170"/>
              <w:contextualSpacing w:val="0"/>
              <w:rPr>
                <w:sz w:val="26"/>
                <w:szCs w:val="26"/>
                <w:lang w:val="vi-VN"/>
              </w:rPr>
            </w:pPr>
            <w:r w:rsidRPr="0049599A">
              <w:rPr>
                <w:sz w:val="26"/>
                <w:szCs w:val="26"/>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14:paraId="08AD82C4" w14:textId="77777777" w:rsidR="00EF0925" w:rsidRPr="0049599A" w:rsidRDefault="00EF0925" w:rsidP="007A058A">
            <w:pPr>
              <w:pStyle w:val="ListParagraph"/>
              <w:widowControl w:val="0"/>
              <w:tabs>
                <w:tab w:val="left" w:pos="434"/>
              </w:tabs>
              <w:spacing w:before="60" w:after="60"/>
              <w:ind w:left="170"/>
              <w:contextualSpacing w:val="0"/>
              <w:rPr>
                <w:spacing w:val="-6"/>
                <w:sz w:val="26"/>
                <w:szCs w:val="26"/>
                <w:lang w:val="vi-VN"/>
              </w:rPr>
            </w:pPr>
            <w:r w:rsidRPr="0049599A">
              <w:rPr>
                <w:sz w:val="26"/>
                <w:szCs w:val="26"/>
                <w:lang w:val="vi-VN"/>
              </w:rPr>
              <w:t>4.9. Tổ chức lựa chọn nhà thầu khi nguồn vốn cho gói thầu chưa được xác định dẫn tới tình trạng nợ đọng vốn của nhà thầu.</w:t>
            </w:r>
          </w:p>
        </w:tc>
      </w:tr>
      <w:tr w:rsidR="00201659" w:rsidRPr="0049599A" w14:paraId="6A54B560" w14:textId="77777777" w:rsidTr="00453B03">
        <w:trPr>
          <w:trHeight w:val="20"/>
        </w:trPr>
        <w:tc>
          <w:tcPr>
            <w:tcW w:w="996" w:type="pct"/>
          </w:tcPr>
          <w:p w14:paraId="2222006D" w14:textId="3671B78A" w:rsidR="00EF0925" w:rsidRPr="0049599A" w:rsidRDefault="00EF0925" w:rsidP="00B27C21">
            <w:pPr>
              <w:pStyle w:val="Sec1-Clauses"/>
              <w:widowControl w:val="0"/>
              <w:spacing w:before="60" w:after="60"/>
              <w:ind w:left="0" w:firstLine="0"/>
              <w:jc w:val="both"/>
              <w:outlineLvl w:val="3"/>
              <w:rPr>
                <w:sz w:val="26"/>
                <w:szCs w:val="26"/>
                <w:lang w:val="vi-VN"/>
              </w:rPr>
            </w:pPr>
            <w:bookmarkStart w:id="15" w:name="_Toc438532558"/>
            <w:bookmarkStart w:id="16" w:name="_Toc399947448"/>
            <w:bookmarkStart w:id="17" w:name="_Toc400551670"/>
            <w:bookmarkStart w:id="18" w:name="_Toc438438823"/>
            <w:bookmarkStart w:id="19" w:name="_Toc438532560"/>
            <w:bookmarkStart w:id="20" w:name="_Toc438733967"/>
            <w:bookmarkStart w:id="21" w:name="_Toc438907008"/>
            <w:bookmarkStart w:id="22" w:name="_Toc438907207"/>
            <w:bookmarkEnd w:id="15"/>
            <w:r w:rsidRPr="0049599A">
              <w:rPr>
                <w:sz w:val="26"/>
                <w:szCs w:val="26"/>
                <w:lang w:val="vi-VN"/>
              </w:rPr>
              <w:lastRenderedPageBreak/>
              <w:t>5. Tư cách hợp lệ của nhà thầu</w:t>
            </w:r>
            <w:bookmarkEnd w:id="16"/>
            <w:bookmarkEnd w:id="17"/>
            <w:bookmarkEnd w:id="18"/>
            <w:bookmarkEnd w:id="19"/>
            <w:bookmarkEnd w:id="20"/>
            <w:bookmarkEnd w:id="21"/>
            <w:bookmarkEnd w:id="22"/>
          </w:p>
        </w:tc>
        <w:tc>
          <w:tcPr>
            <w:tcW w:w="4004" w:type="pct"/>
          </w:tcPr>
          <w:p w14:paraId="0D770A0D" w14:textId="77777777" w:rsidR="00EF0925" w:rsidRPr="0049599A" w:rsidRDefault="00EF0925" w:rsidP="007A058A">
            <w:pPr>
              <w:widowControl w:val="0"/>
              <w:spacing w:before="60" w:after="60"/>
              <w:ind w:left="170"/>
              <w:rPr>
                <w:sz w:val="26"/>
                <w:szCs w:val="26"/>
                <w:lang w:val="pl-PL"/>
              </w:rPr>
            </w:pPr>
            <w:r w:rsidRPr="0049599A">
              <w:rPr>
                <w:sz w:val="26"/>
                <w:szCs w:val="26"/>
                <w:lang w:val="pl-PL"/>
              </w:rPr>
              <w:t>5.1. Hạch toán tài chính độc lập.</w:t>
            </w:r>
          </w:p>
          <w:p w14:paraId="2AC94DE5" w14:textId="77777777" w:rsidR="00EF0925" w:rsidRPr="0049599A" w:rsidRDefault="00EF0925" w:rsidP="007A058A">
            <w:pPr>
              <w:widowControl w:val="0"/>
              <w:spacing w:before="60" w:after="60"/>
              <w:ind w:left="170"/>
              <w:rPr>
                <w:sz w:val="26"/>
                <w:szCs w:val="26"/>
                <w:lang w:val="pl-PL"/>
              </w:rPr>
            </w:pPr>
            <w:r w:rsidRPr="0049599A">
              <w:rPr>
                <w:sz w:val="26"/>
                <w:szCs w:val="26"/>
                <w:lang w:val="pl-PL"/>
              </w:rPr>
              <w:t>5.2. Không đang trong quá trình giải thể; không bị kết luận đang lâm vào tình trạng phá sản hoặc nợ không có khả năng chi trả theo quy định của pháp luật.</w:t>
            </w:r>
          </w:p>
          <w:p w14:paraId="07BE1460" w14:textId="77777777" w:rsidR="00EF0925" w:rsidRPr="0049599A" w:rsidRDefault="00EF0925" w:rsidP="007A058A">
            <w:pPr>
              <w:widowControl w:val="0"/>
              <w:spacing w:before="60" w:after="60"/>
              <w:ind w:left="170"/>
              <w:rPr>
                <w:sz w:val="26"/>
                <w:szCs w:val="26"/>
                <w:lang w:val="pl-PL"/>
              </w:rPr>
            </w:pPr>
            <w:r w:rsidRPr="0049599A">
              <w:rPr>
                <w:sz w:val="26"/>
                <w:szCs w:val="26"/>
                <w:lang w:val="pl-PL"/>
              </w:rPr>
              <w:t xml:space="preserve">5.3. Bảo đảm cạnh tranh trong đấu thầu theo quy định tại </w:t>
            </w:r>
            <w:r w:rsidRPr="0049599A">
              <w:rPr>
                <w:b/>
                <w:sz w:val="26"/>
                <w:szCs w:val="26"/>
                <w:lang w:val="pl-PL"/>
              </w:rPr>
              <w:t>E-BDL</w:t>
            </w:r>
            <w:r w:rsidRPr="0049599A">
              <w:rPr>
                <w:sz w:val="26"/>
                <w:szCs w:val="26"/>
                <w:lang w:val="pl-PL"/>
              </w:rPr>
              <w:t>.</w:t>
            </w:r>
          </w:p>
          <w:p w14:paraId="2220539C" w14:textId="77777777" w:rsidR="00EF0925" w:rsidRPr="0049599A" w:rsidRDefault="00EF0925" w:rsidP="007A058A">
            <w:pPr>
              <w:widowControl w:val="0"/>
              <w:spacing w:before="60" w:after="60"/>
              <w:ind w:left="170"/>
              <w:rPr>
                <w:sz w:val="26"/>
                <w:szCs w:val="26"/>
                <w:lang w:val="pl-PL"/>
              </w:rPr>
            </w:pPr>
            <w:r w:rsidRPr="0049599A">
              <w:rPr>
                <w:sz w:val="26"/>
                <w:szCs w:val="26"/>
                <w:lang w:val="pl-PL"/>
              </w:rPr>
              <w:t>5.4. Không đang trong thời gian bị cấm tham gia hoạt động đấu thầu theo quy định của pháp luật về đấu thầu.</w:t>
            </w:r>
          </w:p>
          <w:p w14:paraId="4D344C02" w14:textId="77777777" w:rsidR="00EF0925" w:rsidRPr="0049599A" w:rsidRDefault="00EF0925" w:rsidP="007A058A">
            <w:pPr>
              <w:widowControl w:val="0"/>
              <w:spacing w:before="60" w:after="60"/>
              <w:ind w:left="170"/>
              <w:rPr>
                <w:sz w:val="26"/>
                <w:szCs w:val="26"/>
                <w:lang w:val="pl-PL"/>
              </w:rPr>
            </w:pPr>
            <w:r w:rsidRPr="0049599A">
              <w:rPr>
                <w:sz w:val="26"/>
                <w:szCs w:val="26"/>
                <w:lang w:val="pl-PL"/>
              </w:rPr>
              <w:t>5.5. Đã đăng ký trên Hệ thống và không trong trạng thái bị tạm ngừng tham gia Hệ thống theo quy định tại khoản 3 Điều 21 Thông tư số 11/2019/TT-BKHĐT ngày 16 tháng 12 năm 2019 của  Bộ kế hoạch và Đầu tư do chưa thanh toán phí duy trì tên và hồ sơ năng lực của nhà thầu theo quy định tại điểm b khoản 2 Điều 24 Thông tư số 11/2019/TT-BKHĐT ngày 16 tháng 12 năm 2019 của Bộ kế hoạch và Đầu tư. Đối với nhà thầu liên danh, tất cả các thành viên trong liên danh phải đáp ứng tất cả các nội dung nêu trên.</w:t>
            </w:r>
          </w:p>
        </w:tc>
      </w:tr>
      <w:tr w:rsidR="00201659" w:rsidRPr="0049599A" w14:paraId="09A9BAD3" w14:textId="77777777" w:rsidTr="00453B03">
        <w:trPr>
          <w:trHeight w:val="20"/>
        </w:trPr>
        <w:tc>
          <w:tcPr>
            <w:tcW w:w="996" w:type="pct"/>
          </w:tcPr>
          <w:p w14:paraId="4EBF1D1C" w14:textId="77777777" w:rsidR="00EF0925" w:rsidRPr="0049599A" w:rsidRDefault="00EF0925" w:rsidP="00B27C21">
            <w:pPr>
              <w:pStyle w:val="Sec1-Clauses"/>
              <w:widowControl w:val="0"/>
              <w:tabs>
                <w:tab w:val="num" w:pos="1080"/>
              </w:tabs>
              <w:spacing w:before="60" w:after="60"/>
              <w:ind w:left="0" w:firstLine="0"/>
              <w:jc w:val="both"/>
              <w:outlineLvl w:val="3"/>
              <w:rPr>
                <w:sz w:val="26"/>
                <w:szCs w:val="26"/>
                <w:lang w:val="pl-PL"/>
              </w:rPr>
            </w:pPr>
            <w:bookmarkStart w:id="23" w:name="_Toc438532572"/>
            <w:bookmarkStart w:id="24" w:name="_Toc399947456"/>
            <w:bookmarkStart w:id="25" w:name="_Toc400551674"/>
            <w:bookmarkStart w:id="26" w:name="_Toc438438826"/>
            <w:bookmarkStart w:id="27" w:name="_Toc438532574"/>
            <w:bookmarkStart w:id="28" w:name="_Toc438733970"/>
            <w:bookmarkStart w:id="29" w:name="_Toc438907010"/>
            <w:bookmarkStart w:id="30" w:name="_Toc438907209"/>
            <w:bookmarkEnd w:id="23"/>
            <w:r w:rsidRPr="0049599A">
              <w:rPr>
                <w:sz w:val="26"/>
                <w:szCs w:val="26"/>
                <w:lang w:val="pl-PL"/>
              </w:rPr>
              <w:t xml:space="preserve">6. Nội dung của </w:t>
            </w:r>
            <w:bookmarkEnd w:id="24"/>
            <w:bookmarkEnd w:id="25"/>
            <w:r w:rsidRPr="0049599A">
              <w:rPr>
                <w:sz w:val="26"/>
                <w:szCs w:val="26"/>
                <w:lang w:val="pl-PL"/>
              </w:rPr>
              <w:t xml:space="preserve">E-HSMT </w:t>
            </w:r>
          </w:p>
          <w:bookmarkEnd w:id="26"/>
          <w:bookmarkEnd w:id="27"/>
          <w:bookmarkEnd w:id="28"/>
          <w:bookmarkEnd w:id="29"/>
          <w:bookmarkEnd w:id="30"/>
          <w:p w14:paraId="14CC90F8" w14:textId="77777777" w:rsidR="00EF0925" w:rsidRPr="0049599A" w:rsidRDefault="00EF0925" w:rsidP="00B27C21">
            <w:pPr>
              <w:pStyle w:val="Sec1-Clauses"/>
              <w:widowControl w:val="0"/>
              <w:tabs>
                <w:tab w:val="num" w:pos="1080"/>
              </w:tabs>
              <w:spacing w:before="60" w:after="60"/>
              <w:ind w:left="0" w:firstLine="0"/>
              <w:jc w:val="both"/>
              <w:outlineLvl w:val="3"/>
              <w:rPr>
                <w:sz w:val="26"/>
                <w:szCs w:val="26"/>
                <w:lang w:val="pl-PL"/>
              </w:rPr>
            </w:pPr>
          </w:p>
        </w:tc>
        <w:tc>
          <w:tcPr>
            <w:tcW w:w="4004" w:type="pct"/>
          </w:tcPr>
          <w:p w14:paraId="06E22CC0" w14:textId="77777777" w:rsidR="00EF0925" w:rsidRPr="0049599A" w:rsidRDefault="00EF0925" w:rsidP="007A058A">
            <w:pPr>
              <w:pStyle w:val="Sub-ClauseText"/>
              <w:widowControl w:val="0"/>
              <w:spacing w:before="60" w:after="60"/>
              <w:ind w:left="170"/>
              <w:outlineLvl w:val="3"/>
              <w:rPr>
                <w:spacing w:val="0"/>
                <w:sz w:val="26"/>
                <w:szCs w:val="26"/>
                <w:lang w:val="pl-PL"/>
              </w:rPr>
            </w:pPr>
            <w:bookmarkStart w:id="31" w:name="_Toc399947457"/>
            <w:r w:rsidRPr="0049599A">
              <w:rPr>
                <w:spacing w:val="0"/>
                <w:sz w:val="26"/>
                <w:szCs w:val="26"/>
                <w:lang w:val="pl-PL"/>
              </w:rPr>
              <w:t>6.1. E-HSMT bao gồm E-TBMT và Phần 1, Phần 2, Phần 3 cùng với tài liệu sửa đổi, làm rõ E-HSMT theo quy định tại Mục7 E-CDNT (nếu có), trong đó bao gồm các nội dung sau đây:</w:t>
            </w:r>
            <w:bookmarkEnd w:id="31"/>
          </w:p>
          <w:p w14:paraId="2DDB6D23" w14:textId="77777777" w:rsidR="00EF0925" w:rsidRPr="0049599A" w:rsidRDefault="00EF0925" w:rsidP="007A058A">
            <w:pPr>
              <w:widowControl w:val="0"/>
              <w:tabs>
                <w:tab w:val="left" w:pos="1152"/>
                <w:tab w:val="left" w:pos="2502"/>
              </w:tabs>
              <w:spacing w:before="60" w:after="60"/>
              <w:ind w:left="170"/>
              <w:outlineLvl w:val="3"/>
              <w:rPr>
                <w:b/>
                <w:sz w:val="26"/>
                <w:szCs w:val="26"/>
                <w:lang w:val="pl-PL"/>
              </w:rPr>
            </w:pPr>
            <w:bookmarkStart w:id="32" w:name="_Toc399947458"/>
            <w:r w:rsidRPr="0049599A">
              <w:rPr>
                <w:b/>
                <w:sz w:val="26"/>
                <w:szCs w:val="26"/>
                <w:lang w:val="pl-PL"/>
              </w:rPr>
              <w:t>Phần 1. Thủ tục đấu thầu</w:t>
            </w:r>
            <w:bookmarkEnd w:id="32"/>
            <w:r w:rsidRPr="0049599A">
              <w:rPr>
                <w:b/>
                <w:sz w:val="26"/>
                <w:szCs w:val="26"/>
                <w:lang w:val="pl-PL"/>
              </w:rPr>
              <w:t>:</w:t>
            </w:r>
          </w:p>
          <w:p w14:paraId="55F691B5" w14:textId="77777777" w:rsidR="00EF0925" w:rsidRPr="0049599A" w:rsidRDefault="00EF0925" w:rsidP="007A058A">
            <w:pPr>
              <w:widowControl w:val="0"/>
              <w:tabs>
                <w:tab w:val="left" w:pos="1602"/>
                <w:tab w:val="left" w:pos="2502"/>
              </w:tabs>
              <w:spacing w:before="60" w:after="60"/>
              <w:ind w:left="170"/>
              <w:jc w:val="left"/>
              <w:outlineLvl w:val="3"/>
              <w:rPr>
                <w:sz w:val="26"/>
                <w:szCs w:val="26"/>
                <w:lang w:val="pl-PL"/>
              </w:rPr>
            </w:pPr>
            <w:r w:rsidRPr="0049599A">
              <w:rPr>
                <w:sz w:val="26"/>
                <w:szCs w:val="26"/>
                <w:lang w:val="pl-PL"/>
              </w:rPr>
              <w:t xml:space="preserve">- </w:t>
            </w:r>
            <w:bookmarkStart w:id="33" w:name="_Toc399947459"/>
            <w:r w:rsidRPr="0049599A">
              <w:rPr>
                <w:sz w:val="26"/>
                <w:szCs w:val="26"/>
                <w:lang w:val="pl-PL"/>
              </w:rPr>
              <w:t>Chương I. Chỉ dẫn nhà thầu</w:t>
            </w:r>
            <w:bookmarkEnd w:id="33"/>
            <w:r w:rsidRPr="0049599A">
              <w:rPr>
                <w:sz w:val="26"/>
                <w:szCs w:val="26"/>
                <w:lang w:val="pl-PL"/>
              </w:rPr>
              <w:t>;</w:t>
            </w:r>
          </w:p>
          <w:p w14:paraId="6F40BD38" w14:textId="77777777" w:rsidR="00EF0925" w:rsidRPr="0049599A" w:rsidRDefault="00EF0925" w:rsidP="007A058A">
            <w:pPr>
              <w:widowControl w:val="0"/>
              <w:tabs>
                <w:tab w:val="left" w:pos="1602"/>
                <w:tab w:val="left" w:pos="2502"/>
              </w:tabs>
              <w:spacing w:before="60" w:after="60"/>
              <w:ind w:left="170"/>
              <w:outlineLvl w:val="3"/>
              <w:rPr>
                <w:sz w:val="26"/>
                <w:szCs w:val="26"/>
                <w:lang w:val="pl-PL"/>
              </w:rPr>
            </w:pPr>
            <w:bookmarkStart w:id="34" w:name="_Toc399947460"/>
            <w:r w:rsidRPr="0049599A">
              <w:rPr>
                <w:sz w:val="26"/>
                <w:szCs w:val="26"/>
                <w:lang w:val="pl-PL"/>
              </w:rPr>
              <w:t xml:space="preserve">- Chương II. </w:t>
            </w:r>
            <w:bookmarkEnd w:id="34"/>
            <w:r w:rsidRPr="0049599A">
              <w:rPr>
                <w:sz w:val="26"/>
                <w:szCs w:val="26"/>
                <w:lang w:val="pl-PL"/>
              </w:rPr>
              <w:t>Bảng dữ liệu đấu thầu;</w:t>
            </w:r>
          </w:p>
          <w:p w14:paraId="21A7FFD6" w14:textId="77777777" w:rsidR="00EF0925" w:rsidRPr="0049599A" w:rsidRDefault="00EF0925" w:rsidP="007A058A">
            <w:pPr>
              <w:widowControl w:val="0"/>
              <w:tabs>
                <w:tab w:val="left" w:pos="1152"/>
                <w:tab w:val="left" w:pos="1692"/>
                <w:tab w:val="left" w:pos="2502"/>
              </w:tabs>
              <w:spacing w:before="60" w:after="60"/>
              <w:ind w:left="170"/>
              <w:outlineLvl w:val="3"/>
              <w:rPr>
                <w:sz w:val="26"/>
                <w:szCs w:val="26"/>
                <w:lang w:val="pl-PL"/>
              </w:rPr>
            </w:pPr>
            <w:bookmarkStart w:id="35" w:name="_Toc399947461"/>
            <w:r w:rsidRPr="0049599A">
              <w:rPr>
                <w:sz w:val="26"/>
                <w:szCs w:val="26"/>
                <w:lang w:val="pl-PL"/>
              </w:rPr>
              <w:t xml:space="preserve">- Chương III. Tiêu chuẩn đánh giá </w:t>
            </w:r>
            <w:bookmarkEnd w:id="35"/>
            <w:r w:rsidRPr="0049599A">
              <w:rPr>
                <w:sz w:val="26"/>
                <w:szCs w:val="26"/>
                <w:lang w:val="pl-PL"/>
              </w:rPr>
              <w:t>E-HSDT;</w:t>
            </w:r>
            <w:bookmarkStart w:id="36" w:name="_Toc399947462"/>
          </w:p>
          <w:p w14:paraId="450E7D33" w14:textId="77777777" w:rsidR="00EF0925" w:rsidRPr="0049599A" w:rsidRDefault="00EF0925" w:rsidP="007A058A">
            <w:pPr>
              <w:widowControl w:val="0"/>
              <w:tabs>
                <w:tab w:val="left" w:pos="1152"/>
                <w:tab w:val="left" w:pos="1692"/>
                <w:tab w:val="left" w:pos="2502"/>
              </w:tabs>
              <w:spacing w:before="60" w:after="60"/>
              <w:ind w:left="170"/>
              <w:outlineLvl w:val="3"/>
              <w:rPr>
                <w:b/>
                <w:sz w:val="26"/>
                <w:szCs w:val="26"/>
                <w:lang w:val="pl-PL"/>
              </w:rPr>
            </w:pPr>
            <w:r w:rsidRPr="0049599A">
              <w:rPr>
                <w:sz w:val="26"/>
                <w:szCs w:val="26"/>
                <w:lang w:val="pl-PL"/>
              </w:rPr>
              <w:t>- Chương IV. Biểu mẫu mời thầu và dự thầu</w:t>
            </w:r>
            <w:bookmarkEnd w:id="36"/>
            <w:r w:rsidRPr="0049599A">
              <w:rPr>
                <w:sz w:val="26"/>
                <w:szCs w:val="26"/>
                <w:lang w:val="pl-PL"/>
              </w:rPr>
              <w:t>.</w:t>
            </w:r>
            <w:bookmarkStart w:id="37" w:name="_Toc399947464"/>
          </w:p>
          <w:bookmarkEnd w:id="37"/>
          <w:p w14:paraId="57E5D9CE" w14:textId="77777777" w:rsidR="00EF0925" w:rsidRPr="0049599A" w:rsidRDefault="00EF0925" w:rsidP="007A058A">
            <w:pPr>
              <w:widowControl w:val="0"/>
              <w:tabs>
                <w:tab w:val="left" w:pos="1152"/>
                <w:tab w:val="left" w:pos="1692"/>
                <w:tab w:val="left" w:pos="2502"/>
              </w:tabs>
              <w:spacing w:before="60" w:after="60"/>
              <w:ind w:left="170"/>
              <w:outlineLvl w:val="3"/>
              <w:rPr>
                <w:b/>
                <w:sz w:val="26"/>
                <w:szCs w:val="26"/>
                <w:lang w:val="pl-PL"/>
              </w:rPr>
            </w:pPr>
            <w:r w:rsidRPr="0049599A">
              <w:rPr>
                <w:b/>
                <w:sz w:val="26"/>
                <w:szCs w:val="26"/>
                <w:lang w:val="pl-PL"/>
              </w:rPr>
              <w:t>Phần 2. Yêu cầu về kỹ thuật:</w:t>
            </w:r>
          </w:p>
          <w:p w14:paraId="27E18A3B" w14:textId="77777777" w:rsidR="00EF0925" w:rsidRPr="0049599A" w:rsidRDefault="00EF0925" w:rsidP="007A058A">
            <w:pPr>
              <w:widowControl w:val="0"/>
              <w:tabs>
                <w:tab w:val="left" w:pos="1602"/>
              </w:tabs>
              <w:spacing w:before="60" w:after="60"/>
              <w:ind w:left="170"/>
              <w:rPr>
                <w:sz w:val="26"/>
                <w:szCs w:val="26"/>
                <w:lang w:val="pl-PL"/>
              </w:rPr>
            </w:pPr>
            <w:r w:rsidRPr="0049599A">
              <w:rPr>
                <w:sz w:val="26"/>
                <w:szCs w:val="26"/>
                <w:lang w:val="pl-PL"/>
              </w:rPr>
              <w:t>- Chương V. Yêu cầu về kỹ thuật.</w:t>
            </w:r>
          </w:p>
          <w:p w14:paraId="1280BD79" w14:textId="77777777" w:rsidR="00EF0925" w:rsidRPr="0049599A" w:rsidRDefault="00EF0925" w:rsidP="007A058A">
            <w:pPr>
              <w:widowControl w:val="0"/>
              <w:tabs>
                <w:tab w:val="left" w:pos="1152"/>
                <w:tab w:val="left" w:pos="1692"/>
                <w:tab w:val="left" w:pos="2502"/>
              </w:tabs>
              <w:spacing w:before="60" w:after="60"/>
              <w:ind w:left="170"/>
              <w:rPr>
                <w:b/>
                <w:sz w:val="26"/>
                <w:szCs w:val="26"/>
                <w:lang w:val="pl-PL"/>
              </w:rPr>
            </w:pPr>
            <w:r w:rsidRPr="0049599A">
              <w:rPr>
                <w:b/>
                <w:sz w:val="26"/>
                <w:szCs w:val="26"/>
                <w:lang w:val="pl-PL"/>
              </w:rPr>
              <w:t>Phần 3. Điều kiện hợp đồng và Biểu mẫu hợp đồng:</w:t>
            </w:r>
          </w:p>
          <w:p w14:paraId="6FF17BBC" w14:textId="77777777" w:rsidR="00EF0925" w:rsidRPr="0049599A" w:rsidRDefault="00EF0925" w:rsidP="007A058A">
            <w:pPr>
              <w:widowControl w:val="0"/>
              <w:tabs>
                <w:tab w:val="left" w:pos="1602"/>
              </w:tabs>
              <w:spacing w:before="60" w:after="60"/>
              <w:ind w:left="170"/>
              <w:rPr>
                <w:sz w:val="26"/>
                <w:szCs w:val="26"/>
                <w:lang w:val="pl-PL"/>
              </w:rPr>
            </w:pPr>
            <w:r w:rsidRPr="0049599A">
              <w:rPr>
                <w:sz w:val="26"/>
                <w:szCs w:val="26"/>
                <w:lang w:val="pl-PL"/>
              </w:rPr>
              <w:lastRenderedPageBreak/>
              <w:t>- Chương VI. Điều kiện chung của hợp đồng;</w:t>
            </w:r>
          </w:p>
          <w:p w14:paraId="1E24BEA7" w14:textId="77777777" w:rsidR="00EF0925" w:rsidRPr="0049599A" w:rsidRDefault="00EF0925" w:rsidP="007A058A">
            <w:pPr>
              <w:widowControl w:val="0"/>
              <w:tabs>
                <w:tab w:val="left" w:pos="1602"/>
              </w:tabs>
              <w:spacing w:before="60" w:after="60"/>
              <w:ind w:left="170"/>
              <w:rPr>
                <w:sz w:val="26"/>
                <w:szCs w:val="26"/>
                <w:lang w:val="pl-PL"/>
              </w:rPr>
            </w:pPr>
            <w:r w:rsidRPr="0049599A">
              <w:rPr>
                <w:sz w:val="26"/>
                <w:szCs w:val="26"/>
                <w:lang w:val="pl-PL"/>
              </w:rPr>
              <w:t>- Chương VII. Điều kiện cụ thể của hợp đồng;</w:t>
            </w:r>
          </w:p>
          <w:p w14:paraId="02B2E11E" w14:textId="77777777" w:rsidR="00EF0925" w:rsidRPr="0049599A" w:rsidRDefault="00EF0925" w:rsidP="007A058A">
            <w:pPr>
              <w:widowControl w:val="0"/>
              <w:tabs>
                <w:tab w:val="left" w:pos="1602"/>
              </w:tabs>
              <w:spacing w:before="60" w:after="60"/>
              <w:ind w:left="170"/>
              <w:rPr>
                <w:sz w:val="26"/>
                <w:szCs w:val="26"/>
                <w:lang w:val="pl-PL"/>
              </w:rPr>
            </w:pPr>
            <w:r w:rsidRPr="0049599A">
              <w:rPr>
                <w:sz w:val="26"/>
                <w:szCs w:val="26"/>
                <w:lang w:val="pl-PL"/>
              </w:rPr>
              <w:t>- Chương VIII. Biểu mẫu hợp đồng.</w:t>
            </w:r>
          </w:p>
          <w:p w14:paraId="2372E436" w14:textId="7C07220B" w:rsidR="00EF0925" w:rsidRPr="0049599A" w:rsidRDefault="00EF0925" w:rsidP="007A058A">
            <w:pPr>
              <w:widowControl w:val="0"/>
              <w:tabs>
                <w:tab w:val="left" w:pos="1602"/>
              </w:tabs>
              <w:spacing w:before="60" w:after="60"/>
              <w:ind w:left="170"/>
              <w:rPr>
                <w:sz w:val="26"/>
                <w:szCs w:val="26"/>
                <w:lang w:val="pl-PL"/>
              </w:rPr>
            </w:pPr>
            <w:r w:rsidRPr="0049599A">
              <w:rPr>
                <w:sz w:val="26"/>
                <w:szCs w:val="26"/>
                <w:lang w:val="pl-PL"/>
              </w:rPr>
              <w:t>6.2. Bên mời thầu chịu trách nhiệm về tính chính xác, hoàn chỉnh của E-HSMT, tài liệu giải thích làm rõ E-HSMT</w:t>
            </w:r>
            <w:r w:rsidR="008E36D3" w:rsidRPr="0049599A">
              <w:rPr>
                <w:sz w:val="26"/>
                <w:szCs w:val="26"/>
                <w:lang w:val="pl-PL"/>
              </w:rPr>
              <w:t xml:space="preserve"> </w:t>
            </w:r>
            <w:r w:rsidRPr="0049599A">
              <w:rPr>
                <w:sz w:val="26"/>
                <w:szCs w:val="26"/>
                <w:lang w:val="pl-PL"/>
              </w:rPr>
              <w:t>hay các tài liệu sửa đổi E-HSMT theo quy định tại Mục 7 E-CDNT.</w:t>
            </w:r>
          </w:p>
        </w:tc>
      </w:tr>
      <w:tr w:rsidR="00201659" w:rsidRPr="0049599A" w14:paraId="3138D7E4" w14:textId="77777777" w:rsidTr="00453B03">
        <w:trPr>
          <w:trHeight w:val="20"/>
        </w:trPr>
        <w:tc>
          <w:tcPr>
            <w:tcW w:w="996" w:type="pct"/>
          </w:tcPr>
          <w:p w14:paraId="4F70D48B" w14:textId="77777777" w:rsidR="00EF0925" w:rsidRPr="0049599A" w:rsidRDefault="00EF0925" w:rsidP="00B27C21">
            <w:pPr>
              <w:pStyle w:val="Sec1-Clauses"/>
              <w:widowControl w:val="0"/>
              <w:spacing w:before="60" w:after="60"/>
              <w:ind w:left="0" w:firstLine="0"/>
              <w:jc w:val="both"/>
              <w:outlineLvl w:val="3"/>
              <w:rPr>
                <w:sz w:val="26"/>
                <w:szCs w:val="26"/>
                <w:lang w:val="pl-PL"/>
              </w:rPr>
            </w:pPr>
            <w:r w:rsidRPr="0049599A">
              <w:rPr>
                <w:sz w:val="26"/>
                <w:szCs w:val="26"/>
                <w:lang w:val="pl-PL"/>
              </w:rPr>
              <w:lastRenderedPageBreak/>
              <w:t>7.</w:t>
            </w:r>
            <w:r w:rsidRPr="0049599A">
              <w:rPr>
                <w:sz w:val="26"/>
                <w:szCs w:val="26"/>
                <w:lang w:val="pl-PL"/>
              </w:rPr>
              <w:tab/>
            </w:r>
            <w:r w:rsidRPr="0049599A">
              <w:rPr>
                <w:rFonts w:eastAsia="MS Mincho"/>
                <w:sz w:val="26"/>
                <w:szCs w:val="26"/>
                <w:lang w:val="pl-PL" w:eastAsia="ja-JP"/>
              </w:rPr>
              <w:t xml:space="preserve">Sửa đổi, </w:t>
            </w:r>
            <w:r w:rsidRPr="0049599A">
              <w:rPr>
                <w:rFonts w:eastAsia="MS Mincho"/>
                <w:spacing w:val="-12"/>
                <w:sz w:val="26"/>
                <w:szCs w:val="26"/>
                <w:lang w:val="pl-PL" w:eastAsia="ja-JP"/>
              </w:rPr>
              <w:t>l</w:t>
            </w:r>
            <w:r w:rsidRPr="0049599A">
              <w:rPr>
                <w:spacing w:val="-12"/>
                <w:sz w:val="26"/>
                <w:szCs w:val="26"/>
                <w:lang w:val="pl-PL"/>
              </w:rPr>
              <w:t>àm rõ E-HSMT</w:t>
            </w:r>
          </w:p>
        </w:tc>
        <w:tc>
          <w:tcPr>
            <w:tcW w:w="4004" w:type="pct"/>
          </w:tcPr>
          <w:p w14:paraId="3696B290" w14:textId="77777777" w:rsidR="00EF0925" w:rsidRPr="0049599A" w:rsidRDefault="00EF0925" w:rsidP="007A058A">
            <w:pPr>
              <w:spacing w:before="60" w:after="60"/>
              <w:ind w:left="157"/>
              <w:rPr>
                <w:sz w:val="26"/>
                <w:szCs w:val="26"/>
                <w:lang w:val="vi-VN"/>
              </w:rPr>
            </w:pPr>
            <w:r w:rsidRPr="0049599A">
              <w:rPr>
                <w:sz w:val="26"/>
                <w:szCs w:val="26"/>
                <w:lang w:val="pl-PL"/>
              </w:rPr>
              <w:t>7.</w:t>
            </w:r>
            <w:r w:rsidRPr="0049599A">
              <w:rPr>
                <w:sz w:val="26"/>
                <w:szCs w:val="26"/>
                <w:lang w:val="vi-VN"/>
              </w:rPr>
              <w:t>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14:paraId="4E4CFE87" w14:textId="77777777" w:rsidR="00EF0925" w:rsidRPr="0049599A" w:rsidRDefault="00EF0925" w:rsidP="007A058A">
            <w:pPr>
              <w:spacing w:before="60" w:after="60"/>
              <w:ind w:left="157"/>
              <w:rPr>
                <w:sz w:val="26"/>
                <w:szCs w:val="26"/>
                <w:lang w:val="vi-VN"/>
              </w:rPr>
            </w:pPr>
            <w:r w:rsidRPr="0049599A">
              <w:rPr>
                <w:sz w:val="26"/>
                <w:szCs w:val="26"/>
                <w:lang w:val="vi-VN"/>
              </w:rPr>
              <w:t>7.2. Trường hợp cần làm rõ E-HSMT, nhà thầu gửi đề nghị làm rõ đến bên mời thầu thông qua Hệ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Mục 7.1 E-CDNT.</w:t>
            </w:r>
          </w:p>
          <w:p w14:paraId="7ACD4E11" w14:textId="77777777" w:rsidR="00EF0925" w:rsidRPr="0049599A" w:rsidRDefault="00EF0925" w:rsidP="007A058A">
            <w:pPr>
              <w:pStyle w:val="Sub-ClauseText"/>
              <w:widowControl w:val="0"/>
              <w:spacing w:before="60" w:after="60"/>
              <w:ind w:left="170"/>
              <w:outlineLvl w:val="3"/>
              <w:rPr>
                <w:spacing w:val="0"/>
                <w:sz w:val="26"/>
                <w:szCs w:val="26"/>
                <w:lang w:val="nl-NL"/>
              </w:rPr>
            </w:pPr>
            <w:r w:rsidRPr="0049599A">
              <w:rPr>
                <w:sz w:val="26"/>
                <w:szCs w:val="26"/>
                <w:lang w:val="vi-VN"/>
              </w:rPr>
              <w:t>7.3.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tc>
      </w:tr>
      <w:tr w:rsidR="00201659" w:rsidRPr="0049599A" w14:paraId="2AD66F40" w14:textId="77777777" w:rsidTr="00453B03">
        <w:trPr>
          <w:trHeight w:val="20"/>
        </w:trPr>
        <w:tc>
          <w:tcPr>
            <w:tcW w:w="996" w:type="pct"/>
          </w:tcPr>
          <w:p w14:paraId="6CBF0717" w14:textId="77777777" w:rsidR="00EF0925" w:rsidRPr="0049599A" w:rsidRDefault="00EF0925" w:rsidP="00B27C21">
            <w:pPr>
              <w:pStyle w:val="Sec1-Clauses"/>
              <w:widowControl w:val="0"/>
              <w:tabs>
                <w:tab w:val="clear" w:pos="360"/>
                <w:tab w:val="left" w:pos="331"/>
              </w:tabs>
              <w:spacing w:before="60" w:after="60"/>
              <w:ind w:left="47" w:firstLine="0"/>
              <w:jc w:val="both"/>
              <w:outlineLvl w:val="3"/>
              <w:rPr>
                <w:sz w:val="26"/>
                <w:szCs w:val="26"/>
              </w:rPr>
            </w:pPr>
            <w:r w:rsidRPr="0049599A">
              <w:rPr>
                <w:sz w:val="26"/>
                <w:szCs w:val="26"/>
              </w:rPr>
              <w:t>8.</w:t>
            </w:r>
            <w:r w:rsidRPr="0049599A">
              <w:rPr>
                <w:sz w:val="26"/>
                <w:szCs w:val="26"/>
              </w:rPr>
              <w:tab/>
              <w:t xml:space="preserve"> Chi phí dự thầu</w:t>
            </w:r>
          </w:p>
        </w:tc>
        <w:tc>
          <w:tcPr>
            <w:tcW w:w="4004" w:type="pct"/>
          </w:tcPr>
          <w:p w14:paraId="777FDF35" w14:textId="7864E44E"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 xml:space="preserve">E-HSMT được phát miễn phí trên Hệ thống ngay sau khi Bên mời thầu đăng tải thành công E-TBMT trên Hệ thống. Nhà thầu phải chịu mọi chi phí liên quan đến việc chuẩn bị E-HSDT. Chi phí nộp E-HSDT là </w:t>
            </w:r>
            <w:r w:rsidR="00DA2D5C" w:rsidRPr="0049599A">
              <w:rPr>
                <w:spacing w:val="0"/>
                <w:sz w:val="26"/>
                <w:szCs w:val="26"/>
              </w:rPr>
              <w:t>33</w:t>
            </w:r>
            <w:r w:rsidRPr="0049599A">
              <w:rPr>
                <w:spacing w:val="0"/>
                <w:sz w:val="26"/>
                <w:szCs w:val="26"/>
              </w:rPr>
              <w:t xml:space="preserve">0.000 VND (đã bao gồm thuế). </w:t>
            </w:r>
          </w:p>
          <w:p w14:paraId="7FA2FD25" w14:textId="77777777" w:rsidR="00EF0925" w:rsidRPr="0049599A" w:rsidRDefault="00EF0925" w:rsidP="007A058A">
            <w:pPr>
              <w:pStyle w:val="Sub-ClauseText"/>
              <w:widowControl w:val="0"/>
              <w:spacing w:before="60" w:after="60"/>
              <w:ind w:left="170"/>
              <w:outlineLvl w:val="3"/>
              <w:rPr>
                <w:b/>
                <w:spacing w:val="0"/>
                <w:sz w:val="26"/>
                <w:szCs w:val="26"/>
              </w:rPr>
            </w:pPr>
            <w:r w:rsidRPr="0049599A">
              <w:rPr>
                <w:spacing w:val="0"/>
                <w:sz w:val="26"/>
                <w:szCs w:val="26"/>
              </w:rPr>
              <w:t xml:space="preserve">Trong mọi trường hợp, Bên mời thầu không chịu trách nhiệm về các chi phí liên quan đến việc tham dự thầu của nhà thầu. </w:t>
            </w:r>
          </w:p>
        </w:tc>
      </w:tr>
      <w:tr w:rsidR="00201659" w:rsidRPr="0049599A" w14:paraId="678D69C7" w14:textId="77777777" w:rsidTr="00453B03">
        <w:trPr>
          <w:trHeight w:val="20"/>
        </w:trPr>
        <w:tc>
          <w:tcPr>
            <w:tcW w:w="996" w:type="pct"/>
          </w:tcPr>
          <w:p w14:paraId="7F76B8FF" w14:textId="53B15854" w:rsidR="00EF0925" w:rsidRPr="0049599A" w:rsidRDefault="00EF0925" w:rsidP="00B27C21">
            <w:pPr>
              <w:pStyle w:val="Sec1-Clauses"/>
              <w:widowControl w:val="0"/>
              <w:spacing w:before="60" w:after="60"/>
              <w:ind w:left="0" w:firstLine="0"/>
              <w:jc w:val="both"/>
              <w:outlineLvl w:val="3"/>
              <w:rPr>
                <w:sz w:val="26"/>
                <w:szCs w:val="26"/>
              </w:rPr>
            </w:pPr>
            <w:bookmarkStart w:id="38" w:name="_Toc399947480"/>
            <w:bookmarkStart w:id="39" w:name="_Toc400551679"/>
            <w:r w:rsidRPr="0049599A">
              <w:rPr>
                <w:sz w:val="26"/>
                <w:szCs w:val="26"/>
              </w:rPr>
              <w:t>9.</w:t>
            </w:r>
            <w:r w:rsidRPr="0049599A">
              <w:rPr>
                <w:sz w:val="26"/>
                <w:szCs w:val="26"/>
              </w:rPr>
              <w:tab/>
              <w:t xml:space="preserve"> Ngôn ngữ của E-HSDT</w:t>
            </w:r>
            <w:bookmarkEnd w:id="38"/>
            <w:bookmarkEnd w:id="39"/>
          </w:p>
          <w:p w14:paraId="08A40B2C" w14:textId="77777777" w:rsidR="00EF0925" w:rsidRPr="0049599A" w:rsidRDefault="00EF0925" w:rsidP="00B27C21">
            <w:pPr>
              <w:pStyle w:val="Sec1-Clauses"/>
              <w:widowControl w:val="0"/>
              <w:spacing w:before="60" w:after="60"/>
              <w:ind w:left="0" w:firstLine="0"/>
              <w:jc w:val="both"/>
              <w:outlineLvl w:val="3"/>
              <w:rPr>
                <w:sz w:val="26"/>
                <w:szCs w:val="26"/>
              </w:rPr>
            </w:pPr>
          </w:p>
        </w:tc>
        <w:tc>
          <w:tcPr>
            <w:tcW w:w="4004" w:type="pct"/>
          </w:tcPr>
          <w:p w14:paraId="184D4644" w14:textId="7C856CE3" w:rsidR="00EF0925" w:rsidRPr="0049599A" w:rsidRDefault="00EF0925" w:rsidP="007A058A">
            <w:pPr>
              <w:pStyle w:val="Sub-ClauseText"/>
              <w:widowControl w:val="0"/>
              <w:spacing w:before="60" w:after="60"/>
              <w:ind w:left="170"/>
              <w:outlineLvl w:val="3"/>
              <w:rPr>
                <w:spacing w:val="0"/>
                <w:sz w:val="26"/>
                <w:szCs w:val="26"/>
              </w:rPr>
            </w:pPr>
            <w:bookmarkStart w:id="40" w:name="_Toc399947481"/>
            <w:r w:rsidRPr="0049599A">
              <w:rPr>
                <w:spacing w:val="0"/>
                <w:sz w:val="26"/>
                <w:szCs w:val="26"/>
              </w:rPr>
              <w:t>E-HSDT cũng như tất cả thư từ và tài liệu liên quan đến E-HSDT trao đổi giữa nhà thầu với Bên mời thầu được viết bằng tiếng Việt.</w:t>
            </w:r>
            <w:r w:rsidR="00745804">
              <w:rPr>
                <w:spacing w:val="0"/>
                <w:sz w:val="26"/>
                <w:szCs w:val="26"/>
              </w:rPr>
              <w:t xml:space="preserve"> </w:t>
            </w:r>
            <w:r w:rsidRPr="0049599A">
              <w:rPr>
                <w:sz w:val="26"/>
                <w:szCs w:val="26"/>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40"/>
          </w:p>
        </w:tc>
      </w:tr>
      <w:tr w:rsidR="00201659" w:rsidRPr="0049599A" w14:paraId="1F2EEB35" w14:textId="77777777" w:rsidTr="00453B03">
        <w:trPr>
          <w:trHeight w:val="20"/>
        </w:trPr>
        <w:tc>
          <w:tcPr>
            <w:tcW w:w="996" w:type="pct"/>
          </w:tcPr>
          <w:p w14:paraId="371FF7A5" w14:textId="6BA07F67" w:rsidR="00EF0925" w:rsidRPr="0049599A" w:rsidRDefault="00EF0925" w:rsidP="00453B03">
            <w:pPr>
              <w:pStyle w:val="Sec1-Clauses"/>
              <w:widowControl w:val="0"/>
              <w:spacing w:before="60" w:after="60"/>
              <w:ind w:left="0" w:firstLine="0"/>
              <w:outlineLvl w:val="3"/>
              <w:rPr>
                <w:sz w:val="26"/>
                <w:szCs w:val="26"/>
              </w:rPr>
            </w:pPr>
            <w:bookmarkStart w:id="41" w:name="_Toc399947482"/>
            <w:bookmarkStart w:id="42" w:name="_Toc400551680"/>
            <w:bookmarkStart w:id="43" w:name="_Toc438438832"/>
            <w:bookmarkStart w:id="44" w:name="_Toc438532580"/>
            <w:bookmarkStart w:id="45" w:name="_Toc438733976"/>
            <w:bookmarkStart w:id="46" w:name="_Toc438907015"/>
            <w:bookmarkStart w:id="47" w:name="_Toc438907214"/>
            <w:r w:rsidRPr="0049599A">
              <w:rPr>
                <w:sz w:val="26"/>
                <w:szCs w:val="26"/>
              </w:rPr>
              <w:t xml:space="preserve">10. Thành phần  của </w:t>
            </w:r>
            <w:bookmarkEnd w:id="41"/>
            <w:bookmarkEnd w:id="42"/>
            <w:r w:rsidRPr="0049599A">
              <w:rPr>
                <w:sz w:val="26"/>
                <w:szCs w:val="26"/>
              </w:rPr>
              <w:t xml:space="preserve">E-HSDT </w:t>
            </w:r>
            <w:bookmarkEnd w:id="43"/>
            <w:bookmarkEnd w:id="44"/>
            <w:bookmarkEnd w:id="45"/>
            <w:bookmarkEnd w:id="46"/>
            <w:bookmarkEnd w:id="47"/>
            <w:r w:rsidRPr="0049599A">
              <w:rPr>
                <w:sz w:val="26"/>
                <w:szCs w:val="26"/>
              </w:rPr>
              <w:t>và tính hợp lệ của hàng hóa, dịch vụ liên quan</w:t>
            </w:r>
          </w:p>
        </w:tc>
        <w:tc>
          <w:tcPr>
            <w:tcW w:w="4004" w:type="pct"/>
          </w:tcPr>
          <w:p w14:paraId="606C548C" w14:textId="77777777" w:rsidR="00EF0925" w:rsidRPr="0049599A" w:rsidRDefault="00EF0925" w:rsidP="007A058A">
            <w:pPr>
              <w:pStyle w:val="Sub-ClauseText"/>
              <w:widowControl w:val="0"/>
              <w:spacing w:before="60" w:after="60"/>
              <w:ind w:left="170"/>
              <w:outlineLvl w:val="3"/>
              <w:rPr>
                <w:b/>
                <w:spacing w:val="0"/>
                <w:sz w:val="26"/>
                <w:szCs w:val="26"/>
              </w:rPr>
            </w:pPr>
            <w:bookmarkStart w:id="48" w:name="_Toc399947483"/>
            <w:r w:rsidRPr="0049599A">
              <w:rPr>
                <w:spacing w:val="0"/>
                <w:sz w:val="26"/>
                <w:szCs w:val="26"/>
              </w:rPr>
              <w:t>10.1. E-HSDT phải bao gồm các thành phần sau:</w:t>
            </w:r>
            <w:bookmarkEnd w:id="48"/>
          </w:p>
          <w:p w14:paraId="36F4765F" w14:textId="77777777" w:rsidR="00EF0925" w:rsidRPr="0049599A" w:rsidRDefault="00EF0925" w:rsidP="007A058A">
            <w:pPr>
              <w:pStyle w:val="Heading3"/>
              <w:widowControl w:val="0"/>
              <w:suppressAutoHyphens w:val="0"/>
              <w:spacing w:before="60" w:after="60"/>
              <w:ind w:left="170"/>
              <w:jc w:val="both"/>
              <w:rPr>
                <w:b w:val="0"/>
                <w:sz w:val="26"/>
                <w:szCs w:val="26"/>
              </w:rPr>
            </w:pPr>
            <w:bookmarkStart w:id="49" w:name="_Toc399941787"/>
            <w:bookmarkStart w:id="50" w:name="_Toc399947485"/>
            <w:r w:rsidRPr="0049599A">
              <w:rPr>
                <w:b w:val="0"/>
                <w:sz w:val="26"/>
                <w:szCs w:val="26"/>
              </w:rPr>
              <w:t>a) Thỏa thuận liên danh đối với trường hợp nhà thầu liên danh theo Mẫu số 06 Chương IV;</w:t>
            </w:r>
            <w:bookmarkEnd w:id="49"/>
            <w:bookmarkEnd w:id="50"/>
          </w:p>
          <w:p w14:paraId="5B6DE97C" w14:textId="77777777" w:rsidR="00EF0925" w:rsidRPr="0049599A" w:rsidRDefault="00EF0925" w:rsidP="007A058A">
            <w:pPr>
              <w:pStyle w:val="Heading3"/>
              <w:widowControl w:val="0"/>
              <w:suppressAutoHyphens w:val="0"/>
              <w:spacing w:before="60" w:after="60"/>
              <w:ind w:left="170"/>
              <w:jc w:val="both"/>
              <w:rPr>
                <w:b w:val="0"/>
                <w:sz w:val="26"/>
                <w:szCs w:val="26"/>
              </w:rPr>
            </w:pPr>
            <w:bookmarkStart w:id="51" w:name="_Toc399941788"/>
            <w:bookmarkStart w:id="52" w:name="_Toc399947486"/>
            <w:r w:rsidRPr="0049599A">
              <w:rPr>
                <w:b w:val="0"/>
                <w:sz w:val="26"/>
                <w:szCs w:val="26"/>
              </w:rPr>
              <w:t xml:space="preserve">b) </w:t>
            </w:r>
            <w:bookmarkStart w:id="53" w:name="_Toc399941789"/>
            <w:bookmarkStart w:id="54" w:name="_Toc399947487"/>
            <w:bookmarkEnd w:id="51"/>
            <w:bookmarkEnd w:id="52"/>
            <w:r w:rsidRPr="0049599A">
              <w:rPr>
                <w:b w:val="0"/>
                <w:sz w:val="26"/>
                <w:szCs w:val="26"/>
              </w:rPr>
              <w:t>Bảo đảm dự thầu theo quy định tại Mục 17 E-CDNT;</w:t>
            </w:r>
            <w:bookmarkEnd w:id="53"/>
            <w:bookmarkEnd w:id="54"/>
          </w:p>
          <w:p w14:paraId="22A3251F" w14:textId="77777777" w:rsidR="00EF0925" w:rsidRPr="0049599A" w:rsidRDefault="00EF0925" w:rsidP="007A058A">
            <w:pPr>
              <w:pStyle w:val="Heading3"/>
              <w:widowControl w:val="0"/>
              <w:suppressAutoHyphens w:val="0"/>
              <w:spacing w:before="60" w:after="60"/>
              <w:ind w:left="170"/>
              <w:jc w:val="both"/>
              <w:rPr>
                <w:b w:val="0"/>
                <w:sz w:val="26"/>
                <w:szCs w:val="26"/>
              </w:rPr>
            </w:pPr>
            <w:bookmarkStart w:id="55" w:name="_Toc399941790"/>
            <w:bookmarkStart w:id="56" w:name="_Toc399947488"/>
            <w:r w:rsidRPr="0049599A">
              <w:rPr>
                <w:b w:val="0"/>
                <w:sz w:val="26"/>
                <w:szCs w:val="26"/>
              </w:rPr>
              <w:t>c) Bản kê khai năng lực, kinh nghiệm của nhà thầu theo Mục 15 E-CDNT;</w:t>
            </w:r>
            <w:bookmarkEnd w:id="55"/>
            <w:bookmarkEnd w:id="56"/>
          </w:p>
          <w:p w14:paraId="67D3DF64" w14:textId="77777777" w:rsidR="00EF0925" w:rsidRPr="0049599A" w:rsidRDefault="00EF0925" w:rsidP="007A058A">
            <w:pPr>
              <w:pStyle w:val="Heading3"/>
              <w:widowControl w:val="0"/>
              <w:suppressAutoHyphens w:val="0"/>
              <w:spacing w:before="60" w:after="60"/>
              <w:ind w:left="170"/>
              <w:jc w:val="both"/>
              <w:rPr>
                <w:b w:val="0"/>
                <w:spacing w:val="-8"/>
                <w:sz w:val="26"/>
                <w:szCs w:val="26"/>
              </w:rPr>
            </w:pPr>
            <w:bookmarkStart w:id="57" w:name="_Toc399941791"/>
            <w:bookmarkStart w:id="58" w:name="_Toc399947489"/>
            <w:r w:rsidRPr="0049599A">
              <w:rPr>
                <w:b w:val="0"/>
                <w:spacing w:val="-8"/>
                <w:sz w:val="26"/>
                <w:szCs w:val="26"/>
              </w:rPr>
              <w:t>d) Đề xuất về kỹ thuật và các tài liệu theo quy định tại Mục 14 E-CDNT;</w:t>
            </w:r>
          </w:p>
          <w:p w14:paraId="462DE3F5" w14:textId="77777777" w:rsidR="00EF0925" w:rsidRPr="0049599A" w:rsidRDefault="00EF0925" w:rsidP="007A058A">
            <w:pPr>
              <w:pStyle w:val="Heading3"/>
              <w:widowControl w:val="0"/>
              <w:suppressAutoHyphens w:val="0"/>
              <w:spacing w:before="60" w:after="60"/>
              <w:ind w:left="170"/>
              <w:jc w:val="both"/>
              <w:rPr>
                <w:b w:val="0"/>
                <w:sz w:val="26"/>
                <w:szCs w:val="26"/>
              </w:rPr>
            </w:pPr>
            <w:r w:rsidRPr="0049599A">
              <w:rPr>
                <w:b w:val="0"/>
                <w:sz w:val="26"/>
                <w:szCs w:val="26"/>
              </w:rPr>
              <w:t xml:space="preserve">đ) Đề xuất về giá và các bảng biểu được ghi đầy đủ thông tin theo </w:t>
            </w:r>
            <w:r w:rsidRPr="0049599A">
              <w:rPr>
                <w:b w:val="0"/>
                <w:sz w:val="26"/>
                <w:szCs w:val="26"/>
              </w:rPr>
              <w:lastRenderedPageBreak/>
              <w:t>quy định tại Mục 11 và Mục 12 E-CDNT;</w:t>
            </w:r>
          </w:p>
          <w:p w14:paraId="698F05AB" w14:textId="77777777" w:rsidR="00EF0925" w:rsidRPr="0049599A" w:rsidRDefault="00EF0925" w:rsidP="007A058A">
            <w:pPr>
              <w:pStyle w:val="Heading3"/>
              <w:widowControl w:val="0"/>
              <w:suppressAutoHyphens w:val="0"/>
              <w:spacing w:before="60" w:after="60"/>
              <w:ind w:left="170"/>
              <w:jc w:val="both"/>
              <w:rPr>
                <w:b w:val="0"/>
                <w:sz w:val="26"/>
                <w:szCs w:val="26"/>
              </w:rPr>
            </w:pPr>
            <w:r w:rsidRPr="0049599A">
              <w:rPr>
                <w:b w:val="0"/>
                <w:sz w:val="26"/>
                <w:szCs w:val="26"/>
              </w:rPr>
              <w:t>e) Đơn dự thầu được Hệ thống trích xuất theo quy định tại Mục 11 E-CDNT;</w:t>
            </w:r>
          </w:p>
          <w:p w14:paraId="2ED95EE4" w14:textId="77777777" w:rsidR="00EF0925" w:rsidRPr="0049599A" w:rsidRDefault="00EF0925" w:rsidP="007A058A">
            <w:pPr>
              <w:pStyle w:val="Heading3"/>
              <w:widowControl w:val="0"/>
              <w:suppressAutoHyphens w:val="0"/>
              <w:spacing w:before="60" w:after="60"/>
              <w:ind w:left="170"/>
              <w:jc w:val="both"/>
              <w:rPr>
                <w:b w:val="0"/>
                <w:sz w:val="26"/>
                <w:szCs w:val="26"/>
              </w:rPr>
            </w:pPr>
            <w:bookmarkStart w:id="59" w:name="_Toc399941796"/>
            <w:bookmarkStart w:id="60" w:name="_Toc399947494"/>
            <w:bookmarkEnd w:id="57"/>
            <w:bookmarkEnd w:id="58"/>
            <w:r w:rsidRPr="0049599A">
              <w:rPr>
                <w:b w:val="0"/>
                <w:sz w:val="26"/>
                <w:szCs w:val="26"/>
              </w:rPr>
              <w:t xml:space="preserve">g) Các nội dung khác theo quy định tại </w:t>
            </w:r>
            <w:r w:rsidRPr="0049599A">
              <w:rPr>
                <w:sz w:val="26"/>
                <w:szCs w:val="26"/>
              </w:rPr>
              <w:t>E-BDL</w:t>
            </w:r>
            <w:r w:rsidRPr="0049599A">
              <w:rPr>
                <w:b w:val="0"/>
                <w:sz w:val="26"/>
                <w:szCs w:val="26"/>
              </w:rPr>
              <w:t>.</w:t>
            </w:r>
            <w:bookmarkEnd w:id="59"/>
            <w:bookmarkEnd w:id="60"/>
          </w:p>
          <w:p w14:paraId="641A2EA3" w14:textId="77777777" w:rsidR="00EF0925" w:rsidRPr="0049599A" w:rsidRDefault="00EF0925" w:rsidP="007A058A">
            <w:pPr>
              <w:spacing w:before="60" w:after="60"/>
              <w:rPr>
                <w:spacing w:val="-6"/>
                <w:sz w:val="26"/>
                <w:szCs w:val="26"/>
                <w:lang w:val="pl-PL"/>
              </w:rPr>
            </w:pPr>
            <w:r w:rsidRPr="0049599A">
              <w:rPr>
                <w:spacing w:val="12"/>
                <w:sz w:val="26"/>
                <w:szCs w:val="26"/>
                <w:lang w:val="pl-PL"/>
              </w:rPr>
              <w:t xml:space="preserve">  10.2. </w:t>
            </w:r>
            <w:r w:rsidRPr="0049599A">
              <w:rPr>
                <w:spacing w:val="-6"/>
                <w:sz w:val="26"/>
                <w:szCs w:val="26"/>
                <w:lang w:val="pl-PL"/>
              </w:rPr>
              <w:t>Tính hợp lệ của hàng hóa, dịch vụ liên quan:</w:t>
            </w:r>
          </w:p>
          <w:p w14:paraId="5B7C0CF0" w14:textId="77777777" w:rsidR="00EF0925" w:rsidRPr="0049599A" w:rsidRDefault="00EF0925" w:rsidP="007A058A">
            <w:pPr>
              <w:pStyle w:val="Sub-ClauseText"/>
              <w:widowControl w:val="0"/>
              <w:tabs>
                <w:tab w:val="left" w:pos="864"/>
              </w:tabs>
              <w:spacing w:before="60" w:after="60"/>
              <w:ind w:left="170"/>
              <w:rPr>
                <w:spacing w:val="0"/>
                <w:sz w:val="26"/>
                <w:szCs w:val="26"/>
                <w:lang w:val="pl-PL"/>
              </w:rPr>
            </w:pPr>
            <w:r w:rsidRPr="0049599A">
              <w:rPr>
                <w:spacing w:val="-6"/>
                <w:sz w:val="26"/>
                <w:szCs w:val="26"/>
                <w:lang w:val="nl-NL"/>
              </w:rPr>
              <w:t>a) Tất cả các hàng hóa và dịch vụ liên quan được coi là hợp lệ nếu có xuất xứ rõ ràng, hợp pháp.</w:t>
            </w:r>
          </w:p>
          <w:p w14:paraId="41093857" w14:textId="77777777" w:rsidR="00EF0925" w:rsidRPr="0049599A" w:rsidRDefault="00EF0925" w:rsidP="007A058A">
            <w:pPr>
              <w:pStyle w:val="Sub-ClauseText"/>
              <w:widowControl w:val="0"/>
              <w:tabs>
                <w:tab w:val="left" w:pos="864"/>
              </w:tabs>
              <w:spacing w:before="60" w:after="60"/>
              <w:ind w:left="170"/>
              <w:rPr>
                <w:spacing w:val="0"/>
                <w:sz w:val="26"/>
                <w:szCs w:val="26"/>
                <w:lang w:val="pl-PL"/>
              </w:rPr>
            </w:pPr>
            <w:r w:rsidRPr="0049599A">
              <w:rPr>
                <w:spacing w:val="-6"/>
                <w:sz w:val="26"/>
                <w:szCs w:val="26"/>
                <w:lang w:val="nl-NL"/>
              </w:rPr>
              <w:t>b)</w:t>
            </w:r>
            <w:r w:rsidRPr="0049599A">
              <w:rPr>
                <w:spacing w:val="0"/>
                <w:sz w:val="26"/>
                <w:szCs w:val="26"/>
                <w:lang w:val="pl-PL"/>
              </w:rPr>
              <w:t xml:space="preserve"> Thuật ngữ “hàng hóa” được hiểu bao gồm</w:t>
            </w:r>
            <w:r w:rsidRPr="0049599A">
              <w:rPr>
                <w:sz w:val="26"/>
                <w:szCs w:val="26"/>
                <w:lang w:val="vi-VN"/>
              </w:rPr>
              <w:t xml:space="preserve"> máy móc, thiết bị, nguyên liệu, nhiên liệu, vật liệu, vật tư, phụ tùng; hàng tiêu dùng; vật tư y tế dùng cho các cơ sở y tế</w:t>
            </w:r>
            <w:r w:rsidRPr="0049599A">
              <w:rPr>
                <w:spacing w:val="0"/>
                <w:sz w:val="26"/>
                <w:szCs w:val="26"/>
                <w:lang w:val="pl-PL"/>
              </w:rPr>
              <w:t>.</w:t>
            </w:r>
          </w:p>
          <w:p w14:paraId="19C343B0" w14:textId="77777777" w:rsidR="00EF0925" w:rsidRPr="0049599A" w:rsidRDefault="00EF0925" w:rsidP="007A058A">
            <w:pPr>
              <w:pStyle w:val="Sub-ClauseText"/>
              <w:widowControl w:val="0"/>
              <w:spacing w:before="60" w:after="60"/>
              <w:ind w:left="170"/>
              <w:outlineLvl w:val="3"/>
              <w:rPr>
                <w:sz w:val="26"/>
                <w:szCs w:val="26"/>
                <w:lang w:val="pl-PL"/>
              </w:rPr>
            </w:pPr>
            <w:r w:rsidRPr="0049599A">
              <w:rPr>
                <w:sz w:val="26"/>
                <w:szCs w:val="26"/>
                <w:lang w:val="vi-VN"/>
              </w:rPr>
              <w:t>Thuật ngữ “xuất xứ” được hiểu là nước hoặc vùng lãnh thổ nơi sản xuất ra toàn bộ hàng hóa hoặc nơi thực hiện công đoạn chế biến cơ bản cuối cùng đối với hàng hóa trong trường hợp có nhiều nước hoặc vùng lãnh thổ tham gia vào quá trình sản xuất ra hàng hóa đó.</w:t>
            </w:r>
          </w:p>
          <w:p w14:paraId="730887DB" w14:textId="77777777" w:rsidR="00EF0925" w:rsidRPr="0049599A" w:rsidRDefault="00EF0925" w:rsidP="007A058A">
            <w:pPr>
              <w:pStyle w:val="Sub-ClauseText"/>
              <w:widowControl w:val="0"/>
              <w:tabs>
                <w:tab w:val="left" w:pos="864"/>
              </w:tabs>
              <w:spacing w:before="60" w:after="60"/>
              <w:ind w:left="170"/>
              <w:rPr>
                <w:spacing w:val="0"/>
                <w:sz w:val="26"/>
                <w:szCs w:val="26"/>
                <w:lang w:val="pl-PL"/>
              </w:rPr>
            </w:pPr>
            <w:r w:rsidRPr="0049599A">
              <w:rPr>
                <w:sz w:val="26"/>
                <w:szCs w:val="26"/>
                <w:lang w:val="pl-PL"/>
              </w:rPr>
              <w:t>T</w:t>
            </w:r>
            <w:r w:rsidRPr="0049599A">
              <w:rPr>
                <w:spacing w:val="0"/>
                <w:sz w:val="26"/>
                <w:szCs w:val="26"/>
                <w:lang w:val="pl-PL"/>
              </w:rPr>
              <w:t>huật ngữ “các dịch vụ liên quan” bao gồm các dịch vụ như  lắp đặt, vận hành chạy thử, bảo hành, bảo trì, duy tu, bảo dưỡng, sửa chữa, cung cấp phụ tùng hoặc cung cấp các dịch vụ sau bán hàng khác như đào tạo, hướng dẫn sử dụng, chuyển giao công nghệ…</w:t>
            </w:r>
          </w:p>
          <w:p w14:paraId="2950E35B" w14:textId="77777777" w:rsidR="00EF0925" w:rsidRPr="0049599A" w:rsidRDefault="00EF0925" w:rsidP="007A058A">
            <w:pPr>
              <w:spacing w:before="60" w:after="60"/>
              <w:ind w:left="170"/>
              <w:rPr>
                <w:sz w:val="26"/>
                <w:szCs w:val="26"/>
                <w:lang w:val="pl-PL"/>
              </w:rPr>
            </w:pPr>
            <w:r w:rsidRPr="0049599A">
              <w:rPr>
                <w:spacing w:val="-6"/>
                <w:sz w:val="26"/>
                <w:szCs w:val="26"/>
                <w:lang w:val="nl-NL"/>
              </w:rPr>
              <w:t>c)</w:t>
            </w:r>
            <w:r w:rsidRPr="0049599A">
              <w:rPr>
                <w:sz w:val="26"/>
                <w:szCs w:val="26"/>
                <w:lang w:val="pl-PL"/>
              </w:rPr>
              <w:t xml:space="preserve"> Để chứng minh tính hợp lệ của hàng hóa và dịch vụ liên quan theo quy định tại điểm a Mục này, nhà thầu cần nêu rõ xuất xứ của hàng hoá, ký mã hiệu, nhãn mác của hàng hóa và các tài liệu kèm theo để chứng minh tính hợp lệ của hàng hoá theo quy định tại </w:t>
            </w:r>
            <w:r w:rsidRPr="0049599A">
              <w:rPr>
                <w:b/>
                <w:sz w:val="26"/>
                <w:szCs w:val="26"/>
                <w:lang w:val="pl-PL"/>
              </w:rPr>
              <w:t>E-BDL</w:t>
            </w:r>
            <w:r w:rsidRPr="0049599A">
              <w:rPr>
                <w:sz w:val="26"/>
                <w:szCs w:val="26"/>
                <w:lang w:val="pl-PL"/>
              </w:rPr>
              <w:t>.</w:t>
            </w:r>
          </w:p>
        </w:tc>
      </w:tr>
      <w:tr w:rsidR="00201659" w:rsidRPr="0049599A" w14:paraId="70A15792" w14:textId="77777777" w:rsidTr="00453B03">
        <w:trPr>
          <w:trHeight w:val="20"/>
        </w:trPr>
        <w:tc>
          <w:tcPr>
            <w:tcW w:w="996" w:type="pct"/>
          </w:tcPr>
          <w:p w14:paraId="66021F3A" w14:textId="66DDFCFE" w:rsidR="00EF0925" w:rsidRPr="0049599A" w:rsidRDefault="00EF0925" w:rsidP="00B27C21">
            <w:pPr>
              <w:pStyle w:val="Sec1-Clauses"/>
              <w:widowControl w:val="0"/>
              <w:tabs>
                <w:tab w:val="clear" w:pos="360"/>
              </w:tabs>
              <w:spacing w:before="60" w:after="60"/>
              <w:ind w:left="0" w:firstLine="0"/>
              <w:jc w:val="both"/>
              <w:outlineLvl w:val="3"/>
              <w:rPr>
                <w:sz w:val="26"/>
                <w:szCs w:val="26"/>
                <w:lang w:val="pl-PL"/>
              </w:rPr>
            </w:pPr>
            <w:bookmarkStart w:id="61" w:name="_Toc399947495"/>
            <w:bookmarkStart w:id="62" w:name="_Toc400551681"/>
            <w:r w:rsidRPr="0049599A">
              <w:rPr>
                <w:sz w:val="26"/>
                <w:szCs w:val="26"/>
                <w:lang w:val="es-ES_tradnl"/>
              </w:rPr>
              <w:lastRenderedPageBreak/>
              <w:t>11. Đơn dự thầu và các bảng biểu</w:t>
            </w:r>
            <w:bookmarkEnd w:id="61"/>
            <w:bookmarkEnd w:id="62"/>
          </w:p>
        </w:tc>
        <w:tc>
          <w:tcPr>
            <w:tcW w:w="4004" w:type="pct"/>
          </w:tcPr>
          <w:p w14:paraId="7A74DF24" w14:textId="77777777" w:rsidR="00EF0925" w:rsidRPr="0049599A" w:rsidRDefault="00EF0925" w:rsidP="007A058A">
            <w:pPr>
              <w:pStyle w:val="Sub-ClauseText"/>
              <w:widowControl w:val="0"/>
              <w:spacing w:before="60" w:after="60"/>
              <w:ind w:left="170"/>
              <w:outlineLvl w:val="3"/>
              <w:rPr>
                <w:spacing w:val="0"/>
                <w:sz w:val="26"/>
                <w:szCs w:val="26"/>
                <w:lang w:val="es-ES_tradnl"/>
              </w:rPr>
            </w:pPr>
            <w:bookmarkStart w:id="63" w:name="_Toc399947496"/>
            <w:r w:rsidRPr="0049599A">
              <w:rPr>
                <w:spacing w:val="0"/>
                <w:sz w:val="26"/>
                <w:szCs w:val="26"/>
                <w:lang w:val="es-ES_tradnl"/>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bookmarkEnd w:id="63"/>
          </w:p>
        </w:tc>
      </w:tr>
      <w:tr w:rsidR="00201659" w:rsidRPr="0049599A" w14:paraId="7720EFD9" w14:textId="77777777" w:rsidTr="00453B03">
        <w:trPr>
          <w:trHeight w:val="20"/>
        </w:trPr>
        <w:tc>
          <w:tcPr>
            <w:tcW w:w="996" w:type="pct"/>
          </w:tcPr>
          <w:p w14:paraId="78A960AA" w14:textId="0E7646B4" w:rsidR="00EF0925" w:rsidRPr="0049599A" w:rsidRDefault="00EF0925" w:rsidP="00B27C21">
            <w:pPr>
              <w:pStyle w:val="Sec1-Clauses"/>
              <w:widowControl w:val="0"/>
              <w:spacing w:before="60" w:after="60"/>
              <w:ind w:left="0" w:firstLine="0"/>
              <w:jc w:val="both"/>
              <w:outlineLvl w:val="3"/>
              <w:rPr>
                <w:sz w:val="26"/>
                <w:szCs w:val="26"/>
                <w:lang w:val="es-ES_tradnl"/>
              </w:rPr>
            </w:pPr>
            <w:bookmarkStart w:id="64" w:name="_Toc348000797"/>
            <w:r w:rsidRPr="0049599A">
              <w:rPr>
                <w:sz w:val="26"/>
                <w:szCs w:val="26"/>
                <w:lang w:val="es-ES_tradnl"/>
              </w:rPr>
              <w:t>12.</w:t>
            </w:r>
            <w:r w:rsidRPr="0049599A">
              <w:rPr>
                <w:sz w:val="26"/>
                <w:szCs w:val="26"/>
                <w:lang w:val="es-ES_tradnl"/>
              </w:rPr>
              <w:tab/>
              <w:t xml:space="preserve"> Giá dự thầu</w:t>
            </w:r>
            <w:bookmarkEnd w:id="64"/>
            <w:r w:rsidRPr="0049599A">
              <w:rPr>
                <w:sz w:val="26"/>
                <w:szCs w:val="26"/>
                <w:lang w:val="es-ES_tradnl"/>
              </w:rPr>
              <w:t xml:space="preserve"> và giảm giá</w:t>
            </w:r>
          </w:p>
        </w:tc>
        <w:tc>
          <w:tcPr>
            <w:tcW w:w="4004" w:type="pct"/>
          </w:tcPr>
          <w:p w14:paraId="14EE57DD" w14:textId="77777777" w:rsidR="00EF0925" w:rsidRPr="0049599A" w:rsidRDefault="00EF0925" w:rsidP="007A058A">
            <w:pPr>
              <w:pStyle w:val="StyleHeader2-SubClausesAfter6pt"/>
              <w:widowControl w:val="0"/>
              <w:numPr>
                <w:ilvl w:val="0"/>
                <w:numId w:val="0"/>
              </w:numPr>
              <w:spacing w:before="60" w:after="60"/>
              <w:ind w:left="170"/>
              <w:outlineLvl w:val="3"/>
              <w:rPr>
                <w:spacing w:val="-2"/>
                <w:sz w:val="26"/>
                <w:szCs w:val="26"/>
                <w:lang w:val="nl-NL"/>
              </w:rPr>
            </w:pPr>
            <w:r w:rsidRPr="0049599A">
              <w:rPr>
                <w:sz w:val="26"/>
                <w:szCs w:val="26"/>
                <w:lang w:val="es-ES_tradnl"/>
              </w:rPr>
              <w:t>12.1. Giá dự thầu là giá do nhà thầu chào trong đơn dự thầu (chưa bao gồm giảm giá), bao gồm toàn bộ các chi phí để thực hiện gói thầu.</w:t>
            </w:r>
            <w:r w:rsidRPr="0049599A">
              <w:rPr>
                <w:spacing w:val="-2"/>
                <w:sz w:val="26"/>
                <w:szCs w:val="26"/>
                <w:lang w:val="nl-NL"/>
              </w:rPr>
              <w:t xml:space="preserve"> Hệ thống sẽ tự động trích xuất giá dự thầu từ Mẫu số 18 và Mẫu số 19 Chương IV vào đơn dự thầu.</w:t>
            </w:r>
          </w:p>
          <w:p w14:paraId="16AD87BD" w14:textId="77777777" w:rsidR="00EF0925" w:rsidRPr="0049599A" w:rsidRDefault="00EF0925" w:rsidP="007A058A">
            <w:pPr>
              <w:pStyle w:val="StyleHeader2-SubClausesAfter6pt"/>
              <w:widowControl w:val="0"/>
              <w:numPr>
                <w:ilvl w:val="0"/>
                <w:numId w:val="0"/>
              </w:numPr>
              <w:spacing w:before="60" w:after="60"/>
              <w:ind w:left="170"/>
              <w:outlineLvl w:val="3"/>
              <w:rPr>
                <w:sz w:val="26"/>
                <w:szCs w:val="26"/>
                <w:lang w:val="es-ES_tradnl"/>
              </w:rPr>
            </w:pPr>
            <w:r w:rsidRPr="0049599A">
              <w:rPr>
                <w:sz w:val="26"/>
                <w:szCs w:val="26"/>
                <w:lang w:val="es-ES_tradnl"/>
              </w:rPr>
              <w:t>Trường hợp nhà thầu có đề xuất giảm giá thì ghi tỷ lệ phần trăm giá trị giảm giá vào đơn dự thầu. Giá trị giảm giá này được hiểu là giảm đều theo tỷ lệ cho tất cả hạng mục trong các bảng giá dự thầu.</w:t>
            </w:r>
          </w:p>
          <w:p w14:paraId="1A3D17F5" w14:textId="77777777" w:rsidR="00EF0925" w:rsidRPr="0049599A" w:rsidRDefault="00EF0925" w:rsidP="007A058A">
            <w:pPr>
              <w:pStyle w:val="StyleHeader2-SubClausesAfter6pt"/>
              <w:widowControl w:val="0"/>
              <w:numPr>
                <w:ilvl w:val="0"/>
                <w:numId w:val="0"/>
              </w:numPr>
              <w:spacing w:before="60" w:after="60"/>
              <w:ind w:left="209"/>
              <w:outlineLvl w:val="3"/>
              <w:rPr>
                <w:spacing w:val="-2"/>
                <w:sz w:val="26"/>
                <w:szCs w:val="26"/>
                <w:lang w:val="es-ES_tradnl"/>
              </w:rPr>
            </w:pPr>
            <w:r w:rsidRPr="0049599A">
              <w:rPr>
                <w:spacing w:val="-2"/>
                <w:sz w:val="26"/>
                <w:szCs w:val="26"/>
                <w:lang w:val="es-ES_tradnl"/>
              </w:rPr>
              <w:t xml:space="preserve">12.2. Nhà thầu ghi đơn giá dự thầu cho tất cả các công việc nêu trong các cột “Danh mục hàng hoá" theo Mẫu 18 và Mẫu 19 Chương IV. </w:t>
            </w:r>
          </w:p>
          <w:p w14:paraId="34CCD19E" w14:textId="77777777" w:rsidR="00EF0925" w:rsidRPr="0049599A" w:rsidRDefault="00EF0925" w:rsidP="007A058A">
            <w:pPr>
              <w:pStyle w:val="StyleHeader2-SubClausesAfter6pt"/>
              <w:widowControl w:val="0"/>
              <w:numPr>
                <w:ilvl w:val="0"/>
                <w:numId w:val="0"/>
              </w:numPr>
              <w:spacing w:before="60" w:after="60"/>
              <w:ind w:left="209"/>
              <w:outlineLvl w:val="3"/>
              <w:rPr>
                <w:spacing w:val="-2"/>
                <w:sz w:val="26"/>
                <w:szCs w:val="26"/>
                <w:lang w:val="nl-NL"/>
              </w:rPr>
            </w:pPr>
            <w:r w:rsidRPr="0049599A">
              <w:rPr>
                <w:spacing w:val="-2"/>
                <w:sz w:val="26"/>
                <w:szCs w:val="26"/>
                <w:lang w:val="vi-VN"/>
              </w:rPr>
              <w:t xml:space="preserve">Trường hợp tại cột “đơn giá dự thầu”nhà thầu không ghi giá trị hoặc ghi là “0” thì được coi là nhà thầu đã phân bổ giá của </w:t>
            </w:r>
            <w:r w:rsidRPr="0049599A">
              <w:rPr>
                <w:spacing w:val="-2"/>
                <w:sz w:val="26"/>
                <w:szCs w:val="26"/>
                <w:lang w:val="es-ES_tradnl"/>
              </w:rPr>
              <w:t>hàng hoá, dịch vụ</w:t>
            </w:r>
            <w:r w:rsidRPr="0049599A">
              <w:rPr>
                <w:spacing w:val="-2"/>
                <w:sz w:val="26"/>
                <w:szCs w:val="26"/>
                <w:lang w:val="vi-VN"/>
              </w:rPr>
              <w:t xml:space="preserve"> này vào các </w:t>
            </w:r>
            <w:r w:rsidRPr="0049599A">
              <w:rPr>
                <w:spacing w:val="-2"/>
                <w:sz w:val="26"/>
                <w:szCs w:val="26"/>
                <w:lang w:val="es-ES_tradnl"/>
              </w:rPr>
              <w:t>hàng hoá, dịch vụ</w:t>
            </w:r>
            <w:r w:rsidRPr="0049599A">
              <w:rPr>
                <w:spacing w:val="-2"/>
                <w:sz w:val="26"/>
                <w:szCs w:val="26"/>
                <w:lang w:val="vi-VN"/>
              </w:rPr>
              <w:t xml:space="preserve"> khác thuộc gói thầu, nhà thầu phải có trách nhiệm </w:t>
            </w:r>
            <w:r w:rsidRPr="0049599A">
              <w:rPr>
                <w:spacing w:val="-2"/>
                <w:sz w:val="26"/>
                <w:szCs w:val="26"/>
                <w:lang w:val="es-ES_tradnl"/>
              </w:rPr>
              <w:t>cung cấp hàng hoá, dịch vụ</w:t>
            </w:r>
            <w:r w:rsidRPr="0049599A">
              <w:rPr>
                <w:spacing w:val="-2"/>
                <w:sz w:val="26"/>
                <w:szCs w:val="26"/>
                <w:lang w:val="vi-VN"/>
              </w:rPr>
              <w:t xml:space="preserve"> theo đúng yêu cầu nêu trong</w:t>
            </w:r>
            <w:r w:rsidRPr="0049599A">
              <w:rPr>
                <w:spacing w:val="-2"/>
                <w:sz w:val="26"/>
                <w:szCs w:val="26"/>
                <w:lang w:val="es-ES_tradnl"/>
              </w:rPr>
              <w:t xml:space="preserve"> E-HSMT. </w:t>
            </w:r>
            <w:r w:rsidRPr="0049599A">
              <w:rPr>
                <w:spacing w:val="-2"/>
                <w:sz w:val="26"/>
                <w:szCs w:val="26"/>
                <w:lang w:val="nl-NL"/>
              </w:rPr>
              <w:t xml:space="preserve">Trong mỗi Bảng giá, nhà thầu phải chào theo quy định tại </w:t>
            </w:r>
            <w:r w:rsidRPr="0049599A">
              <w:rPr>
                <w:b/>
                <w:spacing w:val="-2"/>
                <w:sz w:val="26"/>
                <w:szCs w:val="26"/>
                <w:lang w:val="nl-NL"/>
              </w:rPr>
              <w:t>E-BDL</w:t>
            </w:r>
            <w:r w:rsidRPr="0049599A">
              <w:rPr>
                <w:spacing w:val="-2"/>
                <w:sz w:val="26"/>
                <w:szCs w:val="26"/>
                <w:lang w:val="nl-NL"/>
              </w:rPr>
              <w:t xml:space="preserve">. </w:t>
            </w:r>
          </w:p>
          <w:p w14:paraId="30927C68" w14:textId="77777777" w:rsidR="00EF0925" w:rsidRPr="0049599A" w:rsidRDefault="00EF0925" w:rsidP="007A058A">
            <w:pPr>
              <w:widowControl w:val="0"/>
              <w:spacing w:before="60" w:after="60"/>
              <w:ind w:left="170"/>
              <w:outlineLvl w:val="3"/>
              <w:rPr>
                <w:sz w:val="26"/>
                <w:szCs w:val="26"/>
                <w:lang w:val="es-ES"/>
              </w:rPr>
            </w:pPr>
            <w:r w:rsidRPr="0049599A">
              <w:rPr>
                <w:sz w:val="26"/>
                <w:szCs w:val="26"/>
                <w:lang w:val="es-ES_tradnl"/>
              </w:rPr>
              <w:t xml:space="preserve">12.3. </w:t>
            </w:r>
            <w:r w:rsidRPr="0049599A">
              <w:rPr>
                <w:sz w:val="26"/>
                <w:szCs w:val="26"/>
                <w:lang w:val="es-ES"/>
              </w:rPr>
              <w:t xml:space="preserve">Nhà thầu phải chịu trách nhiệm về giá dự thầu để thực hiện các công việc theo đúng yêu cầu nêu trong E-HSMT, trường hợp nhà thầu có đơn giá bất thường, Bên mời thầu có thể yêu cầu nhà </w:t>
            </w:r>
            <w:r w:rsidRPr="0049599A">
              <w:rPr>
                <w:sz w:val="26"/>
                <w:szCs w:val="26"/>
                <w:lang w:val="es-ES"/>
              </w:rPr>
              <w:lastRenderedPageBreak/>
              <w:t>thầu làm rõ về cơ cấu đơn giá đó theo quy định tại Mục 22E-CDNT.</w:t>
            </w:r>
          </w:p>
          <w:p w14:paraId="7EBB6BBB" w14:textId="77777777" w:rsidR="00EF0925" w:rsidRPr="0049599A" w:rsidRDefault="00EF0925" w:rsidP="007A058A">
            <w:pPr>
              <w:pStyle w:val="Sub-ClauseText"/>
              <w:widowControl w:val="0"/>
              <w:tabs>
                <w:tab w:val="left" w:pos="1062"/>
              </w:tabs>
              <w:spacing w:before="60" w:after="60"/>
              <w:ind w:left="170"/>
              <w:rPr>
                <w:spacing w:val="-6"/>
                <w:sz w:val="26"/>
                <w:szCs w:val="26"/>
                <w:lang w:val="es-ES"/>
              </w:rPr>
            </w:pPr>
            <w:r w:rsidRPr="0049599A">
              <w:rPr>
                <w:sz w:val="26"/>
                <w:szCs w:val="26"/>
                <w:lang w:val="es-ES"/>
              </w:rPr>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tc>
      </w:tr>
      <w:tr w:rsidR="00201659" w:rsidRPr="0049599A" w14:paraId="10DE8DEF" w14:textId="77777777" w:rsidTr="00453B03">
        <w:trPr>
          <w:trHeight w:val="20"/>
        </w:trPr>
        <w:tc>
          <w:tcPr>
            <w:tcW w:w="996" w:type="pct"/>
          </w:tcPr>
          <w:p w14:paraId="459E4F0B" w14:textId="1FE69CED" w:rsidR="00EF0925" w:rsidRPr="0049599A" w:rsidRDefault="00EF0925" w:rsidP="00B27C21">
            <w:pPr>
              <w:pStyle w:val="Sec1-Clauses"/>
              <w:widowControl w:val="0"/>
              <w:spacing w:before="60" w:after="60"/>
              <w:ind w:left="0" w:firstLine="0"/>
              <w:jc w:val="both"/>
              <w:outlineLvl w:val="3"/>
              <w:rPr>
                <w:sz w:val="26"/>
                <w:szCs w:val="26"/>
                <w:lang w:val="es-ES_tradnl"/>
              </w:rPr>
            </w:pPr>
            <w:bookmarkStart w:id="65" w:name="_Toc399947504"/>
            <w:bookmarkStart w:id="66" w:name="_Toc400551684"/>
            <w:r w:rsidRPr="0049599A">
              <w:rPr>
                <w:sz w:val="26"/>
                <w:szCs w:val="26"/>
                <w:lang w:val="es-ES_tradnl"/>
              </w:rPr>
              <w:lastRenderedPageBreak/>
              <w:t>13.</w:t>
            </w:r>
            <w:r w:rsidRPr="0049599A">
              <w:rPr>
                <w:sz w:val="26"/>
                <w:szCs w:val="26"/>
                <w:lang w:val="es-ES_tradnl"/>
              </w:rPr>
              <w:tab/>
              <w:t xml:space="preserve"> Đồng tiền dự thầu và đồng tiền thanh toán</w:t>
            </w:r>
            <w:bookmarkEnd w:id="65"/>
            <w:bookmarkEnd w:id="66"/>
          </w:p>
        </w:tc>
        <w:tc>
          <w:tcPr>
            <w:tcW w:w="4004" w:type="pct"/>
          </w:tcPr>
          <w:p w14:paraId="654B3289" w14:textId="77777777" w:rsidR="00EF0925" w:rsidRPr="0049599A" w:rsidRDefault="00EF0925" w:rsidP="007A058A">
            <w:pPr>
              <w:pStyle w:val="StyleHeader2-SubClausesAfter6pt"/>
              <w:widowControl w:val="0"/>
              <w:spacing w:before="60" w:after="60"/>
              <w:ind w:left="170" w:firstLine="0"/>
              <w:outlineLvl w:val="3"/>
              <w:rPr>
                <w:sz w:val="26"/>
                <w:szCs w:val="26"/>
                <w:lang w:val="es-ES_tradnl"/>
              </w:rPr>
            </w:pPr>
            <w:bookmarkStart w:id="67" w:name="_Toc399947505"/>
            <w:r w:rsidRPr="0049599A">
              <w:rPr>
                <w:sz w:val="26"/>
                <w:szCs w:val="26"/>
                <w:lang w:val="es-ES_tradnl"/>
              </w:rPr>
              <w:t xml:space="preserve">Đồng tiền dự thầu và đồng tiền thanh toán là VND. </w:t>
            </w:r>
            <w:bookmarkEnd w:id="67"/>
          </w:p>
        </w:tc>
      </w:tr>
      <w:tr w:rsidR="00201659" w:rsidRPr="0049599A" w14:paraId="50D31928" w14:textId="77777777" w:rsidTr="00453B03">
        <w:trPr>
          <w:trHeight w:val="20"/>
        </w:trPr>
        <w:tc>
          <w:tcPr>
            <w:tcW w:w="996" w:type="pct"/>
          </w:tcPr>
          <w:p w14:paraId="44F7CD56" w14:textId="77777777" w:rsidR="00EF0925" w:rsidRPr="0049599A" w:rsidRDefault="00EF0925" w:rsidP="00B27C21">
            <w:pPr>
              <w:pStyle w:val="Sec1-Clauses"/>
              <w:widowControl w:val="0"/>
              <w:spacing w:before="60" w:after="60"/>
              <w:ind w:left="0" w:firstLine="0"/>
              <w:jc w:val="both"/>
              <w:outlineLvl w:val="3"/>
              <w:rPr>
                <w:sz w:val="26"/>
                <w:szCs w:val="26"/>
                <w:lang w:val="es-ES_tradnl"/>
              </w:rPr>
            </w:pPr>
            <w:r w:rsidRPr="0049599A">
              <w:rPr>
                <w:sz w:val="26"/>
                <w:szCs w:val="26"/>
                <w:lang w:val="es-ES_tradnl"/>
              </w:rPr>
              <w:t xml:space="preserve">14. Tài liệu chứng minh </w:t>
            </w:r>
            <w:r w:rsidRPr="0049599A">
              <w:rPr>
                <w:spacing w:val="-6"/>
                <w:sz w:val="26"/>
                <w:szCs w:val="26"/>
                <w:lang w:val="es-ES_tradnl"/>
              </w:rPr>
              <w:t>sự phù hợp của hàng hóa, dịch vụ liên quan</w:t>
            </w:r>
          </w:p>
        </w:tc>
        <w:tc>
          <w:tcPr>
            <w:tcW w:w="4004" w:type="pct"/>
          </w:tcPr>
          <w:p w14:paraId="718D28F7" w14:textId="77777777" w:rsidR="00EF0925" w:rsidRPr="0049599A" w:rsidRDefault="00EF0925" w:rsidP="007A058A">
            <w:pPr>
              <w:pStyle w:val="Sub-ClauseText"/>
              <w:widowControl w:val="0"/>
              <w:tabs>
                <w:tab w:val="left" w:pos="1714"/>
              </w:tabs>
              <w:spacing w:before="60" w:after="60"/>
              <w:ind w:left="170"/>
              <w:rPr>
                <w:sz w:val="26"/>
                <w:szCs w:val="26"/>
                <w:lang w:val="es-ES_tradnl"/>
              </w:rPr>
            </w:pPr>
            <w:bookmarkStart w:id="68" w:name="_Toc399947507"/>
            <w:r w:rsidRPr="0049599A">
              <w:rPr>
                <w:spacing w:val="0"/>
                <w:sz w:val="26"/>
                <w:szCs w:val="26"/>
                <w:lang w:val="es-ES_tradnl"/>
              </w:rPr>
              <w:t>14.1. Để chứng minh sự phù hợp của hàng hóa và dịch vụ liên quan so với yêu cầu của E-HSMT, nhà thầu phải cung cấp các tài liệu là một phần của E-HSDT để chứng minh rằng hàng hóa mà nhà thầu cung cấp đáp ứng các yêu cầu về kỹ thuật quy định tại Chương V.</w:t>
            </w:r>
          </w:p>
          <w:p w14:paraId="4F698BEF" w14:textId="77777777" w:rsidR="00EF0925" w:rsidRPr="0049599A" w:rsidRDefault="00EF0925" w:rsidP="007A058A">
            <w:pPr>
              <w:pStyle w:val="Sub-ClauseText"/>
              <w:widowControl w:val="0"/>
              <w:tabs>
                <w:tab w:val="left" w:pos="1714"/>
              </w:tabs>
              <w:spacing w:before="60" w:after="60"/>
              <w:ind w:left="170"/>
              <w:rPr>
                <w:sz w:val="26"/>
                <w:szCs w:val="26"/>
                <w:lang w:val="es-ES_tradnl"/>
              </w:rPr>
            </w:pPr>
            <w:r w:rsidRPr="0049599A">
              <w:rPr>
                <w:spacing w:val="0"/>
                <w:sz w:val="26"/>
                <w:szCs w:val="26"/>
                <w:lang w:val="es-ES_tradnl"/>
              </w:rPr>
              <w:t>14.2. T</w:t>
            </w:r>
            <w:r w:rsidRPr="0049599A">
              <w:rPr>
                <w:sz w:val="26"/>
                <w:szCs w:val="26"/>
                <w:lang w:val="es-ES"/>
              </w:rPr>
              <w:t xml:space="preserve">ài liệu chứng minh sự phù hợp của hàng hóa và dịch vụ liên quan có thể là hồ sơ, giấy tờ, bản vẽ, số liệu được mô tả chi tiết theo từng khoản mục về đặc tính kỹ thuật, tính năng sử dụng cơ bản của hàng hóa và dịch vụ liên quan, qua đó chứng minh sự đáp ứng cơ bản của hàng hóa, dịch vụ so với các yêu cầu của E-HSMT và một bảng kê những điểm sai khác và ngoại lệ (nếu có) so với quy định tại </w:t>
            </w:r>
            <w:r w:rsidRPr="0049599A">
              <w:rPr>
                <w:spacing w:val="0"/>
                <w:sz w:val="26"/>
                <w:szCs w:val="26"/>
                <w:lang w:val="es-ES_tradnl"/>
              </w:rPr>
              <w:t>Chương V</w:t>
            </w:r>
            <w:r w:rsidRPr="0049599A">
              <w:rPr>
                <w:sz w:val="26"/>
                <w:szCs w:val="26"/>
                <w:lang w:val="es-ES"/>
              </w:rPr>
              <w:t xml:space="preserve">. </w:t>
            </w:r>
          </w:p>
          <w:p w14:paraId="1F2A2193" w14:textId="77777777" w:rsidR="00EF0925" w:rsidRPr="0049599A" w:rsidRDefault="00EF0925" w:rsidP="007A058A">
            <w:pPr>
              <w:pStyle w:val="Sub-ClauseText"/>
              <w:widowControl w:val="0"/>
              <w:spacing w:before="60" w:after="60"/>
              <w:ind w:left="170"/>
              <w:rPr>
                <w:spacing w:val="-6"/>
                <w:sz w:val="26"/>
                <w:szCs w:val="26"/>
                <w:lang w:val="es-ES"/>
              </w:rPr>
            </w:pPr>
            <w:r w:rsidRPr="0049599A">
              <w:rPr>
                <w:spacing w:val="-6"/>
                <w:sz w:val="26"/>
                <w:szCs w:val="26"/>
                <w:lang w:val="es-ES_tradnl"/>
              </w:rPr>
              <w:t xml:space="preserve">14.3. Nhà thầu phải cung cấp </w:t>
            </w:r>
            <w:r w:rsidRPr="0049599A">
              <w:rPr>
                <w:spacing w:val="-6"/>
                <w:sz w:val="26"/>
                <w:szCs w:val="26"/>
                <w:lang w:val="es-ES"/>
              </w:rPr>
              <w:t>đầy đủ danh mục, giá cả phụ tùng thay thế, dụng cụ chuyên dụng... cần thiết để bảo đảm sự vận hành đúng quy cách và liên tục của hàng hóa trong thời hạn quy định tại</w:t>
            </w:r>
            <w:r w:rsidRPr="0049599A">
              <w:rPr>
                <w:b/>
                <w:spacing w:val="-6"/>
                <w:sz w:val="26"/>
                <w:szCs w:val="26"/>
                <w:lang w:val="es-ES"/>
              </w:rPr>
              <w:t xml:space="preserve"> E-BDL</w:t>
            </w:r>
            <w:r w:rsidRPr="0049599A">
              <w:rPr>
                <w:spacing w:val="-6"/>
                <w:sz w:val="26"/>
                <w:szCs w:val="26"/>
                <w:lang w:val="es-ES"/>
              </w:rPr>
              <w:t xml:space="preserve"> sau khi hàng hóa được đưa vào sử dụng.</w:t>
            </w:r>
          </w:p>
          <w:p w14:paraId="2E56BE66" w14:textId="77777777" w:rsidR="00EF0925" w:rsidRPr="0049599A" w:rsidRDefault="00EF0925" w:rsidP="007A058A">
            <w:pPr>
              <w:pStyle w:val="Sub-ClauseText"/>
              <w:widowControl w:val="0"/>
              <w:spacing w:before="60" w:after="60"/>
              <w:ind w:left="170"/>
              <w:rPr>
                <w:b/>
                <w:sz w:val="26"/>
                <w:szCs w:val="26"/>
                <w:lang w:val="es-ES_tradnl"/>
              </w:rPr>
            </w:pPr>
            <w:r w:rsidRPr="0049599A">
              <w:rPr>
                <w:sz w:val="26"/>
                <w:szCs w:val="26"/>
                <w:lang w:val="es-ES"/>
              </w:rPr>
              <w:t xml:space="preserve">14.4. Tiêu chuẩn về chế tạo, quy trình sản xuất các vật tư và thiết bị cũng như các tham chiếu đến nhãn hiệu hàng hóa hoặc số catalôdo Bên mời thầu quy định tại Chương V chỉ nhằm mục đích mô tả và không nhằm mục đích hạn chế nhà thầu. Nhà thầu có thể đưa ra các tiêu chuẩn chất lượng, nhãn hiệu hàng hóa, catalog khác miễn là nhà thầu chứng minh cho Bên mời thầu thấy rằng những thay thế đó vẫn bảo đảm sự tương đương cơ bản hoặc cao hơn so với yêu cầu kỹ thuật quy định tại Chương V. </w:t>
            </w:r>
            <w:bookmarkEnd w:id="68"/>
          </w:p>
        </w:tc>
      </w:tr>
      <w:tr w:rsidR="00201659" w:rsidRPr="0049599A" w14:paraId="295C292B" w14:textId="77777777" w:rsidTr="00453B03">
        <w:trPr>
          <w:trHeight w:val="20"/>
        </w:trPr>
        <w:tc>
          <w:tcPr>
            <w:tcW w:w="996" w:type="pct"/>
          </w:tcPr>
          <w:p w14:paraId="4D790605" w14:textId="77777777" w:rsidR="00EF0925" w:rsidRPr="0049599A" w:rsidRDefault="00EF0925" w:rsidP="00B27C21">
            <w:pPr>
              <w:pStyle w:val="Sec1-Clauses"/>
              <w:widowControl w:val="0"/>
              <w:tabs>
                <w:tab w:val="clear" w:pos="360"/>
              </w:tabs>
              <w:spacing w:before="60" w:after="60"/>
              <w:ind w:left="0" w:firstLine="0"/>
              <w:jc w:val="both"/>
              <w:outlineLvl w:val="3"/>
              <w:rPr>
                <w:sz w:val="26"/>
                <w:szCs w:val="26"/>
                <w:lang w:val="es-ES"/>
              </w:rPr>
            </w:pPr>
            <w:r w:rsidRPr="0049599A">
              <w:rPr>
                <w:sz w:val="26"/>
                <w:szCs w:val="26"/>
                <w:lang w:val="es-ES"/>
              </w:rPr>
              <w:t xml:space="preserve">15. Tài liệu chứng minh năng lực và kinh nghiệm của nhà thầu </w:t>
            </w:r>
          </w:p>
        </w:tc>
        <w:tc>
          <w:tcPr>
            <w:tcW w:w="4004" w:type="pct"/>
          </w:tcPr>
          <w:p w14:paraId="36E8DCA3" w14:textId="77777777" w:rsidR="00EF0925" w:rsidRPr="0049599A" w:rsidRDefault="00EF0925" w:rsidP="007A058A">
            <w:pPr>
              <w:pStyle w:val="Sub-ClauseText"/>
              <w:widowControl w:val="0"/>
              <w:spacing w:before="60" w:after="60"/>
              <w:ind w:left="170"/>
              <w:outlineLvl w:val="1"/>
              <w:rPr>
                <w:strike/>
                <w:sz w:val="26"/>
                <w:szCs w:val="26"/>
                <w:lang w:val="es-ES"/>
              </w:rPr>
            </w:pPr>
            <w:r w:rsidRPr="0049599A">
              <w:rPr>
                <w:sz w:val="26"/>
                <w:szCs w:val="26"/>
                <w:lang w:val="es-ES"/>
              </w:rPr>
              <w:t xml:space="preserve">15.1.  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Pr="0049599A">
              <w:rPr>
                <w:sz w:val="26"/>
                <w:szCs w:val="26"/>
                <w:lang w:val="pl-PL"/>
              </w:rPr>
              <w:t>đối chiếu với thông tin nhà thầu kê khai trong E-HSDT và để bên mời thầu lưu trữ</w:t>
            </w:r>
            <w:r w:rsidRPr="0049599A">
              <w:rPr>
                <w:sz w:val="26"/>
                <w:szCs w:val="26"/>
                <w:lang w:val="es-ES"/>
              </w:rPr>
              <w:t>.</w:t>
            </w:r>
          </w:p>
          <w:p w14:paraId="1E65257F" w14:textId="77777777" w:rsidR="00EF0925" w:rsidRPr="0049599A" w:rsidRDefault="00EF0925" w:rsidP="007A058A">
            <w:pPr>
              <w:pStyle w:val="Sub-ClauseText"/>
              <w:widowControl w:val="0"/>
              <w:spacing w:before="60" w:after="60"/>
              <w:ind w:left="170"/>
              <w:outlineLvl w:val="3"/>
              <w:rPr>
                <w:sz w:val="26"/>
                <w:szCs w:val="26"/>
                <w:lang w:val="es-ES"/>
              </w:rPr>
            </w:pPr>
            <w:r w:rsidRPr="0049599A">
              <w:rPr>
                <w:spacing w:val="0"/>
                <w:sz w:val="26"/>
                <w:szCs w:val="26"/>
                <w:lang w:val="es-ES"/>
              </w:rPr>
              <w:t>15.2. Các t</w:t>
            </w:r>
            <w:r w:rsidRPr="0049599A">
              <w:rPr>
                <w:sz w:val="26"/>
                <w:szCs w:val="26"/>
                <w:lang w:val="es-ES"/>
              </w:rPr>
              <w:t xml:space="preserve">ài liệu để chứng minh năng lực thực hiện hợp đồng của nhà thầu nếu được trúng thầu theo quy định tại </w:t>
            </w:r>
            <w:r w:rsidRPr="0049599A">
              <w:rPr>
                <w:b/>
                <w:sz w:val="26"/>
                <w:szCs w:val="26"/>
                <w:lang w:val="es-ES"/>
              </w:rPr>
              <w:t>E-BDL</w:t>
            </w:r>
            <w:r w:rsidRPr="0049599A">
              <w:rPr>
                <w:sz w:val="26"/>
                <w:szCs w:val="26"/>
                <w:lang w:val="es-ES"/>
              </w:rPr>
              <w:t xml:space="preserve">. </w:t>
            </w:r>
          </w:p>
        </w:tc>
      </w:tr>
      <w:tr w:rsidR="00201659" w:rsidRPr="0049599A" w14:paraId="63C132E6" w14:textId="77777777" w:rsidTr="00453B03">
        <w:trPr>
          <w:trHeight w:val="20"/>
        </w:trPr>
        <w:tc>
          <w:tcPr>
            <w:tcW w:w="996" w:type="pct"/>
          </w:tcPr>
          <w:p w14:paraId="4FA41AA8" w14:textId="31FCD70F" w:rsidR="00EF0925" w:rsidRPr="0049599A" w:rsidRDefault="00EF0925" w:rsidP="00B27C21">
            <w:pPr>
              <w:pStyle w:val="Sec1-Clauses"/>
              <w:widowControl w:val="0"/>
              <w:spacing w:before="60" w:after="60"/>
              <w:ind w:left="0" w:firstLine="0"/>
              <w:jc w:val="both"/>
              <w:outlineLvl w:val="3"/>
              <w:rPr>
                <w:sz w:val="26"/>
                <w:szCs w:val="26"/>
                <w:lang w:val="es-ES"/>
              </w:rPr>
            </w:pPr>
            <w:bookmarkStart w:id="69" w:name="_Toc399947510"/>
            <w:bookmarkStart w:id="70" w:name="_Toc400551687"/>
            <w:r w:rsidRPr="0049599A">
              <w:rPr>
                <w:sz w:val="26"/>
                <w:szCs w:val="26"/>
                <w:lang w:val="es-ES"/>
              </w:rPr>
              <w:t>16.</w:t>
            </w:r>
            <w:r w:rsidRPr="0049599A">
              <w:rPr>
                <w:sz w:val="26"/>
                <w:szCs w:val="26"/>
                <w:lang w:val="es-ES"/>
              </w:rPr>
              <w:tab/>
              <w:t xml:space="preserve"> Thời hạn có hiệu lực của </w:t>
            </w:r>
            <w:bookmarkEnd w:id="69"/>
            <w:bookmarkEnd w:id="70"/>
            <w:r w:rsidRPr="0049599A">
              <w:rPr>
                <w:sz w:val="26"/>
                <w:szCs w:val="26"/>
                <w:lang w:val="es-ES"/>
              </w:rPr>
              <w:t xml:space="preserve">E-HSDT </w:t>
            </w:r>
          </w:p>
        </w:tc>
        <w:tc>
          <w:tcPr>
            <w:tcW w:w="4004" w:type="pct"/>
          </w:tcPr>
          <w:p w14:paraId="659F762C" w14:textId="77777777" w:rsidR="00EF0925" w:rsidRPr="0049599A" w:rsidRDefault="00EF0925" w:rsidP="007A058A">
            <w:pPr>
              <w:pStyle w:val="Sub-ClauseText"/>
              <w:widowControl w:val="0"/>
              <w:spacing w:before="60" w:after="60"/>
              <w:ind w:left="170"/>
              <w:outlineLvl w:val="3"/>
              <w:rPr>
                <w:spacing w:val="0"/>
                <w:sz w:val="26"/>
                <w:szCs w:val="26"/>
                <w:lang w:val="es-ES"/>
              </w:rPr>
            </w:pPr>
            <w:bookmarkStart w:id="71" w:name="_Toc399947511"/>
            <w:r w:rsidRPr="0049599A">
              <w:rPr>
                <w:spacing w:val="0"/>
                <w:sz w:val="26"/>
                <w:szCs w:val="26"/>
                <w:lang w:val="es-ES"/>
              </w:rPr>
              <w:t xml:space="preserve">16.1. E-HSDT có hiệu lực bằng thời gian nêu tại E-TBMT. </w:t>
            </w:r>
            <w:bookmarkEnd w:id="71"/>
          </w:p>
          <w:p w14:paraId="31855957" w14:textId="77777777" w:rsidR="00EF0925" w:rsidRPr="0049599A" w:rsidRDefault="00EF0925" w:rsidP="007A058A">
            <w:pPr>
              <w:pStyle w:val="Sub-ClauseText"/>
              <w:widowControl w:val="0"/>
              <w:spacing w:before="60" w:after="60"/>
              <w:ind w:left="170"/>
              <w:outlineLvl w:val="3"/>
              <w:rPr>
                <w:spacing w:val="0"/>
                <w:sz w:val="26"/>
                <w:szCs w:val="26"/>
                <w:lang w:val="es-ES"/>
              </w:rPr>
            </w:pPr>
            <w:bookmarkStart w:id="72" w:name="_Toc399947512"/>
            <w:r w:rsidRPr="0049599A">
              <w:rPr>
                <w:spacing w:val="0"/>
                <w:sz w:val="26"/>
                <w:szCs w:val="26"/>
                <w:lang w:val="es-ES"/>
              </w:rPr>
              <w:t>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w:t>
            </w:r>
            <w:r w:rsidRPr="0049599A">
              <w:rPr>
                <w:spacing w:val="0"/>
                <w:sz w:val="26"/>
                <w:szCs w:val="26"/>
                <w:lang w:val="es-ES"/>
              </w:rPr>
              <w:lastRenderedPageBreak/>
              <w:t xml:space="preserv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w:t>
            </w:r>
            <w:bookmarkEnd w:id="72"/>
            <w:r w:rsidRPr="0049599A">
              <w:rPr>
                <w:spacing w:val="0"/>
                <w:sz w:val="26"/>
                <w:szCs w:val="26"/>
                <w:lang w:val="es-ES"/>
              </w:rPr>
              <w:t>bằng văn bản.</w:t>
            </w:r>
          </w:p>
        </w:tc>
      </w:tr>
      <w:tr w:rsidR="00201659" w:rsidRPr="0049599A" w14:paraId="540965D1" w14:textId="77777777" w:rsidTr="00453B0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96" w:type="pct"/>
            <w:tcBorders>
              <w:top w:val="single" w:sz="4" w:space="0" w:color="auto"/>
              <w:left w:val="single" w:sz="4" w:space="0" w:color="auto"/>
              <w:bottom w:val="single" w:sz="4" w:space="0" w:color="auto"/>
              <w:right w:val="single" w:sz="4" w:space="0" w:color="auto"/>
            </w:tcBorders>
          </w:tcPr>
          <w:p w14:paraId="05CA88A9" w14:textId="77777777" w:rsidR="00EF0925" w:rsidRPr="0049599A" w:rsidRDefault="00EF0925" w:rsidP="00B27C21">
            <w:pPr>
              <w:pStyle w:val="Sec1-Clauses"/>
              <w:widowControl w:val="0"/>
              <w:spacing w:before="60" w:after="60"/>
              <w:ind w:left="0" w:firstLine="0"/>
              <w:jc w:val="both"/>
              <w:outlineLvl w:val="3"/>
              <w:rPr>
                <w:spacing w:val="-12"/>
                <w:sz w:val="26"/>
                <w:szCs w:val="26"/>
              </w:rPr>
            </w:pPr>
            <w:r w:rsidRPr="0049599A">
              <w:rPr>
                <w:spacing w:val="-12"/>
                <w:sz w:val="26"/>
                <w:szCs w:val="26"/>
              </w:rPr>
              <w:lastRenderedPageBreak/>
              <w:t xml:space="preserve">17. Bảo đảm dự thầu </w:t>
            </w:r>
          </w:p>
          <w:p w14:paraId="45E96C79" w14:textId="77777777" w:rsidR="00EF0925" w:rsidRPr="0049599A" w:rsidRDefault="00EF0925" w:rsidP="00B27C21">
            <w:pPr>
              <w:pStyle w:val="Sec1-Clauses"/>
              <w:widowControl w:val="0"/>
              <w:spacing w:before="60" w:after="60"/>
              <w:ind w:left="0" w:firstLine="0"/>
              <w:jc w:val="both"/>
              <w:outlineLvl w:val="3"/>
              <w:rPr>
                <w:spacing w:val="-12"/>
                <w:sz w:val="26"/>
                <w:szCs w:val="26"/>
              </w:rPr>
            </w:pPr>
          </w:p>
          <w:p w14:paraId="26F336D3" w14:textId="77777777" w:rsidR="00EF0925" w:rsidRPr="0049599A" w:rsidRDefault="00EF0925" w:rsidP="00B27C21">
            <w:pPr>
              <w:pStyle w:val="Sec1-Clauses"/>
              <w:widowControl w:val="0"/>
              <w:spacing w:before="60" w:after="60"/>
              <w:ind w:left="0" w:firstLine="0"/>
              <w:jc w:val="both"/>
              <w:outlineLvl w:val="3"/>
              <w:rPr>
                <w:spacing w:val="-12"/>
                <w:sz w:val="26"/>
                <w:szCs w:val="26"/>
              </w:rPr>
            </w:pPr>
          </w:p>
          <w:p w14:paraId="5B8B0076" w14:textId="77777777" w:rsidR="00EF0925" w:rsidRPr="0049599A" w:rsidRDefault="00EF0925" w:rsidP="00B27C21">
            <w:pPr>
              <w:pStyle w:val="Sec1-Clauses"/>
              <w:widowControl w:val="0"/>
              <w:spacing w:before="60" w:after="60"/>
              <w:ind w:left="0" w:firstLine="0"/>
              <w:jc w:val="both"/>
              <w:outlineLvl w:val="3"/>
              <w:rPr>
                <w:spacing w:val="-12"/>
                <w:sz w:val="26"/>
                <w:szCs w:val="26"/>
              </w:rPr>
            </w:pPr>
          </w:p>
        </w:tc>
        <w:tc>
          <w:tcPr>
            <w:tcW w:w="4004" w:type="pct"/>
            <w:tcBorders>
              <w:top w:val="single" w:sz="4" w:space="0" w:color="auto"/>
              <w:left w:val="single" w:sz="4" w:space="0" w:color="auto"/>
              <w:bottom w:val="single" w:sz="4" w:space="0" w:color="auto"/>
              <w:right w:val="single" w:sz="4" w:space="0" w:color="auto"/>
            </w:tcBorders>
          </w:tcPr>
          <w:p w14:paraId="7E9D9777" w14:textId="77777777" w:rsidR="00EF0925" w:rsidRPr="0049599A" w:rsidRDefault="00EF0925" w:rsidP="007A058A">
            <w:pPr>
              <w:pStyle w:val="Sub-ClauseText"/>
              <w:widowControl w:val="0"/>
              <w:tabs>
                <w:tab w:val="left" w:pos="4156"/>
              </w:tabs>
              <w:spacing w:before="60" w:after="60"/>
              <w:ind w:left="170"/>
              <w:outlineLvl w:val="3"/>
              <w:rPr>
                <w:sz w:val="26"/>
                <w:szCs w:val="26"/>
                <w:lang w:val="pl-PL"/>
              </w:rPr>
            </w:pPr>
            <w:r w:rsidRPr="0049599A">
              <w:rPr>
                <w:sz w:val="26"/>
                <w:szCs w:val="26"/>
                <w:lang w:val="pl-PL"/>
              </w:rPr>
              <w:t xml:space="preserve">17.1. </w:t>
            </w:r>
            <w:r w:rsidRPr="0049599A">
              <w:rPr>
                <w:sz w:val="26"/>
                <w:szCs w:val="26"/>
                <w:lang w:val="es-ES"/>
              </w:rPr>
              <w:t>Khi tham dự thầu</w:t>
            </w:r>
            <w:r w:rsidRPr="0049599A">
              <w:rPr>
                <w:sz w:val="26"/>
                <w:szCs w:val="26"/>
                <w:lang w:val="vi-VN"/>
              </w:rPr>
              <w:t xml:space="preserve"> qua mạng</w:t>
            </w:r>
            <w:r w:rsidRPr="0049599A">
              <w:rPr>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49599A">
              <w:rPr>
                <w:sz w:val="26"/>
                <w:szCs w:val="26"/>
                <w:lang w:val="vi-VN"/>
              </w:rPr>
              <w:t xml:space="preserve">. </w:t>
            </w:r>
            <w:r w:rsidRPr="0049599A">
              <w:rPr>
                <w:sz w:val="26"/>
                <w:szCs w:val="26"/>
                <w:lang w:val="pl-PL"/>
              </w:rPr>
              <w:t xml:space="preserve">Đối với những </w:t>
            </w:r>
            <w:r w:rsidRPr="0049599A">
              <w:rPr>
                <w:sz w:val="26"/>
                <w:szCs w:val="26"/>
                <w:lang w:val="vi-VN"/>
              </w:rPr>
              <w:t xml:space="preserve">ngân hàng, </w:t>
            </w:r>
            <w:r w:rsidRPr="0049599A">
              <w:rPr>
                <w:sz w:val="26"/>
                <w:szCs w:val="26"/>
                <w:lang w:val="pl-PL"/>
              </w:rPr>
              <w:t xml:space="preserve">tổ chức tín dụng đã kết nối với Hệ thống, nhà thầu thực hiện bảo lãnh dự thầu qua mạng. Đối với </w:t>
            </w:r>
            <w:r w:rsidRPr="0049599A">
              <w:rPr>
                <w:sz w:val="26"/>
                <w:szCs w:val="26"/>
                <w:lang w:val="vi-VN"/>
              </w:rPr>
              <w:t xml:space="preserve">ngân hàng, </w:t>
            </w:r>
            <w:r w:rsidRPr="0049599A">
              <w:rPr>
                <w:sz w:val="26"/>
                <w:szCs w:val="26"/>
                <w:lang w:val="pl-PL"/>
              </w:rPr>
              <w:t xml:space="preserve">tổ chức tín dụng chưa có kết nối đến Hệ thống, nhà thầu quét (scan) thư bảo lãnh của ngân hàng và đính kèm khi nộp E-HSDT. Giá trị, đồng tiền và thời gian có hiệu lực của bảo đảm dự thầu được quy định cụ thể tại </w:t>
            </w:r>
            <w:r w:rsidRPr="0049599A">
              <w:rPr>
                <w:b/>
                <w:sz w:val="26"/>
                <w:szCs w:val="26"/>
                <w:lang w:val="pl-PL"/>
              </w:rPr>
              <w:t>E-BDL</w:t>
            </w:r>
            <w:r w:rsidRPr="0049599A">
              <w:rPr>
                <w:sz w:val="26"/>
                <w:szCs w:val="26"/>
                <w:lang w:val="pl-PL"/>
              </w:rPr>
              <w:t>.</w:t>
            </w:r>
          </w:p>
          <w:p w14:paraId="7EC89FF2" w14:textId="77777777" w:rsidR="00EF0925" w:rsidRPr="0049599A" w:rsidRDefault="00EF0925" w:rsidP="007A058A">
            <w:pPr>
              <w:pStyle w:val="CommentText"/>
              <w:widowControl w:val="0"/>
              <w:spacing w:before="60" w:after="60"/>
              <w:ind w:left="157"/>
              <w:jc w:val="both"/>
              <w:rPr>
                <w:spacing w:val="-4"/>
                <w:sz w:val="26"/>
                <w:szCs w:val="26"/>
                <w:lang w:val="es-ES"/>
              </w:rPr>
            </w:pPr>
            <w:r w:rsidRPr="0049599A">
              <w:rPr>
                <w:spacing w:val="-4"/>
                <w:sz w:val="26"/>
                <w:szCs w:val="26"/>
                <w:lang w:val="es-ES"/>
              </w:rPr>
              <w:t>Trường hợp liên danh thì phải thực hiện biện pháp bảo đảm dự thầu theo một trong hai cách sau:</w:t>
            </w:r>
          </w:p>
          <w:p w14:paraId="71AD0085" w14:textId="77777777" w:rsidR="00EF0925" w:rsidRPr="0049599A" w:rsidRDefault="00EF0925" w:rsidP="007A058A">
            <w:pPr>
              <w:pStyle w:val="StyleHeader2-SubClausesAfter6pt"/>
              <w:widowControl w:val="0"/>
              <w:numPr>
                <w:ilvl w:val="0"/>
                <w:numId w:val="0"/>
              </w:numPr>
              <w:spacing w:before="60" w:after="60"/>
              <w:ind w:left="157"/>
              <w:outlineLvl w:val="3"/>
              <w:rPr>
                <w:sz w:val="26"/>
                <w:szCs w:val="26"/>
                <w:lang w:val="es-ES"/>
              </w:rPr>
            </w:pPr>
            <w:bookmarkStart w:id="73" w:name="_Toc399947515"/>
            <w:r w:rsidRPr="0049599A">
              <w:rPr>
                <w:spacing w:val="-4"/>
                <w:sz w:val="26"/>
                <w:szCs w:val="26"/>
                <w:lang w:val="es-ES"/>
              </w:rPr>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73"/>
            <w:r w:rsidRPr="0049599A">
              <w:rPr>
                <w:spacing w:val="-4"/>
                <w:sz w:val="26"/>
                <w:szCs w:val="26"/>
                <w:lang w:val="es-ES"/>
              </w:rPr>
              <w:t xml:space="preserve"> Nếu bất kỳ thành viên nào trong liên danh vi phạm một trong các trường hợp quy định tại điểm b Mục 17.3 E-CDNT thì bảo đảm dự thầu của tất cả thành viên trong liên danh sẽ không được hoàn trả;</w:t>
            </w:r>
          </w:p>
          <w:p w14:paraId="14F9E707" w14:textId="77777777" w:rsidR="00EF0925" w:rsidRPr="0049599A" w:rsidRDefault="00EF0925" w:rsidP="007A058A">
            <w:pPr>
              <w:pStyle w:val="Sub-ClauseText"/>
              <w:widowControl w:val="0"/>
              <w:tabs>
                <w:tab w:val="left" w:pos="4156"/>
              </w:tabs>
              <w:spacing w:before="60" w:after="60"/>
              <w:ind w:left="157"/>
              <w:outlineLvl w:val="3"/>
              <w:rPr>
                <w:sz w:val="26"/>
                <w:szCs w:val="26"/>
                <w:lang w:val="pl-PL"/>
              </w:rPr>
            </w:pPr>
            <w:bookmarkStart w:id="74" w:name="_Toc399947516"/>
            <w:r w:rsidRPr="0049599A">
              <w:rPr>
                <w:sz w:val="26"/>
                <w:szCs w:val="26"/>
                <w:lang w:val="es-ES"/>
              </w:rPr>
              <w:t xml:space="preserve">b) </w:t>
            </w:r>
            <w:r w:rsidRPr="0049599A">
              <w:rPr>
                <w:sz w:val="26"/>
                <w:szCs w:val="26"/>
                <w:lang w:val="pl-PL"/>
              </w:rPr>
              <w:t xml:space="preserve"> Thành viên đứng đầu liên danh sẽ thực hiện bảo đảm dự thầu cho cả liên danh</w:t>
            </w:r>
            <w:r w:rsidRPr="0049599A">
              <w:rPr>
                <w:sz w:val="26"/>
                <w:szCs w:val="26"/>
                <w:lang w:val="es-ES"/>
              </w:rPr>
              <w:t>. Trong trường hợp này, bảo đảm dự thầu có thể bao gồm tên của liên danh hoặc tên của thành viên đứng đầu liên danh.</w:t>
            </w:r>
            <w:bookmarkEnd w:id="74"/>
            <w:r w:rsidRPr="0049599A">
              <w:rPr>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14:paraId="5220C2FF" w14:textId="77777777" w:rsidR="00EF0925" w:rsidRPr="0049599A" w:rsidRDefault="00EF0925" w:rsidP="007A058A">
            <w:pPr>
              <w:pStyle w:val="StyleHeader2-SubClausesAfter6pt"/>
              <w:widowControl w:val="0"/>
              <w:numPr>
                <w:ilvl w:val="0"/>
                <w:numId w:val="0"/>
              </w:numPr>
              <w:spacing w:before="60" w:after="60"/>
              <w:ind w:left="170"/>
              <w:outlineLvl w:val="3"/>
              <w:rPr>
                <w:spacing w:val="-4"/>
                <w:sz w:val="26"/>
                <w:szCs w:val="26"/>
                <w:lang w:val="es-ES"/>
              </w:rPr>
            </w:pPr>
            <w:r w:rsidRPr="0049599A">
              <w:rPr>
                <w:spacing w:val="-4"/>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14:paraId="4DE5871A" w14:textId="77777777" w:rsidR="00EF0925" w:rsidRPr="0049599A" w:rsidRDefault="00EF0925" w:rsidP="007A058A">
            <w:pPr>
              <w:spacing w:before="60" w:after="60"/>
              <w:ind w:left="157"/>
              <w:rPr>
                <w:spacing w:val="-4"/>
                <w:sz w:val="26"/>
                <w:szCs w:val="26"/>
                <w:lang w:val="vi-VN"/>
              </w:rPr>
            </w:pPr>
            <w:r w:rsidRPr="0049599A">
              <w:rPr>
                <w:spacing w:val="-4"/>
                <w:sz w:val="26"/>
                <w:szCs w:val="26"/>
                <w:lang w:val="es-ES"/>
              </w:rPr>
              <w:t>17.3</w:t>
            </w:r>
            <w:r w:rsidRPr="0049599A">
              <w:rPr>
                <w:spacing w:val="-4"/>
                <w:sz w:val="26"/>
                <w:szCs w:val="26"/>
                <w:lang w:val="vi-VN"/>
              </w:rPr>
              <w:t xml:space="preserve">. Các trường hợp phải nộp bản gốc thư bảo lãnh dự thầu cho bên mời thầu: </w:t>
            </w:r>
          </w:p>
          <w:p w14:paraId="797CE1CF" w14:textId="77777777" w:rsidR="00EF0925" w:rsidRPr="0049599A" w:rsidRDefault="00EF0925" w:rsidP="007A058A">
            <w:pPr>
              <w:spacing w:before="60" w:after="60"/>
              <w:ind w:left="157"/>
              <w:rPr>
                <w:spacing w:val="-4"/>
                <w:sz w:val="26"/>
                <w:szCs w:val="26"/>
                <w:lang w:val="vi-VN"/>
              </w:rPr>
            </w:pPr>
            <w:r w:rsidRPr="0049599A">
              <w:rPr>
                <w:spacing w:val="-4"/>
                <w:sz w:val="26"/>
                <w:szCs w:val="26"/>
                <w:lang w:val="vi-VN"/>
              </w:rPr>
              <w:t>a) Nhà thầu được mời vào thương thảo hợp đồng;</w:t>
            </w:r>
          </w:p>
          <w:p w14:paraId="46EFBB95" w14:textId="77777777" w:rsidR="00EF0925" w:rsidRPr="0049599A" w:rsidRDefault="00EF0925" w:rsidP="007A058A">
            <w:pPr>
              <w:pStyle w:val="StyleHeader2-SubClausesAfter6pt"/>
              <w:widowControl w:val="0"/>
              <w:numPr>
                <w:ilvl w:val="0"/>
                <w:numId w:val="0"/>
              </w:numPr>
              <w:spacing w:before="60" w:after="60"/>
              <w:ind w:left="157"/>
              <w:outlineLvl w:val="3"/>
              <w:rPr>
                <w:spacing w:val="-4"/>
                <w:sz w:val="26"/>
                <w:szCs w:val="26"/>
                <w:lang w:val="es-ES"/>
              </w:rPr>
            </w:pPr>
            <w:r w:rsidRPr="0049599A">
              <w:rPr>
                <w:spacing w:val="-4"/>
                <w:sz w:val="26"/>
                <w:szCs w:val="26"/>
                <w:lang w:val="vi-VN"/>
              </w:rPr>
              <w:t xml:space="preserve">b) Nhà thầu vi phạm quy định của pháp luật về đấu thầu dẫn đến không được hoàn trả giá trị bảo đảm dự thầu </w:t>
            </w:r>
            <w:r w:rsidRPr="0049599A">
              <w:rPr>
                <w:spacing w:val="-4"/>
                <w:sz w:val="26"/>
                <w:szCs w:val="26"/>
                <w:lang w:val="es-ES"/>
              </w:rPr>
              <w:t>trong các trường hợp sau đây:</w:t>
            </w:r>
          </w:p>
          <w:p w14:paraId="75FC26DB" w14:textId="77777777" w:rsidR="00EF0925" w:rsidRPr="0049599A" w:rsidRDefault="00EF0925" w:rsidP="007A058A">
            <w:pPr>
              <w:pStyle w:val="StyleHeader2-SubClausesAfter6pt"/>
              <w:widowControl w:val="0"/>
              <w:numPr>
                <w:ilvl w:val="0"/>
                <w:numId w:val="0"/>
              </w:numPr>
              <w:spacing w:before="60" w:after="60"/>
              <w:ind w:left="157"/>
              <w:outlineLvl w:val="3"/>
              <w:rPr>
                <w:spacing w:val="-4"/>
                <w:sz w:val="26"/>
                <w:szCs w:val="26"/>
                <w:lang w:val="es-ES"/>
              </w:rPr>
            </w:pPr>
            <w:r w:rsidRPr="0049599A">
              <w:rPr>
                <w:spacing w:val="-4"/>
                <w:sz w:val="26"/>
                <w:szCs w:val="26"/>
                <w:lang w:val="es-ES"/>
              </w:rPr>
              <w:t>-  Nhà thầu có văn bản rút E-HSDT sau thời điểm đóng thầu và trong thời gian có hiệu lực của E-HSDT;</w:t>
            </w:r>
          </w:p>
          <w:p w14:paraId="656B96B1" w14:textId="77777777" w:rsidR="00EF0925" w:rsidRPr="0049599A" w:rsidRDefault="00EF0925" w:rsidP="007A058A">
            <w:pPr>
              <w:pStyle w:val="StyleHeader2-SubClausesAfter6pt"/>
              <w:widowControl w:val="0"/>
              <w:numPr>
                <w:ilvl w:val="0"/>
                <w:numId w:val="0"/>
              </w:numPr>
              <w:spacing w:before="60" w:after="60"/>
              <w:ind w:left="170"/>
              <w:outlineLvl w:val="3"/>
              <w:rPr>
                <w:spacing w:val="-4"/>
                <w:sz w:val="26"/>
                <w:szCs w:val="26"/>
                <w:lang w:val="es-ES"/>
              </w:rPr>
            </w:pPr>
            <w:r w:rsidRPr="0049599A">
              <w:rPr>
                <w:spacing w:val="-4"/>
                <w:sz w:val="26"/>
                <w:szCs w:val="26"/>
                <w:lang w:val="es-ES"/>
              </w:rPr>
              <w:t>- Nhà thầu vi phạm pháp luật về đấu thầu dẫn đến phải hủy thầu theo quy định tại điểm d Mục 30.1 E-CDNT;</w:t>
            </w:r>
          </w:p>
          <w:p w14:paraId="6B80FD4F" w14:textId="77777777" w:rsidR="00EF0925" w:rsidRPr="0049599A" w:rsidRDefault="00EF0925" w:rsidP="007A058A">
            <w:pPr>
              <w:pStyle w:val="StyleHeader2-SubClausesAfter6pt"/>
              <w:widowControl w:val="0"/>
              <w:numPr>
                <w:ilvl w:val="0"/>
                <w:numId w:val="0"/>
              </w:numPr>
              <w:spacing w:before="60" w:after="60"/>
              <w:ind w:left="170"/>
              <w:outlineLvl w:val="3"/>
              <w:rPr>
                <w:spacing w:val="-4"/>
                <w:sz w:val="26"/>
                <w:szCs w:val="26"/>
                <w:lang w:val="es-ES"/>
              </w:rPr>
            </w:pPr>
            <w:r w:rsidRPr="0049599A">
              <w:rPr>
                <w:spacing w:val="-4"/>
                <w:sz w:val="26"/>
                <w:szCs w:val="26"/>
                <w:lang w:val="es-ES"/>
              </w:rPr>
              <w:lastRenderedPageBreak/>
              <w:t>- Nhà thầu không thực hiện biện pháp bảo đảm thực hiện hợp đồng theo quy định tại Mục 37 E-CDNT;</w:t>
            </w:r>
          </w:p>
          <w:p w14:paraId="4E82A6F3" w14:textId="77777777" w:rsidR="00EF0925" w:rsidRPr="0049599A" w:rsidRDefault="00EF0925" w:rsidP="007A058A">
            <w:pPr>
              <w:pStyle w:val="StyleHeader2-SubClausesAfter6pt"/>
              <w:widowControl w:val="0"/>
              <w:numPr>
                <w:ilvl w:val="0"/>
                <w:numId w:val="0"/>
              </w:numPr>
              <w:spacing w:before="60" w:after="60"/>
              <w:ind w:left="170"/>
              <w:outlineLvl w:val="3"/>
              <w:rPr>
                <w:spacing w:val="-4"/>
                <w:sz w:val="26"/>
                <w:szCs w:val="26"/>
                <w:lang w:val="es-ES"/>
              </w:rPr>
            </w:pPr>
            <w:r w:rsidRPr="0049599A">
              <w:rPr>
                <w:spacing w:val="-4"/>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054B9DCF" w14:textId="77777777" w:rsidR="00EF0925" w:rsidRPr="0049599A" w:rsidRDefault="00EF0925" w:rsidP="007A058A">
            <w:pPr>
              <w:pStyle w:val="Sub-ClauseText"/>
              <w:widowControl w:val="0"/>
              <w:tabs>
                <w:tab w:val="left" w:pos="4156"/>
              </w:tabs>
              <w:spacing w:before="60" w:after="60"/>
              <w:ind w:left="170"/>
              <w:outlineLvl w:val="3"/>
              <w:rPr>
                <w:sz w:val="26"/>
                <w:szCs w:val="26"/>
                <w:lang w:val="es-ES"/>
              </w:rPr>
            </w:pPr>
            <w:r w:rsidRPr="0049599A">
              <w:rPr>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14:paraId="40F1C665" w14:textId="77777777" w:rsidR="00EF0925" w:rsidRPr="0049599A" w:rsidRDefault="00EF0925" w:rsidP="007A058A">
            <w:pPr>
              <w:pStyle w:val="Sub-ClauseText"/>
              <w:widowControl w:val="0"/>
              <w:tabs>
                <w:tab w:val="left" w:pos="4156"/>
              </w:tabs>
              <w:spacing w:before="60" w:after="60"/>
              <w:ind w:left="170"/>
              <w:outlineLvl w:val="3"/>
              <w:rPr>
                <w:sz w:val="26"/>
                <w:szCs w:val="26"/>
                <w:lang w:val="es-ES"/>
              </w:rPr>
            </w:pPr>
            <w:r w:rsidRPr="0049599A">
              <w:rPr>
                <w:sz w:val="26"/>
                <w:szCs w:val="26"/>
                <w:lang w:val="es-ES"/>
              </w:rPr>
              <w:t xml:space="preserve">17.4. </w:t>
            </w:r>
            <w:r w:rsidRPr="0049599A">
              <w:rPr>
                <w:sz w:val="26"/>
                <w:szCs w:val="26"/>
                <w:lang w:val="vi-VN"/>
              </w:rPr>
              <w:t xml:space="preserve">Trong vòng 05 ngày làm việc, kể từ ngày nhận được yêu cầu của bên mời thầu, nếu nhà thầu từ chối nộp bản gốc thư bảo lãnh dự thầu theo yêu cầu của bên mời thầu thì </w:t>
            </w:r>
            <w:r w:rsidRPr="0049599A">
              <w:rPr>
                <w:sz w:val="26"/>
                <w:szCs w:val="26"/>
                <w:lang w:val="es-ES"/>
              </w:rPr>
              <w:t>nhà thầu sẽ bị xử lý theo đúng cam kết của nhà thầu trong đơn dự thầu.</w:t>
            </w:r>
          </w:p>
          <w:p w14:paraId="1654F360" w14:textId="77777777" w:rsidR="00EF0925" w:rsidRPr="0049599A" w:rsidRDefault="00EF0925" w:rsidP="007A058A">
            <w:pPr>
              <w:pStyle w:val="Sub-ClauseText"/>
              <w:widowControl w:val="0"/>
              <w:tabs>
                <w:tab w:val="left" w:pos="4156"/>
              </w:tabs>
              <w:spacing w:before="60" w:after="60"/>
              <w:ind w:left="170"/>
              <w:outlineLvl w:val="3"/>
              <w:rPr>
                <w:sz w:val="26"/>
                <w:szCs w:val="26"/>
                <w:lang w:val="pl-PL"/>
              </w:rPr>
            </w:pPr>
            <w:r w:rsidRPr="0049599A">
              <w:rPr>
                <w:sz w:val="26"/>
                <w:szCs w:val="26"/>
                <w:lang w:val="pl-PL"/>
              </w:rPr>
              <w:t>17.5. Đối với nhà thầu được lựa chọn, bảo đảm dự thầu được hoàn trả hoặc giải tỏa sau khi nhà thầu thực hiện biện pháp bảo đảm thực hiện hợp đồng.</w:t>
            </w:r>
          </w:p>
        </w:tc>
      </w:tr>
      <w:tr w:rsidR="00201659" w:rsidRPr="0049599A" w14:paraId="6927C545" w14:textId="77777777" w:rsidTr="00453B03">
        <w:trPr>
          <w:trHeight w:val="20"/>
        </w:trPr>
        <w:tc>
          <w:tcPr>
            <w:tcW w:w="996" w:type="pct"/>
          </w:tcPr>
          <w:p w14:paraId="0793E8C2" w14:textId="77777777" w:rsidR="00EF0925" w:rsidRPr="0049599A" w:rsidRDefault="00EF0925" w:rsidP="00B27C21">
            <w:pPr>
              <w:pStyle w:val="Sec1-Clauses"/>
              <w:widowControl w:val="0"/>
              <w:spacing w:before="60" w:after="60"/>
              <w:ind w:left="0" w:firstLine="0"/>
              <w:jc w:val="both"/>
              <w:outlineLvl w:val="3"/>
              <w:rPr>
                <w:sz w:val="26"/>
                <w:szCs w:val="26"/>
                <w:lang w:val="es-ES_tradnl"/>
              </w:rPr>
            </w:pPr>
            <w:r w:rsidRPr="0049599A">
              <w:rPr>
                <w:sz w:val="26"/>
                <w:szCs w:val="26"/>
              </w:rPr>
              <w:lastRenderedPageBreak/>
              <w:t>18. Thời điểm đóng thầu</w:t>
            </w:r>
          </w:p>
        </w:tc>
        <w:tc>
          <w:tcPr>
            <w:tcW w:w="4004" w:type="pct"/>
          </w:tcPr>
          <w:p w14:paraId="5055082F" w14:textId="77777777" w:rsidR="00EF0925" w:rsidRPr="0049599A" w:rsidRDefault="00EF0925" w:rsidP="007A058A">
            <w:pPr>
              <w:pStyle w:val="Sub-ClauseText"/>
              <w:widowControl w:val="0"/>
              <w:tabs>
                <w:tab w:val="left" w:pos="4156"/>
              </w:tabs>
              <w:spacing w:before="60" w:after="60"/>
              <w:ind w:left="170"/>
              <w:outlineLvl w:val="3"/>
              <w:rPr>
                <w:sz w:val="26"/>
                <w:szCs w:val="26"/>
                <w:lang w:val="pl-PL"/>
              </w:rPr>
            </w:pPr>
            <w:r w:rsidRPr="0049599A">
              <w:rPr>
                <w:sz w:val="26"/>
                <w:szCs w:val="26"/>
                <w:lang w:val="pl-PL"/>
              </w:rPr>
              <w:t xml:space="preserve">Nhà thầu phải nộp E-HSDT trên Hệ thống trước thời điểm đóng thầu nêu trong </w:t>
            </w:r>
            <w:r w:rsidRPr="0049599A">
              <w:rPr>
                <w:spacing w:val="0"/>
                <w:sz w:val="26"/>
                <w:szCs w:val="26"/>
                <w:lang w:val="pl-PL"/>
              </w:rPr>
              <w:t>E-TBMT</w:t>
            </w:r>
            <w:r w:rsidRPr="0049599A">
              <w:rPr>
                <w:sz w:val="26"/>
                <w:szCs w:val="26"/>
                <w:lang w:val="pl-PL"/>
              </w:rPr>
              <w:t>.</w:t>
            </w:r>
          </w:p>
        </w:tc>
      </w:tr>
      <w:tr w:rsidR="00201659" w:rsidRPr="0049599A" w14:paraId="49FDD92E" w14:textId="77777777" w:rsidTr="00453B03">
        <w:trPr>
          <w:trHeight w:val="20"/>
        </w:trPr>
        <w:tc>
          <w:tcPr>
            <w:tcW w:w="996" w:type="pct"/>
          </w:tcPr>
          <w:p w14:paraId="35C7CBDF" w14:textId="77777777" w:rsidR="00EF0925" w:rsidRPr="0049599A" w:rsidRDefault="00EF0925" w:rsidP="00B27C21">
            <w:pPr>
              <w:pStyle w:val="Sec1-Clauses"/>
              <w:widowControl w:val="0"/>
              <w:spacing w:before="60" w:after="60"/>
              <w:ind w:left="0" w:firstLine="0"/>
              <w:jc w:val="both"/>
              <w:outlineLvl w:val="3"/>
              <w:rPr>
                <w:sz w:val="26"/>
                <w:szCs w:val="26"/>
                <w:lang w:val="es-ES_tradnl"/>
              </w:rPr>
            </w:pPr>
            <w:r w:rsidRPr="0049599A">
              <w:rPr>
                <w:sz w:val="26"/>
                <w:szCs w:val="26"/>
                <w:lang w:val="es-ES_tradnl"/>
              </w:rPr>
              <w:t>19.</w:t>
            </w:r>
            <w:r w:rsidRPr="0049599A">
              <w:rPr>
                <w:sz w:val="26"/>
                <w:szCs w:val="26"/>
                <w:lang w:val="es-ES_tradnl"/>
              </w:rPr>
              <w:tab/>
              <w:t xml:space="preserve">Nộp, rút và sửa đổi E-HSDT  </w:t>
            </w:r>
          </w:p>
        </w:tc>
        <w:tc>
          <w:tcPr>
            <w:tcW w:w="4004" w:type="pct"/>
          </w:tcPr>
          <w:p w14:paraId="4CE501C1" w14:textId="77777777" w:rsidR="00EF0925" w:rsidRPr="0049599A" w:rsidRDefault="00EF0925" w:rsidP="007A058A">
            <w:pPr>
              <w:pStyle w:val="Sub-ClauseText"/>
              <w:widowControl w:val="0"/>
              <w:spacing w:before="60" w:after="60"/>
              <w:ind w:left="170"/>
              <w:outlineLvl w:val="3"/>
              <w:rPr>
                <w:sz w:val="26"/>
                <w:szCs w:val="26"/>
                <w:lang w:val="pl-PL"/>
              </w:rPr>
            </w:pPr>
            <w:r w:rsidRPr="0049599A">
              <w:rPr>
                <w:sz w:val="26"/>
                <w:szCs w:val="26"/>
                <w:lang w:val="pl-PL"/>
              </w:rPr>
              <w:t xml:space="preserve">19.1. Nộp E-HSDT: nhà thầu chỉ nộp một bộ E-HSDT đối với một E-TBMT khi tham gia đấu thầu qua mạng. </w:t>
            </w:r>
            <w:r w:rsidRPr="0049599A">
              <w:rPr>
                <w:sz w:val="26"/>
                <w:szCs w:val="26"/>
                <w:lang w:val="vi-VN"/>
              </w:rPr>
              <w:t>Trường hợp liên danh, thành viên đứng đầu liên danh (đại diện liên danh) hoặc thành viên được phân công trong thoả thuận liên danh nộp E-HSDT</w:t>
            </w:r>
            <w:r w:rsidRPr="0049599A">
              <w:rPr>
                <w:sz w:val="26"/>
                <w:szCs w:val="26"/>
                <w:lang w:val="nl-NL"/>
              </w:rPr>
              <w:t>.</w:t>
            </w:r>
          </w:p>
          <w:p w14:paraId="0881177E" w14:textId="77777777" w:rsidR="00EF0925" w:rsidRPr="0049599A" w:rsidRDefault="00EF0925" w:rsidP="007A058A">
            <w:pPr>
              <w:pStyle w:val="Sub-ClauseText"/>
              <w:widowControl w:val="0"/>
              <w:spacing w:before="60" w:after="60"/>
              <w:ind w:left="170"/>
              <w:outlineLvl w:val="3"/>
              <w:rPr>
                <w:sz w:val="26"/>
                <w:szCs w:val="26"/>
                <w:lang w:val="pl-PL"/>
              </w:rPr>
            </w:pPr>
            <w:r w:rsidRPr="0049599A">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49599A">
              <w:rPr>
                <w:sz w:val="26"/>
                <w:szCs w:val="26"/>
                <w:lang w:val="nl-NL"/>
              </w:rPr>
              <w:t>Trường hợp nhà thầu đã nộp E-HSDT trước khi bên mời thầu thực hiện sửa đổi E-HSMT thì nhà thầu phải nộp lại E-HSDT mới cho phù hợp với E-HSMT đã được sửa đổi.</w:t>
            </w:r>
          </w:p>
          <w:p w14:paraId="5B6EF019" w14:textId="77777777" w:rsidR="00EF0925" w:rsidRPr="0049599A" w:rsidRDefault="00EF0925" w:rsidP="007A058A">
            <w:pPr>
              <w:pStyle w:val="Sub-ClauseText"/>
              <w:widowControl w:val="0"/>
              <w:spacing w:before="60" w:after="60"/>
              <w:ind w:left="170"/>
              <w:outlineLvl w:val="3"/>
              <w:rPr>
                <w:sz w:val="26"/>
                <w:szCs w:val="26"/>
                <w:lang w:val="pl-PL"/>
              </w:rPr>
            </w:pPr>
            <w:r w:rsidRPr="0049599A">
              <w:rPr>
                <w:spacing w:val="0"/>
                <w:sz w:val="26"/>
                <w:szCs w:val="26"/>
                <w:lang w:val="pl-PL"/>
              </w:rPr>
              <w:t xml:space="preserve">19.3. Rút E-HSDT: </w:t>
            </w:r>
            <w:r w:rsidRPr="0049599A">
              <w:rPr>
                <w:sz w:val="26"/>
                <w:szCs w:val="26"/>
                <w:lang w:val="pl-PL"/>
              </w:rPr>
              <w:t xml:space="preserve">nhà thầu </w:t>
            </w:r>
            <w:r w:rsidRPr="0049599A">
              <w:rPr>
                <w:sz w:val="26"/>
                <w:szCs w:val="26"/>
                <w:lang w:val="vi-VN"/>
              </w:rPr>
              <w:t>được</w:t>
            </w:r>
            <w:r w:rsidRPr="0049599A">
              <w:rPr>
                <w:sz w:val="26"/>
                <w:szCs w:val="26"/>
                <w:lang w:val="pl-PL"/>
              </w:rPr>
              <w:t xml:space="preserve"> rút </w:t>
            </w:r>
            <w:r w:rsidRPr="0049599A">
              <w:rPr>
                <w:sz w:val="26"/>
                <w:szCs w:val="26"/>
                <w:lang w:val="vi-VN"/>
              </w:rPr>
              <w:t>E-HSDT trước thời điểm đóng thầu</w:t>
            </w:r>
            <w:r w:rsidRPr="0049599A">
              <w:rPr>
                <w:sz w:val="26"/>
                <w:szCs w:val="26"/>
                <w:lang w:val="pl-PL"/>
              </w:rPr>
              <w:t xml:space="preserve">. Hệ thống thông báo cho nhà thầu tình trạng </w:t>
            </w:r>
            <w:r w:rsidRPr="0049599A">
              <w:rPr>
                <w:sz w:val="26"/>
                <w:szCs w:val="26"/>
                <w:lang w:val="vi-VN"/>
              </w:rPr>
              <w:t>rút</w:t>
            </w:r>
            <w:r w:rsidRPr="0049599A">
              <w:rPr>
                <w:sz w:val="26"/>
                <w:szCs w:val="26"/>
                <w:lang w:val="pl-PL"/>
              </w:rPr>
              <w:t xml:space="preserve"> E-HSDT (thành công hay không thành công). Hệ thống ghi lại thông tin về thời gian rút </w:t>
            </w:r>
            <w:r w:rsidRPr="0049599A">
              <w:rPr>
                <w:sz w:val="26"/>
                <w:szCs w:val="26"/>
                <w:lang w:val="vi-VN"/>
              </w:rPr>
              <w:t>E-HSDT</w:t>
            </w:r>
            <w:r w:rsidRPr="0049599A">
              <w:rPr>
                <w:sz w:val="26"/>
                <w:szCs w:val="26"/>
                <w:lang w:val="pl-PL"/>
              </w:rPr>
              <w:t xml:space="preserve"> của nhà thầu. Sau thời điểm đóng thầu, tất cả các E-HSDT nộp thành công trên Hệ thống đều được mở thầu để đánh giá.</w:t>
            </w:r>
          </w:p>
        </w:tc>
      </w:tr>
      <w:tr w:rsidR="00201659" w:rsidRPr="0049599A" w14:paraId="15C72E75" w14:textId="77777777" w:rsidTr="00453B03">
        <w:trPr>
          <w:trHeight w:val="20"/>
        </w:trPr>
        <w:tc>
          <w:tcPr>
            <w:tcW w:w="996" w:type="pct"/>
          </w:tcPr>
          <w:p w14:paraId="2A819B58"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20. Mở thầu</w:t>
            </w:r>
          </w:p>
        </w:tc>
        <w:tc>
          <w:tcPr>
            <w:tcW w:w="4004" w:type="pct"/>
          </w:tcPr>
          <w:p w14:paraId="49314C72"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14:paraId="034E8437" w14:textId="77777777" w:rsidR="00EF0925" w:rsidRPr="0049599A" w:rsidRDefault="00EF0925" w:rsidP="007A058A">
            <w:pPr>
              <w:pStyle w:val="Sub-ClauseText"/>
              <w:widowControl w:val="0"/>
              <w:spacing w:before="60" w:after="60"/>
              <w:ind w:left="170"/>
              <w:outlineLvl w:val="3"/>
              <w:rPr>
                <w:sz w:val="26"/>
                <w:szCs w:val="26"/>
              </w:rPr>
            </w:pPr>
            <w:r w:rsidRPr="0049599A">
              <w:rPr>
                <w:spacing w:val="0"/>
                <w:sz w:val="26"/>
                <w:szCs w:val="26"/>
              </w:rPr>
              <w:t xml:space="preserve">20.2. </w:t>
            </w:r>
            <w:r w:rsidRPr="0049599A">
              <w:rPr>
                <w:sz w:val="26"/>
                <w:szCs w:val="26"/>
                <w:lang w:val="vi-VN"/>
              </w:rPr>
              <w:t xml:space="preserve"> Biên bản mở thầu được đăng tải công khai trên Hệ thống, bao gồm các nội dung chủ yếu sau:</w:t>
            </w:r>
          </w:p>
          <w:p w14:paraId="7632DA70" w14:textId="77777777" w:rsidR="00EF0925" w:rsidRPr="0049599A" w:rsidRDefault="00EF0925" w:rsidP="007A058A">
            <w:pPr>
              <w:pStyle w:val="Sub-ClauseText"/>
              <w:widowControl w:val="0"/>
              <w:spacing w:before="60" w:after="60"/>
              <w:ind w:left="170"/>
              <w:outlineLvl w:val="3"/>
              <w:rPr>
                <w:sz w:val="26"/>
                <w:szCs w:val="26"/>
              </w:rPr>
            </w:pPr>
            <w:r w:rsidRPr="0049599A">
              <w:rPr>
                <w:sz w:val="26"/>
                <w:szCs w:val="26"/>
              </w:rPr>
              <w:t>a) Thông tin về gói thầu:</w:t>
            </w:r>
          </w:p>
          <w:p w14:paraId="17F2FE31" w14:textId="77777777" w:rsidR="00EF0925" w:rsidRPr="0049599A" w:rsidRDefault="00EF0925" w:rsidP="007A058A">
            <w:pPr>
              <w:spacing w:before="60" w:after="60"/>
              <w:ind w:left="170"/>
              <w:rPr>
                <w:sz w:val="26"/>
                <w:szCs w:val="26"/>
              </w:rPr>
            </w:pPr>
            <w:r w:rsidRPr="0049599A">
              <w:rPr>
                <w:sz w:val="26"/>
                <w:szCs w:val="26"/>
              </w:rPr>
              <w:t>- Số E-TBMT;</w:t>
            </w:r>
          </w:p>
          <w:p w14:paraId="600E5FD0" w14:textId="77777777" w:rsidR="00EF0925" w:rsidRPr="0049599A" w:rsidRDefault="00EF0925" w:rsidP="007A058A">
            <w:pPr>
              <w:spacing w:before="60" w:after="60"/>
              <w:ind w:left="170"/>
              <w:rPr>
                <w:sz w:val="26"/>
                <w:szCs w:val="26"/>
              </w:rPr>
            </w:pPr>
            <w:r w:rsidRPr="0049599A">
              <w:rPr>
                <w:sz w:val="26"/>
                <w:szCs w:val="26"/>
              </w:rPr>
              <w:t>- Tên gói thầu;</w:t>
            </w:r>
          </w:p>
          <w:p w14:paraId="227E8961" w14:textId="77777777" w:rsidR="00EF0925" w:rsidRPr="0049599A" w:rsidRDefault="00EF0925" w:rsidP="007A058A">
            <w:pPr>
              <w:spacing w:before="60" w:after="60"/>
              <w:ind w:left="170"/>
              <w:rPr>
                <w:sz w:val="26"/>
                <w:szCs w:val="26"/>
              </w:rPr>
            </w:pPr>
            <w:r w:rsidRPr="0049599A">
              <w:rPr>
                <w:sz w:val="26"/>
                <w:szCs w:val="26"/>
              </w:rPr>
              <w:lastRenderedPageBreak/>
              <w:t>- Tên bên mời thầu;</w:t>
            </w:r>
          </w:p>
          <w:p w14:paraId="6B690768" w14:textId="77777777" w:rsidR="00EF0925" w:rsidRPr="0049599A" w:rsidRDefault="00EF0925" w:rsidP="007A058A">
            <w:pPr>
              <w:spacing w:before="60" w:after="60"/>
              <w:ind w:left="170"/>
              <w:rPr>
                <w:sz w:val="26"/>
                <w:szCs w:val="26"/>
              </w:rPr>
            </w:pPr>
            <w:r w:rsidRPr="0049599A">
              <w:rPr>
                <w:sz w:val="26"/>
                <w:szCs w:val="26"/>
              </w:rPr>
              <w:t>- Hình thức lựa chọn nhà thầu;</w:t>
            </w:r>
          </w:p>
          <w:p w14:paraId="374E1153" w14:textId="77777777" w:rsidR="00EF0925" w:rsidRPr="0049599A" w:rsidRDefault="00EF0925" w:rsidP="007A058A">
            <w:pPr>
              <w:spacing w:before="60" w:after="60"/>
              <w:ind w:left="170"/>
              <w:rPr>
                <w:sz w:val="26"/>
                <w:szCs w:val="26"/>
              </w:rPr>
            </w:pPr>
            <w:r w:rsidRPr="0049599A">
              <w:rPr>
                <w:sz w:val="26"/>
                <w:szCs w:val="26"/>
              </w:rPr>
              <w:t>- Loại hợp đồng;</w:t>
            </w:r>
          </w:p>
          <w:p w14:paraId="48FB7066" w14:textId="77777777" w:rsidR="00EF0925" w:rsidRPr="0049599A" w:rsidRDefault="00EF0925" w:rsidP="007A058A">
            <w:pPr>
              <w:spacing w:before="60" w:after="60"/>
              <w:ind w:left="170"/>
              <w:rPr>
                <w:sz w:val="26"/>
                <w:szCs w:val="26"/>
              </w:rPr>
            </w:pPr>
            <w:r w:rsidRPr="0049599A">
              <w:rPr>
                <w:sz w:val="26"/>
                <w:szCs w:val="26"/>
              </w:rPr>
              <w:t>- Thời điểm hoàn thành mở thầu;</w:t>
            </w:r>
          </w:p>
          <w:p w14:paraId="7113CB53" w14:textId="77777777" w:rsidR="00EF0925" w:rsidRPr="0049599A" w:rsidRDefault="00EF0925" w:rsidP="007A058A">
            <w:pPr>
              <w:spacing w:before="60" w:after="60"/>
              <w:ind w:left="170"/>
              <w:rPr>
                <w:sz w:val="26"/>
                <w:szCs w:val="26"/>
              </w:rPr>
            </w:pPr>
            <w:r w:rsidRPr="0049599A">
              <w:rPr>
                <w:sz w:val="26"/>
                <w:szCs w:val="26"/>
              </w:rPr>
              <w:t>- Tổng số nhà thầu tham dự.</w:t>
            </w:r>
          </w:p>
          <w:p w14:paraId="1F6C19ED" w14:textId="77777777" w:rsidR="00EF0925" w:rsidRPr="0049599A" w:rsidRDefault="00EF0925" w:rsidP="007A058A">
            <w:pPr>
              <w:spacing w:before="60" w:after="60"/>
              <w:ind w:left="170"/>
              <w:rPr>
                <w:sz w:val="26"/>
                <w:szCs w:val="26"/>
              </w:rPr>
            </w:pPr>
            <w:r w:rsidRPr="0049599A">
              <w:rPr>
                <w:sz w:val="26"/>
                <w:szCs w:val="26"/>
              </w:rPr>
              <w:t>b) Thông tin về các nhà thầu tham dự:</w:t>
            </w:r>
          </w:p>
          <w:p w14:paraId="112B6CCC" w14:textId="77777777" w:rsidR="00EF0925" w:rsidRPr="0049599A" w:rsidRDefault="00EF0925" w:rsidP="007A058A">
            <w:pPr>
              <w:spacing w:before="60" w:after="60"/>
              <w:ind w:left="170"/>
              <w:rPr>
                <w:sz w:val="26"/>
                <w:szCs w:val="26"/>
              </w:rPr>
            </w:pPr>
            <w:r w:rsidRPr="0049599A">
              <w:rPr>
                <w:sz w:val="26"/>
                <w:szCs w:val="26"/>
              </w:rPr>
              <w:t>- Tên nhà thầu;</w:t>
            </w:r>
          </w:p>
          <w:p w14:paraId="49F97D77" w14:textId="77777777" w:rsidR="00EF0925" w:rsidRPr="0049599A" w:rsidRDefault="00EF0925" w:rsidP="007A058A">
            <w:pPr>
              <w:tabs>
                <w:tab w:val="left" w:pos="4240"/>
              </w:tabs>
              <w:spacing w:before="60" w:after="60"/>
              <w:ind w:left="170"/>
              <w:rPr>
                <w:sz w:val="26"/>
                <w:szCs w:val="26"/>
              </w:rPr>
            </w:pPr>
            <w:bookmarkStart w:id="75" w:name="bookmark4"/>
            <w:r w:rsidRPr="0049599A">
              <w:rPr>
                <w:sz w:val="26"/>
                <w:szCs w:val="26"/>
              </w:rPr>
              <w:t>- Giá dự thầu;</w:t>
            </w:r>
            <w:bookmarkEnd w:id="75"/>
            <w:r w:rsidRPr="0049599A">
              <w:rPr>
                <w:sz w:val="26"/>
                <w:szCs w:val="26"/>
              </w:rPr>
              <w:tab/>
            </w:r>
          </w:p>
          <w:p w14:paraId="034F1048" w14:textId="77777777" w:rsidR="00EF0925" w:rsidRPr="0049599A" w:rsidRDefault="00EF0925" w:rsidP="007A058A">
            <w:pPr>
              <w:tabs>
                <w:tab w:val="left" w:pos="4600"/>
              </w:tabs>
              <w:spacing w:before="60" w:after="60"/>
              <w:ind w:left="170"/>
              <w:rPr>
                <w:sz w:val="26"/>
                <w:szCs w:val="26"/>
              </w:rPr>
            </w:pPr>
            <w:r w:rsidRPr="0049599A">
              <w:rPr>
                <w:sz w:val="26"/>
                <w:szCs w:val="26"/>
              </w:rPr>
              <w:t>- Giá dự thầu sau giảm giá (nếu có);</w:t>
            </w:r>
            <w:r w:rsidRPr="0049599A">
              <w:rPr>
                <w:sz w:val="26"/>
                <w:szCs w:val="26"/>
              </w:rPr>
              <w:tab/>
            </w:r>
          </w:p>
          <w:p w14:paraId="0B3049AA" w14:textId="77777777" w:rsidR="00EF0925" w:rsidRPr="0049599A" w:rsidRDefault="00EF0925" w:rsidP="007A058A">
            <w:pPr>
              <w:spacing w:before="60" w:after="60"/>
              <w:ind w:left="170"/>
              <w:rPr>
                <w:sz w:val="26"/>
                <w:szCs w:val="26"/>
              </w:rPr>
            </w:pPr>
            <w:r w:rsidRPr="0049599A">
              <w:rPr>
                <w:sz w:val="26"/>
                <w:szCs w:val="26"/>
              </w:rPr>
              <w:t>- Giá trị và hiệu lực bảo đảm dự thầu;</w:t>
            </w:r>
          </w:p>
          <w:p w14:paraId="5686B861" w14:textId="77777777" w:rsidR="00EF0925" w:rsidRPr="0049599A" w:rsidRDefault="00EF0925" w:rsidP="007A058A">
            <w:pPr>
              <w:spacing w:before="60" w:after="60"/>
              <w:ind w:left="170"/>
              <w:rPr>
                <w:sz w:val="26"/>
                <w:szCs w:val="26"/>
              </w:rPr>
            </w:pPr>
            <w:r w:rsidRPr="0049599A">
              <w:rPr>
                <w:sz w:val="26"/>
                <w:szCs w:val="26"/>
              </w:rPr>
              <w:t>- Thời gian có hiệu lực của E-HSDT;</w:t>
            </w:r>
          </w:p>
          <w:p w14:paraId="095C45DC" w14:textId="77777777" w:rsidR="00EF0925" w:rsidRPr="0049599A" w:rsidRDefault="00EF0925" w:rsidP="007A058A">
            <w:pPr>
              <w:spacing w:before="60" w:after="60"/>
              <w:ind w:left="170"/>
              <w:rPr>
                <w:sz w:val="26"/>
                <w:szCs w:val="26"/>
              </w:rPr>
            </w:pPr>
            <w:r w:rsidRPr="0049599A">
              <w:rPr>
                <w:sz w:val="26"/>
                <w:szCs w:val="26"/>
              </w:rPr>
              <w:t>- Thời gian thực hiện hợp đồng;</w:t>
            </w:r>
          </w:p>
          <w:p w14:paraId="33F0D14E" w14:textId="77777777" w:rsidR="00EF0925" w:rsidRPr="0049599A" w:rsidRDefault="00EF0925" w:rsidP="007A058A">
            <w:pPr>
              <w:pStyle w:val="Sub-ClauseText"/>
              <w:widowControl w:val="0"/>
              <w:spacing w:before="60" w:after="60"/>
              <w:ind w:left="170"/>
              <w:outlineLvl w:val="3"/>
              <w:rPr>
                <w:sz w:val="26"/>
                <w:szCs w:val="26"/>
              </w:rPr>
            </w:pPr>
            <w:r w:rsidRPr="0049599A">
              <w:rPr>
                <w:sz w:val="26"/>
                <w:szCs w:val="26"/>
              </w:rPr>
              <w:t>- Các thông tin liên quan khác (nếu có).</w:t>
            </w:r>
          </w:p>
          <w:p w14:paraId="389A62A5" w14:textId="77777777" w:rsidR="00EF0925" w:rsidRPr="0049599A" w:rsidRDefault="00EF0925" w:rsidP="007A058A">
            <w:pPr>
              <w:pStyle w:val="Sub-ClauseText"/>
              <w:widowControl w:val="0"/>
              <w:spacing w:before="60" w:after="60"/>
              <w:ind w:left="170"/>
              <w:outlineLvl w:val="3"/>
              <w:rPr>
                <w:spacing w:val="0"/>
                <w:sz w:val="26"/>
                <w:szCs w:val="26"/>
                <w:lang w:val="nl-NL"/>
              </w:rPr>
            </w:pPr>
            <w:r w:rsidRPr="0049599A">
              <w:rPr>
                <w:spacing w:val="0"/>
                <w:sz w:val="26"/>
                <w:szCs w:val="26"/>
              </w:rPr>
              <w:t>20.</w:t>
            </w:r>
            <w:r w:rsidRPr="0049599A">
              <w:rPr>
                <w:spacing w:val="0"/>
                <w:sz w:val="26"/>
                <w:szCs w:val="26"/>
                <w:lang w:val="nl-NL"/>
              </w:rPr>
              <w:t xml:space="preserve">3. </w:t>
            </w:r>
            <w:r w:rsidRPr="0049599A">
              <w:rPr>
                <w:sz w:val="26"/>
                <w:szCs w:val="26"/>
              </w:rPr>
              <w:t>Việc mở thầu phải được hoàn thành trong vòng 02 giờ kể từ thời điểm đóng thầu.</w:t>
            </w:r>
          </w:p>
        </w:tc>
      </w:tr>
      <w:tr w:rsidR="00201659" w:rsidRPr="0049599A" w14:paraId="2403B961" w14:textId="77777777" w:rsidTr="00453B03">
        <w:trPr>
          <w:trHeight w:val="20"/>
        </w:trPr>
        <w:tc>
          <w:tcPr>
            <w:tcW w:w="996" w:type="pct"/>
          </w:tcPr>
          <w:p w14:paraId="154E022B" w14:textId="77777777" w:rsidR="00EF0925" w:rsidRPr="0049599A" w:rsidRDefault="00EF0925" w:rsidP="00B27C21">
            <w:pPr>
              <w:pStyle w:val="Heading1-Clausename"/>
              <w:widowControl w:val="0"/>
              <w:tabs>
                <w:tab w:val="clear" w:pos="360"/>
              </w:tabs>
              <w:spacing w:before="60" w:after="60"/>
              <w:ind w:left="0" w:firstLine="0"/>
              <w:jc w:val="both"/>
              <w:outlineLvl w:val="2"/>
              <w:rPr>
                <w:sz w:val="26"/>
                <w:szCs w:val="26"/>
              </w:rPr>
            </w:pPr>
            <w:r w:rsidRPr="0049599A">
              <w:rPr>
                <w:sz w:val="26"/>
                <w:szCs w:val="26"/>
              </w:rPr>
              <w:lastRenderedPageBreak/>
              <w:t>21. Bảo mật</w:t>
            </w:r>
          </w:p>
        </w:tc>
        <w:tc>
          <w:tcPr>
            <w:tcW w:w="4004" w:type="pct"/>
          </w:tcPr>
          <w:p w14:paraId="6CB5DFEB"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khi mở thầu.</w:t>
            </w:r>
          </w:p>
          <w:p w14:paraId="185C3256" w14:textId="77777777" w:rsidR="00EF0925" w:rsidRPr="0049599A" w:rsidRDefault="00EF0925" w:rsidP="007A058A">
            <w:pPr>
              <w:pStyle w:val="BodyText2"/>
              <w:widowControl w:val="0"/>
              <w:suppressAutoHyphens w:val="0"/>
              <w:spacing w:before="60" w:after="60"/>
              <w:ind w:left="170"/>
              <w:outlineLvl w:val="2"/>
              <w:rPr>
                <w:i w:val="0"/>
                <w:sz w:val="26"/>
                <w:szCs w:val="26"/>
              </w:rPr>
            </w:pPr>
            <w:r w:rsidRPr="0049599A">
              <w:rPr>
                <w:i w:val="0"/>
                <w:sz w:val="26"/>
                <w:szCs w:val="26"/>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201659" w:rsidRPr="0049599A" w14:paraId="5E6CCB13" w14:textId="77777777" w:rsidTr="00453B03">
        <w:trPr>
          <w:trHeight w:val="20"/>
        </w:trPr>
        <w:tc>
          <w:tcPr>
            <w:tcW w:w="996" w:type="pct"/>
          </w:tcPr>
          <w:p w14:paraId="3DEB7131" w14:textId="77777777" w:rsidR="00EF0925" w:rsidRPr="0049599A" w:rsidRDefault="00EF0925" w:rsidP="00B27C21">
            <w:pPr>
              <w:pStyle w:val="Sec1-Clauses"/>
              <w:widowControl w:val="0"/>
              <w:tabs>
                <w:tab w:val="clear" w:pos="360"/>
                <w:tab w:val="left" w:pos="508"/>
              </w:tabs>
              <w:spacing w:before="60" w:after="60"/>
              <w:ind w:left="0" w:firstLine="0"/>
              <w:jc w:val="both"/>
              <w:outlineLvl w:val="3"/>
              <w:rPr>
                <w:sz w:val="26"/>
                <w:szCs w:val="26"/>
              </w:rPr>
            </w:pPr>
            <w:r w:rsidRPr="0049599A">
              <w:rPr>
                <w:sz w:val="26"/>
                <w:szCs w:val="26"/>
              </w:rPr>
              <w:t>22. Làm rõ E-HSDT</w:t>
            </w:r>
          </w:p>
          <w:p w14:paraId="0C622C10" w14:textId="77777777" w:rsidR="00EF0925" w:rsidRPr="0049599A" w:rsidRDefault="00EF0925" w:rsidP="00B27C21">
            <w:pPr>
              <w:pStyle w:val="Heading1-Clausename"/>
              <w:widowControl w:val="0"/>
              <w:spacing w:before="60" w:after="60"/>
              <w:jc w:val="both"/>
              <w:outlineLvl w:val="2"/>
              <w:rPr>
                <w:sz w:val="26"/>
                <w:szCs w:val="26"/>
              </w:rPr>
            </w:pPr>
          </w:p>
        </w:tc>
        <w:tc>
          <w:tcPr>
            <w:tcW w:w="4004" w:type="pct"/>
          </w:tcPr>
          <w:p w14:paraId="2D410B53" w14:textId="77777777" w:rsidR="00EF0925" w:rsidRPr="0049599A" w:rsidRDefault="00EF0925" w:rsidP="007A058A">
            <w:pPr>
              <w:pStyle w:val="Sub-ClauseText"/>
              <w:widowControl w:val="0"/>
              <w:spacing w:before="60" w:after="60"/>
              <w:ind w:left="170"/>
              <w:outlineLvl w:val="3"/>
              <w:rPr>
                <w:sz w:val="26"/>
                <w:szCs w:val="26"/>
                <w:lang w:val="pl-PL"/>
              </w:rPr>
            </w:pPr>
            <w:bookmarkStart w:id="76" w:name="_Toc399947563"/>
            <w:r w:rsidRPr="0049599A">
              <w:rPr>
                <w:spacing w:val="0"/>
                <w:sz w:val="26"/>
                <w:szCs w:val="26"/>
              </w:rPr>
              <w:t xml:space="preserve">22.1. </w:t>
            </w:r>
            <w:r w:rsidRPr="0049599A">
              <w:rPr>
                <w:sz w:val="26"/>
                <w:szCs w:val="26"/>
                <w:lang w:val="vi-VN"/>
              </w:rPr>
              <w:t>Sau khi mở thầu, nhà thầu có trách nhiệm làm rõ</w:t>
            </w:r>
            <w:r w:rsidRPr="0049599A">
              <w:rPr>
                <w:spacing w:val="0"/>
                <w:sz w:val="26"/>
                <w:szCs w:val="26"/>
              </w:rPr>
              <w:t xml:space="preserve"> E-HSDT </w:t>
            </w:r>
            <w:r w:rsidRPr="0049599A">
              <w:rPr>
                <w:sz w:val="26"/>
                <w:szCs w:val="26"/>
                <w:lang w:val="vi-VN"/>
              </w:rPr>
              <w:t>theo yêu cầu của bên mời thầu. Theo đó, khi có yêu cầu, n</w:t>
            </w:r>
            <w:r w:rsidRPr="0049599A">
              <w:rPr>
                <w:sz w:val="26"/>
                <w:szCs w:val="26"/>
                <w:lang w:val="es-ES"/>
              </w:rPr>
              <w:t xml:space="preserve">hà thầu nộp các tài liệu </w:t>
            </w:r>
            <w:r w:rsidRPr="0049599A">
              <w:rPr>
                <w:sz w:val="26"/>
                <w:szCs w:val="26"/>
                <w:lang w:val="pl-PL"/>
              </w:rPr>
              <w:t xml:space="preserve">chứng minh tư cách hợp lệ, năng lực và kinh nghiệm cho </w:t>
            </w:r>
            <w:r w:rsidRPr="0049599A">
              <w:rPr>
                <w:sz w:val="26"/>
                <w:szCs w:val="26"/>
                <w:lang w:val="vi-VN"/>
              </w:rPr>
              <w:t>b</w:t>
            </w:r>
            <w:r w:rsidRPr="0049599A">
              <w:rPr>
                <w:sz w:val="26"/>
                <w:szCs w:val="26"/>
                <w:lang w:val="pl-PL"/>
              </w:rPr>
              <w:t xml:space="preserve">ên mời thầu để phục vụ mục đích làm rõ E-HSDT của bên mời thầu. </w:t>
            </w:r>
            <w:r w:rsidRPr="0049599A">
              <w:rPr>
                <w:sz w:val="26"/>
                <w:szCs w:val="26"/>
                <w:lang w:val="vi-VN"/>
              </w:rPr>
              <w:t>Đối với các nội dung đề xuất về kỹ thuật, tài chính nêu trong</w:t>
            </w:r>
            <w:r w:rsidRPr="0049599A">
              <w:rPr>
                <w:spacing w:val="0"/>
                <w:sz w:val="26"/>
                <w:szCs w:val="26"/>
                <w:lang w:val="pl-PL"/>
              </w:rPr>
              <w:t xml:space="preserve">E-HSDT </w:t>
            </w:r>
            <w:r w:rsidRPr="0049599A">
              <w:rPr>
                <w:sz w:val="26"/>
                <w:szCs w:val="26"/>
                <w:lang w:val="vi-VN"/>
              </w:rPr>
              <w:t xml:space="preserve">của nhà thầu, việc làm rõ phải bảo đảm nguyên tắc không làm thay đổi nội dung cơ bản của </w:t>
            </w:r>
            <w:r w:rsidRPr="0049599A">
              <w:rPr>
                <w:spacing w:val="0"/>
                <w:sz w:val="26"/>
                <w:szCs w:val="26"/>
                <w:lang w:val="pl-PL"/>
              </w:rPr>
              <w:t xml:space="preserve"> E-HSDT </w:t>
            </w:r>
            <w:r w:rsidRPr="0049599A">
              <w:rPr>
                <w:sz w:val="26"/>
                <w:szCs w:val="26"/>
                <w:lang w:val="vi-VN"/>
              </w:rPr>
              <w:t>đã nộp, không thay đổi giá dự thầu</w:t>
            </w:r>
            <w:r w:rsidRPr="0049599A">
              <w:rPr>
                <w:sz w:val="26"/>
                <w:szCs w:val="26"/>
                <w:lang w:val="pl-PL"/>
              </w:rPr>
              <w:t>.</w:t>
            </w:r>
          </w:p>
          <w:bookmarkEnd w:id="76"/>
          <w:p w14:paraId="335C3AC2" w14:textId="77777777" w:rsidR="00EF0925" w:rsidRPr="0049599A" w:rsidRDefault="00EF0925" w:rsidP="007A058A">
            <w:pPr>
              <w:pStyle w:val="Sub-ClauseText"/>
              <w:widowControl w:val="0"/>
              <w:spacing w:before="60" w:after="60"/>
              <w:ind w:left="170"/>
              <w:outlineLvl w:val="3"/>
              <w:rPr>
                <w:spacing w:val="0"/>
                <w:sz w:val="26"/>
                <w:szCs w:val="26"/>
                <w:lang w:val="pl-PL"/>
              </w:rPr>
            </w:pPr>
            <w:r w:rsidRPr="0049599A">
              <w:rPr>
                <w:spacing w:val="0"/>
                <w:sz w:val="26"/>
                <w:szCs w:val="26"/>
                <w:lang w:val="pl-PL"/>
              </w:rPr>
              <w:t>22.2. Trong quá trình đánh giá, việc làm rõ E-HSDT giữa nhà thầu và Bên mời thầu được thực hiện trực tiếp trên Hệ thống.</w:t>
            </w:r>
          </w:p>
          <w:p w14:paraId="7446E284" w14:textId="77777777" w:rsidR="00EF0925" w:rsidRPr="0049599A" w:rsidRDefault="00EF0925" w:rsidP="007A058A">
            <w:pPr>
              <w:pStyle w:val="Sub-ClauseText"/>
              <w:widowControl w:val="0"/>
              <w:spacing w:before="60" w:after="60"/>
              <w:ind w:left="170"/>
              <w:outlineLvl w:val="3"/>
              <w:rPr>
                <w:spacing w:val="0"/>
                <w:sz w:val="26"/>
                <w:szCs w:val="26"/>
                <w:lang w:val="pl-PL"/>
              </w:rPr>
            </w:pPr>
            <w:r w:rsidRPr="0049599A">
              <w:rPr>
                <w:spacing w:val="0"/>
                <w:sz w:val="26"/>
                <w:szCs w:val="26"/>
                <w:lang w:val="pl-PL"/>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E-HSDT nộp trước thời điểm đóng thầu.</w:t>
            </w:r>
          </w:p>
        </w:tc>
      </w:tr>
      <w:tr w:rsidR="00201659" w:rsidRPr="0049599A" w14:paraId="2289F2D9" w14:textId="77777777" w:rsidTr="00453B03">
        <w:trPr>
          <w:trHeight w:val="20"/>
        </w:trPr>
        <w:tc>
          <w:tcPr>
            <w:tcW w:w="996" w:type="pct"/>
          </w:tcPr>
          <w:p w14:paraId="0EB7921D" w14:textId="77777777" w:rsidR="00EF0925" w:rsidRPr="0049599A" w:rsidRDefault="00EF0925" w:rsidP="00B27C21">
            <w:pPr>
              <w:pStyle w:val="Sec1-Clauses"/>
              <w:widowControl w:val="0"/>
              <w:tabs>
                <w:tab w:val="clear" w:pos="360"/>
                <w:tab w:val="num" w:pos="460"/>
              </w:tabs>
              <w:spacing w:before="60" w:after="60"/>
              <w:ind w:left="0" w:firstLine="0"/>
              <w:jc w:val="both"/>
              <w:rPr>
                <w:sz w:val="26"/>
                <w:szCs w:val="26"/>
                <w:lang w:val="vi-VN"/>
              </w:rPr>
            </w:pPr>
            <w:r w:rsidRPr="0049599A">
              <w:rPr>
                <w:sz w:val="26"/>
                <w:szCs w:val="26"/>
                <w:lang w:val="es-ES_tradnl"/>
              </w:rPr>
              <w:lastRenderedPageBreak/>
              <w:t>23. Xác định tính đáp ứng của E-HSDT</w:t>
            </w:r>
          </w:p>
        </w:tc>
        <w:tc>
          <w:tcPr>
            <w:tcW w:w="4004" w:type="pct"/>
          </w:tcPr>
          <w:p w14:paraId="336D1FD4" w14:textId="567D96E9" w:rsidR="00EF0925" w:rsidRPr="0049599A" w:rsidRDefault="00EF0925" w:rsidP="007A058A">
            <w:pPr>
              <w:pStyle w:val="Sub-ClauseText"/>
              <w:widowControl w:val="0"/>
              <w:spacing w:before="60" w:after="60"/>
              <w:ind w:left="170"/>
              <w:outlineLvl w:val="3"/>
              <w:rPr>
                <w:spacing w:val="0"/>
                <w:sz w:val="26"/>
                <w:szCs w:val="26"/>
                <w:lang w:val="vi-VN"/>
              </w:rPr>
            </w:pPr>
            <w:r w:rsidRPr="0049599A">
              <w:rPr>
                <w:spacing w:val="0"/>
                <w:sz w:val="26"/>
                <w:szCs w:val="26"/>
                <w:lang w:val="vi-VN"/>
              </w:rPr>
              <w:t>23.1. Bên mời thầu sẽ xác định tính đáp ứng của E-HSDT dựa trên nội dung của E-HSDT theo quy định tại Mục 10</w:t>
            </w:r>
            <w:r w:rsidR="001E58A7" w:rsidRPr="0049599A">
              <w:rPr>
                <w:spacing w:val="0"/>
                <w:sz w:val="26"/>
                <w:szCs w:val="26"/>
              </w:rPr>
              <w:t xml:space="preserve"> </w:t>
            </w:r>
            <w:r w:rsidRPr="0049599A">
              <w:rPr>
                <w:spacing w:val="0"/>
                <w:sz w:val="26"/>
                <w:szCs w:val="26"/>
                <w:lang w:val="vi-VN"/>
              </w:rPr>
              <w:t xml:space="preserve">E-CDNT. </w:t>
            </w:r>
          </w:p>
          <w:p w14:paraId="7C6AD1D1" w14:textId="77777777" w:rsidR="00EF0925" w:rsidRPr="0049599A" w:rsidRDefault="00EF0925" w:rsidP="007A058A">
            <w:pPr>
              <w:pStyle w:val="Sub-ClauseText"/>
              <w:widowControl w:val="0"/>
              <w:spacing w:before="60" w:after="60"/>
              <w:ind w:left="170"/>
              <w:outlineLvl w:val="3"/>
              <w:rPr>
                <w:spacing w:val="-2"/>
                <w:sz w:val="26"/>
                <w:szCs w:val="26"/>
                <w:lang w:val="vi-VN"/>
              </w:rPr>
            </w:pPr>
            <w:r w:rsidRPr="0049599A">
              <w:rPr>
                <w:spacing w:val="-2"/>
                <w:sz w:val="26"/>
                <w:szCs w:val="26"/>
                <w:lang w:val="vi-VN"/>
              </w:rPr>
              <w:t>23.2.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29003BE8" w14:textId="77777777" w:rsidR="00EF0925" w:rsidRPr="0049599A" w:rsidRDefault="00EF0925" w:rsidP="007A058A">
            <w:pPr>
              <w:pStyle w:val="Sub-ClauseText"/>
              <w:widowControl w:val="0"/>
              <w:spacing w:before="60" w:after="60"/>
              <w:ind w:left="170"/>
              <w:outlineLvl w:val="3"/>
              <w:rPr>
                <w:spacing w:val="-2"/>
                <w:sz w:val="26"/>
                <w:szCs w:val="26"/>
                <w:lang w:val="vi-VN"/>
              </w:rPr>
            </w:pPr>
            <w:r w:rsidRPr="0049599A">
              <w:rPr>
                <w:spacing w:val="-2"/>
                <w:sz w:val="26"/>
                <w:szCs w:val="26"/>
                <w:lang w:val="vi-VN"/>
              </w:rPr>
              <w:t>a) Nếu được chấp nhận thì sẽ gây ảnh hưởng đáng kể đến phạm vi, chất lượng hay tính năng sử dụng của hàng hóa hoặc dịch vụ liên quan; gây hạn chế đáng kể và không thống nhất với E-HSMT đối với quyền hạn của Chủ đầu tư hoặc nghĩa vụ của nhà thầu trong hợp đồng;</w:t>
            </w:r>
          </w:p>
          <w:p w14:paraId="09070C3A" w14:textId="77777777" w:rsidR="00EF0925" w:rsidRPr="0049599A" w:rsidRDefault="00EF0925" w:rsidP="007A058A">
            <w:pPr>
              <w:pStyle w:val="Sub-ClauseText"/>
              <w:widowControl w:val="0"/>
              <w:spacing w:before="60" w:after="60"/>
              <w:ind w:left="170"/>
              <w:outlineLvl w:val="3"/>
              <w:rPr>
                <w:spacing w:val="-2"/>
                <w:sz w:val="26"/>
                <w:szCs w:val="26"/>
                <w:lang w:val="vi-VN"/>
              </w:rPr>
            </w:pPr>
            <w:r w:rsidRPr="0049599A">
              <w:rPr>
                <w:spacing w:val="-2"/>
                <w:sz w:val="26"/>
                <w:szCs w:val="26"/>
                <w:lang w:val="vi-VN"/>
              </w:rPr>
              <w:t xml:space="preserve">b) Nếu được sửa lại thì sẽ gây ảnh hưởng không công bằng đến vị thế cạnh tranh của nhà thầu khác có E-HSDT đáp ứng cơ bản yêu cầu của E-HSMT. </w:t>
            </w:r>
          </w:p>
          <w:p w14:paraId="6E6CB17C" w14:textId="77777777" w:rsidR="00EF0925" w:rsidRPr="0049599A" w:rsidRDefault="00EF0925" w:rsidP="007A058A">
            <w:pPr>
              <w:pStyle w:val="Sub-ClauseText"/>
              <w:widowControl w:val="0"/>
              <w:spacing w:before="60" w:after="60"/>
              <w:ind w:left="170"/>
              <w:outlineLvl w:val="3"/>
              <w:rPr>
                <w:spacing w:val="-2"/>
                <w:sz w:val="26"/>
                <w:szCs w:val="26"/>
                <w:lang w:val="vi-VN"/>
              </w:rPr>
            </w:pPr>
            <w:r w:rsidRPr="0049599A">
              <w:rPr>
                <w:spacing w:val="-2"/>
                <w:sz w:val="26"/>
                <w:szCs w:val="26"/>
                <w:lang w:val="vi-VN"/>
              </w:rPr>
              <w:t xml:space="preserve">23.3. </w:t>
            </w:r>
            <w:r w:rsidRPr="0049599A">
              <w:rPr>
                <w:spacing w:val="-2"/>
                <w:sz w:val="26"/>
                <w:szCs w:val="26"/>
                <w:lang w:val="es-ES"/>
              </w:rPr>
              <w:t xml:space="preserve">Bên mời thầu phải kiểm tra các khía cạnh kỹ thuật của </w:t>
            </w:r>
            <w:r w:rsidRPr="0049599A">
              <w:rPr>
                <w:spacing w:val="0"/>
                <w:sz w:val="26"/>
                <w:szCs w:val="26"/>
                <w:lang w:val="vi-VN"/>
              </w:rPr>
              <w:t>E-</w:t>
            </w:r>
            <w:r w:rsidRPr="0049599A">
              <w:rPr>
                <w:spacing w:val="-2"/>
                <w:sz w:val="26"/>
                <w:szCs w:val="26"/>
                <w:lang w:val="es-ES"/>
              </w:rPr>
              <w:t>HSDT theo quy định tại Mục 14 và Mục 15 E-CDNT nhằm khẳng định rằng tất cả các yêu cầu quy định trong E-HSMT đã được đáp ứng và E-HSDT không có những sai khác, đặt điều kiện hoặc bỏ sót các nội dung cơ bản.</w:t>
            </w:r>
          </w:p>
          <w:p w14:paraId="5AE1C686" w14:textId="77777777" w:rsidR="00EF0925" w:rsidRPr="0049599A" w:rsidRDefault="00EF0925" w:rsidP="007A058A">
            <w:pPr>
              <w:pStyle w:val="Sub-ClauseText"/>
              <w:widowControl w:val="0"/>
              <w:spacing w:before="60" w:after="60"/>
              <w:ind w:left="170"/>
              <w:outlineLvl w:val="3"/>
              <w:rPr>
                <w:b/>
                <w:sz w:val="26"/>
                <w:szCs w:val="26"/>
                <w:lang w:val="vi-VN"/>
              </w:rPr>
            </w:pPr>
            <w:r w:rsidRPr="0049599A">
              <w:rPr>
                <w:spacing w:val="0"/>
                <w:sz w:val="26"/>
                <w:szCs w:val="26"/>
                <w:lang w:val="vi-VN"/>
              </w:rPr>
              <w:t>23.3.E-HSDT không đáp ứng cơ bản các yêu cầu nêu trong E-HSMT thì E-HSDT đó sẽ bị loại;</w:t>
            </w:r>
            <w:r w:rsidRPr="0049599A">
              <w:rPr>
                <w:sz w:val="26"/>
                <w:szCs w:val="26"/>
                <w:lang w:val="vi-VN"/>
              </w:rPr>
              <w:t xml:space="preserve"> không được phép sửa đổi các sai khác, đặt điều kiện hoặc bỏ sót nội dung cơ bản trong E-HSDT đó nhằm làm cho nó trở thành đáp ứng cơ bản E-HSMT.</w:t>
            </w:r>
          </w:p>
        </w:tc>
      </w:tr>
      <w:tr w:rsidR="00201659" w:rsidRPr="0049599A" w14:paraId="035EAA42" w14:textId="77777777" w:rsidTr="00453B03">
        <w:trPr>
          <w:trHeight w:val="20"/>
        </w:trPr>
        <w:tc>
          <w:tcPr>
            <w:tcW w:w="996" w:type="pct"/>
          </w:tcPr>
          <w:p w14:paraId="21364574" w14:textId="77777777" w:rsidR="00EF0925" w:rsidRPr="0049599A" w:rsidRDefault="00EF0925" w:rsidP="00B27C21">
            <w:pPr>
              <w:pStyle w:val="Sec1-Clauses"/>
              <w:widowControl w:val="0"/>
              <w:tabs>
                <w:tab w:val="clear" w:pos="360"/>
                <w:tab w:val="num" w:pos="460"/>
              </w:tabs>
              <w:spacing w:before="60" w:after="60"/>
              <w:ind w:left="0" w:firstLine="0"/>
              <w:jc w:val="both"/>
              <w:outlineLvl w:val="3"/>
              <w:rPr>
                <w:sz w:val="26"/>
                <w:szCs w:val="26"/>
                <w:lang w:val="vi-VN"/>
              </w:rPr>
            </w:pPr>
            <w:r w:rsidRPr="0049599A">
              <w:rPr>
                <w:sz w:val="26"/>
                <w:szCs w:val="26"/>
                <w:lang w:val="es-ES"/>
              </w:rPr>
              <w:t>24. Sai sót không nghiêm trọng</w:t>
            </w:r>
          </w:p>
        </w:tc>
        <w:tc>
          <w:tcPr>
            <w:tcW w:w="4004" w:type="pct"/>
          </w:tcPr>
          <w:p w14:paraId="3A1325B8" w14:textId="77777777" w:rsidR="00EF0925" w:rsidRPr="0049599A" w:rsidRDefault="00EF0925" w:rsidP="007A058A">
            <w:pPr>
              <w:pStyle w:val="Sub-ClauseText"/>
              <w:widowControl w:val="0"/>
              <w:spacing w:before="60" w:after="60"/>
              <w:ind w:left="170"/>
              <w:outlineLvl w:val="3"/>
              <w:rPr>
                <w:spacing w:val="0"/>
                <w:sz w:val="26"/>
                <w:szCs w:val="26"/>
                <w:lang w:val="es-ES"/>
              </w:rPr>
            </w:pPr>
            <w:r w:rsidRPr="0049599A">
              <w:rPr>
                <w:spacing w:val="0"/>
                <w:sz w:val="26"/>
                <w:szCs w:val="26"/>
                <w:lang w:val="es-ES"/>
              </w:rPr>
              <w:t>24.1. Với điều kiện E-HSDT đáp ứng cơ bản yêu cầu nêu trong E-HSMT thì Bên mời thầu có thể chấp nhận các sai sót mà không phải là những sai khác, đặt điều kiện hay bỏ sót nội dung trong E-HSDT.</w:t>
            </w:r>
          </w:p>
          <w:p w14:paraId="0B9ACEA0" w14:textId="77777777" w:rsidR="00EF0925" w:rsidRPr="0049599A" w:rsidRDefault="00EF0925" w:rsidP="007A058A">
            <w:pPr>
              <w:pStyle w:val="Sub-ClauseText"/>
              <w:widowControl w:val="0"/>
              <w:spacing w:before="60" w:after="60"/>
              <w:ind w:left="170"/>
              <w:rPr>
                <w:spacing w:val="-2"/>
                <w:sz w:val="26"/>
                <w:szCs w:val="26"/>
                <w:lang w:val="es-ES"/>
              </w:rPr>
            </w:pPr>
            <w:r w:rsidRPr="0049599A">
              <w:rPr>
                <w:spacing w:val="-2"/>
                <w:sz w:val="26"/>
                <w:szCs w:val="26"/>
                <w:lang w:val="es-ES"/>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14:paraId="4CF58E3D" w14:textId="77777777" w:rsidR="00EF0925" w:rsidRPr="0049599A" w:rsidRDefault="00EF0925" w:rsidP="007A058A">
            <w:pPr>
              <w:pStyle w:val="Sub-ClauseText"/>
              <w:widowControl w:val="0"/>
              <w:spacing w:before="60" w:after="60"/>
              <w:ind w:left="209"/>
              <w:outlineLvl w:val="3"/>
              <w:rPr>
                <w:sz w:val="26"/>
                <w:szCs w:val="26"/>
                <w:lang w:val="es-ES"/>
              </w:rPr>
            </w:pPr>
            <w:r w:rsidRPr="0049599A">
              <w:rPr>
                <w:spacing w:val="0"/>
                <w:sz w:val="26"/>
                <w:szCs w:val="26"/>
                <w:lang w:val="es-ES"/>
              </w:rPr>
              <w:t xml:space="preserve">24.3. Với điều kiện E-HSDT đáp ứng cơ bản E-HSMT, Bên mời thầu sẽ điều chỉnh các sai sót không nghiêm trọng cho phù hợp với yêu cầu của E-HSMT. </w:t>
            </w:r>
          </w:p>
        </w:tc>
      </w:tr>
      <w:tr w:rsidR="00201659" w:rsidRPr="0049599A" w14:paraId="658DEF91" w14:textId="77777777" w:rsidTr="00453B03">
        <w:trPr>
          <w:trHeight w:val="20"/>
        </w:trPr>
        <w:tc>
          <w:tcPr>
            <w:tcW w:w="996" w:type="pct"/>
          </w:tcPr>
          <w:p w14:paraId="61B64F43"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25.</w:t>
            </w:r>
            <w:r w:rsidRPr="0049599A">
              <w:rPr>
                <w:sz w:val="26"/>
                <w:szCs w:val="26"/>
              </w:rPr>
              <w:tab/>
              <w:t xml:space="preserve"> Nhà thầu phụ </w:t>
            </w:r>
          </w:p>
          <w:p w14:paraId="2A0B9A67" w14:textId="77777777" w:rsidR="00EF0925" w:rsidRPr="0049599A" w:rsidRDefault="00EF0925" w:rsidP="00B27C21">
            <w:pPr>
              <w:pStyle w:val="Sec1-Clauses"/>
              <w:widowControl w:val="0"/>
              <w:spacing w:before="60" w:after="60"/>
              <w:ind w:left="0" w:firstLine="0"/>
              <w:jc w:val="both"/>
              <w:outlineLvl w:val="3"/>
              <w:rPr>
                <w:b w:val="0"/>
                <w:spacing w:val="-6"/>
                <w:position w:val="-8"/>
                <w:sz w:val="26"/>
                <w:szCs w:val="26"/>
              </w:rPr>
            </w:pPr>
          </w:p>
        </w:tc>
        <w:tc>
          <w:tcPr>
            <w:tcW w:w="4004" w:type="pct"/>
          </w:tcPr>
          <w:p w14:paraId="1A2F2BD3" w14:textId="77777777" w:rsidR="00EF0925" w:rsidRPr="0049599A" w:rsidRDefault="00EF0925" w:rsidP="007A058A">
            <w:pPr>
              <w:pStyle w:val="Sub-ClauseText"/>
              <w:widowControl w:val="0"/>
              <w:spacing w:before="60" w:after="60"/>
              <w:ind w:left="209"/>
              <w:outlineLvl w:val="3"/>
              <w:rPr>
                <w:sz w:val="26"/>
                <w:szCs w:val="26"/>
              </w:rPr>
            </w:pPr>
            <w:r w:rsidRPr="0049599A">
              <w:rPr>
                <w:sz w:val="26"/>
                <w:szCs w:val="26"/>
              </w:rPr>
              <w:t xml:space="preserve">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w:t>
            </w:r>
            <w:r w:rsidRPr="0049599A">
              <w:rPr>
                <w:sz w:val="26"/>
                <w:szCs w:val="26"/>
              </w:rPr>
              <w:lastRenderedPageBreak/>
              <w:t>(không xét đến năng lực và kinh nghiệm của nhà thầu phụ).</w:t>
            </w:r>
          </w:p>
          <w:p w14:paraId="1EB0FF4B" w14:textId="77777777" w:rsidR="00EF0925" w:rsidRPr="0049599A" w:rsidRDefault="00EF0925" w:rsidP="007A058A">
            <w:pPr>
              <w:pStyle w:val="Sub-ClauseText"/>
              <w:widowControl w:val="0"/>
              <w:spacing w:before="60" w:after="60"/>
              <w:ind w:left="209"/>
              <w:outlineLvl w:val="3"/>
              <w:rPr>
                <w:sz w:val="26"/>
                <w:szCs w:val="26"/>
              </w:rPr>
            </w:pPr>
            <w:r w:rsidRPr="0049599A">
              <w:rPr>
                <w:sz w:val="26"/>
                <w:szCs w:val="26"/>
              </w:rPr>
              <w:t>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w:t>
            </w:r>
          </w:p>
          <w:p w14:paraId="073E9839" w14:textId="77777777" w:rsidR="00EF0925" w:rsidRPr="0049599A" w:rsidRDefault="00EF0925" w:rsidP="007A058A">
            <w:pPr>
              <w:pStyle w:val="Sub-ClauseText"/>
              <w:widowControl w:val="0"/>
              <w:spacing w:before="60" w:after="60"/>
              <w:ind w:left="209"/>
              <w:outlineLvl w:val="3"/>
              <w:rPr>
                <w:sz w:val="26"/>
                <w:szCs w:val="26"/>
              </w:rPr>
            </w:pPr>
            <w:r w:rsidRPr="0049599A">
              <w:rPr>
                <w:sz w:val="26"/>
                <w:szCs w:val="26"/>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49599A">
              <w:rPr>
                <w:b/>
                <w:sz w:val="26"/>
                <w:szCs w:val="26"/>
              </w:rPr>
              <w:t>BDL</w:t>
            </w:r>
            <w:r w:rsidRPr="0049599A">
              <w:rPr>
                <w:sz w:val="26"/>
                <w:szCs w:val="26"/>
              </w:rPr>
              <w:t>.</w:t>
            </w:r>
          </w:p>
          <w:p w14:paraId="07626A20" w14:textId="77777777" w:rsidR="00EF0925" w:rsidRPr="0049599A" w:rsidRDefault="00EF0925" w:rsidP="007A058A">
            <w:pPr>
              <w:pStyle w:val="Sub-ClauseText"/>
              <w:widowControl w:val="0"/>
              <w:spacing w:before="60" w:after="60"/>
              <w:ind w:left="209"/>
              <w:outlineLvl w:val="3"/>
              <w:rPr>
                <w:sz w:val="26"/>
                <w:szCs w:val="26"/>
              </w:rPr>
            </w:pPr>
            <w:r w:rsidRPr="0049599A">
              <w:rPr>
                <w:sz w:val="26"/>
                <w:szCs w:val="26"/>
              </w:rPr>
              <w:t xml:space="preserve">25.3. Nhà thầu chính không được sử dụng nhà thầu phụ cho công việc khác ngoài công việc đã kê khai sử dụng nhà thầu phụ nêu trong </w:t>
            </w:r>
            <w:r w:rsidRPr="0049599A">
              <w:rPr>
                <w:spacing w:val="0"/>
                <w:sz w:val="26"/>
                <w:szCs w:val="26"/>
              </w:rPr>
              <w:t>E-</w:t>
            </w:r>
            <w:r w:rsidRPr="0049599A">
              <w:rPr>
                <w:sz w:val="26"/>
                <w:szCs w:val="26"/>
              </w:rPr>
              <w:t xml:space="preserve">HSDT; việc thay thế, bổ sung nhà thầu phụ ngoài danh sách các nhà thầu phụ đã nêu trong </w:t>
            </w:r>
            <w:r w:rsidRPr="0049599A">
              <w:rPr>
                <w:spacing w:val="0"/>
                <w:sz w:val="26"/>
                <w:szCs w:val="26"/>
              </w:rPr>
              <w:t>E-</w:t>
            </w:r>
            <w:r w:rsidRPr="0049599A">
              <w:rPr>
                <w:sz w:val="26"/>
                <w:szCs w:val="26"/>
              </w:rPr>
              <w:t xml:space="preserve">HSDT chỉ được thực hiện khi có lý do xác đáng, hợp lý và được Chủ đầu tư chấp thuận; trường hợp sử dụng nhà thầu phụ cho công việc khác ngoài công việc đã kê khai sử dụng nhà thầu phụ, ngoài danh sách các nhà thầu phụ đã nêu trong </w:t>
            </w:r>
            <w:r w:rsidRPr="0049599A">
              <w:rPr>
                <w:spacing w:val="0"/>
                <w:sz w:val="26"/>
                <w:szCs w:val="26"/>
              </w:rPr>
              <w:t>E-</w:t>
            </w:r>
            <w:r w:rsidRPr="0049599A">
              <w:rPr>
                <w:sz w:val="26"/>
                <w:szCs w:val="26"/>
              </w:rPr>
              <w:t>HSDT mà không có lý do chính đáng và chưa được Chủ đầu tư chấp thuận được coi là hành vi “chuyển nhượng thầu”.</w:t>
            </w:r>
          </w:p>
        </w:tc>
      </w:tr>
      <w:tr w:rsidR="00201659" w:rsidRPr="0049599A" w14:paraId="2CDEBC8E" w14:textId="77777777" w:rsidTr="00745804">
        <w:trPr>
          <w:trHeight w:val="560"/>
        </w:trPr>
        <w:tc>
          <w:tcPr>
            <w:tcW w:w="996" w:type="pct"/>
          </w:tcPr>
          <w:p w14:paraId="112C7262" w14:textId="77777777" w:rsidR="00EF0925" w:rsidRPr="0049599A" w:rsidRDefault="00EF0925" w:rsidP="00B27C21">
            <w:pPr>
              <w:pStyle w:val="Sec1-Clauses"/>
              <w:widowControl w:val="0"/>
              <w:tabs>
                <w:tab w:val="clear" w:pos="360"/>
                <w:tab w:val="num" w:pos="460"/>
              </w:tabs>
              <w:spacing w:before="60" w:after="60"/>
              <w:ind w:left="0" w:firstLine="0"/>
              <w:jc w:val="both"/>
              <w:outlineLvl w:val="3"/>
              <w:rPr>
                <w:sz w:val="26"/>
                <w:szCs w:val="26"/>
              </w:rPr>
            </w:pPr>
            <w:r w:rsidRPr="0049599A">
              <w:rPr>
                <w:spacing w:val="-6"/>
                <w:position w:val="-8"/>
                <w:sz w:val="26"/>
                <w:szCs w:val="26"/>
              </w:rPr>
              <w:lastRenderedPageBreak/>
              <w:t>26. Ưu đãi trong lựa chọn nhà thầu</w:t>
            </w:r>
          </w:p>
        </w:tc>
        <w:tc>
          <w:tcPr>
            <w:tcW w:w="4004" w:type="pct"/>
          </w:tcPr>
          <w:p w14:paraId="712CD1DF" w14:textId="77777777" w:rsidR="00EF0925" w:rsidRPr="0049599A" w:rsidRDefault="00EF0925" w:rsidP="007A058A">
            <w:pPr>
              <w:pStyle w:val="3"/>
              <w:spacing w:before="60" w:after="60"/>
              <w:ind w:left="170" w:firstLine="0"/>
              <w:rPr>
                <w:b w:val="0"/>
                <w:lang w:val="en-US"/>
              </w:rPr>
            </w:pPr>
            <w:r w:rsidRPr="0049599A">
              <w:rPr>
                <w:b w:val="0"/>
                <w:lang w:val="en-US"/>
              </w:rPr>
              <w:t xml:space="preserve">26.1 Ưu đãi trong Mục này chỉ thực </w:t>
            </w:r>
            <w:r w:rsidRPr="0049599A">
              <w:rPr>
                <w:b w:val="0"/>
              </w:rPr>
              <w:t xml:space="preserve">hiện trong trường hợp </w:t>
            </w:r>
            <w:r w:rsidRPr="0049599A">
              <w:rPr>
                <w:b w:val="0"/>
                <w:lang w:val="en-US"/>
              </w:rPr>
              <w:t>B</w:t>
            </w:r>
            <w:r w:rsidRPr="0049599A">
              <w:rPr>
                <w:b w:val="0"/>
              </w:rPr>
              <w:t>ên mời thầu áp dụng quy trình</w:t>
            </w:r>
            <w:r w:rsidRPr="0049599A">
              <w:rPr>
                <w:b w:val="0"/>
                <w:lang w:val="en-US"/>
              </w:rPr>
              <w:t xml:space="preserve"> 1 </w:t>
            </w:r>
            <w:r w:rsidRPr="0049599A">
              <w:rPr>
                <w:b w:val="0"/>
              </w:rPr>
              <w:t xml:space="preserve">theo Mục </w:t>
            </w:r>
            <w:r w:rsidRPr="0049599A">
              <w:rPr>
                <w:b w:val="0"/>
                <w:lang w:val="en-US"/>
              </w:rPr>
              <w:t>27</w:t>
            </w:r>
            <w:r w:rsidRPr="0049599A">
              <w:rPr>
                <w:b w:val="0"/>
              </w:rPr>
              <w:t>.</w:t>
            </w:r>
            <w:r w:rsidRPr="0049599A">
              <w:rPr>
                <w:b w:val="0"/>
                <w:lang w:val="en-US"/>
              </w:rPr>
              <w:t>2.1</w:t>
            </w:r>
            <w:r w:rsidRPr="0049599A">
              <w:rPr>
                <w:b w:val="0"/>
              </w:rPr>
              <w:t xml:space="preserve"> E-CDNT</w:t>
            </w:r>
            <w:r w:rsidRPr="0049599A">
              <w:rPr>
                <w:b w:val="0"/>
                <w:lang w:val="en-US"/>
              </w:rPr>
              <w:t>.</w:t>
            </w:r>
          </w:p>
          <w:p w14:paraId="5F7C41A9" w14:textId="77777777" w:rsidR="00EF0925" w:rsidRPr="0049599A" w:rsidRDefault="00EF0925" w:rsidP="007A058A">
            <w:pPr>
              <w:pStyle w:val="3"/>
              <w:spacing w:before="60" w:after="60"/>
              <w:ind w:left="170" w:firstLine="0"/>
              <w:rPr>
                <w:b w:val="0"/>
                <w:lang w:val="en-US"/>
              </w:rPr>
            </w:pPr>
            <w:r w:rsidRPr="0049599A">
              <w:rPr>
                <w:b w:val="0"/>
                <w:lang w:val="en-US"/>
              </w:rPr>
              <w:t xml:space="preserve">26.2. </w:t>
            </w:r>
            <w:r w:rsidRPr="0049599A">
              <w:rPr>
                <w:b w:val="0"/>
              </w:rPr>
              <w:t>Nguyên tắc ưu đãi</w:t>
            </w:r>
            <w:r w:rsidRPr="0049599A">
              <w:rPr>
                <w:b w:val="0"/>
                <w:lang w:val="en-US"/>
              </w:rPr>
              <w:t>:</w:t>
            </w:r>
            <w:r w:rsidRPr="0049599A">
              <w:rPr>
                <w:b w:val="0"/>
              </w:rPr>
              <w:t xml:space="preserve"> Nhà thầu được hưởng ưu đãi </w:t>
            </w:r>
            <w:r w:rsidRPr="0049599A">
              <w:rPr>
                <w:b w:val="0"/>
                <w:lang w:val="en-US"/>
              </w:rPr>
              <w:t>khi</w:t>
            </w:r>
            <w:r w:rsidRPr="0049599A">
              <w:rPr>
                <w:b w:val="0"/>
              </w:rPr>
              <w:t xml:space="preserve"> cung cấp hàng hóa mà hàng hóa đó có chi phí sản xuất trong nước chiếm tỷ lệ từ 25% trở lên</w:t>
            </w:r>
            <w:r w:rsidRPr="0049599A">
              <w:rPr>
                <w:b w:val="0"/>
                <w:lang w:val="en-US"/>
              </w:rPr>
              <w:t>.</w:t>
            </w:r>
          </w:p>
          <w:p w14:paraId="3CEFCEBB" w14:textId="77777777" w:rsidR="00EF0925" w:rsidRPr="0049599A" w:rsidRDefault="00EF0925" w:rsidP="007A058A">
            <w:pPr>
              <w:pStyle w:val="BodyTextIndent2"/>
              <w:widowControl w:val="0"/>
              <w:tabs>
                <w:tab w:val="clear" w:pos="720"/>
              </w:tabs>
              <w:spacing w:before="60" w:after="60"/>
              <w:ind w:left="170" w:firstLine="0"/>
              <w:jc w:val="both"/>
              <w:rPr>
                <w:sz w:val="26"/>
                <w:szCs w:val="26"/>
                <w:lang w:val="vi-VN"/>
              </w:rPr>
            </w:pPr>
            <w:r w:rsidRPr="0049599A">
              <w:rPr>
                <w:sz w:val="26"/>
                <w:szCs w:val="26"/>
              </w:rPr>
              <w:t>26.3.</w:t>
            </w:r>
            <w:r w:rsidRPr="0049599A">
              <w:rPr>
                <w:sz w:val="26"/>
                <w:szCs w:val="26"/>
                <w:lang w:val="vi-VN"/>
              </w:rPr>
              <w:t xml:space="preserve"> Việc tính ưu đãi được thực hiện trong quá trình đánh giá E-HSDT để so sánh, xếp hạng E-HSDT:</w:t>
            </w:r>
          </w:p>
          <w:p w14:paraId="56DAA9B5" w14:textId="77777777" w:rsidR="00EF0925" w:rsidRPr="0049599A" w:rsidRDefault="00EF0925" w:rsidP="007A058A">
            <w:pPr>
              <w:pStyle w:val="BodyTextIndent2"/>
              <w:widowControl w:val="0"/>
              <w:tabs>
                <w:tab w:val="left" w:pos="993"/>
              </w:tabs>
              <w:spacing w:before="60" w:after="60"/>
              <w:ind w:left="170" w:firstLine="0"/>
              <w:jc w:val="both"/>
              <w:rPr>
                <w:sz w:val="26"/>
                <w:szCs w:val="26"/>
                <w:lang w:val="vi-VN"/>
              </w:rPr>
            </w:pPr>
            <w:r w:rsidRPr="0049599A">
              <w:rPr>
                <w:sz w:val="26"/>
                <w:szCs w:val="26"/>
                <w:lang w:val="vi-VN"/>
              </w:rPr>
              <w:t>Hàng hóa chỉ được hưởng ưu đãi khi nhà thầu chứng minh được hàng hóa đó có chi phí sản xuất trong nước chiếm tỷ lệ từ 25% trở lên trong giá hàng hóa. Tỷ lệ % chi phí sản xuất trong nước của hàng hóa được tính theo công thức sau đây:</w:t>
            </w:r>
          </w:p>
          <w:p w14:paraId="1DAD736D" w14:textId="77777777" w:rsidR="00EF0925" w:rsidRPr="0049599A" w:rsidRDefault="00EF0925" w:rsidP="007A058A">
            <w:pPr>
              <w:pStyle w:val="BodyTextIndent2"/>
              <w:widowControl w:val="0"/>
              <w:tabs>
                <w:tab w:val="left" w:pos="993"/>
              </w:tabs>
              <w:spacing w:before="60" w:after="60"/>
              <w:ind w:left="170" w:firstLine="0"/>
              <w:jc w:val="center"/>
              <w:rPr>
                <w:sz w:val="26"/>
                <w:szCs w:val="26"/>
              </w:rPr>
            </w:pPr>
            <w:r w:rsidRPr="0049599A">
              <w:rPr>
                <w:sz w:val="26"/>
                <w:szCs w:val="26"/>
              </w:rPr>
              <w:t>D (%) = G</w:t>
            </w:r>
            <w:r w:rsidRPr="0049599A">
              <w:rPr>
                <w:sz w:val="26"/>
                <w:szCs w:val="26"/>
                <w:vertAlign w:val="superscript"/>
              </w:rPr>
              <w:t>*</w:t>
            </w:r>
            <w:r w:rsidRPr="0049599A">
              <w:rPr>
                <w:sz w:val="26"/>
                <w:szCs w:val="26"/>
              </w:rPr>
              <w:t>/G (%)</w:t>
            </w:r>
          </w:p>
          <w:p w14:paraId="2231DAF1" w14:textId="77777777" w:rsidR="00EF0925" w:rsidRPr="0049599A" w:rsidRDefault="00EF0925" w:rsidP="007A058A">
            <w:pPr>
              <w:pStyle w:val="BodyTextIndent2"/>
              <w:widowControl w:val="0"/>
              <w:tabs>
                <w:tab w:val="left" w:pos="993"/>
              </w:tabs>
              <w:spacing w:before="60" w:after="60"/>
              <w:ind w:left="170" w:firstLine="0"/>
              <w:jc w:val="both"/>
              <w:rPr>
                <w:sz w:val="26"/>
                <w:szCs w:val="26"/>
              </w:rPr>
            </w:pPr>
            <w:r w:rsidRPr="0049599A">
              <w:rPr>
                <w:sz w:val="26"/>
                <w:szCs w:val="26"/>
              </w:rPr>
              <w:t>Trong đó:</w:t>
            </w:r>
          </w:p>
          <w:p w14:paraId="6DA907D2" w14:textId="77777777" w:rsidR="00EF0925" w:rsidRPr="0049599A" w:rsidRDefault="00EF0925" w:rsidP="007A058A">
            <w:pPr>
              <w:pStyle w:val="BodyTextIndent2"/>
              <w:widowControl w:val="0"/>
              <w:tabs>
                <w:tab w:val="left" w:pos="993"/>
              </w:tabs>
              <w:spacing w:before="60" w:after="60"/>
              <w:ind w:left="170" w:firstLine="0"/>
              <w:jc w:val="both"/>
              <w:rPr>
                <w:sz w:val="26"/>
                <w:szCs w:val="26"/>
              </w:rPr>
            </w:pPr>
            <w:r w:rsidRPr="0049599A">
              <w:rPr>
                <w:sz w:val="26"/>
                <w:szCs w:val="26"/>
              </w:rPr>
              <w:t>- G</w:t>
            </w:r>
            <w:r w:rsidRPr="0049599A">
              <w:rPr>
                <w:sz w:val="26"/>
                <w:szCs w:val="26"/>
                <w:vertAlign w:val="superscript"/>
              </w:rPr>
              <w:t>*</w:t>
            </w:r>
            <w:r w:rsidRPr="0049599A">
              <w:rPr>
                <w:sz w:val="26"/>
                <w:szCs w:val="26"/>
              </w:rPr>
              <w:t>: Là chi phí sản xuất trong nước được tính bằng giá chào của hàng hóa trong E-HSDT trừ đi giá trị thuế và các chi phí nhập ngoại bao gồm cả phí, lệ phí (nếu có);</w:t>
            </w:r>
          </w:p>
          <w:p w14:paraId="089DECF1" w14:textId="77777777" w:rsidR="00EF0925" w:rsidRPr="0049599A" w:rsidRDefault="00EF0925" w:rsidP="007A058A">
            <w:pPr>
              <w:pStyle w:val="BodyTextIndent2"/>
              <w:widowControl w:val="0"/>
              <w:tabs>
                <w:tab w:val="left" w:pos="993"/>
              </w:tabs>
              <w:spacing w:before="60" w:after="60"/>
              <w:ind w:left="170" w:firstLine="0"/>
              <w:jc w:val="both"/>
              <w:rPr>
                <w:sz w:val="26"/>
                <w:szCs w:val="26"/>
              </w:rPr>
            </w:pPr>
            <w:r w:rsidRPr="0049599A">
              <w:rPr>
                <w:sz w:val="26"/>
                <w:szCs w:val="26"/>
              </w:rPr>
              <w:t>- G: Là giá chào của hàng hóa trong E-HSDT trừ đi giá trị thuế;</w:t>
            </w:r>
          </w:p>
          <w:p w14:paraId="2D979186" w14:textId="77777777" w:rsidR="00EF0925" w:rsidRPr="0049599A" w:rsidRDefault="00EF0925" w:rsidP="007A058A">
            <w:pPr>
              <w:pStyle w:val="BodyTextIndent2"/>
              <w:widowControl w:val="0"/>
              <w:tabs>
                <w:tab w:val="left" w:pos="993"/>
              </w:tabs>
              <w:spacing w:before="60" w:after="60"/>
              <w:ind w:left="170" w:firstLine="0"/>
              <w:jc w:val="both"/>
              <w:rPr>
                <w:sz w:val="26"/>
                <w:szCs w:val="26"/>
              </w:rPr>
            </w:pPr>
            <w:r w:rsidRPr="0049599A">
              <w:rPr>
                <w:spacing w:val="-10"/>
                <w:sz w:val="26"/>
                <w:szCs w:val="26"/>
              </w:rPr>
              <w:t xml:space="preserve">- D: Là tỷ lệ % chi phí sản xuất trong nước của hàng hóa. D ≥ 25% thì hàng hóa đó được hưởng ưu đãi </w:t>
            </w:r>
            <w:r w:rsidRPr="0049599A">
              <w:rPr>
                <w:sz w:val="26"/>
                <w:szCs w:val="26"/>
              </w:rPr>
              <w:t>theo quy định tại Mục này.</w:t>
            </w:r>
          </w:p>
          <w:p w14:paraId="2AB68F75" w14:textId="77777777" w:rsidR="00EF0925" w:rsidRPr="0049599A" w:rsidRDefault="00EF0925" w:rsidP="007A058A">
            <w:pPr>
              <w:pStyle w:val="BodyTextIndent2"/>
              <w:widowControl w:val="0"/>
              <w:tabs>
                <w:tab w:val="left" w:pos="993"/>
              </w:tabs>
              <w:spacing w:before="60" w:after="60"/>
              <w:ind w:left="170" w:firstLine="0"/>
              <w:jc w:val="both"/>
              <w:rPr>
                <w:b/>
                <w:sz w:val="26"/>
                <w:szCs w:val="26"/>
              </w:rPr>
            </w:pPr>
            <w:r w:rsidRPr="0049599A">
              <w:rPr>
                <w:sz w:val="26"/>
                <w:szCs w:val="26"/>
              </w:rPr>
              <w:t xml:space="preserve">26.4. Cách tính ưu đãi được thực hiện theo quy định tại </w:t>
            </w:r>
            <w:r w:rsidRPr="0049599A">
              <w:rPr>
                <w:b/>
                <w:sz w:val="26"/>
                <w:szCs w:val="26"/>
              </w:rPr>
              <w:t>E-BDL.</w:t>
            </w:r>
          </w:p>
          <w:p w14:paraId="38AA43CF" w14:textId="77777777" w:rsidR="00EF0925" w:rsidRPr="0049599A" w:rsidRDefault="00EF0925" w:rsidP="007A058A">
            <w:pPr>
              <w:pStyle w:val="BodyTextIndent2"/>
              <w:widowControl w:val="0"/>
              <w:tabs>
                <w:tab w:val="left" w:pos="993"/>
              </w:tabs>
              <w:spacing w:before="60" w:after="60"/>
              <w:ind w:left="170" w:firstLine="0"/>
              <w:jc w:val="both"/>
              <w:rPr>
                <w:sz w:val="26"/>
                <w:szCs w:val="26"/>
                <w:lang w:val="vi-VN"/>
              </w:rPr>
            </w:pPr>
            <w:r w:rsidRPr="0049599A">
              <w:rPr>
                <w:rFonts w:eastAsia="Calibri"/>
                <w:sz w:val="26"/>
                <w:szCs w:val="26"/>
              </w:rPr>
              <w:t>26</w:t>
            </w:r>
            <w:r w:rsidRPr="0049599A">
              <w:rPr>
                <w:rFonts w:eastAsia="Calibri"/>
                <w:sz w:val="26"/>
                <w:szCs w:val="26"/>
                <w:lang w:val="vi-VN"/>
              </w:rPr>
              <w:t>.</w:t>
            </w:r>
            <w:r w:rsidRPr="0049599A">
              <w:rPr>
                <w:rFonts w:eastAsia="Calibri"/>
                <w:sz w:val="26"/>
                <w:szCs w:val="26"/>
              </w:rPr>
              <w:t>5</w:t>
            </w:r>
            <w:r w:rsidRPr="0049599A">
              <w:rPr>
                <w:rFonts w:eastAsia="Calibri"/>
                <w:sz w:val="26"/>
                <w:szCs w:val="26"/>
                <w:lang w:val="vi-VN"/>
              </w:rPr>
              <w:t>. Nhà thầu tự khai thông tin để tính ưu đãi đối với hàng hóa mình chào khi tham dự thầu bằng cách đánh dấu nút ưu đãi cạnh mặt hàng đó.</w:t>
            </w:r>
          </w:p>
          <w:p w14:paraId="435BBCEC" w14:textId="36ECC3D7" w:rsidR="00EF0925" w:rsidRPr="00745804" w:rsidRDefault="00EF0925" w:rsidP="00745804">
            <w:pPr>
              <w:pStyle w:val="Sub-ClauseText"/>
              <w:widowControl w:val="0"/>
              <w:spacing w:before="60" w:after="60"/>
              <w:ind w:left="170"/>
              <w:outlineLvl w:val="3"/>
              <w:rPr>
                <w:spacing w:val="0"/>
                <w:sz w:val="26"/>
                <w:szCs w:val="26"/>
                <w:lang w:val="vi-VN"/>
              </w:rPr>
            </w:pPr>
            <w:r w:rsidRPr="0049599A">
              <w:rPr>
                <w:sz w:val="26"/>
                <w:szCs w:val="26"/>
                <w:lang w:val="vi-VN"/>
              </w:rPr>
              <w:t xml:space="preserve">26.6. Trường hợp hàng hoá do các nhà thầu chào đều không thuộc đối tượng được hưởng ưu đãi thì không tiến hành đánh giá và xác định giá </w:t>
            </w:r>
            <w:r w:rsidRPr="0049599A">
              <w:rPr>
                <w:sz w:val="26"/>
                <w:szCs w:val="26"/>
                <w:lang w:val="vi-VN"/>
              </w:rPr>
              <w:lastRenderedPageBreak/>
              <w:t>trị ưu đãi.</w:t>
            </w:r>
          </w:p>
        </w:tc>
      </w:tr>
      <w:tr w:rsidR="00201659" w:rsidRPr="0049599A" w14:paraId="587BD8A5" w14:textId="77777777" w:rsidTr="00453B03">
        <w:trPr>
          <w:trHeight w:val="96"/>
        </w:trPr>
        <w:tc>
          <w:tcPr>
            <w:tcW w:w="996" w:type="pct"/>
          </w:tcPr>
          <w:p w14:paraId="77F456F2" w14:textId="08632C97" w:rsidR="00EF0925" w:rsidRPr="0049599A" w:rsidRDefault="00EF0925" w:rsidP="00B27C21">
            <w:pPr>
              <w:pStyle w:val="Sec1-Clauses"/>
              <w:widowControl w:val="0"/>
              <w:spacing w:before="60" w:after="60"/>
              <w:ind w:left="0" w:firstLine="0"/>
              <w:jc w:val="both"/>
              <w:outlineLvl w:val="3"/>
              <w:rPr>
                <w:sz w:val="26"/>
                <w:szCs w:val="26"/>
              </w:rPr>
            </w:pPr>
            <w:bookmarkStart w:id="77" w:name="_Toc399947591"/>
            <w:bookmarkStart w:id="78" w:name="_Toc400551706"/>
            <w:r w:rsidRPr="0049599A">
              <w:rPr>
                <w:sz w:val="26"/>
                <w:szCs w:val="26"/>
              </w:rPr>
              <w:lastRenderedPageBreak/>
              <w:t xml:space="preserve">27. Đánh giá </w:t>
            </w:r>
            <w:bookmarkEnd w:id="77"/>
            <w:bookmarkEnd w:id="78"/>
            <w:r w:rsidRPr="0049599A">
              <w:rPr>
                <w:sz w:val="26"/>
                <w:szCs w:val="26"/>
              </w:rPr>
              <w:t>E-HSDT</w:t>
            </w:r>
          </w:p>
        </w:tc>
        <w:tc>
          <w:tcPr>
            <w:tcW w:w="4004" w:type="pct"/>
          </w:tcPr>
          <w:p w14:paraId="73B86710"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 xml:space="preserve">27.1. Bên mời thầu áp dụng phương pháp đánh giá theo quy định tại </w:t>
            </w:r>
            <w:r w:rsidRPr="0049599A">
              <w:rPr>
                <w:b/>
                <w:spacing w:val="0"/>
                <w:sz w:val="26"/>
                <w:szCs w:val="26"/>
              </w:rPr>
              <w:t>E-BDL</w:t>
            </w:r>
            <w:r w:rsidRPr="0049599A">
              <w:rPr>
                <w:spacing w:val="0"/>
                <w:sz w:val="26"/>
                <w:szCs w:val="26"/>
              </w:rPr>
              <w:t xml:space="preserve"> để đánh giá E-HSDT. </w:t>
            </w:r>
          </w:p>
          <w:p w14:paraId="0456D969" w14:textId="77777777" w:rsidR="00EF0925" w:rsidRPr="0049599A" w:rsidRDefault="00EF0925" w:rsidP="007A058A">
            <w:pPr>
              <w:widowControl w:val="0"/>
              <w:spacing w:before="60" w:after="60"/>
              <w:ind w:left="170"/>
              <w:outlineLvl w:val="3"/>
              <w:rPr>
                <w:sz w:val="26"/>
                <w:szCs w:val="26"/>
              </w:rPr>
            </w:pPr>
            <w:r w:rsidRPr="0049599A">
              <w:rPr>
                <w:sz w:val="26"/>
                <w:szCs w:val="26"/>
              </w:rPr>
              <w:t>27.2. Căn cứ vào E-HSDT của các nhà thầu đã nộp trên Hệ thống và phương pháp đánh giá E-HSDT tại mục 27.1 E-CDNT, bên mời thầu chọn 01 trong 02 quy trình đánh giá E-HSDT dưới đây cho phù hợp để đánh giá E-HSDT:</w:t>
            </w:r>
          </w:p>
          <w:p w14:paraId="12DF49B8" w14:textId="77777777" w:rsidR="00EF0925" w:rsidRPr="0049599A" w:rsidRDefault="00EF0925" w:rsidP="007A058A">
            <w:pPr>
              <w:widowControl w:val="0"/>
              <w:spacing w:before="60" w:after="60"/>
              <w:ind w:left="170"/>
              <w:outlineLvl w:val="3"/>
              <w:rPr>
                <w:sz w:val="26"/>
                <w:szCs w:val="26"/>
              </w:rPr>
            </w:pPr>
            <w:r w:rsidRPr="0049599A">
              <w:rPr>
                <w:sz w:val="26"/>
                <w:szCs w:val="26"/>
              </w:rPr>
              <w:t>27.2.1. Quy trình 1 (áp dụng đối với phương pháp “giá đánh giá” và “giá thấp nhất”):</w:t>
            </w:r>
          </w:p>
          <w:p w14:paraId="1B1BD0A4" w14:textId="77777777" w:rsidR="00EF0925" w:rsidRPr="0049599A" w:rsidRDefault="00EF0925" w:rsidP="007A058A">
            <w:pPr>
              <w:pStyle w:val="Sub-ClauseText"/>
              <w:widowControl w:val="0"/>
              <w:spacing w:before="60" w:after="60"/>
              <w:ind w:left="170"/>
              <w:outlineLvl w:val="3"/>
              <w:rPr>
                <w:bCs/>
                <w:sz w:val="26"/>
                <w:szCs w:val="26"/>
              </w:rPr>
            </w:pPr>
            <w:r w:rsidRPr="0049599A">
              <w:rPr>
                <w:bCs/>
                <w:sz w:val="26"/>
                <w:szCs w:val="26"/>
              </w:rPr>
              <w:t>a) Bước 1: Đánh giá tính hợp lệ theo quy định tại Mục 1 Chương III;</w:t>
            </w:r>
          </w:p>
          <w:p w14:paraId="151FF148" w14:textId="77777777" w:rsidR="00EF0925" w:rsidRPr="0049599A" w:rsidRDefault="00EF0925" w:rsidP="007A058A">
            <w:pPr>
              <w:pStyle w:val="Sub-ClauseText"/>
              <w:widowControl w:val="0"/>
              <w:spacing w:before="60" w:after="60"/>
              <w:ind w:left="170"/>
              <w:outlineLvl w:val="3"/>
              <w:rPr>
                <w:bCs/>
                <w:sz w:val="26"/>
                <w:szCs w:val="26"/>
              </w:rPr>
            </w:pPr>
            <w:r w:rsidRPr="0049599A">
              <w:rPr>
                <w:bCs/>
                <w:sz w:val="26"/>
                <w:szCs w:val="26"/>
              </w:rPr>
              <w:t xml:space="preserve">b) Bước 2: Đánh giá về </w:t>
            </w:r>
            <w:r w:rsidRPr="0049599A">
              <w:rPr>
                <w:spacing w:val="0"/>
                <w:sz w:val="26"/>
                <w:szCs w:val="26"/>
              </w:rPr>
              <w:t>năng lực và kinh nghiệm theo</w:t>
            </w:r>
            <w:r w:rsidRPr="0049599A">
              <w:rPr>
                <w:bCs/>
                <w:sz w:val="26"/>
                <w:szCs w:val="26"/>
              </w:rPr>
              <w:t xml:space="preserve"> quy định tại Mục 2 Chương III;</w:t>
            </w:r>
          </w:p>
          <w:p w14:paraId="0578187F" w14:textId="77777777" w:rsidR="00EF0925" w:rsidRPr="0049599A" w:rsidRDefault="00EF0925" w:rsidP="007A058A">
            <w:pPr>
              <w:pStyle w:val="Sub-ClauseText"/>
              <w:widowControl w:val="0"/>
              <w:spacing w:before="60" w:after="60"/>
              <w:ind w:left="170"/>
              <w:outlineLvl w:val="3"/>
              <w:rPr>
                <w:bCs/>
                <w:sz w:val="26"/>
                <w:szCs w:val="26"/>
              </w:rPr>
            </w:pPr>
            <w:r w:rsidRPr="0049599A">
              <w:rPr>
                <w:bCs/>
                <w:sz w:val="26"/>
                <w:szCs w:val="26"/>
              </w:rPr>
              <w:t>c) Bước 3: Đánh giá về kỹ thuật theo quy định tại Mục 3 Chương III;</w:t>
            </w:r>
          </w:p>
          <w:p w14:paraId="6B508299" w14:textId="77777777" w:rsidR="00EF0925" w:rsidRPr="0049599A" w:rsidRDefault="00EF0925" w:rsidP="007A058A">
            <w:pPr>
              <w:pStyle w:val="Sub-ClauseText"/>
              <w:widowControl w:val="0"/>
              <w:spacing w:before="60" w:after="60"/>
              <w:ind w:left="170"/>
              <w:outlineLvl w:val="3"/>
              <w:rPr>
                <w:bCs/>
                <w:sz w:val="26"/>
                <w:szCs w:val="26"/>
              </w:rPr>
            </w:pPr>
            <w:r w:rsidRPr="0049599A">
              <w:rPr>
                <w:bCs/>
                <w:sz w:val="26"/>
                <w:szCs w:val="26"/>
              </w:rPr>
              <w:t>d) Bước 4: Đánh giá về giá theo quy định tại Mục 4 Chương III;</w:t>
            </w:r>
          </w:p>
          <w:p w14:paraId="0AAF05D8" w14:textId="77777777" w:rsidR="00EF0925" w:rsidRPr="0049599A" w:rsidRDefault="00EF0925" w:rsidP="007A058A">
            <w:pPr>
              <w:widowControl w:val="0"/>
              <w:spacing w:before="60" w:after="60"/>
              <w:ind w:left="170"/>
              <w:outlineLvl w:val="3"/>
              <w:rPr>
                <w:bCs/>
                <w:sz w:val="26"/>
                <w:szCs w:val="26"/>
              </w:rPr>
            </w:pPr>
            <w:r w:rsidRPr="0049599A">
              <w:rPr>
                <w:bCs/>
                <w:sz w:val="26"/>
                <w:szCs w:val="26"/>
              </w:rPr>
              <w:t xml:space="preserve">- Nhà thầu </w:t>
            </w:r>
            <w:r w:rsidRPr="0049599A">
              <w:rPr>
                <w:sz w:val="26"/>
                <w:szCs w:val="26"/>
              </w:rPr>
              <w:t xml:space="preserve">có E-HSDT không đáp ứng sẽ không được đánh giá </w:t>
            </w:r>
            <w:r w:rsidRPr="0049599A">
              <w:rPr>
                <w:bCs/>
                <w:sz w:val="26"/>
                <w:szCs w:val="26"/>
              </w:rPr>
              <w:t>ở bước tiếp theo.</w:t>
            </w:r>
          </w:p>
          <w:p w14:paraId="777FF66C" w14:textId="49477CB7" w:rsidR="00EF0925" w:rsidRPr="0049599A" w:rsidRDefault="00EF0925" w:rsidP="007A058A">
            <w:pPr>
              <w:pStyle w:val="Sub-ClauseText"/>
              <w:widowControl w:val="0"/>
              <w:spacing w:before="60" w:after="60"/>
              <w:ind w:left="170"/>
              <w:outlineLvl w:val="3"/>
              <w:rPr>
                <w:spacing w:val="0"/>
                <w:sz w:val="26"/>
                <w:szCs w:val="26"/>
              </w:rPr>
            </w:pPr>
            <w:r w:rsidRPr="0049599A">
              <w:rPr>
                <w:bCs/>
                <w:sz w:val="26"/>
                <w:szCs w:val="26"/>
              </w:rPr>
              <w:t>đ) Bước 5: Sau khi đánh giá về giá, Bên mời thầu lập danh sách xếp hạng nhà thầu trình Chủ đầu tư phê duyệt. Nhà thầu xếp hạng thứ nhất đư</w:t>
            </w:r>
            <w:r w:rsidR="00741649" w:rsidRPr="0049599A">
              <w:rPr>
                <w:bCs/>
                <w:sz w:val="26"/>
                <w:szCs w:val="26"/>
              </w:rPr>
              <w:t xml:space="preserve">ợc mời vào thương thảo hợp đồng. </w:t>
            </w:r>
            <w:r w:rsidRPr="0049599A">
              <w:rPr>
                <w:bCs/>
                <w:sz w:val="26"/>
                <w:szCs w:val="26"/>
              </w:rPr>
              <w:t xml:space="preserve">Việc xếp hạng nhà thầu thực hiện theo quy định tại </w:t>
            </w:r>
            <w:r w:rsidRPr="0049599A">
              <w:rPr>
                <w:b/>
                <w:bCs/>
                <w:sz w:val="26"/>
                <w:szCs w:val="26"/>
              </w:rPr>
              <w:t>E-BDL</w:t>
            </w:r>
            <w:r w:rsidRPr="0049599A">
              <w:rPr>
                <w:bCs/>
                <w:sz w:val="26"/>
                <w:szCs w:val="26"/>
              </w:rPr>
              <w:t xml:space="preserve">. </w:t>
            </w:r>
          </w:p>
          <w:p w14:paraId="031D8DF7"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 xml:space="preserve">27.2.2. Quy trình 2 (chỉ áp dụng đối với </w:t>
            </w:r>
            <w:r w:rsidRPr="0049599A">
              <w:rPr>
                <w:sz w:val="26"/>
                <w:szCs w:val="26"/>
              </w:rPr>
              <w:t>phương pháp “giá thấp nhất” và các E-HSDT đều không có bất kỳ ưu đãi nào</w:t>
            </w:r>
            <w:r w:rsidRPr="0049599A">
              <w:rPr>
                <w:spacing w:val="0"/>
                <w:sz w:val="26"/>
                <w:szCs w:val="26"/>
              </w:rPr>
              <w:t>).</w:t>
            </w:r>
          </w:p>
          <w:p w14:paraId="1FDBF29B" w14:textId="77777777" w:rsidR="00EF0925" w:rsidRPr="0049599A" w:rsidRDefault="00EF0925" w:rsidP="007A058A">
            <w:pPr>
              <w:pStyle w:val="Sub-ClauseText"/>
              <w:widowControl w:val="0"/>
              <w:spacing w:before="60" w:after="60"/>
              <w:ind w:left="170"/>
              <w:outlineLvl w:val="3"/>
              <w:rPr>
                <w:strike/>
                <w:spacing w:val="0"/>
                <w:sz w:val="26"/>
                <w:szCs w:val="26"/>
              </w:rPr>
            </w:pPr>
            <w:r w:rsidRPr="0049599A">
              <w:rPr>
                <w:spacing w:val="0"/>
                <w:sz w:val="26"/>
                <w:szCs w:val="26"/>
              </w:rPr>
              <w:t>a) Bước 1: Xếp hạng nhà thầu căn cứ vào giá dự thầu, nhà thầu có giá dự thầu thấp nhất được xếp hạng thứ nhất.</w:t>
            </w:r>
            <w:r w:rsidRPr="0049599A">
              <w:rPr>
                <w:sz w:val="26"/>
                <w:szCs w:val="26"/>
              </w:rPr>
              <w:t xml:space="preserve">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53F6EECA" w14:textId="77777777" w:rsidR="00EF0925" w:rsidRPr="0049599A" w:rsidRDefault="00EF0925" w:rsidP="007A058A">
            <w:pPr>
              <w:widowControl w:val="0"/>
              <w:spacing w:before="60" w:after="60"/>
              <w:ind w:left="170"/>
              <w:outlineLvl w:val="3"/>
              <w:rPr>
                <w:sz w:val="26"/>
                <w:szCs w:val="26"/>
              </w:rPr>
            </w:pPr>
            <w:r w:rsidRPr="0049599A">
              <w:rPr>
                <w:sz w:val="26"/>
                <w:szCs w:val="26"/>
              </w:rPr>
              <w:t xml:space="preserve">b) Bước 2: </w:t>
            </w:r>
            <w:r w:rsidRPr="0049599A">
              <w:rPr>
                <w:bCs/>
                <w:sz w:val="26"/>
                <w:szCs w:val="26"/>
              </w:rPr>
              <w:t xml:space="preserve"> Đánh giá tính hợp lệ theo quy định tại Mục 1 Chương III;</w:t>
            </w:r>
          </w:p>
          <w:p w14:paraId="43339AFE" w14:textId="77777777" w:rsidR="00EF0925" w:rsidRPr="0049599A" w:rsidRDefault="00EF0925" w:rsidP="007A058A">
            <w:pPr>
              <w:widowControl w:val="0"/>
              <w:spacing w:before="60" w:after="60"/>
              <w:ind w:left="170"/>
              <w:outlineLvl w:val="3"/>
              <w:rPr>
                <w:sz w:val="26"/>
                <w:szCs w:val="26"/>
              </w:rPr>
            </w:pPr>
            <w:r w:rsidRPr="0049599A">
              <w:rPr>
                <w:sz w:val="26"/>
                <w:szCs w:val="26"/>
              </w:rPr>
              <w:t xml:space="preserve">c) Bước 3: </w:t>
            </w:r>
            <w:r w:rsidRPr="0049599A">
              <w:rPr>
                <w:bCs/>
                <w:sz w:val="26"/>
                <w:szCs w:val="26"/>
              </w:rPr>
              <w:t xml:space="preserve"> Đánh giá về </w:t>
            </w:r>
            <w:r w:rsidRPr="0049599A">
              <w:rPr>
                <w:sz w:val="26"/>
                <w:szCs w:val="26"/>
              </w:rPr>
              <w:t>năng lực và kinh nghiệm theo</w:t>
            </w:r>
            <w:r w:rsidRPr="0049599A">
              <w:rPr>
                <w:bCs/>
                <w:sz w:val="26"/>
                <w:szCs w:val="26"/>
              </w:rPr>
              <w:t xml:space="preserve"> quy định tại Mục 2 Chương III;</w:t>
            </w:r>
          </w:p>
          <w:p w14:paraId="2DCDD36C" w14:textId="77777777" w:rsidR="00EF0925" w:rsidRPr="0049599A" w:rsidRDefault="00EF0925" w:rsidP="007A058A">
            <w:pPr>
              <w:widowControl w:val="0"/>
              <w:spacing w:before="60" w:after="60"/>
              <w:ind w:left="170"/>
              <w:outlineLvl w:val="3"/>
              <w:rPr>
                <w:sz w:val="26"/>
                <w:szCs w:val="26"/>
              </w:rPr>
            </w:pPr>
            <w:r w:rsidRPr="0049599A">
              <w:rPr>
                <w:sz w:val="26"/>
                <w:szCs w:val="26"/>
              </w:rPr>
              <w:t xml:space="preserve">d) Bước 4: </w:t>
            </w:r>
            <w:r w:rsidRPr="0049599A">
              <w:rPr>
                <w:bCs/>
                <w:sz w:val="26"/>
                <w:szCs w:val="26"/>
              </w:rPr>
              <w:t xml:space="preserve"> Đánh giá về kỹ thuật theo quy định tại quy định tại Mục 3 Chương III</w:t>
            </w:r>
            <w:r w:rsidRPr="0049599A">
              <w:rPr>
                <w:sz w:val="26"/>
                <w:szCs w:val="26"/>
              </w:rPr>
              <w:t>;</w:t>
            </w:r>
          </w:p>
          <w:p w14:paraId="4C34A535" w14:textId="77777777" w:rsidR="00EF0925" w:rsidRPr="0049599A" w:rsidRDefault="00EF0925" w:rsidP="007A058A">
            <w:pPr>
              <w:widowControl w:val="0"/>
              <w:spacing w:before="60" w:after="60"/>
              <w:ind w:left="170"/>
              <w:outlineLvl w:val="3"/>
              <w:rPr>
                <w:sz w:val="26"/>
                <w:szCs w:val="26"/>
              </w:rPr>
            </w:pPr>
            <w:r w:rsidRPr="0049599A">
              <w:rPr>
                <w:sz w:val="26"/>
                <w:szCs w:val="26"/>
              </w:rPr>
              <w:t>đ) Bước 5: Nhà thầu đáp ứng về mặt kỹ thuật sẽ được mời vào thương thảo hợp đồng.</w:t>
            </w:r>
          </w:p>
          <w:p w14:paraId="1AB2CD54" w14:textId="77777777" w:rsidR="00EF0925" w:rsidRPr="0049599A" w:rsidRDefault="00EF0925" w:rsidP="007A058A">
            <w:pPr>
              <w:widowControl w:val="0"/>
              <w:spacing w:before="60" w:after="60"/>
              <w:ind w:left="170"/>
              <w:outlineLvl w:val="3"/>
              <w:rPr>
                <w:sz w:val="26"/>
                <w:szCs w:val="26"/>
              </w:rPr>
            </w:pPr>
            <w:r w:rsidRPr="0049599A">
              <w:rPr>
                <w:sz w:val="26"/>
                <w:szCs w:val="26"/>
              </w:rPr>
              <w:t>Trường hợp E-HSDT của nhà thầu xếp hạng thứ nhất không đáp ứng thì thực hiện các bước đánh giá nêu trên đối với nhà thầu xếp hạng tiếp theo.</w:t>
            </w:r>
          </w:p>
        </w:tc>
      </w:tr>
      <w:tr w:rsidR="00201659" w:rsidRPr="0049599A" w14:paraId="1D281F18" w14:textId="77777777" w:rsidTr="00453B03">
        <w:trPr>
          <w:trHeight w:val="20"/>
        </w:trPr>
        <w:tc>
          <w:tcPr>
            <w:tcW w:w="996" w:type="pct"/>
          </w:tcPr>
          <w:p w14:paraId="22331692" w14:textId="2A54D4D6" w:rsidR="00EF0925" w:rsidRPr="0049599A" w:rsidRDefault="00EF0925" w:rsidP="00B27C21">
            <w:pPr>
              <w:pStyle w:val="Sec1-Clauses"/>
              <w:widowControl w:val="0"/>
              <w:spacing w:before="60" w:after="60"/>
              <w:ind w:left="0" w:firstLine="0"/>
              <w:jc w:val="both"/>
              <w:outlineLvl w:val="3"/>
              <w:rPr>
                <w:sz w:val="26"/>
                <w:szCs w:val="26"/>
              </w:rPr>
            </w:pPr>
            <w:bookmarkStart w:id="79" w:name="_Toc399947601"/>
            <w:bookmarkStart w:id="80" w:name="_Toc400551707"/>
            <w:r w:rsidRPr="0049599A">
              <w:rPr>
                <w:sz w:val="26"/>
                <w:szCs w:val="26"/>
              </w:rPr>
              <w:t>28. Thương thảo hợp đồng</w:t>
            </w:r>
            <w:bookmarkEnd w:id="79"/>
            <w:bookmarkEnd w:id="80"/>
            <w:r w:rsidRPr="0049599A">
              <w:rPr>
                <w:sz w:val="26"/>
                <w:szCs w:val="26"/>
              </w:rPr>
              <w:t xml:space="preserve"> và đối chiếu tài liệu</w:t>
            </w:r>
          </w:p>
        </w:tc>
        <w:tc>
          <w:tcPr>
            <w:tcW w:w="4004" w:type="pct"/>
          </w:tcPr>
          <w:p w14:paraId="1CF5B6B5" w14:textId="77777777" w:rsidR="00EF0925" w:rsidRPr="0049599A" w:rsidRDefault="00EF0925" w:rsidP="007A058A">
            <w:pPr>
              <w:pStyle w:val="Sub-ClauseText"/>
              <w:widowControl w:val="0"/>
              <w:spacing w:before="60" w:after="60"/>
              <w:ind w:left="170"/>
              <w:outlineLvl w:val="3"/>
              <w:rPr>
                <w:spacing w:val="0"/>
                <w:sz w:val="26"/>
                <w:szCs w:val="26"/>
              </w:rPr>
            </w:pPr>
            <w:bookmarkStart w:id="81" w:name="_Toc399947603"/>
            <w:r w:rsidRPr="0049599A">
              <w:rPr>
                <w:spacing w:val="0"/>
                <w:sz w:val="26"/>
                <w:szCs w:val="26"/>
              </w:rPr>
              <w:t>28.1. Việc thương thảo hợp đồng phải dựa trên các cơ sở sau đây:</w:t>
            </w:r>
            <w:bookmarkEnd w:id="81"/>
          </w:p>
          <w:p w14:paraId="196F052A" w14:textId="77777777" w:rsidR="00EF0925" w:rsidRPr="0049599A" w:rsidRDefault="00EF0925" w:rsidP="007A058A">
            <w:pPr>
              <w:pStyle w:val="Sub-ClauseText"/>
              <w:widowControl w:val="0"/>
              <w:spacing w:before="60" w:after="60"/>
              <w:ind w:left="170"/>
              <w:outlineLvl w:val="3"/>
              <w:rPr>
                <w:spacing w:val="0"/>
                <w:sz w:val="26"/>
                <w:szCs w:val="26"/>
              </w:rPr>
            </w:pPr>
            <w:bookmarkStart w:id="82" w:name="_Toc399947604"/>
            <w:r w:rsidRPr="0049599A">
              <w:rPr>
                <w:spacing w:val="0"/>
                <w:sz w:val="26"/>
                <w:szCs w:val="26"/>
              </w:rPr>
              <w:t>a) Báo cáo đánh giá E-HSDT;</w:t>
            </w:r>
            <w:bookmarkEnd w:id="82"/>
          </w:p>
          <w:p w14:paraId="5325D3B4" w14:textId="77777777" w:rsidR="00EF0925" w:rsidRPr="0049599A" w:rsidRDefault="00EF0925" w:rsidP="007A058A">
            <w:pPr>
              <w:pStyle w:val="Sub-ClauseText"/>
              <w:widowControl w:val="0"/>
              <w:spacing w:before="60" w:after="60"/>
              <w:ind w:left="170"/>
              <w:outlineLvl w:val="3"/>
              <w:rPr>
                <w:spacing w:val="0"/>
                <w:sz w:val="26"/>
                <w:szCs w:val="26"/>
              </w:rPr>
            </w:pPr>
            <w:bookmarkStart w:id="83" w:name="_Toc399947605"/>
            <w:r w:rsidRPr="0049599A">
              <w:rPr>
                <w:spacing w:val="0"/>
                <w:sz w:val="26"/>
                <w:szCs w:val="26"/>
              </w:rPr>
              <w:t>b) E-HSDT và các tài liệu làm rõ E-HSDT (nếu có) của nhà thầu;</w:t>
            </w:r>
            <w:bookmarkEnd w:id="83"/>
          </w:p>
          <w:p w14:paraId="6D378A1D" w14:textId="77777777" w:rsidR="00EF0925" w:rsidRPr="0049599A" w:rsidRDefault="00EF0925" w:rsidP="007A058A">
            <w:pPr>
              <w:pStyle w:val="Sub-ClauseText"/>
              <w:widowControl w:val="0"/>
              <w:spacing w:before="60" w:after="60"/>
              <w:ind w:left="170"/>
              <w:outlineLvl w:val="3"/>
              <w:rPr>
                <w:spacing w:val="0"/>
                <w:sz w:val="26"/>
                <w:szCs w:val="26"/>
              </w:rPr>
            </w:pPr>
            <w:bookmarkStart w:id="84" w:name="_Toc399947606"/>
            <w:r w:rsidRPr="0049599A">
              <w:rPr>
                <w:spacing w:val="0"/>
                <w:sz w:val="26"/>
                <w:szCs w:val="26"/>
              </w:rPr>
              <w:t>c) E-HSMT.</w:t>
            </w:r>
            <w:bookmarkEnd w:id="84"/>
          </w:p>
          <w:p w14:paraId="06BA5FB1" w14:textId="77777777" w:rsidR="00EF0925" w:rsidRPr="0049599A" w:rsidRDefault="00EF0925" w:rsidP="007A058A">
            <w:pPr>
              <w:pStyle w:val="Sub-ClauseText"/>
              <w:widowControl w:val="0"/>
              <w:spacing w:before="60" w:after="60"/>
              <w:ind w:left="170"/>
              <w:outlineLvl w:val="3"/>
              <w:rPr>
                <w:spacing w:val="0"/>
                <w:sz w:val="26"/>
                <w:szCs w:val="26"/>
              </w:rPr>
            </w:pPr>
            <w:bookmarkStart w:id="85" w:name="_Toc399947607"/>
            <w:r w:rsidRPr="0049599A">
              <w:rPr>
                <w:spacing w:val="0"/>
                <w:sz w:val="26"/>
                <w:szCs w:val="26"/>
              </w:rPr>
              <w:lastRenderedPageBreak/>
              <w:t>28.2. Nguyên tắc thương thảo hợp đồng:</w:t>
            </w:r>
            <w:bookmarkStart w:id="86" w:name="_Toc399947608"/>
            <w:bookmarkEnd w:id="85"/>
            <w:r w:rsidRPr="0049599A">
              <w:rPr>
                <w:spacing w:val="0"/>
                <w:sz w:val="26"/>
                <w:szCs w:val="26"/>
              </w:rPr>
              <w:t xml:space="preserve"> Không tiến hành thương thảo đối với các nội dung nhà thầu đã chào thầu theo đúng yêu cầu của E-HSMT</w:t>
            </w:r>
            <w:bookmarkEnd w:id="86"/>
            <w:r w:rsidRPr="0049599A">
              <w:rPr>
                <w:spacing w:val="0"/>
                <w:sz w:val="26"/>
                <w:szCs w:val="26"/>
              </w:rPr>
              <w:t>;</w:t>
            </w:r>
            <w:bookmarkStart w:id="87" w:name="_Toc399947609"/>
          </w:p>
          <w:p w14:paraId="36F5C52B" w14:textId="77777777" w:rsidR="00EF0925" w:rsidRPr="0049599A" w:rsidRDefault="00EF0925" w:rsidP="007A058A">
            <w:pPr>
              <w:pStyle w:val="Sub-ClauseText"/>
              <w:widowControl w:val="0"/>
              <w:spacing w:before="60" w:after="60"/>
              <w:ind w:left="170"/>
              <w:outlineLvl w:val="3"/>
              <w:rPr>
                <w:spacing w:val="0"/>
                <w:sz w:val="26"/>
                <w:szCs w:val="26"/>
              </w:rPr>
            </w:pPr>
            <w:bookmarkStart w:id="88" w:name="_Toc399947611"/>
            <w:bookmarkEnd w:id="87"/>
            <w:r w:rsidRPr="0049599A">
              <w:rPr>
                <w:spacing w:val="0"/>
                <w:sz w:val="26"/>
                <w:szCs w:val="26"/>
              </w:rPr>
              <w:t>28.3. Nội dung thương thảo hợp đồng:</w:t>
            </w:r>
            <w:bookmarkEnd w:id="88"/>
          </w:p>
          <w:p w14:paraId="0D99E17C" w14:textId="77777777" w:rsidR="00EF0925" w:rsidRPr="0049599A" w:rsidRDefault="00EF0925" w:rsidP="007A058A">
            <w:pPr>
              <w:pStyle w:val="Sub-ClauseText"/>
              <w:widowControl w:val="0"/>
              <w:spacing w:before="60" w:after="60"/>
              <w:ind w:left="170"/>
              <w:outlineLvl w:val="3"/>
              <w:rPr>
                <w:spacing w:val="0"/>
                <w:sz w:val="26"/>
                <w:szCs w:val="26"/>
              </w:rPr>
            </w:pPr>
            <w:bookmarkStart w:id="89" w:name="_Toc399947612"/>
            <w:r w:rsidRPr="0049599A">
              <w:rPr>
                <w:spacing w:val="0"/>
                <w:sz w:val="26"/>
                <w:szCs w:val="26"/>
              </w:rPr>
              <w:t>a) Thương thảo về những nội dung chưa đủ chi tiết, chưa rõ hoặc chưa phù hợp, chưa thống nhất giữa E-HSMT và E-HSDT, giữa các nội dung khác nhau trong E-HSDT có thể dẫn đến các phát sinh, tranh chấp hoặc ảnh hưởng đến trách nhiệm của các bên trong quá trình thực hiện hợp đồng;</w:t>
            </w:r>
            <w:bookmarkEnd w:id="89"/>
          </w:p>
          <w:p w14:paraId="636C03DF" w14:textId="77777777" w:rsidR="00EF0925" w:rsidRPr="0049599A" w:rsidRDefault="00EF0925" w:rsidP="007A058A">
            <w:pPr>
              <w:pStyle w:val="Sub-ClauseText"/>
              <w:widowControl w:val="0"/>
              <w:spacing w:before="60" w:after="60"/>
              <w:ind w:left="170"/>
              <w:outlineLvl w:val="3"/>
              <w:rPr>
                <w:spacing w:val="0"/>
                <w:sz w:val="26"/>
                <w:szCs w:val="26"/>
              </w:rPr>
            </w:pPr>
            <w:bookmarkStart w:id="90" w:name="_Toc399947613"/>
            <w:bookmarkStart w:id="91" w:name="_Toc399947616"/>
            <w:r w:rsidRPr="0049599A">
              <w:rPr>
                <w:spacing w:val="0"/>
                <w:sz w:val="26"/>
                <w:szCs w:val="26"/>
              </w:rPr>
              <w:t>b) Thương thảo về các sai lệch do nhà thầu đã phát hiện (nếu có);</w:t>
            </w:r>
            <w:bookmarkEnd w:id="90"/>
          </w:p>
          <w:p w14:paraId="41DD7A32"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c) Thương thảo về các vấn đề phát sinh trong quá trình lựa chọn nhà thầu (nếu có) nhằm mục tiêu hoàn thiện các nội dung chi tiết của gói thầu;</w:t>
            </w:r>
            <w:bookmarkEnd w:id="91"/>
          </w:p>
          <w:p w14:paraId="68A5B77D"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z w:val="26"/>
                <w:szCs w:val="26"/>
              </w:rPr>
              <w:t>d) Thương thảo về các sai sót không nghiêm trọng quy định tại Mục 24E-CDNT;</w:t>
            </w:r>
          </w:p>
          <w:p w14:paraId="387D22C2" w14:textId="77777777" w:rsidR="00EF0925" w:rsidRPr="0049599A" w:rsidRDefault="00EF0925" w:rsidP="007A058A">
            <w:pPr>
              <w:pStyle w:val="Sub-ClauseText"/>
              <w:widowControl w:val="0"/>
              <w:spacing w:before="60" w:after="60"/>
              <w:ind w:left="170"/>
              <w:outlineLvl w:val="3"/>
              <w:rPr>
                <w:spacing w:val="0"/>
                <w:sz w:val="26"/>
                <w:szCs w:val="26"/>
              </w:rPr>
            </w:pPr>
            <w:bookmarkStart w:id="92" w:name="_Toc399947617"/>
            <w:r w:rsidRPr="0049599A">
              <w:rPr>
                <w:spacing w:val="0"/>
                <w:sz w:val="26"/>
                <w:szCs w:val="26"/>
              </w:rPr>
              <w:t>đ) Thương thảo về các nội dung cần thiết khác</w:t>
            </w:r>
            <w:bookmarkEnd w:id="92"/>
            <w:r w:rsidRPr="0049599A">
              <w:rPr>
                <w:spacing w:val="0"/>
                <w:sz w:val="26"/>
                <w:szCs w:val="26"/>
              </w:rPr>
              <w:t>.</w:t>
            </w:r>
          </w:p>
          <w:p w14:paraId="33AB38FB" w14:textId="77777777" w:rsidR="00EF0925" w:rsidRPr="0049599A" w:rsidRDefault="00EF0925" w:rsidP="007A058A">
            <w:pPr>
              <w:pStyle w:val="Sub-ClauseText"/>
              <w:widowControl w:val="0"/>
              <w:spacing w:before="60" w:after="60"/>
              <w:ind w:left="170"/>
              <w:outlineLvl w:val="3"/>
              <w:rPr>
                <w:spacing w:val="0"/>
                <w:sz w:val="26"/>
                <w:szCs w:val="26"/>
              </w:rPr>
            </w:pPr>
            <w:bookmarkStart w:id="93" w:name="_Toc399947618"/>
            <w:r w:rsidRPr="0049599A">
              <w:rPr>
                <w:spacing w:val="0"/>
                <w:sz w:val="26"/>
                <w:szCs w:val="26"/>
              </w:rPr>
              <w:t>28.4. Trong quá trình thương thảo hợp đồng, các bên tham gia thương thảo tiến hành hoàn thiện dự thảo văn bản hợp đồng; E-ĐKCT của hợp đồng, phụ lục hợp đồng gồm danh mục chi tiết về phạm vi cung cấp, bảng giá, tiến độ cung cấp.</w:t>
            </w:r>
            <w:bookmarkEnd w:id="93"/>
          </w:p>
          <w:p w14:paraId="4AB5BA1E" w14:textId="77777777" w:rsidR="00EF0925" w:rsidRPr="0049599A" w:rsidRDefault="00EF0925" w:rsidP="007A058A">
            <w:pPr>
              <w:pStyle w:val="Sub-ClauseText"/>
              <w:widowControl w:val="0"/>
              <w:spacing w:before="60" w:after="60"/>
              <w:ind w:left="170"/>
              <w:outlineLvl w:val="3"/>
              <w:rPr>
                <w:spacing w:val="0"/>
                <w:sz w:val="26"/>
                <w:szCs w:val="26"/>
                <w:lang w:val="pl-PL"/>
              </w:rPr>
            </w:pPr>
            <w:bookmarkStart w:id="94" w:name="_Toc399947619"/>
            <w:r w:rsidRPr="0049599A">
              <w:rPr>
                <w:spacing w:val="0"/>
                <w:sz w:val="26"/>
                <w:szCs w:val="26"/>
              </w:rPr>
              <w:t xml:space="preserve">28.5. </w:t>
            </w:r>
            <w:r w:rsidRPr="0049599A">
              <w:rPr>
                <w:sz w:val="26"/>
                <w:szCs w:val="26"/>
                <w:lang w:val="es-ES"/>
              </w:rPr>
              <w:t xml:space="preserve">Nhà thầu được mời vào thương thảo hợp đồng phải nộp các tài liệu </w:t>
            </w:r>
            <w:r w:rsidRPr="0049599A">
              <w:rPr>
                <w:sz w:val="26"/>
                <w:szCs w:val="26"/>
                <w:lang w:val="pl-PL"/>
              </w:rPr>
              <w:t xml:space="preserve">chứng minh tư cách hợp lệ, năng lực và kinh nghiệm cho </w:t>
            </w:r>
            <w:r w:rsidRPr="0049599A">
              <w:rPr>
                <w:sz w:val="26"/>
                <w:szCs w:val="26"/>
                <w:lang w:val="vi-VN"/>
              </w:rPr>
              <w:t>b</w:t>
            </w:r>
            <w:r w:rsidRPr="0049599A">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49599A">
              <w:rPr>
                <w:sz w:val="26"/>
                <w:szCs w:val="26"/>
                <w:lang w:val="vi-VN"/>
              </w:rPr>
              <w:t>coi</w:t>
            </w:r>
            <w:r w:rsidRPr="0049599A">
              <w:rPr>
                <w:sz w:val="26"/>
                <w:szCs w:val="26"/>
                <w:lang w:val="pl-PL"/>
              </w:rPr>
              <w:t xml:space="preserve"> là </w:t>
            </w:r>
            <w:r w:rsidRPr="0049599A">
              <w:rPr>
                <w:sz w:val="26"/>
                <w:szCs w:val="26"/>
                <w:lang w:val="vi-VN"/>
              </w:rPr>
              <w:t xml:space="preserve">có </w:t>
            </w:r>
            <w:r w:rsidRPr="0049599A">
              <w:rPr>
                <w:sz w:val="26"/>
                <w:szCs w:val="26"/>
                <w:lang w:val="pl-PL"/>
              </w:rPr>
              <w:t xml:space="preserve">hành vi gian lận </w:t>
            </w:r>
            <w:r w:rsidRPr="0049599A">
              <w:rPr>
                <w:spacing w:val="0"/>
                <w:sz w:val="26"/>
                <w:szCs w:val="26"/>
                <w:lang w:val="pl-PL"/>
              </w:rPr>
              <w:t>quy định tại điểm c Mục 4.4 E-CDNT.</w:t>
            </w:r>
          </w:p>
          <w:p w14:paraId="38B1EEEF" w14:textId="77777777" w:rsidR="00EF0925" w:rsidRPr="0049599A" w:rsidRDefault="00EF0925" w:rsidP="007A058A">
            <w:pPr>
              <w:pStyle w:val="Sub-ClauseText"/>
              <w:widowControl w:val="0"/>
              <w:spacing w:before="60" w:after="60"/>
              <w:ind w:left="170"/>
              <w:outlineLvl w:val="3"/>
              <w:rPr>
                <w:spacing w:val="0"/>
                <w:sz w:val="26"/>
                <w:szCs w:val="26"/>
                <w:lang w:val="pl-PL"/>
              </w:rPr>
            </w:pPr>
            <w:r w:rsidRPr="0049599A">
              <w:rPr>
                <w:spacing w:val="0"/>
                <w:sz w:val="26"/>
                <w:szCs w:val="26"/>
                <w:lang w:val="pl-PL"/>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94"/>
          </w:p>
        </w:tc>
      </w:tr>
      <w:tr w:rsidR="00201659" w:rsidRPr="0049599A" w14:paraId="17F2BCF5" w14:textId="77777777" w:rsidTr="00453B03">
        <w:trPr>
          <w:trHeight w:val="20"/>
        </w:trPr>
        <w:tc>
          <w:tcPr>
            <w:tcW w:w="996" w:type="pct"/>
          </w:tcPr>
          <w:p w14:paraId="273D8E26" w14:textId="41E5489B" w:rsidR="00EF0925" w:rsidRPr="0049599A" w:rsidRDefault="00EF0925" w:rsidP="00B27C21">
            <w:pPr>
              <w:pStyle w:val="Sec1-Clauses"/>
              <w:widowControl w:val="0"/>
              <w:spacing w:before="60" w:after="60"/>
              <w:ind w:left="0" w:firstLine="0"/>
              <w:jc w:val="both"/>
              <w:outlineLvl w:val="3"/>
              <w:rPr>
                <w:sz w:val="26"/>
                <w:szCs w:val="26"/>
                <w:lang w:val="pl-PL"/>
              </w:rPr>
            </w:pPr>
            <w:bookmarkStart w:id="95" w:name="_Toc399947620"/>
            <w:bookmarkStart w:id="96" w:name="_Toc400551708"/>
            <w:bookmarkStart w:id="97" w:name="_Toc438438861"/>
            <w:bookmarkStart w:id="98" w:name="_Toc438532655"/>
            <w:bookmarkStart w:id="99" w:name="_Toc438734005"/>
            <w:bookmarkStart w:id="100" w:name="_Toc438907042"/>
            <w:bookmarkStart w:id="101" w:name="_Toc438907241"/>
            <w:r w:rsidRPr="0049599A">
              <w:rPr>
                <w:sz w:val="26"/>
                <w:szCs w:val="26"/>
                <w:lang w:val="pl-PL"/>
              </w:rPr>
              <w:lastRenderedPageBreak/>
              <w:t>29.</w:t>
            </w:r>
            <w:r w:rsidRPr="0049599A">
              <w:rPr>
                <w:sz w:val="26"/>
                <w:szCs w:val="26"/>
                <w:lang w:val="pl-PL"/>
              </w:rPr>
              <w:tab/>
              <w:t xml:space="preserve"> Điều kiện xét duyệt trúng thầu</w:t>
            </w:r>
            <w:bookmarkEnd w:id="95"/>
            <w:bookmarkEnd w:id="96"/>
            <w:bookmarkEnd w:id="97"/>
            <w:bookmarkEnd w:id="98"/>
            <w:bookmarkEnd w:id="99"/>
            <w:bookmarkEnd w:id="100"/>
            <w:bookmarkEnd w:id="101"/>
          </w:p>
        </w:tc>
        <w:tc>
          <w:tcPr>
            <w:tcW w:w="4004" w:type="pct"/>
          </w:tcPr>
          <w:p w14:paraId="7F8304A5" w14:textId="77777777" w:rsidR="00EF0925" w:rsidRPr="0049599A" w:rsidRDefault="00EF0925" w:rsidP="007A058A">
            <w:pPr>
              <w:pStyle w:val="Sub-ClauseText"/>
              <w:widowControl w:val="0"/>
              <w:spacing w:before="60" w:after="60"/>
              <w:ind w:left="170"/>
              <w:outlineLvl w:val="3"/>
              <w:rPr>
                <w:spacing w:val="0"/>
                <w:sz w:val="26"/>
                <w:szCs w:val="26"/>
                <w:lang w:val="pl-PL"/>
              </w:rPr>
            </w:pPr>
            <w:bookmarkStart w:id="102" w:name="_Toc399947621"/>
            <w:r w:rsidRPr="0049599A">
              <w:rPr>
                <w:spacing w:val="0"/>
                <w:sz w:val="26"/>
                <w:szCs w:val="26"/>
                <w:lang w:val="pl-PL"/>
              </w:rPr>
              <w:t>Nhà thầu được xem xét, đề nghị trúng thầu khi đáp ứng đủ các điều kiện sau đây:</w:t>
            </w:r>
          </w:p>
          <w:p w14:paraId="60561AA9" w14:textId="77777777" w:rsidR="00EF0925" w:rsidRPr="0049599A" w:rsidRDefault="00EF0925" w:rsidP="007A058A">
            <w:pPr>
              <w:pStyle w:val="Sub-ClauseText"/>
              <w:widowControl w:val="0"/>
              <w:spacing w:before="60" w:after="60"/>
              <w:ind w:left="170"/>
              <w:outlineLvl w:val="3"/>
              <w:rPr>
                <w:spacing w:val="0"/>
                <w:sz w:val="26"/>
                <w:szCs w:val="26"/>
                <w:lang w:val="pl-PL"/>
              </w:rPr>
            </w:pPr>
            <w:r w:rsidRPr="0049599A">
              <w:rPr>
                <w:spacing w:val="0"/>
                <w:sz w:val="26"/>
                <w:szCs w:val="26"/>
                <w:lang w:val="pl-PL"/>
              </w:rPr>
              <w:t>29.1. Có E-HSDT hợp lệ theo quy định tại Mục 1 Chương III;</w:t>
            </w:r>
          </w:p>
          <w:p w14:paraId="6249B4D0" w14:textId="77777777" w:rsidR="00EF0925" w:rsidRPr="0049599A" w:rsidRDefault="00EF0925" w:rsidP="007A058A">
            <w:pPr>
              <w:pStyle w:val="Sub-ClauseText"/>
              <w:widowControl w:val="0"/>
              <w:spacing w:before="60" w:after="60"/>
              <w:ind w:left="170"/>
              <w:outlineLvl w:val="3"/>
              <w:rPr>
                <w:spacing w:val="0"/>
                <w:sz w:val="26"/>
                <w:szCs w:val="26"/>
                <w:lang w:val="pl-PL"/>
              </w:rPr>
            </w:pPr>
            <w:r w:rsidRPr="0049599A">
              <w:rPr>
                <w:spacing w:val="0"/>
                <w:sz w:val="26"/>
                <w:szCs w:val="26"/>
                <w:lang w:val="pl-PL"/>
              </w:rPr>
              <w:t>29.2. Có năng lực và kinh nghiệm đáp ứng yêu cầu theo quy định tại Mục 2 Chương III;</w:t>
            </w:r>
          </w:p>
          <w:p w14:paraId="40AA6D39" w14:textId="77777777" w:rsidR="00EF0925" w:rsidRPr="0049599A" w:rsidRDefault="00EF0925" w:rsidP="007A058A">
            <w:pPr>
              <w:pStyle w:val="Sub-ClauseText"/>
              <w:widowControl w:val="0"/>
              <w:spacing w:before="60" w:after="60"/>
              <w:ind w:left="170"/>
              <w:outlineLvl w:val="3"/>
              <w:rPr>
                <w:spacing w:val="0"/>
                <w:sz w:val="26"/>
                <w:szCs w:val="26"/>
                <w:lang w:val="pl-PL"/>
              </w:rPr>
            </w:pPr>
            <w:r w:rsidRPr="0049599A">
              <w:rPr>
                <w:spacing w:val="0"/>
                <w:sz w:val="26"/>
                <w:szCs w:val="26"/>
                <w:lang w:val="pl-PL"/>
              </w:rPr>
              <w:t xml:space="preserve">29.3. Có đề xuất về kỹ thuật đáp ứng yêu cầu theo quy định tại Mục 3 Chương III; </w:t>
            </w:r>
            <w:bookmarkEnd w:id="102"/>
          </w:p>
          <w:p w14:paraId="652CFF7E" w14:textId="77777777" w:rsidR="00EF0925" w:rsidRPr="0049599A" w:rsidRDefault="00EF0925" w:rsidP="007A058A">
            <w:pPr>
              <w:pStyle w:val="Sub-ClauseText"/>
              <w:widowControl w:val="0"/>
              <w:spacing w:before="60" w:after="60"/>
              <w:ind w:left="170"/>
              <w:outlineLvl w:val="3"/>
              <w:rPr>
                <w:b/>
                <w:spacing w:val="0"/>
                <w:sz w:val="26"/>
                <w:szCs w:val="26"/>
                <w:lang w:val="es-ES"/>
              </w:rPr>
            </w:pPr>
            <w:r w:rsidRPr="0049599A">
              <w:rPr>
                <w:spacing w:val="0"/>
                <w:sz w:val="26"/>
                <w:szCs w:val="26"/>
                <w:lang w:val="pl-PL"/>
              </w:rPr>
              <w:t xml:space="preserve">29.4. </w:t>
            </w:r>
            <w:r w:rsidRPr="0049599A">
              <w:rPr>
                <w:spacing w:val="0"/>
                <w:sz w:val="26"/>
                <w:szCs w:val="26"/>
                <w:lang w:val="es-ES"/>
              </w:rPr>
              <w:t xml:space="preserve">Đáp ứng điều kiện theo quy định tại </w:t>
            </w:r>
            <w:r w:rsidRPr="0049599A">
              <w:rPr>
                <w:b/>
                <w:spacing w:val="0"/>
                <w:sz w:val="26"/>
                <w:szCs w:val="26"/>
                <w:lang w:val="pl-PL"/>
              </w:rPr>
              <w:t>E-</w:t>
            </w:r>
            <w:r w:rsidRPr="0049599A">
              <w:rPr>
                <w:b/>
                <w:spacing w:val="0"/>
                <w:sz w:val="26"/>
                <w:szCs w:val="26"/>
                <w:lang w:val="es-ES"/>
              </w:rPr>
              <w:t>BDL</w:t>
            </w:r>
            <w:r w:rsidRPr="0049599A">
              <w:rPr>
                <w:spacing w:val="0"/>
                <w:sz w:val="26"/>
                <w:szCs w:val="26"/>
                <w:lang w:val="es-ES"/>
              </w:rPr>
              <w:t>;</w:t>
            </w:r>
          </w:p>
          <w:p w14:paraId="0A52722C" w14:textId="77777777" w:rsidR="00EF0925" w:rsidRPr="0049599A" w:rsidRDefault="00EF0925" w:rsidP="007A058A">
            <w:pPr>
              <w:pStyle w:val="Sub-ClauseText"/>
              <w:widowControl w:val="0"/>
              <w:spacing w:before="60" w:after="60"/>
              <w:ind w:left="170"/>
              <w:outlineLvl w:val="3"/>
              <w:rPr>
                <w:spacing w:val="0"/>
                <w:sz w:val="26"/>
                <w:szCs w:val="26"/>
                <w:lang w:val="vi-VN"/>
              </w:rPr>
            </w:pPr>
            <w:r w:rsidRPr="0049599A">
              <w:rPr>
                <w:spacing w:val="0"/>
                <w:sz w:val="26"/>
                <w:szCs w:val="26"/>
                <w:lang w:val="es-ES"/>
              </w:rPr>
              <w:t xml:space="preserve">29.5. </w:t>
            </w:r>
            <w:r w:rsidRPr="0049599A">
              <w:rPr>
                <w:spacing w:val="0"/>
                <w:sz w:val="26"/>
                <w:szCs w:val="26"/>
                <w:lang w:val="vi-VN"/>
              </w:rPr>
              <w:t xml:space="preserve">Có giá đề nghị trúng thầu </w:t>
            </w:r>
            <w:r w:rsidRPr="0049599A">
              <w:rPr>
                <w:spacing w:val="0"/>
                <w:sz w:val="26"/>
                <w:szCs w:val="26"/>
                <w:lang w:val="es-ES"/>
              </w:rPr>
              <w:t xml:space="preserve">(đã bao gồm thuế, phí, lệ phí (nếu có)) </w:t>
            </w:r>
            <w:r w:rsidRPr="0049599A">
              <w:rPr>
                <w:spacing w:val="0"/>
                <w:sz w:val="26"/>
                <w:szCs w:val="26"/>
                <w:lang w:val="vi-VN"/>
              </w:rPr>
              <w:t xml:space="preserve">không vượt giá gói thầu được phê duyệt. </w:t>
            </w:r>
          </w:p>
        </w:tc>
      </w:tr>
      <w:tr w:rsidR="00201659" w:rsidRPr="0049599A" w14:paraId="27CCDED6" w14:textId="77777777" w:rsidTr="00453B03">
        <w:trPr>
          <w:trHeight w:val="20"/>
        </w:trPr>
        <w:tc>
          <w:tcPr>
            <w:tcW w:w="996" w:type="pct"/>
          </w:tcPr>
          <w:p w14:paraId="5647B49B"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30. Hủy thầu</w:t>
            </w:r>
          </w:p>
        </w:tc>
        <w:tc>
          <w:tcPr>
            <w:tcW w:w="4004" w:type="pct"/>
          </w:tcPr>
          <w:p w14:paraId="17E88197"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30.1. Bên mời thầu sẽ thông báo hủy thầu trong trường hợp sau đây:</w:t>
            </w:r>
          </w:p>
          <w:p w14:paraId="4DC04B2E" w14:textId="77777777" w:rsidR="00EF0925" w:rsidRPr="0049599A" w:rsidRDefault="00EF0925" w:rsidP="007A058A">
            <w:pPr>
              <w:widowControl w:val="0"/>
              <w:tabs>
                <w:tab w:val="left" w:pos="485"/>
              </w:tabs>
              <w:spacing w:before="60" w:after="60"/>
              <w:ind w:left="170"/>
              <w:outlineLvl w:val="3"/>
              <w:rPr>
                <w:sz w:val="26"/>
                <w:szCs w:val="26"/>
              </w:rPr>
            </w:pPr>
            <w:r w:rsidRPr="0049599A">
              <w:rPr>
                <w:sz w:val="26"/>
                <w:szCs w:val="26"/>
              </w:rPr>
              <w:t xml:space="preserve">a) Không có nhà thầu tham dự hoặc tất cả E-HSDT không đáp ứng </w:t>
            </w:r>
            <w:r w:rsidRPr="0049599A">
              <w:rPr>
                <w:sz w:val="26"/>
                <w:szCs w:val="26"/>
              </w:rPr>
              <w:lastRenderedPageBreak/>
              <w:t>được các yêu cầu nêu trong E-HSMT;</w:t>
            </w:r>
          </w:p>
          <w:p w14:paraId="65110EEE" w14:textId="77777777" w:rsidR="00EF0925" w:rsidRPr="0049599A" w:rsidRDefault="00EF0925" w:rsidP="007A058A">
            <w:pPr>
              <w:widowControl w:val="0"/>
              <w:tabs>
                <w:tab w:val="left" w:pos="485"/>
              </w:tabs>
              <w:spacing w:before="60" w:after="60"/>
              <w:ind w:left="170"/>
              <w:outlineLvl w:val="3"/>
              <w:rPr>
                <w:sz w:val="26"/>
                <w:szCs w:val="26"/>
              </w:rPr>
            </w:pPr>
            <w:r w:rsidRPr="0049599A">
              <w:rPr>
                <w:sz w:val="26"/>
                <w:szCs w:val="26"/>
              </w:rPr>
              <w:t>b) Thay đổi mục tiêu, phạm vi đầu tư đã ghi trong E-HSMT;</w:t>
            </w:r>
          </w:p>
          <w:p w14:paraId="5A76BDE4" w14:textId="77777777" w:rsidR="00EF0925" w:rsidRPr="0049599A" w:rsidRDefault="00EF0925" w:rsidP="007A058A">
            <w:pPr>
              <w:widowControl w:val="0"/>
              <w:tabs>
                <w:tab w:val="left" w:pos="485"/>
              </w:tabs>
              <w:spacing w:before="60" w:after="60"/>
              <w:ind w:left="170"/>
              <w:outlineLvl w:val="3"/>
              <w:rPr>
                <w:sz w:val="26"/>
                <w:szCs w:val="26"/>
              </w:rPr>
            </w:pPr>
            <w:r w:rsidRPr="0049599A">
              <w:rPr>
                <w:sz w:val="26"/>
                <w:szCs w:val="26"/>
              </w:rPr>
              <w:t>c) E-HSMT không tuân thủ quy định của pháp luật về đấu thầu hoặc quy định khác của pháp luật có liên quan dẫn đến nhà thầu được lựa chọn không đáp ứng yêu cầu để thực hiện gói thầu, dự án;</w:t>
            </w:r>
          </w:p>
          <w:p w14:paraId="185FB038" w14:textId="77777777" w:rsidR="00EF0925" w:rsidRPr="0049599A" w:rsidRDefault="00EF0925" w:rsidP="007A058A">
            <w:pPr>
              <w:widowControl w:val="0"/>
              <w:tabs>
                <w:tab w:val="left" w:pos="485"/>
              </w:tabs>
              <w:spacing w:before="60" w:after="60"/>
              <w:ind w:left="170"/>
              <w:outlineLvl w:val="3"/>
              <w:rPr>
                <w:sz w:val="26"/>
                <w:szCs w:val="26"/>
              </w:rPr>
            </w:pPr>
            <w:r w:rsidRPr="0049599A">
              <w:rPr>
                <w:sz w:val="26"/>
                <w:szCs w:val="26"/>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14:paraId="29F80666" w14:textId="77777777" w:rsidR="00EF0925" w:rsidRPr="0049599A" w:rsidRDefault="00EF0925" w:rsidP="007A058A">
            <w:pPr>
              <w:widowControl w:val="0"/>
              <w:tabs>
                <w:tab w:val="left" w:pos="851"/>
                <w:tab w:val="left" w:pos="900"/>
              </w:tabs>
              <w:spacing w:before="60" w:after="60"/>
              <w:ind w:left="170"/>
              <w:outlineLvl w:val="3"/>
              <w:rPr>
                <w:sz w:val="26"/>
                <w:szCs w:val="26"/>
              </w:rPr>
            </w:pPr>
            <w:r w:rsidRPr="0049599A">
              <w:rPr>
                <w:sz w:val="26"/>
                <w:szCs w:val="26"/>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14:paraId="2B1A376B" w14:textId="77777777" w:rsidR="00EF0925" w:rsidRPr="0049599A" w:rsidRDefault="00EF0925" w:rsidP="007A058A">
            <w:pPr>
              <w:pStyle w:val="Sub-ClauseText"/>
              <w:widowControl w:val="0"/>
              <w:tabs>
                <w:tab w:val="num" w:pos="1080"/>
                <w:tab w:val="num" w:pos="1728"/>
              </w:tabs>
              <w:spacing w:before="60" w:after="60"/>
              <w:ind w:left="170"/>
              <w:outlineLvl w:val="3"/>
              <w:rPr>
                <w:spacing w:val="0"/>
                <w:sz w:val="26"/>
                <w:szCs w:val="26"/>
              </w:rPr>
            </w:pPr>
            <w:r w:rsidRPr="0049599A">
              <w:rPr>
                <w:spacing w:val="0"/>
                <w:sz w:val="26"/>
                <w:szCs w:val="26"/>
              </w:rPr>
              <w:t>30.3. Trường hợp hủy thầu theo quy định tại Mục 30.1 E-CDNT, trong thời hạn 05 ngày làm việc Bên mời thầu phải hoàn trả hoặc giải toả bảo đảm dự thầu  cho nhà thầu đã nộp bản gốc bảo đảm dự thầu, trừ trường hợp nhà thầu vi phạm quy định tại điểm d Mục 30.1 E-CDNT.</w:t>
            </w:r>
          </w:p>
        </w:tc>
      </w:tr>
      <w:tr w:rsidR="00201659" w:rsidRPr="0049599A" w14:paraId="45C7733E" w14:textId="77777777" w:rsidTr="00453B03">
        <w:trPr>
          <w:trHeight w:val="20"/>
        </w:trPr>
        <w:tc>
          <w:tcPr>
            <w:tcW w:w="996" w:type="pct"/>
          </w:tcPr>
          <w:p w14:paraId="798D7ED9"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lastRenderedPageBreak/>
              <w:t>31.</w:t>
            </w:r>
            <w:r w:rsidRPr="0049599A">
              <w:rPr>
                <w:sz w:val="26"/>
                <w:szCs w:val="26"/>
              </w:rPr>
              <w:tab/>
              <w:t xml:space="preserve"> Thông báo kết quả lựa chọn nhà thầu</w:t>
            </w:r>
          </w:p>
        </w:tc>
        <w:tc>
          <w:tcPr>
            <w:tcW w:w="4004" w:type="pct"/>
          </w:tcPr>
          <w:p w14:paraId="44483322" w14:textId="77777777" w:rsidR="00EF0925" w:rsidRPr="0049599A" w:rsidRDefault="00EF0925" w:rsidP="007A058A">
            <w:pPr>
              <w:pStyle w:val="Sub-ClauseText"/>
              <w:widowControl w:val="0"/>
              <w:spacing w:before="60" w:after="60"/>
              <w:ind w:left="173"/>
              <w:outlineLvl w:val="3"/>
              <w:rPr>
                <w:sz w:val="26"/>
                <w:szCs w:val="26"/>
              </w:rPr>
            </w:pPr>
            <w:bookmarkStart w:id="103" w:name="_Toc399947642"/>
            <w:r w:rsidRPr="0049599A">
              <w:rPr>
                <w:spacing w:val="0"/>
                <w:sz w:val="26"/>
                <w:szCs w:val="26"/>
              </w:rPr>
              <w:t xml:space="preserve">31.1. </w:t>
            </w:r>
            <w:r w:rsidRPr="0049599A">
              <w:rPr>
                <w:sz w:val="26"/>
                <w:szCs w:val="26"/>
              </w:rPr>
              <w:t xml:space="preserve">Trong thời hạn quy định tại </w:t>
            </w:r>
            <w:r w:rsidRPr="0049599A">
              <w:rPr>
                <w:b/>
                <w:sz w:val="26"/>
                <w:szCs w:val="26"/>
              </w:rPr>
              <w:t>E-BDL</w:t>
            </w:r>
            <w:r w:rsidRPr="0049599A">
              <w:rPr>
                <w:sz w:val="26"/>
                <w:szCs w:val="26"/>
              </w:rPr>
              <w:t>, Bên mời thầu phải gửi văn bản thông báo kết quả lựa chọn nhà thầu cho các nhà thầu tham dự thầu theo đường bưu điện, fax và phải đăng tải kết quả lựa chọn nhà thầu trên Hệ thống. Nội dung thông báo kết quả lựa chọn nhà thầu như sau:</w:t>
            </w:r>
          </w:p>
          <w:bookmarkEnd w:id="103"/>
          <w:p w14:paraId="20DE7333"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a) Thông tin về gói thầu:</w:t>
            </w:r>
          </w:p>
          <w:p w14:paraId="10F628D2"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xml:space="preserve">- Số </w:t>
            </w:r>
            <w:r w:rsidRPr="0049599A">
              <w:rPr>
                <w:spacing w:val="0"/>
                <w:sz w:val="26"/>
                <w:szCs w:val="26"/>
                <w:lang w:val="pl-PL"/>
              </w:rPr>
              <w:t>E-TBMT</w:t>
            </w:r>
            <w:r w:rsidRPr="0049599A">
              <w:rPr>
                <w:spacing w:val="0"/>
                <w:sz w:val="26"/>
                <w:szCs w:val="26"/>
              </w:rPr>
              <w:t>;</w:t>
            </w:r>
          </w:p>
          <w:p w14:paraId="4E88CA18"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Tên gói thầu;</w:t>
            </w:r>
          </w:p>
          <w:p w14:paraId="70BDD155" w14:textId="77777777" w:rsidR="00EF0925" w:rsidRPr="0049599A" w:rsidRDefault="00EF0925" w:rsidP="007A058A">
            <w:pPr>
              <w:spacing w:before="60" w:after="60"/>
              <w:ind w:left="157"/>
              <w:rPr>
                <w:sz w:val="26"/>
                <w:szCs w:val="26"/>
              </w:rPr>
            </w:pPr>
            <w:r w:rsidRPr="0049599A">
              <w:rPr>
                <w:sz w:val="26"/>
                <w:szCs w:val="26"/>
              </w:rPr>
              <w:t>- Giá gói thầu hoặc dự toán được duyệt (nếu có);</w:t>
            </w:r>
          </w:p>
          <w:p w14:paraId="3D14A92F"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Tên Bên mời thầu;</w:t>
            </w:r>
          </w:p>
          <w:p w14:paraId="5CAB3AED"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Hình thức lựa chọn nhà thầu;</w:t>
            </w:r>
          </w:p>
          <w:p w14:paraId="3000818C"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Thời gian thực hiện hợp đồng;</w:t>
            </w:r>
          </w:p>
          <w:p w14:paraId="1E769D78"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Thời điểm hoàn thành đăng tải kết quả lựa chọn nhà thầu;</w:t>
            </w:r>
          </w:p>
          <w:p w14:paraId="4783D49E"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b) Thông tin về nhà thầu trúng thầu:</w:t>
            </w:r>
          </w:p>
          <w:p w14:paraId="27808AF1"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Mã số doanh nghiệp hoặc số Đăng ký kinh doanh của nhà thầu;</w:t>
            </w:r>
          </w:p>
          <w:p w14:paraId="095EF55A"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Tên nhà thầu;</w:t>
            </w:r>
          </w:p>
          <w:p w14:paraId="1AF74135"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Giá dự thầu;</w:t>
            </w:r>
          </w:p>
          <w:p w14:paraId="1A8D5AFC"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Giá dự thầu sau giảm giá (nếu có);</w:t>
            </w:r>
          </w:p>
          <w:p w14:paraId="3BE82906"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Điểm kỹ thuật (nếu có);</w:t>
            </w:r>
          </w:p>
          <w:p w14:paraId="547A9CDA"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Giá đánh giá (nếu có);</w:t>
            </w:r>
          </w:p>
          <w:p w14:paraId="7EE03095"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Giá trúng thầu;</w:t>
            </w:r>
          </w:p>
          <w:p w14:paraId="79B4B8B7"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c) Đối với mỗi chủng loại hàng hóa, thiết bị trong gói thầu, Bên mời thầu phải đăng tải các thông tin sau:</w:t>
            </w:r>
          </w:p>
          <w:p w14:paraId="251F3699"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Tên hàng hóa;</w:t>
            </w:r>
          </w:p>
          <w:p w14:paraId="397E57A3"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Công suất;</w:t>
            </w:r>
          </w:p>
          <w:p w14:paraId="3EF4C9B4"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lastRenderedPageBreak/>
              <w:t>- Tính năng, thông số kỹ thuật; ký, mã hiệu, nhãn mác;</w:t>
            </w:r>
          </w:p>
          <w:p w14:paraId="4FEACECA"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Xuất xứ;</w:t>
            </w:r>
          </w:p>
          <w:p w14:paraId="7E0BF166"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Đơn giá trúng thầu.</w:t>
            </w:r>
            <w:bookmarkStart w:id="104" w:name="_Toc399947650"/>
          </w:p>
          <w:p w14:paraId="2B38C3FA"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31.2. Trường hợp hủy thầu theo quy định tại điểm a Mục 30.1 E-CDNT, trong thông báo kết quả lựa chọn nhà thầu và trên Hệ thống phải nêu rõ lý do hủy thầu.</w:t>
            </w:r>
            <w:bookmarkEnd w:id="104"/>
          </w:p>
          <w:p w14:paraId="3BC31348" w14:textId="77777777" w:rsidR="00EF0925" w:rsidRPr="0049599A" w:rsidRDefault="00EF0925" w:rsidP="007A058A">
            <w:pPr>
              <w:pStyle w:val="Sub-ClauseText"/>
              <w:widowControl w:val="0"/>
              <w:spacing w:before="60" w:after="60"/>
              <w:ind w:left="173"/>
              <w:outlineLvl w:val="3"/>
              <w:rPr>
                <w:spacing w:val="0"/>
                <w:sz w:val="26"/>
                <w:szCs w:val="26"/>
              </w:rPr>
            </w:pPr>
            <w:r w:rsidRPr="0049599A">
              <w:rPr>
                <w:spacing w:val="0"/>
                <w:sz w:val="26"/>
                <w:szCs w:val="26"/>
              </w:rPr>
              <w:t xml:space="preserve">31.3. Trong văn bản thông báo phải nêu rõ </w:t>
            </w:r>
            <w:r w:rsidRPr="0049599A">
              <w:rPr>
                <w:sz w:val="26"/>
                <w:szCs w:val="26"/>
              </w:rPr>
              <w:t>danh sách nhà thầu không được lựa chọn và tóm tắt về lý do không được lựa chọn của từng nhà thầu.</w:t>
            </w:r>
          </w:p>
        </w:tc>
      </w:tr>
      <w:tr w:rsidR="00201659" w:rsidRPr="0049599A" w14:paraId="735EB1E8" w14:textId="77777777" w:rsidTr="00453B03">
        <w:trPr>
          <w:trHeight w:val="20"/>
        </w:trPr>
        <w:tc>
          <w:tcPr>
            <w:tcW w:w="996" w:type="pct"/>
          </w:tcPr>
          <w:p w14:paraId="0F9CF34F" w14:textId="77777777" w:rsidR="00EF0925" w:rsidRPr="0049599A" w:rsidRDefault="00EF0925" w:rsidP="00B27C21">
            <w:pPr>
              <w:pStyle w:val="Sec1-Clauses"/>
              <w:widowControl w:val="0"/>
              <w:spacing w:before="60" w:after="60"/>
              <w:ind w:left="0" w:firstLine="0"/>
              <w:jc w:val="both"/>
              <w:outlineLvl w:val="3"/>
              <w:rPr>
                <w:spacing w:val="-6"/>
                <w:sz w:val="26"/>
                <w:szCs w:val="26"/>
              </w:rPr>
            </w:pPr>
            <w:r w:rsidRPr="0049599A">
              <w:rPr>
                <w:spacing w:val="-6"/>
                <w:sz w:val="26"/>
                <w:szCs w:val="26"/>
              </w:rPr>
              <w:lastRenderedPageBreak/>
              <w:t>32. Giải quyết kiến nghị trong đấu thầu</w:t>
            </w:r>
          </w:p>
          <w:p w14:paraId="132ED2C0" w14:textId="77777777" w:rsidR="00EF0925" w:rsidRPr="0049599A" w:rsidRDefault="00EF0925" w:rsidP="00B27C21">
            <w:pPr>
              <w:pStyle w:val="Sec1-Clauses"/>
              <w:widowControl w:val="0"/>
              <w:spacing w:before="60" w:after="60"/>
              <w:ind w:left="0" w:firstLine="0"/>
              <w:jc w:val="both"/>
              <w:outlineLvl w:val="3"/>
              <w:rPr>
                <w:sz w:val="26"/>
                <w:szCs w:val="26"/>
              </w:rPr>
            </w:pPr>
          </w:p>
        </w:tc>
        <w:tc>
          <w:tcPr>
            <w:tcW w:w="4004" w:type="pct"/>
          </w:tcPr>
          <w:p w14:paraId="0657DA4F" w14:textId="77777777" w:rsidR="00EF0925" w:rsidRPr="0049599A" w:rsidRDefault="00EF0925" w:rsidP="007A058A">
            <w:pPr>
              <w:pStyle w:val="Sub-ClauseText"/>
              <w:widowControl w:val="0"/>
              <w:tabs>
                <w:tab w:val="num" w:pos="1080"/>
                <w:tab w:val="num" w:pos="1728"/>
              </w:tabs>
              <w:spacing w:before="60" w:after="60"/>
              <w:ind w:left="173"/>
              <w:outlineLvl w:val="3"/>
              <w:rPr>
                <w:spacing w:val="0"/>
                <w:sz w:val="26"/>
                <w:szCs w:val="26"/>
              </w:rPr>
            </w:pPr>
            <w:r w:rsidRPr="0049599A">
              <w:rPr>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49599A">
              <w:rPr>
                <w:b/>
                <w:sz w:val="26"/>
                <w:szCs w:val="26"/>
              </w:rPr>
              <w:t>E-BDL</w:t>
            </w:r>
            <w:r w:rsidRPr="0049599A">
              <w:rPr>
                <w:sz w:val="26"/>
                <w:szCs w:val="26"/>
              </w:rPr>
              <w:t>. Việc giải quyết kiến nghị trong đấu thầu được thực hiện theo quy định tại Mục 1 Chương XII Luật đấu thầu và Mục 2 Chương XII Nghị định 63.</w:t>
            </w:r>
          </w:p>
        </w:tc>
      </w:tr>
      <w:tr w:rsidR="00201659" w:rsidRPr="0049599A" w14:paraId="0B4D0493" w14:textId="77777777" w:rsidTr="00453B03">
        <w:trPr>
          <w:trHeight w:val="20"/>
        </w:trPr>
        <w:tc>
          <w:tcPr>
            <w:tcW w:w="996" w:type="pct"/>
          </w:tcPr>
          <w:p w14:paraId="12DC0DBD"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33. Theo dõi, giám sát quá trình lựa chọn nhà thầu</w:t>
            </w:r>
          </w:p>
        </w:tc>
        <w:tc>
          <w:tcPr>
            <w:tcW w:w="4004" w:type="pct"/>
          </w:tcPr>
          <w:p w14:paraId="1F07DA43" w14:textId="77777777" w:rsidR="00EF0925" w:rsidRPr="0049599A" w:rsidRDefault="00EF0925" w:rsidP="007A058A">
            <w:pPr>
              <w:pStyle w:val="Sub-ClauseText"/>
              <w:widowControl w:val="0"/>
              <w:tabs>
                <w:tab w:val="num" w:pos="1080"/>
                <w:tab w:val="num" w:pos="1728"/>
              </w:tabs>
              <w:spacing w:before="60" w:after="60"/>
              <w:ind w:left="173"/>
              <w:outlineLvl w:val="3"/>
              <w:rPr>
                <w:spacing w:val="0"/>
                <w:sz w:val="26"/>
                <w:szCs w:val="26"/>
              </w:rPr>
            </w:pPr>
            <w:r w:rsidRPr="0049599A">
              <w:rPr>
                <w:sz w:val="26"/>
                <w:szCs w:val="26"/>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49599A">
              <w:rPr>
                <w:b/>
                <w:sz w:val="26"/>
                <w:szCs w:val="26"/>
              </w:rPr>
              <w:t>E-BDL</w:t>
            </w:r>
            <w:r w:rsidRPr="0049599A">
              <w:rPr>
                <w:sz w:val="26"/>
                <w:szCs w:val="26"/>
              </w:rPr>
              <w:t>.</w:t>
            </w:r>
          </w:p>
        </w:tc>
      </w:tr>
      <w:tr w:rsidR="00201659" w:rsidRPr="0049599A" w14:paraId="30DEFADA" w14:textId="77777777" w:rsidTr="00453B03">
        <w:trPr>
          <w:trHeight w:val="20"/>
        </w:trPr>
        <w:tc>
          <w:tcPr>
            <w:tcW w:w="996" w:type="pct"/>
          </w:tcPr>
          <w:p w14:paraId="24B532C7"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34. Thay đổi khối lượng hàng hóa và dịch vụ</w:t>
            </w:r>
          </w:p>
        </w:tc>
        <w:tc>
          <w:tcPr>
            <w:tcW w:w="4004" w:type="pct"/>
          </w:tcPr>
          <w:p w14:paraId="5669B8AF" w14:textId="77777777" w:rsidR="00EF0925" w:rsidRPr="0049599A" w:rsidRDefault="00EF0925" w:rsidP="007A058A">
            <w:pPr>
              <w:pStyle w:val="Sub-ClauseText"/>
              <w:widowControl w:val="0"/>
              <w:tabs>
                <w:tab w:val="num" w:pos="1080"/>
                <w:tab w:val="num" w:pos="1728"/>
              </w:tabs>
              <w:spacing w:before="60" w:after="60"/>
              <w:ind w:left="173"/>
              <w:outlineLvl w:val="3"/>
              <w:rPr>
                <w:spacing w:val="0"/>
                <w:sz w:val="26"/>
                <w:szCs w:val="26"/>
              </w:rPr>
            </w:pPr>
            <w:r w:rsidRPr="0049599A">
              <w:rPr>
                <w:spacing w:val="0"/>
                <w:sz w:val="26"/>
                <w:szCs w:val="26"/>
              </w:rPr>
              <w:t xml:space="preserve">Vào thời điểm trao hợp đồng, Bên mời thầu có quyền tăng hoặc giảm khối lượng hàng hóa và dịch vụ nêu trong Chương IV với điều kiện sự thay đổi đó không vượt quá tỷ lệ </w:t>
            </w:r>
            <w:r w:rsidRPr="0049599A">
              <w:rPr>
                <w:bCs/>
                <w:spacing w:val="0"/>
                <w:sz w:val="26"/>
                <w:szCs w:val="26"/>
              </w:rPr>
              <w:t>quy định tại</w:t>
            </w:r>
            <w:r w:rsidRPr="0049599A">
              <w:rPr>
                <w:b/>
                <w:bCs/>
                <w:spacing w:val="0"/>
                <w:sz w:val="26"/>
                <w:szCs w:val="26"/>
              </w:rPr>
              <w:t xml:space="preserve"> E-BDL</w:t>
            </w:r>
            <w:r w:rsidRPr="0049599A">
              <w:rPr>
                <w:spacing w:val="0"/>
                <w:sz w:val="26"/>
                <w:szCs w:val="26"/>
              </w:rPr>
              <w:t xml:space="preserve"> và không có bất kỳ thay đổi nào về đơn giá hay các điều kiện, điều khoản khác của E-HSDT và E-HSMT.</w:t>
            </w:r>
          </w:p>
        </w:tc>
      </w:tr>
      <w:tr w:rsidR="00201659" w:rsidRPr="0049599A" w14:paraId="1A392E85" w14:textId="77777777" w:rsidTr="00453B03">
        <w:trPr>
          <w:trHeight w:val="20"/>
        </w:trPr>
        <w:tc>
          <w:tcPr>
            <w:tcW w:w="996" w:type="pct"/>
          </w:tcPr>
          <w:p w14:paraId="754A3889"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35. Thông báo chấp thuận E-HSDT và trao hợp đồng</w:t>
            </w:r>
          </w:p>
        </w:tc>
        <w:tc>
          <w:tcPr>
            <w:tcW w:w="4004" w:type="pct"/>
          </w:tcPr>
          <w:p w14:paraId="3B67DA94" w14:textId="77777777" w:rsidR="00EF0925" w:rsidRPr="0049599A" w:rsidRDefault="00EF0925" w:rsidP="007A058A">
            <w:pPr>
              <w:pStyle w:val="Sub-ClauseText"/>
              <w:widowControl w:val="0"/>
              <w:tabs>
                <w:tab w:val="num" w:pos="1080"/>
                <w:tab w:val="num" w:pos="1728"/>
              </w:tabs>
              <w:spacing w:before="60" w:after="60"/>
              <w:ind w:left="173"/>
              <w:outlineLvl w:val="3"/>
              <w:rPr>
                <w:spacing w:val="0"/>
                <w:sz w:val="26"/>
                <w:szCs w:val="26"/>
              </w:rPr>
            </w:pPr>
            <w:r w:rsidRPr="0049599A">
              <w:rPr>
                <w:spacing w:val="0"/>
                <w:sz w:val="26"/>
                <w:szCs w:val="26"/>
              </w:rPr>
              <w:t>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23Chương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bMục 17.3 E-CDNT.</w:t>
            </w:r>
          </w:p>
        </w:tc>
      </w:tr>
      <w:tr w:rsidR="00201659" w:rsidRPr="0049599A" w14:paraId="51DF6F59" w14:textId="77777777" w:rsidTr="00453B03">
        <w:trPr>
          <w:trHeight w:val="20"/>
        </w:trPr>
        <w:tc>
          <w:tcPr>
            <w:tcW w:w="996" w:type="pct"/>
            <w:tcBorders>
              <w:bottom w:val="single" w:sz="4" w:space="0" w:color="auto"/>
            </w:tcBorders>
          </w:tcPr>
          <w:p w14:paraId="1EBA541F" w14:textId="77777777" w:rsidR="00EF0925" w:rsidRPr="0049599A" w:rsidRDefault="00EF0925" w:rsidP="00B27C21">
            <w:pPr>
              <w:pStyle w:val="Sec1-Clauses"/>
              <w:widowControl w:val="0"/>
              <w:spacing w:before="60" w:after="60"/>
              <w:ind w:left="0" w:firstLine="0"/>
              <w:jc w:val="both"/>
              <w:outlineLvl w:val="3"/>
              <w:rPr>
                <w:sz w:val="26"/>
                <w:szCs w:val="26"/>
              </w:rPr>
            </w:pPr>
            <w:r w:rsidRPr="0049599A">
              <w:rPr>
                <w:sz w:val="26"/>
                <w:szCs w:val="26"/>
              </w:rPr>
              <w:t>36.</w:t>
            </w:r>
            <w:r w:rsidRPr="0049599A">
              <w:rPr>
                <w:sz w:val="26"/>
                <w:szCs w:val="26"/>
              </w:rPr>
              <w:tab/>
              <w:t xml:space="preserve"> Điều kiện ký kết hợp đồng  </w:t>
            </w:r>
          </w:p>
        </w:tc>
        <w:tc>
          <w:tcPr>
            <w:tcW w:w="4004" w:type="pct"/>
            <w:tcBorders>
              <w:bottom w:val="single" w:sz="4" w:space="0" w:color="auto"/>
            </w:tcBorders>
          </w:tcPr>
          <w:p w14:paraId="6D39FEC1"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36.1. Tại thời điểm ký kết hợp đồng, E-HSDT của nhà thầu được lựa chọn còn hiệu lực.</w:t>
            </w:r>
          </w:p>
          <w:p w14:paraId="64EF159E" w14:textId="77777777" w:rsidR="00EF0925" w:rsidRPr="0049599A" w:rsidRDefault="00EF0925" w:rsidP="007A058A">
            <w:pPr>
              <w:pStyle w:val="Sub-ClauseText"/>
              <w:widowControl w:val="0"/>
              <w:spacing w:before="60" w:after="60"/>
              <w:ind w:left="170"/>
              <w:outlineLvl w:val="3"/>
              <w:rPr>
                <w:spacing w:val="0"/>
                <w:sz w:val="26"/>
                <w:szCs w:val="26"/>
              </w:rPr>
            </w:pPr>
            <w:r w:rsidRPr="0049599A">
              <w:rPr>
                <w:spacing w:val="0"/>
                <w:sz w:val="26"/>
                <w:szCs w:val="26"/>
              </w:rPr>
              <w:t xml:space="preserve">36.2.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quyết định phê duyệt kết quả lựa chọn nhà thầu, thông báo chấp thuận E-HSDT và trao hợp đồng trước đó và </w:t>
            </w:r>
            <w:r w:rsidRPr="0049599A">
              <w:rPr>
                <w:spacing w:val="0"/>
                <w:sz w:val="26"/>
                <w:szCs w:val="26"/>
              </w:rPr>
              <w:lastRenderedPageBreak/>
              <w:t>mời nhà thầu xếp hạng tiếp theo sau khi xem xét E-HSDT đã đáp ứng các yêu cầu của E-HSMT vào thương thảo hợp đồng.</w:t>
            </w:r>
          </w:p>
          <w:p w14:paraId="431D30A1" w14:textId="77777777" w:rsidR="00EF0925" w:rsidRPr="0049599A" w:rsidRDefault="00EF0925" w:rsidP="007A058A">
            <w:pPr>
              <w:widowControl w:val="0"/>
              <w:tabs>
                <w:tab w:val="left" w:pos="851"/>
              </w:tabs>
              <w:spacing w:before="60" w:after="60"/>
              <w:ind w:left="170"/>
              <w:outlineLvl w:val="3"/>
              <w:rPr>
                <w:sz w:val="26"/>
                <w:szCs w:val="26"/>
              </w:rPr>
            </w:pPr>
            <w:r w:rsidRPr="0049599A">
              <w:rPr>
                <w:sz w:val="26"/>
                <w:szCs w:val="26"/>
              </w:rPr>
              <w:t>36.3. Chủ đầu tư phải bảo đảm các điều kiện về vốn tạm ứng, vốn thanh toán và các điều kiện cần thiết khác để triển khai thực hiện gói thầu theo đúng tiến độ.</w:t>
            </w:r>
          </w:p>
        </w:tc>
      </w:tr>
      <w:tr w:rsidR="00201659" w:rsidRPr="0049599A" w14:paraId="22BDC7CC" w14:textId="77777777" w:rsidTr="00453B03">
        <w:trPr>
          <w:trHeight w:val="20"/>
        </w:trPr>
        <w:tc>
          <w:tcPr>
            <w:tcW w:w="996" w:type="pct"/>
            <w:tcBorders>
              <w:top w:val="single" w:sz="4" w:space="0" w:color="auto"/>
              <w:left w:val="single" w:sz="4" w:space="0" w:color="auto"/>
              <w:bottom w:val="single" w:sz="4" w:space="0" w:color="auto"/>
              <w:right w:val="single" w:sz="4" w:space="0" w:color="auto"/>
            </w:tcBorders>
          </w:tcPr>
          <w:p w14:paraId="03BF8187" w14:textId="457CC424" w:rsidR="00EF0925" w:rsidRPr="0049599A" w:rsidRDefault="00EF0925" w:rsidP="00B27C21">
            <w:pPr>
              <w:pStyle w:val="Sec1-Clauses"/>
              <w:widowControl w:val="0"/>
              <w:spacing w:before="60" w:after="60"/>
              <w:ind w:left="0" w:firstLine="0"/>
              <w:jc w:val="both"/>
              <w:outlineLvl w:val="3"/>
              <w:rPr>
                <w:sz w:val="26"/>
                <w:szCs w:val="26"/>
              </w:rPr>
            </w:pPr>
            <w:bookmarkStart w:id="105" w:name="_Toc399947658"/>
            <w:bookmarkStart w:id="106" w:name="_Toc400551713"/>
            <w:r w:rsidRPr="0049599A">
              <w:rPr>
                <w:sz w:val="26"/>
                <w:szCs w:val="26"/>
              </w:rPr>
              <w:lastRenderedPageBreak/>
              <w:t>37. Bảo đảm thực hiện hợp đồng</w:t>
            </w:r>
            <w:bookmarkEnd w:id="105"/>
            <w:bookmarkEnd w:id="106"/>
          </w:p>
        </w:tc>
        <w:tc>
          <w:tcPr>
            <w:tcW w:w="4004" w:type="pct"/>
            <w:tcBorders>
              <w:top w:val="single" w:sz="4" w:space="0" w:color="auto"/>
              <w:left w:val="single" w:sz="4" w:space="0" w:color="auto"/>
              <w:bottom w:val="single" w:sz="4" w:space="0" w:color="auto"/>
              <w:right w:val="single" w:sz="4" w:space="0" w:color="auto"/>
            </w:tcBorders>
          </w:tcPr>
          <w:p w14:paraId="64D8C380" w14:textId="77777777" w:rsidR="00EF0925" w:rsidRPr="0049599A" w:rsidRDefault="00EF0925" w:rsidP="007A058A">
            <w:pPr>
              <w:widowControl w:val="0"/>
              <w:spacing w:before="60" w:after="60"/>
              <w:ind w:left="170"/>
              <w:outlineLvl w:val="3"/>
              <w:rPr>
                <w:sz w:val="26"/>
                <w:szCs w:val="26"/>
              </w:rPr>
            </w:pPr>
            <w:bookmarkStart w:id="107" w:name="_Toc399947659"/>
            <w:r w:rsidRPr="0049599A">
              <w:rPr>
                <w:sz w:val="26"/>
                <w:szCs w:val="26"/>
              </w:rPr>
              <w:t xml:space="preserve">37.1.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6.1 </w:t>
            </w:r>
            <w:r w:rsidRPr="0049599A">
              <w:rPr>
                <w:b/>
                <w:sz w:val="26"/>
                <w:szCs w:val="26"/>
              </w:rPr>
              <w:t xml:space="preserve">E-ĐKCT </w:t>
            </w:r>
            <w:r w:rsidRPr="0049599A">
              <w:rPr>
                <w:sz w:val="26"/>
                <w:szCs w:val="26"/>
              </w:rPr>
              <w:t>Chương VII. Thư bảo lãnh thực hiện hợp đồng phải sử dụng Mẫu số 23 Chương VIII hoặc một mẫu khác được Chủ đầu tư chấp thuận</w:t>
            </w:r>
            <w:bookmarkEnd w:id="107"/>
            <w:r w:rsidRPr="0049599A">
              <w:rPr>
                <w:sz w:val="26"/>
                <w:szCs w:val="26"/>
              </w:rPr>
              <w:t>.</w:t>
            </w:r>
          </w:p>
          <w:p w14:paraId="6AD0ECD3" w14:textId="77777777" w:rsidR="00EF0925" w:rsidRPr="0049599A" w:rsidRDefault="00EF0925" w:rsidP="007A058A">
            <w:pPr>
              <w:widowControl w:val="0"/>
              <w:spacing w:before="60" w:after="60"/>
              <w:ind w:left="170"/>
              <w:outlineLvl w:val="3"/>
              <w:rPr>
                <w:sz w:val="26"/>
                <w:szCs w:val="26"/>
              </w:rPr>
            </w:pPr>
            <w:bookmarkStart w:id="108" w:name="_Toc399947660"/>
            <w:r w:rsidRPr="0049599A">
              <w:rPr>
                <w:sz w:val="26"/>
                <w:szCs w:val="26"/>
              </w:rPr>
              <w:t>37.2. Nhà thầu không được hoàn trả bảo đảm thực hiện hợp đồng trong trường hợp sau đây:</w:t>
            </w:r>
            <w:bookmarkEnd w:id="108"/>
          </w:p>
          <w:p w14:paraId="6C1A46FF" w14:textId="77777777" w:rsidR="00EF0925" w:rsidRPr="0049599A" w:rsidRDefault="00EF0925" w:rsidP="007A058A">
            <w:pPr>
              <w:widowControl w:val="0"/>
              <w:spacing w:before="60" w:after="60"/>
              <w:ind w:left="170"/>
              <w:outlineLvl w:val="3"/>
              <w:rPr>
                <w:sz w:val="26"/>
                <w:szCs w:val="26"/>
              </w:rPr>
            </w:pPr>
            <w:bookmarkStart w:id="109" w:name="_Toc399947661"/>
            <w:r w:rsidRPr="0049599A">
              <w:rPr>
                <w:sz w:val="26"/>
                <w:szCs w:val="26"/>
              </w:rPr>
              <w:t>a) Từ chối thực hiện hợp đồng khi hợp đồng có hiệu lực;</w:t>
            </w:r>
            <w:bookmarkEnd w:id="109"/>
          </w:p>
          <w:p w14:paraId="472297A7" w14:textId="77777777" w:rsidR="00EF0925" w:rsidRPr="0049599A" w:rsidRDefault="00EF0925" w:rsidP="007A058A">
            <w:pPr>
              <w:widowControl w:val="0"/>
              <w:spacing w:before="60" w:after="60"/>
              <w:ind w:left="170"/>
              <w:outlineLvl w:val="3"/>
              <w:rPr>
                <w:sz w:val="26"/>
                <w:szCs w:val="26"/>
              </w:rPr>
            </w:pPr>
            <w:bookmarkStart w:id="110" w:name="_Toc399947662"/>
            <w:r w:rsidRPr="0049599A">
              <w:rPr>
                <w:sz w:val="26"/>
                <w:szCs w:val="26"/>
              </w:rPr>
              <w:t>b) Vi phạm thỏa thuận trong hợp đồng;</w:t>
            </w:r>
            <w:bookmarkEnd w:id="110"/>
          </w:p>
          <w:p w14:paraId="1520B49E" w14:textId="77777777" w:rsidR="00EF0925" w:rsidRPr="0049599A" w:rsidRDefault="00EF0925" w:rsidP="007A058A">
            <w:pPr>
              <w:widowControl w:val="0"/>
              <w:spacing w:before="60" w:after="60"/>
              <w:ind w:left="170"/>
              <w:outlineLvl w:val="3"/>
              <w:rPr>
                <w:sz w:val="26"/>
                <w:szCs w:val="26"/>
              </w:rPr>
            </w:pPr>
            <w:bookmarkStart w:id="111" w:name="_Toc399947663"/>
            <w:r w:rsidRPr="0049599A">
              <w:rPr>
                <w:sz w:val="26"/>
                <w:szCs w:val="26"/>
              </w:rPr>
              <w:t>c) Thực hiện hợp đồng chậm tiến độ do lỗi của mình nhưng từ chối gia hạn hiệu lực của bảo đảm thực hiện hợp đồng.</w:t>
            </w:r>
            <w:bookmarkEnd w:id="111"/>
          </w:p>
        </w:tc>
      </w:tr>
    </w:tbl>
    <w:p w14:paraId="7099F205" w14:textId="77777777" w:rsidR="00105A1C" w:rsidRPr="0049599A" w:rsidRDefault="00105A1C" w:rsidP="002A553A"/>
    <w:p w14:paraId="5CE68DB2" w14:textId="77777777" w:rsidR="00105A1C" w:rsidRPr="0049599A" w:rsidRDefault="00105A1C" w:rsidP="002A553A">
      <w:r w:rsidRPr="0049599A">
        <w:br w:type="page"/>
      </w:r>
    </w:p>
    <w:p w14:paraId="54F2D33B" w14:textId="77777777" w:rsidR="001E58A7" w:rsidRPr="0049599A" w:rsidRDefault="001E58A7" w:rsidP="006F4DC2">
      <w:pPr>
        <w:pStyle w:val="Subtitle"/>
        <w:widowControl w:val="0"/>
        <w:spacing w:before="120" w:after="120" w:line="264" w:lineRule="auto"/>
        <w:outlineLvl w:val="1"/>
        <w:rPr>
          <w:sz w:val="28"/>
          <w:szCs w:val="28"/>
          <w:lang w:val="es-ES_tradnl"/>
        </w:rPr>
        <w:sectPr w:rsidR="001E58A7" w:rsidRPr="0049599A" w:rsidSect="00E80696">
          <w:headerReference w:type="default" r:id="rId12"/>
          <w:footerReference w:type="default" r:id="rId13"/>
          <w:footnotePr>
            <w:numRestart w:val="eachPage"/>
          </w:footnotePr>
          <w:pgSz w:w="11907" w:h="16839" w:code="9"/>
          <w:pgMar w:top="1134" w:right="1134" w:bottom="1134" w:left="1701" w:header="720" w:footer="385" w:gutter="0"/>
          <w:pgNumType w:start="1"/>
          <w:cols w:space="720"/>
          <w:titlePg/>
          <w:docGrid w:linePitch="360"/>
        </w:sectPr>
      </w:pPr>
    </w:p>
    <w:tbl>
      <w:tblPr>
        <w:tblW w:w="52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3"/>
        <w:gridCol w:w="7613"/>
        <w:gridCol w:w="439"/>
      </w:tblGrid>
      <w:tr w:rsidR="00201659" w:rsidRPr="0049599A" w14:paraId="313B4100" w14:textId="77777777" w:rsidTr="00AF21CF">
        <w:trPr>
          <w:gridAfter w:val="1"/>
          <w:wAfter w:w="224" w:type="pct"/>
        </w:trPr>
        <w:tc>
          <w:tcPr>
            <w:tcW w:w="4776" w:type="pct"/>
            <w:gridSpan w:val="2"/>
            <w:tcBorders>
              <w:top w:val="nil"/>
              <w:left w:val="nil"/>
              <w:bottom w:val="single" w:sz="4" w:space="0" w:color="auto"/>
              <w:right w:val="nil"/>
            </w:tcBorders>
            <w:vAlign w:val="center"/>
          </w:tcPr>
          <w:p w14:paraId="13D6C474" w14:textId="1C326900" w:rsidR="00105A1C" w:rsidRPr="0049599A" w:rsidRDefault="00105A1C" w:rsidP="006F4DC2">
            <w:pPr>
              <w:pStyle w:val="Subtitle"/>
              <w:widowControl w:val="0"/>
              <w:spacing w:before="120" w:after="120" w:line="264" w:lineRule="auto"/>
              <w:outlineLvl w:val="1"/>
              <w:rPr>
                <w:sz w:val="28"/>
                <w:szCs w:val="28"/>
                <w:lang w:val="es-ES_tradnl"/>
              </w:rPr>
            </w:pPr>
            <w:r w:rsidRPr="0049599A">
              <w:rPr>
                <w:sz w:val="28"/>
                <w:szCs w:val="28"/>
                <w:lang w:val="es-ES_tradnl"/>
              </w:rPr>
              <w:lastRenderedPageBreak/>
              <w:t>Chương II. BẢNG DỮ LIỆU ĐẤU THẦU</w:t>
            </w:r>
          </w:p>
        </w:tc>
      </w:tr>
      <w:tr w:rsidR="00201659" w:rsidRPr="0049599A" w14:paraId="37CB145E"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3972F1" w14:textId="77777777" w:rsidR="00264736" w:rsidRPr="0049599A" w:rsidRDefault="00264736" w:rsidP="005B634A">
            <w:pPr>
              <w:pStyle w:val="Sec1-Clauses"/>
              <w:widowControl w:val="0"/>
              <w:spacing w:before="60" w:after="60"/>
              <w:ind w:left="0" w:firstLine="0"/>
              <w:outlineLvl w:val="3"/>
              <w:rPr>
                <w:szCs w:val="24"/>
              </w:rPr>
            </w:pPr>
            <w:r w:rsidRPr="0049599A">
              <w:rPr>
                <w:szCs w:val="24"/>
              </w:rPr>
              <w:t>E-CDNT 1.1</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BFB6E81" w14:textId="77777777" w:rsidR="00264736" w:rsidRPr="0049599A" w:rsidRDefault="00264736" w:rsidP="00C22100">
            <w:pPr>
              <w:pStyle w:val="Sub-ClauseText"/>
              <w:widowControl w:val="0"/>
              <w:spacing w:before="60" w:after="60"/>
              <w:jc w:val="left"/>
              <w:outlineLvl w:val="3"/>
              <w:rPr>
                <w:spacing w:val="0"/>
                <w:sz w:val="26"/>
                <w:szCs w:val="26"/>
              </w:rPr>
            </w:pPr>
            <w:r w:rsidRPr="0049599A">
              <w:rPr>
                <w:spacing w:val="0"/>
                <w:sz w:val="26"/>
                <w:szCs w:val="26"/>
              </w:rPr>
              <w:t>Tên bên mời thầu là: Viện 10 - Bộ Tư lệnh 86</w:t>
            </w:r>
          </w:p>
        </w:tc>
      </w:tr>
      <w:tr w:rsidR="00201659" w:rsidRPr="0049599A" w14:paraId="147A4B36"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4D93B42" w14:textId="77777777" w:rsidR="00264736" w:rsidRPr="0049599A" w:rsidRDefault="00264736" w:rsidP="005B634A">
            <w:pPr>
              <w:pStyle w:val="Sec1-Clauses"/>
              <w:widowControl w:val="0"/>
              <w:spacing w:before="60" w:after="60"/>
              <w:ind w:left="0" w:firstLine="0"/>
              <w:outlineLvl w:val="3"/>
              <w:rPr>
                <w:szCs w:val="24"/>
              </w:rPr>
            </w:pPr>
            <w:r w:rsidRPr="0049599A">
              <w:rPr>
                <w:szCs w:val="24"/>
              </w:rPr>
              <w:t>E-CDNT 1.2</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12EDB0" w14:textId="1A3E3047" w:rsidR="00CD2740" w:rsidRDefault="005B634A" w:rsidP="00833131">
            <w:pPr>
              <w:pStyle w:val="Sub-ClauseText"/>
              <w:widowControl w:val="0"/>
              <w:spacing w:before="60" w:after="60"/>
              <w:jc w:val="left"/>
              <w:outlineLvl w:val="3"/>
              <w:rPr>
                <w:spacing w:val="0"/>
                <w:sz w:val="26"/>
                <w:szCs w:val="26"/>
              </w:rPr>
            </w:pPr>
            <w:r w:rsidRPr="0049599A">
              <w:rPr>
                <w:spacing w:val="0"/>
                <w:sz w:val="26"/>
                <w:szCs w:val="26"/>
              </w:rPr>
              <w:t xml:space="preserve">- </w:t>
            </w:r>
            <w:r w:rsidR="00264736" w:rsidRPr="0049599A">
              <w:rPr>
                <w:spacing w:val="0"/>
                <w:sz w:val="26"/>
                <w:szCs w:val="26"/>
              </w:rPr>
              <w:t>Tên gói thầu</w:t>
            </w:r>
            <w:r w:rsidR="00B27C21" w:rsidRPr="0049599A">
              <w:rPr>
                <w:spacing w:val="0"/>
                <w:sz w:val="26"/>
                <w:szCs w:val="26"/>
              </w:rPr>
              <w:t xml:space="preserve">: </w:t>
            </w:r>
            <w:r w:rsidR="00CD2740" w:rsidRPr="00CD2740">
              <w:rPr>
                <w:spacing w:val="0"/>
                <w:sz w:val="26"/>
                <w:szCs w:val="26"/>
              </w:rPr>
              <w:t>Mua sắm phần mềm quản lý, chuyển tiếp và hiển thị tin nhắn cho các ứng dụng trên mạng máy tính chuyên dùng</w:t>
            </w:r>
            <w:r w:rsidR="00264736" w:rsidRPr="0049599A">
              <w:rPr>
                <w:spacing w:val="0"/>
                <w:sz w:val="28"/>
                <w:szCs w:val="28"/>
              </w:rPr>
              <w:br/>
            </w:r>
            <w:r w:rsidRPr="0049599A">
              <w:rPr>
                <w:spacing w:val="0"/>
                <w:sz w:val="26"/>
                <w:szCs w:val="26"/>
              </w:rPr>
              <w:t xml:space="preserve">- </w:t>
            </w:r>
            <w:r w:rsidR="00264736" w:rsidRPr="0049599A">
              <w:rPr>
                <w:spacing w:val="0"/>
                <w:sz w:val="26"/>
                <w:szCs w:val="26"/>
              </w:rPr>
              <w:t xml:space="preserve">Tên dự toán là: </w:t>
            </w:r>
            <w:r w:rsidR="00CD2740" w:rsidRPr="00CD2740">
              <w:rPr>
                <w:spacing w:val="0"/>
                <w:sz w:val="26"/>
                <w:szCs w:val="26"/>
                <w:lang w:val="nl-NL"/>
              </w:rPr>
              <w:t>Mua sắm phần mềm quản lý, chuyển tiếp và hiển thị tin nhắn cho các ứng dụng trên mạng máy tính chuyên dùng</w:t>
            </w:r>
            <w:r w:rsidR="00CD2740" w:rsidRPr="00CD2740" w:rsidDel="00CD2740">
              <w:rPr>
                <w:spacing w:val="0"/>
                <w:sz w:val="26"/>
                <w:szCs w:val="26"/>
                <w:lang w:val="nl-NL"/>
              </w:rPr>
              <w:t xml:space="preserve"> </w:t>
            </w:r>
          </w:p>
          <w:p w14:paraId="033146EB" w14:textId="1609BFE2" w:rsidR="00264736" w:rsidRPr="0049599A" w:rsidRDefault="005B634A" w:rsidP="00833131">
            <w:pPr>
              <w:pStyle w:val="Sub-ClauseText"/>
              <w:widowControl w:val="0"/>
              <w:spacing w:before="60" w:after="60"/>
              <w:jc w:val="left"/>
              <w:outlineLvl w:val="3"/>
              <w:rPr>
                <w:spacing w:val="0"/>
                <w:sz w:val="28"/>
                <w:szCs w:val="28"/>
              </w:rPr>
            </w:pPr>
            <w:r w:rsidRPr="0049599A">
              <w:rPr>
                <w:spacing w:val="0"/>
                <w:sz w:val="26"/>
                <w:szCs w:val="26"/>
              </w:rPr>
              <w:t xml:space="preserve">- </w:t>
            </w:r>
            <w:r w:rsidR="00264736" w:rsidRPr="0049599A">
              <w:rPr>
                <w:spacing w:val="0"/>
                <w:sz w:val="26"/>
                <w:szCs w:val="26"/>
              </w:rPr>
              <w:t>Th</w:t>
            </w:r>
            <w:r w:rsidR="00C22100" w:rsidRPr="0049599A">
              <w:rPr>
                <w:spacing w:val="0"/>
                <w:sz w:val="26"/>
                <w:szCs w:val="26"/>
              </w:rPr>
              <w:t xml:space="preserve">ời gian thực hiện hợp đồng là: </w:t>
            </w:r>
            <w:r w:rsidR="00833131">
              <w:rPr>
                <w:spacing w:val="0"/>
                <w:sz w:val="26"/>
                <w:szCs w:val="26"/>
              </w:rPr>
              <w:t>9</w:t>
            </w:r>
            <w:r w:rsidR="00C22100" w:rsidRPr="0049599A">
              <w:rPr>
                <w:spacing w:val="0"/>
                <w:sz w:val="26"/>
                <w:szCs w:val="26"/>
              </w:rPr>
              <w:t>0 n</w:t>
            </w:r>
            <w:r w:rsidR="00264736" w:rsidRPr="0049599A">
              <w:rPr>
                <w:spacing w:val="0"/>
                <w:sz w:val="26"/>
                <w:szCs w:val="26"/>
              </w:rPr>
              <w:t>gày</w:t>
            </w:r>
            <w:r w:rsidR="00264736" w:rsidRPr="0049599A">
              <w:rPr>
                <w:spacing w:val="0"/>
                <w:sz w:val="28"/>
                <w:szCs w:val="28"/>
              </w:rPr>
              <w:t xml:space="preserve"> </w:t>
            </w:r>
          </w:p>
        </w:tc>
      </w:tr>
      <w:tr w:rsidR="00201659" w:rsidRPr="0049599A" w14:paraId="6406F33B"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2A4260B" w14:textId="77777777" w:rsidR="00264736" w:rsidRPr="0049599A" w:rsidRDefault="00264736" w:rsidP="005B634A">
            <w:pPr>
              <w:pStyle w:val="Sec1-Clauses"/>
              <w:widowControl w:val="0"/>
              <w:spacing w:before="60" w:after="60"/>
              <w:ind w:left="0" w:firstLine="0"/>
              <w:outlineLvl w:val="3"/>
              <w:rPr>
                <w:szCs w:val="24"/>
              </w:rPr>
            </w:pPr>
            <w:r w:rsidRPr="0049599A">
              <w:rPr>
                <w:szCs w:val="24"/>
              </w:rPr>
              <w:t>E-CDNT 3</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E545327" w14:textId="0C4CF307" w:rsidR="00264736" w:rsidRPr="00A86778" w:rsidRDefault="00264736" w:rsidP="00A86778">
            <w:pPr>
              <w:pStyle w:val="Sub-ClauseText"/>
              <w:widowControl w:val="0"/>
              <w:spacing w:before="60" w:after="60"/>
              <w:jc w:val="left"/>
              <w:outlineLvl w:val="3"/>
              <w:rPr>
                <w:spacing w:val="0"/>
                <w:sz w:val="26"/>
                <w:szCs w:val="26"/>
              </w:rPr>
            </w:pPr>
            <w:r w:rsidRPr="00A86778">
              <w:rPr>
                <w:spacing w:val="0"/>
                <w:sz w:val="26"/>
                <w:szCs w:val="26"/>
              </w:rPr>
              <w:t xml:space="preserve">Nguồn vốn (hoặc phương thức thu xếp vốn): Ngân sách </w:t>
            </w:r>
            <w:r w:rsidR="00A86778" w:rsidRPr="00A86778">
              <w:rPr>
                <w:spacing w:val="0"/>
                <w:sz w:val="26"/>
                <w:szCs w:val="26"/>
              </w:rPr>
              <w:t xml:space="preserve">Nhà nước năm </w:t>
            </w:r>
            <w:r w:rsidR="00AF21CF" w:rsidRPr="00A86778">
              <w:rPr>
                <w:spacing w:val="0"/>
                <w:sz w:val="26"/>
                <w:szCs w:val="26"/>
              </w:rPr>
              <w:t>202</w:t>
            </w:r>
            <w:r w:rsidR="00741649" w:rsidRPr="00A86778">
              <w:rPr>
                <w:spacing w:val="0"/>
                <w:sz w:val="26"/>
                <w:szCs w:val="26"/>
              </w:rPr>
              <w:t>2</w:t>
            </w:r>
          </w:p>
        </w:tc>
      </w:tr>
      <w:tr w:rsidR="00201659" w:rsidRPr="0049599A" w14:paraId="1AD4AFAF"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AE0622" w14:textId="77777777" w:rsidR="00264736" w:rsidRPr="0049599A" w:rsidRDefault="00264736" w:rsidP="005B634A">
            <w:pPr>
              <w:pStyle w:val="Sec1-Clauses"/>
              <w:widowControl w:val="0"/>
              <w:spacing w:before="60" w:after="60"/>
              <w:ind w:left="0" w:firstLine="0"/>
              <w:outlineLvl w:val="3"/>
              <w:rPr>
                <w:szCs w:val="24"/>
              </w:rPr>
            </w:pPr>
            <w:r w:rsidRPr="0049599A">
              <w:rPr>
                <w:szCs w:val="24"/>
              </w:rPr>
              <w:t>E-CDNT 1.5</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2E2F2E" w14:textId="2FC2ACCE" w:rsidR="00264736" w:rsidRPr="00A86778" w:rsidRDefault="00C22100" w:rsidP="00833131">
            <w:pPr>
              <w:pStyle w:val="Sub-ClauseText"/>
              <w:widowControl w:val="0"/>
              <w:spacing w:before="60" w:after="60"/>
              <w:jc w:val="left"/>
              <w:outlineLvl w:val="3"/>
              <w:rPr>
                <w:spacing w:val="0"/>
                <w:sz w:val="26"/>
                <w:szCs w:val="26"/>
              </w:rPr>
            </w:pPr>
            <w:r w:rsidRPr="00A86778">
              <w:rPr>
                <w:spacing w:val="0"/>
                <w:sz w:val="26"/>
                <w:szCs w:val="26"/>
              </w:rPr>
              <w:t xml:space="preserve">Thời gian thực hiện hợp đồng: </w:t>
            </w:r>
            <w:r w:rsidR="00833131">
              <w:rPr>
                <w:spacing w:val="0"/>
                <w:sz w:val="26"/>
                <w:szCs w:val="26"/>
              </w:rPr>
              <w:t>9</w:t>
            </w:r>
            <w:r w:rsidR="00264736" w:rsidRPr="00A86778">
              <w:rPr>
                <w:spacing w:val="0"/>
                <w:sz w:val="26"/>
                <w:szCs w:val="26"/>
              </w:rPr>
              <w:t>0</w:t>
            </w:r>
            <w:r w:rsidR="007236A3" w:rsidRPr="00A86778">
              <w:rPr>
                <w:spacing w:val="0"/>
                <w:sz w:val="26"/>
                <w:szCs w:val="26"/>
              </w:rPr>
              <w:t xml:space="preserve"> ngày.</w:t>
            </w:r>
          </w:p>
        </w:tc>
      </w:tr>
      <w:tr w:rsidR="00201659" w:rsidRPr="0049599A" w14:paraId="21C81968"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C649A59" w14:textId="77777777" w:rsidR="00264736" w:rsidRPr="0049599A" w:rsidRDefault="00264736" w:rsidP="005B634A">
            <w:pPr>
              <w:pStyle w:val="Sec1-Clauses"/>
              <w:widowControl w:val="0"/>
              <w:spacing w:before="60" w:after="60"/>
              <w:ind w:left="0" w:firstLine="0"/>
              <w:outlineLvl w:val="3"/>
              <w:rPr>
                <w:szCs w:val="24"/>
              </w:rPr>
            </w:pPr>
            <w:r w:rsidRPr="0049599A">
              <w:rPr>
                <w:szCs w:val="24"/>
              </w:rPr>
              <w:t>E-CDNT 5.3</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7F258A3" w14:textId="77777777" w:rsidR="00092D32" w:rsidRPr="0049599A" w:rsidRDefault="00264736" w:rsidP="00833131">
            <w:pPr>
              <w:pStyle w:val="Sub-ClauseText"/>
              <w:widowControl w:val="0"/>
              <w:spacing w:before="60" w:after="60"/>
              <w:jc w:val="left"/>
              <w:outlineLvl w:val="3"/>
              <w:rPr>
                <w:spacing w:val="0"/>
                <w:sz w:val="26"/>
                <w:szCs w:val="26"/>
              </w:rPr>
            </w:pPr>
            <w:r w:rsidRPr="0049599A">
              <w:rPr>
                <w:spacing w:val="0"/>
                <w:sz w:val="26"/>
                <w:szCs w:val="26"/>
              </w:rPr>
              <w:t xml:space="preserve">Bảo đảm cạnh tranh trong đấu thầu theo quy định như sau: </w:t>
            </w:r>
          </w:p>
          <w:p w14:paraId="30C4F838" w14:textId="77777777" w:rsidR="00092D32" w:rsidRPr="0049599A" w:rsidRDefault="00264736" w:rsidP="00833131">
            <w:pPr>
              <w:pStyle w:val="Sub-ClauseText"/>
              <w:widowControl w:val="0"/>
              <w:spacing w:before="60" w:after="60"/>
              <w:jc w:val="left"/>
              <w:outlineLvl w:val="3"/>
              <w:rPr>
                <w:spacing w:val="0"/>
                <w:sz w:val="26"/>
                <w:szCs w:val="26"/>
              </w:rPr>
            </w:pPr>
            <w:r w:rsidRPr="0049599A">
              <w:rPr>
                <w:spacing w:val="0"/>
                <w:sz w:val="26"/>
                <w:szCs w:val="26"/>
              </w:rPr>
              <w:t xml:space="preserve">Nhà thầu tham dự thầu không có cổ phần hoặc vốn góp trên 30% với: </w:t>
            </w:r>
          </w:p>
          <w:p w14:paraId="2084DFC8" w14:textId="418450BE" w:rsidR="00264736" w:rsidRPr="0049599A" w:rsidRDefault="00264736" w:rsidP="00833131">
            <w:pPr>
              <w:pStyle w:val="Sub-ClauseText"/>
              <w:widowControl w:val="0"/>
              <w:spacing w:before="60" w:after="60"/>
              <w:jc w:val="left"/>
              <w:outlineLvl w:val="3"/>
              <w:rPr>
                <w:spacing w:val="0"/>
                <w:sz w:val="26"/>
                <w:szCs w:val="26"/>
              </w:rPr>
            </w:pPr>
            <w:r w:rsidRPr="0049599A">
              <w:rPr>
                <w:spacing w:val="0"/>
                <w:sz w:val="26"/>
                <w:szCs w:val="26"/>
              </w:rPr>
              <w:t>Bên mời thầu: Viện 10</w:t>
            </w:r>
            <w:r w:rsidR="00092D32" w:rsidRPr="0049599A">
              <w:rPr>
                <w:spacing w:val="0"/>
                <w:sz w:val="26"/>
                <w:szCs w:val="26"/>
              </w:rPr>
              <w:t>/</w:t>
            </w:r>
            <w:r w:rsidRPr="0049599A">
              <w:rPr>
                <w:spacing w:val="0"/>
                <w:sz w:val="26"/>
                <w:szCs w:val="26"/>
              </w:rPr>
              <w:t xml:space="preserve"> Bộ Tư lệnh 86, Số 3 ngõ Phan Chu Trinh, </w:t>
            </w:r>
            <w:r w:rsidR="00AF21CF" w:rsidRPr="0049599A">
              <w:rPr>
                <w:spacing w:val="0"/>
                <w:sz w:val="26"/>
                <w:szCs w:val="26"/>
              </w:rPr>
              <w:t xml:space="preserve">phường </w:t>
            </w:r>
            <w:r w:rsidRPr="0049599A">
              <w:rPr>
                <w:spacing w:val="0"/>
                <w:sz w:val="26"/>
                <w:szCs w:val="26"/>
              </w:rPr>
              <w:t>Phan Chu Trinh, Hoàn Kiếm, Hà Nội</w:t>
            </w:r>
            <w:r w:rsidR="00092D32" w:rsidRPr="0049599A">
              <w:rPr>
                <w:spacing w:val="0"/>
                <w:sz w:val="26"/>
                <w:szCs w:val="26"/>
              </w:rPr>
              <w:t>, 069518707</w:t>
            </w:r>
            <w:r w:rsidR="00833131">
              <w:rPr>
                <w:spacing w:val="0"/>
                <w:sz w:val="26"/>
                <w:szCs w:val="26"/>
              </w:rPr>
              <w:t xml:space="preserve"> </w:t>
            </w:r>
            <w:r w:rsidRPr="0049599A">
              <w:rPr>
                <w:spacing w:val="0"/>
                <w:sz w:val="26"/>
                <w:szCs w:val="26"/>
              </w:rP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14:paraId="2489BAE6" w14:textId="269CE030" w:rsidR="00264736" w:rsidRPr="0049599A" w:rsidRDefault="00264736" w:rsidP="00833131">
            <w:pPr>
              <w:pStyle w:val="Sub-ClauseText"/>
              <w:widowControl w:val="0"/>
              <w:spacing w:before="60" w:after="60"/>
              <w:jc w:val="left"/>
              <w:outlineLvl w:val="3"/>
              <w:rPr>
                <w:spacing w:val="0"/>
                <w:sz w:val="26"/>
                <w:szCs w:val="26"/>
              </w:rPr>
            </w:pPr>
            <w:r w:rsidRPr="0049599A">
              <w:rPr>
                <w:spacing w:val="0"/>
                <w:sz w:val="26"/>
                <w:szCs w:val="26"/>
              </w:rPr>
              <w:t xml:space="preserve">Nhà thầu tham dự thầu không có cổ phần hoặc vốn góp với các nhà thầu tư vấn; không cùng có cổ phần hoặc vốn góp trên </w:t>
            </w:r>
            <w:r w:rsidR="00AF21CF" w:rsidRPr="0049599A">
              <w:rPr>
                <w:spacing w:val="0"/>
                <w:sz w:val="26"/>
                <w:szCs w:val="26"/>
              </w:rPr>
              <w:t>20</w:t>
            </w:r>
            <w:r w:rsidRPr="0049599A">
              <w:rPr>
                <w:spacing w:val="0"/>
                <w:sz w:val="26"/>
                <w:szCs w:val="26"/>
              </w:rPr>
              <w:t>% của một tổ chức, cá nhân khác với từng bên. Cụ thể như sau:</w:t>
            </w:r>
            <w:r w:rsidRPr="0049599A">
              <w:rPr>
                <w:spacing w:val="0"/>
                <w:sz w:val="26"/>
                <w:szCs w:val="26"/>
              </w:rPr>
              <w:br/>
              <w:t xml:space="preserve">       + Tư vấn lập, thẩm tra, thẩm định hồ sơ thiết kế, dự toán </w:t>
            </w:r>
            <w:r w:rsidRPr="0049599A">
              <w:rPr>
                <w:spacing w:val="0"/>
                <w:sz w:val="26"/>
                <w:szCs w:val="26"/>
              </w:rPr>
              <w:br/>
              <w:t xml:space="preserve">       + Tư vấn lập, thẩm định E-HSMT </w:t>
            </w:r>
            <w:r w:rsidRPr="0049599A">
              <w:rPr>
                <w:spacing w:val="0"/>
                <w:sz w:val="26"/>
                <w:szCs w:val="26"/>
              </w:rPr>
              <w:br/>
              <w:t xml:space="preserve">       + Tư vấn đánh giá E-HSDT; thẩm định kết quả lựa chọn nhà thầu </w:t>
            </w:r>
            <w:r w:rsidRPr="0049599A">
              <w:rPr>
                <w:spacing w:val="0"/>
                <w:sz w:val="26"/>
                <w:szCs w:val="26"/>
              </w:rPr>
              <w:br/>
              <w:t>       Không có</w:t>
            </w:r>
            <w:r w:rsidR="00AF21CF" w:rsidRPr="0049599A">
              <w:rPr>
                <w:spacing w:val="0"/>
                <w:sz w:val="26"/>
                <w:szCs w:val="26"/>
              </w:rPr>
              <w:t>:</w:t>
            </w:r>
          </w:p>
          <w:p w14:paraId="52D3C8B8" w14:textId="750FE5EB" w:rsidR="00264736" w:rsidRPr="0049599A" w:rsidRDefault="00264736" w:rsidP="00833131">
            <w:pPr>
              <w:pStyle w:val="Sub-ClauseText"/>
              <w:widowControl w:val="0"/>
              <w:spacing w:before="60" w:after="60"/>
              <w:jc w:val="left"/>
              <w:outlineLvl w:val="3"/>
              <w:rPr>
                <w:spacing w:val="0"/>
                <w:sz w:val="28"/>
                <w:szCs w:val="28"/>
              </w:rPr>
            </w:pPr>
            <w:r w:rsidRPr="0049599A">
              <w:rPr>
                <w:spacing w:val="0"/>
                <w:sz w:val="26"/>
                <w:szCs w:val="26"/>
              </w:rPr>
              <w:t xml:space="preserve">       Nhà thầu tham dự thầu không cùng thuộc một cơ quan hoặc tổ chức trực tiếp quản lý với: </w:t>
            </w:r>
            <w:r w:rsidRPr="0049599A">
              <w:rPr>
                <w:spacing w:val="0"/>
                <w:sz w:val="26"/>
                <w:szCs w:val="26"/>
              </w:rPr>
              <w:br/>
              <w:t xml:space="preserve">       - Bên mời thầu: Viện 10 - Bộ Tư lệnh 86 , địa chỉ: Số 3 ngõ Phan Chu Trinh, </w:t>
            </w:r>
            <w:r w:rsidR="00AF21CF" w:rsidRPr="0049599A">
              <w:rPr>
                <w:spacing w:val="0"/>
                <w:sz w:val="26"/>
                <w:szCs w:val="26"/>
              </w:rPr>
              <w:t xml:space="preserve">phường </w:t>
            </w:r>
            <w:r w:rsidRPr="0049599A">
              <w:rPr>
                <w:spacing w:val="0"/>
                <w:sz w:val="26"/>
                <w:szCs w:val="26"/>
              </w:rPr>
              <w:t xml:space="preserve">Phan Chu Trinh, Q. Hoàn Kiếm, Tp. Hà Nội </w:t>
            </w:r>
            <w:r w:rsidRPr="0049599A">
              <w:rPr>
                <w:spacing w:val="0"/>
                <w:sz w:val="26"/>
                <w:szCs w:val="26"/>
              </w:rPr>
              <w:br/>
              <w:t>       - Chủ đầu tư: Viện 10/ Bộ Tư lệnh 86</w:t>
            </w:r>
            <w:r w:rsidR="00092D32" w:rsidRPr="0049599A">
              <w:rPr>
                <w:spacing w:val="0"/>
                <w:sz w:val="26"/>
                <w:szCs w:val="26"/>
              </w:rPr>
              <w:t>, s</w:t>
            </w:r>
            <w:r w:rsidRPr="0049599A">
              <w:rPr>
                <w:spacing w:val="0"/>
                <w:sz w:val="26"/>
                <w:szCs w:val="26"/>
              </w:rPr>
              <w:t>ố 3 ngõ Phan Chu Trinh, Phan Chu Trinh, quận Hoàn Kiếm, Hà Nội</w:t>
            </w:r>
            <w:r w:rsidR="00092D32" w:rsidRPr="0049599A">
              <w:rPr>
                <w:spacing w:val="0"/>
                <w:sz w:val="26"/>
                <w:szCs w:val="26"/>
              </w:rPr>
              <w:t>, 069518707</w:t>
            </w:r>
          </w:p>
        </w:tc>
      </w:tr>
      <w:tr w:rsidR="00201659" w:rsidRPr="0049599A" w14:paraId="2FD8A0A2"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83671A" w14:textId="77777777" w:rsidR="00264736" w:rsidRPr="0049599A" w:rsidRDefault="00264736" w:rsidP="005B634A">
            <w:pPr>
              <w:jc w:val="left"/>
              <w:rPr>
                <w:szCs w:val="24"/>
              </w:rPr>
            </w:pPr>
            <w:r w:rsidRPr="0049599A">
              <w:rPr>
                <w:b/>
                <w:bCs/>
                <w:szCs w:val="24"/>
              </w:rPr>
              <w:t>E-CDNT</w:t>
            </w:r>
            <w:r w:rsidRPr="0049599A">
              <w:rPr>
                <w:b/>
                <w:bCs/>
                <w:szCs w:val="24"/>
              </w:rPr>
              <w:br/>
              <w:t xml:space="preserve">10.1(g) </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9E0CB01" w14:textId="55DE46D6" w:rsidR="00264736" w:rsidRPr="0049599A" w:rsidRDefault="00264736" w:rsidP="00C71A63">
            <w:pPr>
              <w:pStyle w:val="Sub-ClauseText"/>
              <w:widowControl w:val="0"/>
              <w:spacing w:before="60" w:after="60"/>
              <w:jc w:val="left"/>
              <w:outlineLvl w:val="3"/>
              <w:rPr>
                <w:spacing w:val="0"/>
                <w:sz w:val="26"/>
                <w:szCs w:val="26"/>
              </w:rPr>
            </w:pPr>
            <w:r w:rsidRPr="0049599A">
              <w:rPr>
                <w:spacing w:val="0"/>
                <w:sz w:val="26"/>
                <w:szCs w:val="26"/>
              </w:rPr>
              <w:t>Nhà thầu phải nộp cùng với E-HSDT các tài liệu sau đây:</w:t>
            </w:r>
            <w:r w:rsidR="00AD3651" w:rsidRPr="0049599A">
              <w:rPr>
                <w:spacing w:val="0"/>
                <w:sz w:val="26"/>
                <w:szCs w:val="26"/>
              </w:rPr>
              <w:t xml:space="preserve"> </w:t>
            </w:r>
            <w:r w:rsidR="00AD3651" w:rsidRPr="00C36153">
              <w:rPr>
                <w:spacing w:val="0"/>
                <w:sz w:val="26"/>
                <w:szCs w:val="26"/>
              </w:rPr>
              <w:t>Không yêu cầu</w:t>
            </w:r>
            <w:r w:rsidR="00C71A63" w:rsidRPr="0049599A">
              <w:rPr>
                <w:sz w:val="26"/>
                <w:szCs w:val="26"/>
              </w:rPr>
              <w:t xml:space="preserve"> </w:t>
            </w:r>
          </w:p>
        </w:tc>
      </w:tr>
      <w:tr w:rsidR="00201659" w:rsidRPr="0049599A" w14:paraId="6105C4E3"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4973454" w14:textId="77777777" w:rsidR="00264736" w:rsidRPr="0049599A" w:rsidRDefault="00264736" w:rsidP="005B634A">
            <w:pPr>
              <w:jc w:val="left"/>
              <w:rPr>
                <w:szCs w:val="24"/>
              </w:rPr>
            </w:pPr>
            <w:r w:rsidRPr="0049599A">
              <w:rPr>
                <w:b/>
                <w:bCs/>
                <w:szCs w:val="24"/>
              </w:rPr>
              <w:t>E-CDNT</w:t>
            </w:r>
            <w:r w:rsidRPr="0049599A">
              <w:rPr>
                <w:b/>
                <w:bCs/>
                <w:szCs w:val="24"/>
              </w:rPr>
              <w:br/>
              <w:t>10.2(c)</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BF4D4F" w14:textId="243A19AF" w:rsidR="00264736" w:rsidRPr="0049599A" w:rsidRDefault="00264736" w:rsidP="00C36153">
            <w:pPr>
              <w:pStyle w:val="Sub-ClauseText"/>
              <w:widowControl w:val="0"/>
              <w:spacing w:before="60" w:after="60"/>
              <w:jc w:val="left"/>
              <w:outlineLvl w:val="3"/>
              <w:rPr>
                <w:spacing w:val="0"/>
                <w:sz w:val="26"/>
                <w:szCs w:val="26"/>
              </w:rPr>
            </w:pPr>
            <w:r w:rsidRPr="005D477F">
              <w:rPr>
                <w:spacing w:val="0"/>
                <w:sz w:val="26"/>
                <w:szCs w:val="26"/>
              </w:rPr>
              <w:t xml:space="preserve">Tài liệu chứng minh về tính hợp lệ của hàng hóa: </w:t>
            </w:r>
            <w:r w:rsidR="00C36153" w:rsidRPr="005D477F">
              <w:rPr>
                <w:spacing w:val="0"/>
                <w:sz w:val="26"/>
                <w:szCs w:val="26"/>
              </w:rPr>
              <w:t>Không yêu cầu</w:t>
            </w:r>
          </w:p>
        </w:tc>
      </w:tr>
      <w:tr w:rsidR="00201659" w:rsidRPr="0049599A" w14:paraId="1049B54F"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55F159A" w14:textId="77777777" w:rsidR="00264736" w:rsidRPr="0049599A" w:rsidRDefault="00264736" w:rsidP="005B634A">
            <w:pPr>
              <w:jc w:val="left"/>
              <w:rPr>
                <w:szCs w:val="24"/>
              </w:rPr>
            </w:pPr>
            <w:r w:rsidRPr="0049599A">
              <w:rPr>
                <w:b/>
                <w:bCs/>
                <w:szCs w:val="24"/>
              </w:rPr>
              <w:t>E-CDNT 12.2</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CC8652" w14:textId="77777777" w:rsidR="00264736" w:rsidRPr="0049599A" w:rsidRDefault="00264736" w:rsidP="00AF3F09">
            <w:pPr>
              <w:pStyle w:val="Sub-ClauseText"/>
              <w:widowControl w:val="0"/>
              <w:spacing w:before="60" w:after="60"/>
              <w:jc w:val="left"/>
              <w:outlineLvl w:val="3"/>
              <w:rPr>
                <w:spacing w:val="0"/>
                <w:sz w:val="26"/>
                <w:szCs w:val="26"/>
              </w:rPr>
            </w:pPr>
            <w:r w:rsidRPr="0049599A">
              <w:rPr>
                <w:spacing w:val="0"/>
                <w:sz w:val="26"/>
                <w:szCs w:val="26"/>
              </w:rPr>
              <w:t>Trong bảng giá, nhà thầu phải chào giá theo các yêu cầu sau: Không yêu cầu</w:t>
            </w:r>
          </w:p>
        </w:tc>
      </w:tr>
      <w:tr w:rsidR="00201659" w:rsidRPr="0049599A" w14:paraId="4868AF2C"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6BD500B" w14:textId="77777777" w:rsidR="00264736" w:rsidRPr="0049599A" w:rsidRDefault="00264736" w:rsidP="005B634A">
            <w:pPr>
              <w:jc w:val="left"/>
              <w:rPr>
                <w:szCs w:val="24"/>
              </w:rPr>
            </w:pPr>
            <w:r w:rsidRPr="0049599A">
              <w:rPr>
                <w:b/>
                <w:bCs/>
                <w:szCs w:val="24"/>
              </w:rPr>
              <w:t>E-CDNT 14.3</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7B4A69D" w14:textId="4E8AB435" w:rsidR="00264736" w:rsidRPr="0049599A" w:rsidRDefault="00264736" w:rsidP="00AF3F09">
            <w:pPr>
              <w:pStyle w:val="Sub-ClauseText"/>
              <w:widowControl w:val="0"/>
              <w:spacing w:before="60" w:after="60"/>
              <w:jc w:val="left"/>
              <w:outlineLvl w:val="3"/>
              <w:rPr>
                <w:spacing w:val="0"/>
                <w:sz w:val="26"/>
                <w:szCs w:val="26"/>
              </w:rPr>
            </w:pPr>
            <w:r w:rsidRPr="0049599A">
              <w:rPr>
                <w:spacing w:val="0"/>
                <w:sz w:val="26"/>
                <w:szCs w:val="26"/>
              </w:rPr>
              <w:t xml:space="preserve"> Thời hạn sử dụng dự kiến của hàng hóa (để yêu cầu phụ tùng thay thế, dụng cụ chuyên dùng…): </w:t>
            </w:r>
            <w:r w:rsidR="00F97E1D" w:rsidRPr="0049599A">
              <w:rPr>
                <w:spacing w:val="0"/>
                <w:sz w:val="26"/>
                <w:szCs w:val="26"/>
              </w:rPr>
              <w:t>2</w:t>
            </w:r>
            <w:r w:rsidRPr="0049599A">
              <w:rPr>
                <w:spacing w:val="0"/>
                <w:sz w:val="26"/>
                <w:szCs w:val="26"/>
              </w:rPr>
              <w:t xml:space="preserve"> năm</w:t>
            </w:r>
          </w:p>
        </w:tc>
      </w:tr>
      <w:tr w:rsidR="00201659" w:rsidRPr="0049599A" w14:paraId="38A8E6DD"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151887" w14:textId="77777777" w:rsidR="00264736" w:rsidRPr="0049599A" w:rsidRDefault="00264736" w:rsidP="005B634A">
            <w:pPr>
              <w:jc w:val="left"/>
              <w:rPr>
                <w:szCs w:val="24"/>
              </w:rPr>
            </w:pPr>
            <w:bookmarkStart w:id="112" w:name="_Hlk110670227"/>
            <w:r w:rsidRPr="0049599A">
              <w:rPr>
                <w:b/>
                <w:bCs/>
                <w:szCs w:val="24"/>
              </w:rPr>
              <w:lastRenderedPageBreak/>
              <w:t>E-CDNT 15.2</w:t>
            </w:r>
            <w:bookmarkEnd w:id="112"/>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5AE251" w14:textId="7D5BBCE2" w:rsidR="00264736" w:rsidRPr="0049599A" w:rsidRDefault="005B634A" w:rsidP="00137E1B">
            <w:pPr>
              <w:pStyle w:val="Sub-ClauseText"/>
              <w:widowControl w:val="0"/>
              <w:spacing w:before="60" w:after="60"/>
              <w:jc w:val="left"/>
              <w:outlineLvl w:val="3"/>
              <w:rPr>
                <w:spacing w:val="0"/>
                <w:sz w:val="26"/>
                <w:szCs w:val="26"/>
              </w:rPr>
            </w:pPr>
            <w:r w:rsidRPr="0049599A">
              <w:rPr>
                <w:spacing w:val="0"/>
                <w:sz w:val="26"/>
                <w:szCs w:val="26"/>
              </w:rPr>
              <w:t>-</w:t>
            </w:r>
            <w:r w:rsidR="00142D46" w:rsidRPr="0049599A">
              <w:rPr>
                <w:sz w:val="26"/>
                <w:szCs w:val="26"/>
              </w:rPr>
              <w:t xml:space="preserve"> Các tài liệu để chứng minh năng lực thực hiện hợp đồng nếu được công nhận trúng thầu bao gồm: </w:t>
            </w:r>
            <w:r w:rsidR="006D724D" w:rsidRPr="0049599A">
              <w:rPr>
                <w:sz w:val="26"/>
                <w:szCs w:val="26"/>
              </w:rPr>
              <w:t xml:space="preserve">Hồ sơ năng lực, chứng minh tài chính, quyết toán </w:t>
            </w:r>
            <w:r w:rsidR="00137E1B">
              <w:rPr>
                <w:sz w:val="26"/>
                <w:szCs w:val="26"/>
              </w:rPr>
              <w:t>3</w:t>
            </w:r>
            <w:r w:rsidR="00137E1B" w:rsidRPr="00644D78">
              <w:rPr>
                <w:color w:val="FF0000"/>
                <w:sz w:val="26"/>
                <w:szCs w:val="26"/>
              </w:rPr>
              <w:t xml:space="preserve"> </w:t>
            </w:r>
            <w:r w:rsidR="006D724D" w:rsidRPr="0049599A">
              <w:rPr>
                <w:sz w:val="26"/>
                <w:szCs w:val="26"/>
              </w:rPr>
              <w:t>năm gần nhất</w:t>
            </w:r>
          </w:p>
        </w:tc>
      </w:tr>
      <w:tr w:rsidR="00201659" w:rsidRPr="0049599A" w14:paraId="16216CF2"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2AD70EB" w14:textId="77777777" w:rsidR="00264736" w:rsidRPr="0049599A" w:rsidRDefault="00264736" w:rsidP="005B634A">
            <w:pPr>
              <w:jc w:val="left"/>
            </w:pPr>
            <w:r w:rsidRPr="0049599A">
              <w:rPr>
                <w:b/>
                <w:bCs/>
              </w:rPr>
              <w:t>E-CDNT 16.1</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2D1CFE6" w14:textId="2A409685" w:rsidR="00264736" w:rsidRPr="00833131" w:rsidRDefault="00264736" w:rsidP="000E595B">
            <w:pPr>
              <w:pStyle w:val="Sub-ClauseText"/>
              <w:widowControl w:val="0"/>
              <w:spacing w:before="60" w:after="60"/>
              <w:jc w:val="left"/>
              <w:outlineLvl w:val="3"/>
              <w:rPr>
                <w:color w:val="FF0000"/>
                <w:spacing w:val="0"/>
                <w:sz w:val="26"/>
                <w:szCs w:val="26"/>
              </w:rPr>
            </w:pPr>
            <w:r w:rsidRPr="005D477F">
              <w:rPr>
                <w:spacing w:val="0"/>
                <w:sz w:val="26"/>
                <w:szCs w:val="26"/>
              </w:rPr>
              <w:t xml:space="preserve">Thời hạn hiệu lực của E-HSDT ≥ </w:t>
            </w:r>
            <w:r w:rsidR="00241AE4" w:rsidRPr="005D477F">
              <w:rPr>
                <w:spacing w:val="0"/>
                <w:sz w:val="26"/>
                <w:szCs w:val="26"/>
              </w:rPr>
              <w:t>6</w:t>
            </w:r>
            <w:r w:rsidR="00BB1364" w:rsidRPr="005D477F">
              <w:rPr>
                <w:spacing w:val="0"/>
                <w:sz w:val="26"/>
                <w:szCs w:val="26"/>
              </w:rPr>
              <w:t>0</w:t>
            </w:r>
            <w:r w:rsidRPr="005D477F">
              <w:rPr>
                <w:spacing w:val="0"/>
                <w:sz w:val="26"/>
                <w:szCs w:val="26"/>
              </w:rPr>
              <w:t xml:space="preserve"> ngày.</w:t>
            </w:r>
          </w:p>
        </w:tc>
      </w:tr>
      <w:tr w:rsidR="00201659" w:rsidRPr="0049599A" w14:paraId="4734AA1B"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5D30D8" w14:textId="77777777" w:rsidR="00264736" w:rsidRPr="0049599A" w:rsidRDefault="00264736" w:rsidP="005B634A">
            <w:pPr>
              <w:jc w:val="left"/>
              <w:rPr>
                <w:b/>
                <w:bCs/>
              </w:rPr>
            </w:pPr>
            <w:r w:rsidRPr="0049599A">
              <w:rPr>
                <w:b/>
                <w:bCs/>
              </w:rPr>
              <w:t>E-CDNT 17.1</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1279965" w14:textId="63B33912" w:rsidR="00264736" w:rsidRPr="000E595B" w:rsidRDefault="00264736" w:rsidP="00711CF6">
            <w:pPr>
              <w:pStyle w:val="Sub-ClauseText"/>
              <w:widowControl w:val="0"/>
              <w:spacing w:before="60" w:after="60"/>
              <w:jc w:val="left"/>
              <w:outlineLvl w:val="3"/>
              <w:rPr>
                <w:spacing w:val="0"/>
                <w:sz w:val="26"/>
                <w:szCs w:val="26"/>
              </w:rPr>
            </w:pPr>
            <w:r w:rsidRPr="000E595B">
              <w:rPr>
                <w:spacing w:val="0"/>
                <w:sz w:val="26"/>
                <w:szCs w:val="26"/>
              </w:rPr>
              <w:t xml:space="preserve">Nội dung bảo đảm dự thầu: </w:t>
            </w:r>
            <w:r w:rsidRPr="000E595B">
              <w:rPr>
                <w:spacing w:val="0"/>
                <w:sz w:val="26"/>
                <w:szCs w:val="26"/>
              </w:rPr>
              <w:br/>
              <w:t>       </w:t>
            </w:r>
            <w:r w:rsidRPr="005D477F">
              <w:rPr>
                <w:spacing w:val="0"/>
                <w:sz w:val="26"/>
                <w:szCs w:val="26"/>
              </w:rPr>
              <w:t xml:space="preserve">- Giá trị và đồng tiền bảo đảm dự thầu: </w:t>
            </w:r>
            <w:r w:rsidR="00711CF6" w:rsidRPr="005D477F">
              <w:rPr>
                <w:spacing w:val="0"/>
                <w:sz w:val="26"/>
                <w:szCs w:val="26"/>
              </w:rPr>
              <w:t>1</w:t>
            </w:r>
            <w:r w:rsidR="000E595B" w:rsidRPr="005D477F">
              <w:rPr>
                <w:spacing w:val="0"/>
                <w:sz w:val="26"/>
                <w:szCs w:val="26"/>
              </w:rPr>
              <w:t>0</w:t>
            </w:r>
            <w:r w:rsidR="00095E69" w:rsidRPr="005D477F">
              <w:rPr>
                <w:spacing w:val="0"/>
                <w:sz w:val="26"/>
                <w:szCs w:val="26"/>
              </w:rPr>
              <w:t>.0</w:t>
            </w:r>
            <w:r w:rsidRPr="005D477F">
              <w:rPr>
                <w:spacing w:val="0"/>
                <w:sz w:val="26"/>
                <w:szCs w:val="26"/>
              </w:rPr>
              <w:t>00.000 VND</w:t>
            </w:r>
            <w:r w:rsidRPr="005D477F">
              <w:rPr>
                <w:spacing w:val="0"/>
                <w:sz w:val="26"/>
                <w:szCs w:val="26"/>
              </w:rPr>
              <w:br/>
              <w:t xml:space="preserve">       - Thời gian có hiệu lực của bảo đảm dự thầu: </w:t>
            </w:r>
            <w:r w:rsidR="00241AE4" w:rsidRPr="005D477F">
              <w:rPr>
                <w:spacing w:val="0"/>
                <w:sz w:val="26"/>
                <w:szCs w:val="26"/>
              </w:rPr>
              <w:t>9</w:t>
            </w:r>
            <w:r w:rsidR="000E595B" w:rsidRPr="005D477F">
              <w:rPr>
                <w:spacing w:val="0"/>
                <w:sz w:val="26"/>
                <w:szCs w:val="26"/>
              </w:rPr>
              <w:t>0</w:t>
            </w:r>
            <w:r w:rsidRPr="005D477F">
              <w:rPr>
                <w:spacing w:val="0"/>
                <w:sz w:val="26"/>
                <w:szCs w:val="26"/>
              </w:rPr>
              <w:t xml:space="preserve"> ngày, kể từ thời điểm đóng thầu.</w:t>
            </w:r>
          </w:p>
        </w:tc>
      </w:tr>
      <w:tr w:rsidR="00201659" w:rsidRPr="0049599A" w14:paraId="58C515C3"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6EB5A9" w14:textId="77777777" w:rsidR="00264736" w:rsidRPr="0049599A" w:rsidRDefault="00264736" w:rsidP="005B634A">
            <w:pPr>
              <w:jc w:val="left"/>
              <w:rPr>
                <w:b/>
                <w:bCs/>
              </w:rPr>
            </w:pPr>
            <w:r w:rsidRPr="0049599A">
              <w:rPr>
                <w:b/>
                <w:bCs/>
              </w:rPr>
              <w:t>E-CDNT 25.2</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3BE4CC" w14:textId="01D2BDD2" w:rsidR="00264736" w:rsidRPr="000E595B" w:rsidRDefault="005B634A" w:rsidP="00AF3F09">
            <w:pPr>
              <w:pStyle w:val="Sub-ClauseText"/>
              <w:widowControl w:val="0"/>
              <w:spacing w:before="60" w:after="60"/>
              <w:jc w:val="left"/>
              <w:outlineLvl w:val="3"/>
              <w:rPr>
                <w:spacing w:val="0"/>
                <w:sz w:val="26"/>
                <w:szCs w:val="26"/>
              </w:rPr>
            </w:pPr>
            <w:r w:rsidRPr="000E595B">
              <w:rPr>
                <w:spacing w:val="0"/>
                <w:sz w:val="26"/>
                <w:szCs w:val="26"/>
              </w:rPr>
              <w:t>-</w:t>
            </w:r>
            <w:r w:rsidR="00264736" w:rsidRPr="000E595B">
              <w:rPr>
                <w:spacing w:val="0"/>
                <w:sz w:val="26"/>
                <w:szCs w:val="26"/>
              </w:rPr>
              <w:t xml:space="preserve">Giá trị tối đa dành cho nhà thầu phụ: </w:t>
            </w:r>
            <w:r w:rsidR="00FF651F" w:rsidRPr="000E595B">
              <w:rPr>
                <w:spacing w:val="0"/>
                <w:sz w:val="26"/>
                <w:szCs w:val="26"/>
              </w:rPr>
              <w:t>2</w:t>
            </w:r>
            <w:r w:rsidR="00264736" w:rsidRPr="000E595B">
              <w:rPr>
                <w:spacing w:val="0"/>
                <w:sz w:val="26"/>
                <w:szCs w:val="26"/>
              </w:rPr>
              <w:t xml:space="preserve">0% giá dự thầu của nhà thầu. </w:t>
            </w:r>
          </w:p>
        </w:tc>
      </w:tr>
      <w:tr w:rsidR="00201659" w:rsidRPr="0049599A" w14:paraId="0471F131"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BE0C7C3" w14:textId="77777777" w:rsidR="00264736" w:rsidRPr="0049599A" w:rsidRDefault="00264736" w:rsidP="005B634A">
            <w:pPr>
              <w:jc w:val="left"/>
              <w:rPr>
                <w:b/>
                <w:bCs/>
              </w:rPr>
            </w:pPr>
            <w:r w:rsidRPr="0049599A">
              <w:rPr>
                <w:b/>
                <w:bCs/>
              </w:rPr>
              <w:t>E-CDNT 26.4</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95C493A" w14:textId="77777777" w:rsidR="00264736" w:rsidRPr="0049599A" w:rsidRDefault="005B634A" w:rsidP="00AF3F09">
            <w:pPr>
              <w:pStyle w:val="Sub-ClauseText"/>
              <w:widowControl w:val="0"/>
              <w:spacing w:before="60" w:after="60"/>
              <w:jc w:val="left"/>
              <w:outlineLvl w:val="3"/>
              <w:rPr>
                <w:spacing w:val="0"/>
                <w:sz w:val="26"/>
                <w:szCs w:val="26"/>
              </w:rPr>
            </w:pPr>
            <w:r w:rsidRPr="0049599A">
              <w:rPr>
                <w:spacing w:val="0"/>
                <w:sz w:val="26"/>
                <w:szCs w:val="26"/>
              </w:rPr>
              <w:t>-</w:t>
            </w:r>
            <w:r w:rsidR="00264736" w:rsidRPr="0049599A">
              <w:rPr>
                <w:spacing w:val="0"/>
                <w:sz w:val="26"/>
                <w:szCs w:val="26"/>
              </w:rPr>
              <w:t xml:space="preserve">Cách tính ưu đãi: Trường hợp áp dụng phương pháp giá thấp nhất thì quy định hàng hóa không thuộc đối tượng được hưởng ưu đãi phải cộng thêm một khoản tiền bằng 7,5% giá dự thầu sau khi trừ đi giá trị giảm giá (nếu có) của hàng hóa đó vào giá dự thầu sau khi trừ đi giá trị giảm giá (nếu có) của nhà thầu để so sánh, xếp hạng. </w:t>
            </w:r>
          </w:p>
        </w:tc>
      </w:tr>
      <w:tr w:rsidR="00201659" w:rsidRPr="0049599A" w14:paraId="49A82004"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23EA458" w14:textId="77777777" w:rsidR="00264736" w:rsidRPr="0049599A" w:rsidRDefault="00264736" w:rsidP="005B634A">
            <w:pPr>
              <w:jc w:val="left"/>
              <w:rPr>
                <w:b/>
                <w:bCs/>
              </w:rPr>
            </w:pPr>
            <w:r w:rsidRPr="0049599A">
              <w:rPr>
                <w:b/>
                <w:bCs/>
              </w:rPr>
              <w:t>E-CDNT 27.1</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83378A4" w14:textId="77777777" w:rsidR="00264736" w:rsidRPr="0049599A" w:rsidRDefault="00264736" w:rsidP="00AF3F09">
            <w:pPr>
              <w:pStyle w:val="Sub-ClauseText"/>
              <w:widowControl w:val="0"/>
              <w:spacing w:before="60" w:after="60"/>
              <w:jc w:val="left"/>
              <w:outlineLvl w:val="3"/>
              <w:rPr>
                <w:spacing w:val="0"/>
                <w:sz w:val="26"/>
                <w:szCs w:val="26"/>
              </w:rPr>
            </w:pPr>
            <w:r w:rsidRPr="0049599A">
              <w:rPr>
                <w:spacing w:val="0"/>
                <w:sz w:val="26"/>
                <w:szCs w:val="26"/>
              </w:rPr>
              <w:t>Phương pháp đánh giá E-HSDT:</w:t>
            </w:r>
            <w:r w:rsidRPr="0049599A">
              <w:rPr>
                <w:spacing w:val="0"/>
                <w:sz w:val="26"/>
                <w:szCs w:val="26"/>
              </w:rPr>
              <w:br/>
              <w:t>       a) Đánh giá về năng lực và kinh nghiệm: Đạt - Không đạt</w:t>
            </w:r>
            <w:r w:rsidRPr="0049599A">
              <w:rPr>
                <w:spacing w:val="0"/>
                <w:sz w:val="26"/>
                <w:szCs w:val="26"/>
              </w:rPr>
              <w:br/>
              <w:t>       b) Đánh giá về kỹ thuật: Đạt - Không đạt</w:t>
            </w:r>
            <w:r w:rsidRPr="0049599A">
              <w:rPr>
                <w:spacing w:val="0"/>
                <w:sz w:val="26"/>
                <w:szCs w:val="26"/>
              </w:rPr>
              <w:br/>
              <w:t xml:space="preserve">       c) Đánh giá về giá: Phương pháp giá thấp nhất (Không áp dụng đối với hàng hóa ưu đãi) </w:t>
            </w:r>
          </w:p>
        </w:tc>
      </w:tr>
      <w:tr w:rsidR="00201659" w:rsidRPr="0049599A" w14:paraId="18B526AD"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1E11DA2" w14:textId="77777777" w:rsidR="00264736" w:rsidRPr="0049599A" w:rsidRDefault="00264736" w:rsidP="005B634A">
            <w:pPr>
              <w:jc w:val="left"/>
              <w:rPr>
                <w:b/>
                <w:bCs/>
              </w:rPr>
            </w:pPr>
            <w:r w:rsidRPr="0049599A">
              <w:rPr>
                <w:b/>
                <w:bCs/>
              </w:rPr>
              <w:t>E-CDNT 27.2.1đ</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43AA412" w14:textId="77777777" w:rsidR="00264736" w:rsidRPr="0049599A" w:rsidRDefault="005B634A" w:rsidP="00AF3F09">
            <w:pPr>
              <w:pStyle w:val="Sub-ClauseText"/>
              <w:widowControl w:val="0"/>
              <w:spacing w:before="60" w:after="60"/>
              <w:jc w:val="left"/>
              <w:outlineLvl w:val="3"/>
              <w:rPr>
                <w:spacing w:val="0"/>
                <w:sz w:val="26"/>
                <w:szCs w:val="26"/>
              </w:rPr>
            </w:pPr>
            <w:r w:rsidRPr="0049599A">
              <w:rPr>
                <w:spacing w:val="0"/>
                <w:sz w:val="26"/>
                <w:szCs w:val="26"/>
              </w:rPr>
              <w:t>-</w:t>
            </w:r>
            <w:r w:rsidR="00264736" w:rsidRPr="0049599A">
              <w:rPr>
                <w:spacing w:val="0"/>
                <w:sz w:val="26"/>
                <w:szCs w:val="26"/>
              </w:rPr>
              <w:t xml:space="preserve">Xếp hạng nhà thầu: nhà thầu có giá dự thầu sau khi trừ đi giá trị giảm giá (nếu có) thấp nhất được xếp hạng thứ nhất. </w:t>
            </w:r>
          </w:p>
        </w:tc>
      </w:tr>
      <w:tr w:rsidR="00201659" w:rsidRPr="0049599A" w14:paraId="23FFF69B"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99700B" w14:textId="77777777" w:rsidR="00264736" w:rsidRPr="0049599A" w:rsidRDefault="00612084" w:rsidP="005B634A">
            <w:pPr>
              <w:jc w:val="left"/>
              <w:rPr>
                <w:b/>
                <w:bCs/>
              </w:rPr>
            </w:pPr>
            <w:r w:rsidRPr="0049599A">
              <w:rPr>
                <w:b/>
                <w:bCs/>
              </w:rPr>
              <w:t>E-CDNT 29.4</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6C54DA" w14:textId="77777777" w:rsidR="00264736" w:rsidRPr="0049599A" w:rsidRDefault="005B634A" w:rsidP="00AF3F09">
            <w:pPr>
              <w:pStyle w:val="Sub-ClauseText"/>
              <w:widowControl w:val="0"/>
              <w:spacing w:before="60" w:after="60"/>
              <w:jc w:val="left"/>
              <w:outlineLvl w:val="3"/>
              <w:rPr>
                <w:spacing w:val="0"/>
                <w:sz w:val="26"/>
                <w:szCs w:val="26"/>
              </w:rPr>
            </w:pPr>
            <w:r w:rsidRPr="0049599A">
              <w:rPr>
                <w:spacing w:val="0"/>
                <w:sz w:val="26"/>
                <w:szCs w:val="26"/>
              </w:rPr>
              <w:t>-</w:t>
            </w:r>
            <w:r w:rsidR="00264736" w:rsidRPr="0049599A">
              <w:rPr>
                <w:spacing w:val="0"/>
                <w:sz w:val="26"/>
                <w:szCs w:val="26"/>
              </w:rPr>
              <w:t xml:space="preserve">Nhà thầu có giá dự thầu sau khi trừ đi giá trị giảm giá (nếu có) thấp nhất. </w:t>
            </w:r>
          </w:p>
        </w:tc>
      </w:tr>
      <w:tr w:rsidR="00201659" w:rsidRPr="0049599A" w14:paraId="44525EE5"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DA44FC2" w14:textId="77777777" w:rsidR="00612084" w:rsidRPr="0049599A" w:rsidRDefault="00612084" w:rsidP="005B634A">
            <w:pPr>
              <w:jc w:val="left"/>
              <w:rPr>
                <w:b/>
                <w:bCs/>
              </w:rPr>
            </w:pPr>
            <w:r w:rsidRPr="0049599A">
              <w:rPr>
                <w:b/>
                <w:bCs/>
              </w:rPr>
              <w:t>E-CDNT 31.1</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9488D7" w14:textId="3615E4CC" w:rsidR="00612084" w:rsidRPr="0049599A" w:rsidRDefault="00612084" w:rsidP="00AF3F09">
            <w:pPr>
              <w:pStyle w:val="Sub-ClauseText"/>
              <w:widowControl w:val="0"/>
              <w:spacing w:before="60" w:after="60"/>
              <w:jc w:val="left"/>
              <w:outlineLvl w:val="3"/>
              <w:rPr>
                <w:spacing w:val="0"/>
                <w:sz w:val="26"/>
                <w:szCs w:val="26"/>
              </w:rPr>
            </w:pPr>
            <w:r w:rsidRPr="0049599A">
              <w:rPr>
                <w:spacing w:val="0"/>
                <w:sz w:val="26"/>
                <w:szCs w:val="26"/>
              </w:rPr>
              <w:t xml:space="preserve">Thời hạn đăng tải kết quả lựa chọn nhà thầu trên Hệ thống là </w:t>
            </w:r>
            <w:r w:rsidR="002D0F7F" w:rsidRPr="0049599A">
              <w:rPr>
                <w:spacing w:val="0"/>
                <w:sz w:val="26"/>
                <w:szCs w:val="26"/>
              </w:rPr>
              <w:t>0</w:t>
            </w:r>
            <w:r w:rsidR="00142D46" w:rsidRPr="0049599A">
              <w:rPr>
                <w:spacing w:val="0"/>
                <w:sz w:val="26"/>
                <w:szCs w:val="26"/>
              </w:rPr>
              <w:t>7</w:t>
            </w:r>
            <w:r w:rsidRPr="0049599A">
              <w:rPr>
                <w:spacing w:val="0"/>
                <w:sz w:val="26"/>
                <w:szCs w:val="26"/>
              </w:rPr>
              <w:t xml:space="preserve"> ngày làm việc, kể từ ngày Chủ đầu tư phê duyệt kết quả lựa chọn nhà thầu. </w:t>
            </w:r>
          </w:p>
        </w:tc>
      </w:tr>
      <w:tr w:rsidR="00201659" w:rsidRPr="0049599A" w14:paraId="4EE79421"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0F5946" w14:textId="77777777" w:rsidR="00264736" w:rsidRPr="0049599A" w:rsidRDefault="00612084" w:rsidP="005B634A">
            <w:pPr>
              <w:jc w:val="left"/>
              <w:rPr>
                <w:b/>
                <w:bCs/>
              </w:rPr>
            </w:pPr>
            <w:r w:rsidRPr="0049599A">
              <w:rPr>
                <w:b/>
                <w:bCs/>
              </w:rPr>
              <w:t>E-CDNT 32</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94B578D" w14:textId="77777777" w:rsidR="00137E1B" w:rsidRDefault="00264736" w:rsidP="00137E1B">
            <w:pPr>
              <w:pStyle w:val="Sub-ClauseText"/>
              <w:widowControl w:val="0"/>
              <w:spacing w:before="60" w:after="60"/>
              <w:jc w:val="left"/>
              <w:outlineLvl w:val="3"/>
              <w:rPr>
                <w:spacing w:val="0"/>
                <w:sz w:val="26"/>
                <w:szCs w:val="26"/>
              </w:rPr>
            </w:pPr>
            <w:r w:rsidRPr="0049599A">
              <w:rPr>
                <w:spacing w:val="0"/>
                <w:sz w:val="26"/>
                <w:szCs w:val="26"/>
              </w:rPr>
              <w:t>Địa chỉ nhận đ</w:t>
            </w:r>
            <w:r w:rsidR="00612084" w:rsidRPr="0049599A">
              <w:rPr>
                <w:spacing w:val="0"/>
                <w:sz w:val="26"/>
                <w:szCs w:val="26"/>
              </w:rPr>
              <w:t xml:space="preserve">ơn kiến nghị của chủ đầu tư: </w:t>
            </w:r>
            <w:r w:rsidRPr="0049599A">
              <w:rPr>
                <w:spacing w:val="0"/>
                <w:sz w:val="26"/>
                <w:szCs w:val="26"/>
              </w:rPr>
              <w:br/>
            </w:r>
            <w:r w:rsidR="00612084" w:rsidRPr="0049599A">
              <w:rPr>
                <w:spacing w:val="0"/>
                <w:sz w:val="26"/>
                <w:szCs w:val="26"/>
              </w:rPr>
              <w:t xml:space="preserve">- </w:t>
            </w:r>
            <w:r w:rsidRPr="0049599A">
              <w:rPr>
                <w:spacing w:val="0"/>
                <w:sz w:val="26"/>
                <w:szCs w:val="26"/>
              </w:rPr>
              <w:t xml:space="preserve">Địa chỉ nhận đơn kiến nghị của người có thẩm quyền: </w:t>
            </w:r>
            <w:r w:rsidRPr="0049599A">
              <w:rPr>
                <w:spacing w:val="0"/>
                <w:sz w:val="26"/>
                <w:szCs w:val="26"/>
              </w:rPr>
              <w:br/>
              <w:t xml:space="preserve">- Đ/c: Số 3, ngõ Phan Chu Trinh, </w:t>
            </w:r>
            <w:r w:rsidR="009F2738" w:rsidRPr="0049599A">
              <w:rPr>
                <w:spacing w:val="0"/>
                <w:sz w:val="26"/>
                <w:szCs w:val="26"/>
              </w:rPr>
              <w:t>ph</w:t>
            </w:r>
            <w:r w:rsidRPr="0049599A">
              <w:rPr>
                <w:spacing w:val="0"/>
                <w:sz w:val="26"/>
                <w:szCs w:val="26"/>
              </w:rPr>
              <w:t xml:space="preserve">ường Phan Chu Trinh, quận Hoàn Kiếm, Hà Nội </w:t>
            </w:r>
          </w:p>
          <w:p w14:paraId="12E0A35B" w14:textId="499B80A6" w:rsidR="00264736" w:rsidRPr="0049599A" w:rsidRDefault="00137E1B" w:rsidP="00137E1B">
            <w:pPr>
              <w:pStyle w:val="Sub-ClauseText"/>
              <w:widowControl w:val="0"/>
              <w:spacing w:before="60" w:after="60"/>
              <w:jc w:val="left"/>
              <w:outlineLvl w:val="3"/>
              <w:rPr>
                <w:spacing w:val="0"/>
                <w:sz w:val="26"/>
                <w:szCs w:val="26"/>
              </w:rPr>
            </w:pPr>
            <w:r>
              <w:rPr>
                <w:spacing w:val="0"/>
                <w:sz w:val="26"/>
                <w:szCs w:val="26"/>
              </w:rPr>
              <w:t xml:space="preserve">- </w:t>
            </w:r>
            <w:r w:rsidR="00264736" w:rsidRPr="0049599A">
              <w:rPr>
                <w:spacing w:val="0"/>
                <w:sz w:val="26"/>
                <w:szCs w:val="26"/>
              </w:rPr>
              <w:t>Địa chỉ của bộ phận thường trực giúp việc Hội đồng tư vấn:</w:t>
            </w:r>
            <w:r w:rsidR="00CD2740">
              <w:rPr>
                <w:spacing w:val="0"/>
                <w:sz w:val="26"/>
                <w:szCs w:val="26"/>
              </w:rPr>
              <w:t xml:space="preserve"> </w:t>
            </w:r>
            <w:r w:rsidR="00264736" w:rsidRPr="0049599A">
              <w:rPr>
                <w:spacing w:val="0"/>
                <w:sz w:val="26"/>
                <w:szCs w:val="26"/>
              </w:rPr>
              <w:br/>
              <w:t xml:space="preserve">- Đ/c: Số 3, ngõ Phan Chu Trinh, </w:t>
            </w:r>
            <w:r w:rsidR="009F2738" w:rsidRPr="0049599A">
              <w:rPr>
                <w:spacing w:val="0"/>
                <w:sz w:val="26"/>
                <w:szCs w:val="26"/>
              </w:rPr>
              <w:t>ph</w:t>
            </w:r>
            <w:r w:rsidR="00264736" w:rsidRPr="0049599A">
              <w:rPr>
                <w:spacing w:val="0"/>
                <w:sz w:val="26"/>
                <w:szCs w:val="26"/>
              </w:rPr>
              <w:t>ường Phan Chu Trinh, quận Hoàn Kiếm, Hà Nội ĐT:</w:t>
            </w:r>
            <w:r w:rsidR="00CD2740" w:rsidRPr="0049599A">
              <w:rPr>
                <w:spacing w:val="0"/>
                <w:sz w:val="26"/>
                <w:szCs w:val="26"/>
              </w:rPr>
              <w:t xml:space="preserve"> </w:t>
            </w:r>
            <w:r w:rsidR="000050A4" w:rsidRPr="0049599A">
              <w:rPr>
                <w:spacing w:val="0"/>
                <w:sz w:val="26"/>
                <w:szCs w:val="26"/>
              </w:rPr>
              <w:t>0395248002</w:t>
            </w:r>
          </w:p>
        </w:tc>
      </w:tr>
      <w:tr w:rsidR="00201659" w:rsidRPr="0049599A" w14:paraId="7D6C991E"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52A8710" w14:textId="77777777" w:rsidR="00264736" w:rsidRPr="0049599A" w:rsidRDefault="00264736" w:rsidP="005B634A">
            <w:pPr>
              <w:jc w:val="left"/>
              <w:rPr>
                <w:b/>
                <w:bCs/>
              </w:rPr>
            </w:pPr>
            <w:r w:rsidRPr="0049599A">
              <w:rPr>
                <w:b/>
                <w:bCs/>
              </w:rPr>
              <w:t xml:space="preserve">E-CDNT 33 </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B8C38D1" w14:textId="4FABD03D" w:rsidR="00264736" w:rsidRPr="0049599A" w:rsidRDefault="00264736" w:rsidP="000050A4">
            <w:pPr>
              <w:pStyle w:val="Sub-ClauseText"/>
              <w:widowControl w:val="0"/>
              <w:spacing w:before="60" w:after="60"/>
              <w:jc w:val="left"/>
              <w:outlineLvl w:val="3"/>
              <w:rPr>
                <w:spacing w:val="0"/>
                <w:sz w:val="26"/>
                <w:szCs w:val="26"/>
              </w:rPr>
            </w:pPr>
            <w:r w:rsidRPr="0049599A">
              <w:rPr>
                <w:spacing w:val="0"/>
                <w:sz w:val="26"/>
                <w:szCs w:val="26"/>
              </w:rPr>
              <w:t xml:space="preserve">Địa chỉ của tổ chức, cá nhân thực hiện nhiệm vụ theo dõi, giám sát: Đ/c: Số 3, ngõ Phan Chu Trinh, đường Phan Chu Trinh, quận Hoàn Kiếm, Hà Nội ĐT: </w:t>
            </w:r>
            <w:r w:rsidR="000050A4" w:rsidRPr="0049599A">
              <w:rPr>
                <w:spacing w:val="0"/>
                <w:sz w:val="26"/>
                <w:szCs w:val="26"/>
              </w:rPr>
              <w:t>09</w:t>
            </w:r>
            <w:r w:rsidR="000050A4">
              <w:rPr>
                <w:spacing w:val="0"/>
                <w:sz w:val="26"/>
                <w:szCs w:val="26"/>
              </w:rPr>
              <w:t>85693959</w:t>
            </w:r>
          </w:p>
        </w:tc>
      </w:tr>
      <w:tr w:rsidR="00201659" w:rsidRPr="0049599A" w14:paraId="06C11817" w14:textId="77777777" w:rsidTr="00AF21CF">
        <w:tblPrEx>
          <w:tblBorders>
            <w:top w:val="single" w:sz="6" w:space="0" w:color="000000"/>
            <w:left w:val="single" w:sz="6" w:space="0" w:color="000000"/>
            <w:bottom w:val="single" w:sz="6" w:space="0" w:color="000000"/>
            <w:right w:val="single" w:sz="6" w:space="0" w:color="000000"/>
            <w:insideH w:val="none" w:sz="0" w:space="0" w:color="auto"/>
            <w:insideV w:val="none" w:sz="0" w:space="0" w:color="auto"/>
          </w:tblBorders>
          <w:tblCellMar>
            <w:left w:w="0" w:type="dxa"/>
            <w:right w:w="0" w:type="dxa"/>
          </w:tblCellMar>
          <w:tblLook w:val="04A0" w:firstRow="1" w:lastRow="0" w:firstColumn="1" w:lastColumn="0" w:noHBand="0" w:noVBand="1"/>
        </w:tblPrEx>
        <w:tc>
          <w:tcPr>
            <w:tcW w:w="890" w:type="pct"/>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3B0304" w14:textId="77777777" w:rsidR="00264736" w:rsidRPr="0049599A" w:rsidRDefault="00264736" w:rsidP="005B634A">
            <w:pPr>
              <w:jc w:val="left"/>
              <w:rPr>
                <w:b/>
                <w:bCs/>
              </w:rPr>
            </w:pPr>
            <w:r w:rsidRPr="0049599A">
              <w:rPr>
                <w:b/>
                <w:bCs/>
              </w:rPr>
              <w:t xml:space="preserve">E-CDNT 34 </w:t>
            </w:r>
          </w:p>
        </w:tc>
        <w:tc>
          <w:tcPr>
            <w:tcW w:w="4110" w:type="pct"/>
            <w:gridSpan w:val="2"/>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4EF98AD" w14:textId="4EFB867A" w:rsidR="00264736" w:rsidRPr="0049599A" w:rsidRDefault="00264736" w:rsidP="00AF3F09">
            <w:pPr>
              <w:pStyle w:val="Sub-ClauseText"/>
              <w:widowControl w:val="0"/>
              <w:spacing w:before="60" w:after="60"/>
              <w:jc w:val="left"/>
              <w:outlineLvl w:val="3"/>
              <w:rPr>
                <w:spacing w:val="0"/>
                <w:sz w:val="26"/>
                <w:szCs w:val="26"/>
              </w:rPr>
            </w:pPr>
            <w:r w:rsidRPr="0049599A">
              <w:rPr>
                <w:spacing w:val="0"/>
                <w:sz w:val="26"/>
                <w:szCs w:val="26"/>
              </w:rPr>
              <w:t>Tỷ lệ tăng khối lượng tối đa: 5 %</w:t>
            </w:r>
            <w:r w:rsidRPr="0049599A">
              <w:rPr>
                <w:spacing w:val="0"/>
                <w:sz w:val="26"/>
                <w:szCs w:val="26"/>
              </w:rPr>
              <w:br/>
              <w:t xml:space="preserve">Tỷ lệ giảm khối lượng tối đa: </w:t>
            </w:r>
            <w:r w:rsidR="006D724D" w:rsidRPr="0049599A">
              <w:rPr>
                <w:spacing w:val="0"/>
                <w:sz w:val="26"/>
                <w:szCs w:val="26"/>
              </w:rPr>
              <w:t>3</w:t>
            </w:r>
            <w:r w:rsidRPr="0049599A">
              <w:rPr>
                <w:spacing w:val="0"/>
                <w:sz w:val="26"/>
                <w:szCs w:val="26"/>
              </w:rPr>
              <w:t xml:space="preserve"> % </w:t>
            </w:r>
          </w:p>
        </w:tc>
      </w:tr>
    </w:tbl>
    <w:p w14:paraId="38C5EBC5" w14:textId="77777777" w:rsidR="00105A1C" w:rsidRPr="0049599A" w:rsidRDefault="00105A1C" w:rsidP="00105A1C">
      <w:pPr>
        <w:rPr>
          <w:b/>
          <w:bCs/>
        </w:rPr>
      </w:pPr>
    </w:p>
    <w:p w14:paraId="178D3C26" w14:textId="77777777" w:rsidR="009F2738" w:rsidRPr="0049599A" w:rsidRDefault="009F2738" w:rsidP="00264736">
      <w:pPr>
        <w:jc w:val="center"/>
        <w:rPr>
          <w:b/>
          <w:bCs/>
        </w:rPr>
      </w:pPr>
    </w:p>
    <w:p w14:paraId="54B5DB06" w14:textId="77777777" w:rsidR="009F2738" w:rsidRPr="0049599A" w:rsidRDefault="009F2738" w:rsidP="00241AE4">
      <w:pPr>
        <w:rPr>
          <w:b/>
          <w:sz w:val="28"/>
          <w:szCs w:val="28"/>
        </w:rPr>
      </w:pPr>
    </w:p>
    <w:p w14:paraId="1BF2AE00" w14:textId="00FF142E" w:rsidR="00F77CED" w:rsidRPr="0049599A" w:rsidRDefault="00105A1C" w:rsidP="00264736">
      <w:pPr>
        <w:jc w:val="center"/>
        <w:rPr>
          <w:b/>
          <w:sz w:val="28"/>
          <w:szCs w:val="28"/>
        </w:rPr>
      </w:pPr>
      <w:r w:rsidRPr="0049599A">
        <w:rPr>
          <w:b/>
          <w:sz w:val="28"/>
          <w:szCs w:val="28"/>
        </w:rPr>
        <w:t>Chương III. TIÊU CHUẨN ĐÁNH GIÁ E-HSDT</w:t>
      </w:r>
    </w:p>
    <w:p w14:paraId="4809E9C6" w14:textId="77777777" w:rsidR="00F77CED" w:rsidRPr="0049599A" w:rsidRDefault="00F77CED">
      <w:pPr>
        <w:spacing w:before="60" w:after="60"/>
        <w:ind w:firstLine="567"/>
        <w:rPr>
          <w:b/>
          <w:bCs/>
          <w:noProof/>
          <w:sz w:val="28"/>
          <w:szCs w:val="28"/>
          <w:lang w:val="es-ES"/>
        </w:rPr>
      </w:pPr>
    </w:p>
    <w:p w14:paraId="3F5A3E7A" w14:textId="77777777" w:rsidR="00F77CED" w:rsidRPr="0049599A" w:rsidRDefault="00105A1C">
      <w:pPr>
        <w:spacing w:before="40" w:after="40"/>
        <w:ind w:firstLine="567"/>
        <w:rPr>
          <w:b/>
          <w:sz w:val="28"/>
          <w:szCs w:val="28"/>
          <w:lang w:val="es-ES"/>
        </w:rPr>
      </w:pPr>
      <w:r w:rsidRPr="0049599A">
        <w:rPr>
          <w:b/>
          <w:sz w:val="28"/>
          <w:szCs w:val="28"/>
          <w:lang w:val="es-ES"/>
        </w:rPr>
        <w:t>Mục 1. Đánh giá tính hợp lệ của E-HSDT</w:t>
      </w:r>
    </w:p>
    <w:p w14:paraId="041B973B" w14:textId="77777777" w:rsidR="00F77CED" w:rsidRPr="0049599A" w:rsidRDefault="00105A1C">
      <w:pPr>
        <w:spacing w:before="40" w:after="40"/>
        <w:ind w:firstLine="567"/>
        <w:rPr>
          <w:sz w:val="28"/>
          <w:szCs w:val="28"/>
          <w:lang w:val="es-ES"/>
        </w:rPr>
      </w:pPr>
      <w:r w:rsidRPr="0049599A">
        <w:rPr>
          <w:sz w:val="28"/>
          <w:szCs w:val="28"/>
          <w:lang w:val="es-ES"/>
        </w:rPr>
        <w:t>E-HSDT của nhà thầu được đánh giá là hợp lệ khi đáp ứng đầy đủ các nội dung sau đây:</w:t>
      </w:r>
    </w:p>
    <w:p w14:paraId="31855BCC" w14:textId="77777777" w:rsidR="00F77CED" w:rsidRPr="0049599A" w:rsidRDefault="00105A1C">
      <w:pPr>
        <w:spacing w:before="40" w:after="40"/>
        <w:ind w:firstLine="567"/>
        <w:rPr>
          <w:sz w:val="28"/>
          <w:szCs w:val="28"/>
          <w:lang w:val="es-ES"/>
        </w:rPr>
      </w:pPr>
      <w:r w:rsidRPr="0049599A">
        <w:rPr>
          <w:sz w:val="28"/>
          <w:szCs w:val="28"/>
          <w:lang w:val="es-ES"/>
        </w:rPr>
        <w:t xml:space="preserve">1. Có bảo đảm dự thầu không vi phạm một trong các trường hợp quy định tại Mục </w:t>
      </w:r>
      <w:r w:rsidR="00850AD4" w:rsidRPr="0049599A">
        <w:rPr>
          <w:sz w:val="28"/>
          <w:szCs w:val="28"/>
          <w:lang w:val="es-ES"/>
        </w:rPr>
        <w:t>17</w:t>
      </w:r>
      <w:r w:rsidRPr="0049599A">
        <w:rPr>
          <w:sz w:val="28"/>
          <w:szCs w:val="28"/>
          <w:lang w:val="es-ES"/>
        </w:rPr>
        <w:t>.2 E-CDNT.Thư bảo lãnh phải được đại diện hợp pháp của</w:t>
      </w:r>
      <w:r w:rsidR="002964D3" w:rsidRPr="0049599A">
        <w:rPr>
          <w:sz w:val="28"/>
          <w:szCs w:val="28"/>
          <w:lang w:val="es-ES"/>
        </w:rPr>
        <w:t xml:space="preserve"> ngân hàng hoặc</w:t>
      </w:r>
      <w:r w:rsidRPr="0049599A">
        <w:rPr>
          <w:sz w:val="28"/>
          <w:szCs w:val="28"/>
          <w:lang w:val="es-ES"/>
        </w:rPr>
        <w:t xml:space="preserve"> tổ chức tín dụng hoạt động hợp pháp tại Việt Nam ký tên với giá trị và thời hạn hiệu lực, tên của Bên mời thầu (đơn vị thụ hưởng) theo quy định tại Mục </w:t>
      </w:r>
      <w:r w:rsidR="00850AD4" w:rsidRPr="0049599A">
        <w:rPr>
          <w:sz w:val="28"/>
          <w:szCs w:val="28"/>
          <w:lang w:val="es-ES"/>
        </w:rPr>
        <w:t>17</w:t>
      </w:r>
      <w:r w:rsidR="007F693F" w:rsidRPr="0049599A">
        <w:rPr>
          <w:sz w:val="28"/>
          <w:szCs w:val="28"/>
          <w:lang w:val="es-ES"/>
        </w:rPr>
        <w:t>.1 E-CDNT</w:t>
      </w:r>
      <w:r w:rsidRPr="0049599A">
        <w:rPr>
          <w:sz w:val="28"/>
          <w:szCs w:val="28"/>
          <w:lang w:val="es-ES"/>
        </w:rPr>
        <w:t>;</w:t>
      </w:r>
    </w:p>
    <w:p w14:paraId="641F5EC6" w14:textId="77777777" w:rsidR="00F77CED" w:rsidRPr="0049599A" w:rsidRDefault="00105A1C">
      <w:pPr>
        <w:spacing w:before="40" w:after="40"/>
        <w:ind w:firstLine="567"/>
        <w:rPr>
          <w:sz w:val="28"/>
          <w:szCs w:val="28"/>
          <w:lang w:val="es-ES"/>
        </w:rPr>
      </w:pPr>
      <w:r w:rsidRPr="0049599A">
        <w:rPr>
          <w:sz w:val="28"/>
          <w:szCs w:val="28"/>
          <w:lang w:val="es-ES"/>
        </w:rPr>
        <w:t xml:space="preserve">2. Không có tên trong hai hoặc nhiều E-HSDT với tư cách là nhà thầu chính (nhà thầu độc lập hoặc thành viên trong liên danh) đối với cùng một gói thầu. </w:t>
      </w:r>
    </w:p>
    <w:p w14:paraId="2283BE94" w14:textId="77777777" w:rsidR="00F77CED" w:rsidRPr="0049599A" w:rsidRDefault="00105A1C">
      <w:pPr>
        <w:spacing w:before="40" w:after="40"/>
        <w:ind w:firstLine="567"/>
        <w:rPr>
          <w:sz w:val="28"/>
          <w:szCs w:val="28"/>
          <w:lang w:val="es-ES"/>
        </w:rPr>
      </w:pPr>
      <w:r w:rsidRPr="0049599A">
        <w:rPr>
          <w:sz w:val="28"/>
          <w:szCs w:val="28"/>
          <w:lang w:val="es-ES"/>
        </w:rPr>
        <w:t xml:space="preserve">3. </w:t>
      </w:r>
      <w:r w:rsidR="00A558DB" w:rsidRPr="0049599A">
        <w:rPr>
          <w:sz w:val="28"/>
          <w:szCs w:val="28"/>
          <w:lang w:val="es-ES"/>
        </w:rPr>
        <w:t>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w:t>
      </w:r>
      <w:r w:rsidRPr="0049599A">
        <w:rPr>
          <w:sz w:val="28"/>
          <w:szCs w:val="28"/>
          <w:lang w:val="es-ES"/>
        </w:rPr>
        <w:t xml:space="preserve">; </w:t>
      </w:r>
    </w:p>
    <w:p w14:paraId="3332F5C7" w14:textId="77777777" w:rsidR="00F77CED" w:rsidRPr="0049599A" w:rsidRDefault="006E6AB8">
      <w:pPr>
        <w:spacing w:before="40" w:after="40"/>
        <w:ind w:firstLine="567"/>
        <w:rPr>
          <w:sz w:val="28"/>
          <w:szCs w:val="28"/>
          <w:lang w:val="es-ES"/>
        </w:rPr>
      </w:pPr>
      <w:r w:rsidRPr="0049599A">
        <w:rPr>
          <w:sz w:val="28"/>
          <w:szCs w:val="28"/>
          <w:lang w:val="es-ES"/>
        </w:rPr>
        <w:t>Trường hợp có sự sai khác giữa thông tin về bảo đảm dự thầu</w:t>
      </w:r>
      <w:r w:rsidRPr="0049599A">
        <w:rPr>
          <w:sz w:val="28"/>
          <w:szCs w:val="28"/>
          <w:lang w:val="vi-VN"/>
        </w:rPr>
        <w:t>, thỏa thuận liên danh mà nhà thầu kê khai trên Hệ thống và thông tin trong file quét (scan) thư bảo lãnh, thỏa thuận liên danh thì căn cứ vào thông tin trong file quét (scan) thư bảo lãnh dự thầu, thỏa thuận liên danh để đánh giá</w:t>
      </w:r>
      <w:r w:rsidRPr="0049599A">
        <w:rPr>
          <w:sz w:val="28"/>
          <w:szCs w:val="28"/>
          <w:lang w:val="es-ES"/>
        </w:rPr>
        <w:t>. Nhà thầu có E-HSDT hợp lệ được xem xét, đánh giá trong</w:t>
      </w:r>
      <w:r w:rsidRPr="0049599A">
        <w:rPr>
          <w:rFonts w:hint="eastAsia"/>
          <w:sz w:val="28"/>
          <w:szCs w:val="28"/>
          <w:lang w:val="es-ES"/>
        </w:rPr>
        <w:t xml:space="preserve"> các bước tiếp theo.</w:t>
      </w:r>
    </w:p>
    <w:p w14:paraId="450BAE1B" w14:textId="77777777" w:rsidR="00F77CED" w:rsidRPr="0049599A" w:rsidRDefault="00105A1C">
      <w:pPr>
        <w:spacing w:before="40" w:after="40"/>
        <w:ind w:firstLine="567"/>
        <w:rPr>
          <w:sz w:val="28"/>
          <w:szCs w:val="28"/>
          <w:lang w:val="es-ES"/>
        </w:rPr>
      </w:pPr>
      <w:r w:rsidRPr="0049599A">
        <w:rPr>
          <w:sz w:val="28"/>
          <w:szCs w:val="28"/>
          <w:lang w:val="es-ES"/>
        </w:rPr>
        <w:t>4. Nhà thầu bảo đảm tư cách hợp lệ theo quy định tại Mục 5 E-CDNT.</w:t>
      </w:r>
    </w:p>
    <w:p w14:paraId="6C232157" w14:textId="6559B6D0" w:rsidR="00F77CED" w:rsidRPr="0049599A" w:rsidRDefault="00105A1C">
      <w:pPr>
        <w:spacing w:before="40" w:after="40"/>
        <w:ind w:firstLine="567"/>
        <w:rPr>
          <w:b/>
          <w:sz w:val="28"/>
          <w:szCs w:val="28"/>
          <w:lang w:val="es-ES"/>
        </w:rPr>
      </w:pPr>
      <w:r w:rsidRPr="0049599A">
        <w:rPr>
          <w:b/>
          <w:sz w:val="28"/>
          <w:szCs w:val="28"/>
          <w:lang w:val="es-ES"/>
        </w:rPr>
        <w:t>Mục 2. Tiêu chuẩn đánh giá về năng lực và kinh nghiệm</w:t>
      </w:r>
    </w:p>
    <w:p w14:paraId="1AC2F726" w14:textId="77777777" w:rsidR="00F77CED" w:rsidRPr="0049599A" w:rsidRDefault="00105A1C">
      <w:pPr>
        <w:spacing w:before="40" w:after="40"/>
        <w:ind w:firstLine="567"/>
        <w:rPr>
          <w:sz w:val="28"/>
          <w:szCs w:val="28"/>
          <w:lang w:val="es-ES"/>
        </w:rPr>
      </w:pPr>
      <w:r w:rsidRPr="0049599A">
        <w:rPr>
          <w:sz w:val="28"/>
          <w:szCs w:val="28"/>
          <w:lang w:val="es-ES"/>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14:paraId="4490400D" w14:textId="77777777" w:rsidR="00F77CED" w:rsidRPr="0049599A" w:rsidRDefault="00105A1C">
      <w:pPr>
        <w:spacing w:before="40" w:after="40"/>
        <w:ind w:firstLine="567"/>
        <w:rPr>
          <w:sz w:val="28"/>
          <w:szCs w:val="28"/>
          <w:lang w:val="es-ES"/>
        </w:rPr>
      </w:pPr>
      <w:r w:rsidRPr="0049599A">
        <w:rPr>
          <w:sz w:val="28"/>
          <w:szCs w:val="28"/>
          <w:lang w:val="es-ES"/>
        </w:rPr>
        <w:t>Năng lực và kinh nghiệm của nhà thầu phụ sẽ không được xem xét khi đánh giá E-HSDT của nhà thầu chính. Bản thân nhà thầu chính phải đáp ứng các tiêu chí về năng lực và kinh nghiệm (không xét đến năng lực và kinh nghiệm của nhà thầu phụ).</w:t>
      </w:r>
    </w:p>
    <w:p w14:paraId="6CF604FE" w14:textId="77777777" w:rsidR="00F77CED" w:rsidRPr="0049599A" w:rsidRDefault="00105A1C">
      <w:pPr>
        <w:spacing w:before="40" w:after="40"/>
        <w:ind w:firstLine="567"/>
        <w:rPr>
          <w:sz w:val="28"/>
          <w:szCs w:val="28"/>
          <w:lang w:val="es-ES"/>
        </w:rPr>
      </w:pPr>
      <w:r w:rsidRPr="0049599A">
        <w:rPr>
          <w:rFonts w:hint="eastAsia"/>
          <w:sz w:val="28"/>
          <w:szCs w:val="28"/>
          <w:lang w:val="es-ES"/>
        </w:rPr>
        <w:t>V</w:t>
      </w:r>
      <w:r w:rsidRPr="0049599A">
        <w:rPr>
          <w:sz w:val="28"/>
          <w:szCs w:val="28"/>
          <w:lang w:val="es-ES"/>
        </w:rPr>
        <w:t>iệc đánh giá về năng lực và kinh nghiệm được thực hiện theo các tiêu chuẩn đánh giá quy định dưới đây, nhà thầu được đánh giá là đạt về năng lực và kinh nghiệm khi đáp ứng tất cả các tiêu chuẩn đánh giá.</w:t>
      </w:r>
    </w:p>
    <w:p w14:paraId="352A6F0C" w14:textId="77777777" w:rsidR="00F77CED" w:rsidRPr="0049599A" w:rsidRDefault="00105A1C">
      <w:pPr>
        <w:pStyle w:val="Style110"/>
        <w:tabs>
          <w:tab w:val="left" w:leader="dot" w:pos="8424"/>
        </w:tabs>
        <w:spacing w:before="40" w:after="40" w:line="240" w:lineRule="auto"/>
        <w:ind w:firstLine="567"/>
        <w:jc w:val="both"/>
        <w:outlineLvl w:val="2"/>
        <w:rPr>
          <w:b/>
          <w:sz w:val="28"/>
          <w:szCs w:val="28"/>
          <w:lang w:val="vi-VN"/>
        </w:rPr>
      </w:pPr>
      <w:r w:rsidRPr="0049599A">
        <w:rPr>
          <w:b/>
          <w:sz w:val="28"/>
          <w:szCs w:val="28"/>
          <w:lang w:val="pl-PL"/>
        </w:rPr>
        <w:t>2.1. Tiêu chuẩn đánh</w:t>
      </w:r>
      <w:r w:rsidR="00676D66" w:rsidRPr="0049599A">
        <w:rPr>
          <w:b/>
          <w:sz w:val="28"/>
          <w:szCs w:val="28"/>
          <w:lang w:val="pl-PL"/>
        </w:rPr>
        <w:t xml:space="preserve"> giá về năng lực và kinh nghiệm</w:t>
      </w:r>
    </w:p>
    <w:p w14:paraId="37F2F30E" w14:textId="77777777" w:rsidR="00F77CED" w:rsidRPr="0049599A" w:rsidRDefault="00331772">
      <w:pPr>
        <w:pStyle w:val="Style110"/>
        <w:tabs>
          <w:tab w:val="left" w:leader="dot" w:pos="8424"/>
        </w:tabs>
        <w:spacing w:before="40" w:after="40" w:line="240" w:lineRule="auto"/>
        <w:ind w:firstLine="567"/>
        <w:jc w:val="both"/>
        <w:outlineLvl w:val="2"/>
        <w:rPr>
          <w:sz w:val="28"/>
          <w:szCs w:val="28"/>
          <w:lang w:val="pl-PL"/>
        </w:rPr>
      </w:pPr>
      <w:r w:rsidRPr="0049599A">
        <w:rPr>
          <w:sz w:val="28"/>
          <w:szCs w:val="28"/>
          <w:lang w:val="pl-PL"/>
        </w:rPr>
        <w:t>T</w:t>
      </w:r>
      <w:r w:rsidR="00105A1C" w:rsidRPr="0049599A">
        <w:rPr>
          <w:sz w:val="28"/>
          <w:szCs w:val="28"/>
          <w:lang w:val="pl-PL"/>
        </w:rPr>
        <w:t>iêu chuẩn đánh giá về năng lực</w:t>
      </w:r>
      <w:r w:rsidR="007F693F" w:rsidRPr="0049599A">
        <w:rPr>
          <w:sz w:val="28"/>
          <w:szCs w:val="28"/>
          <w:lang w:val="pl-PL"/>
        </w:rPr>
        <w:t>,</w:t>
      </w:r>
      <w:r w:rsidR="00105A1C" w:rsidRPr="0049599A">
        <w:rPr>
          <w:sz w:val="28"/>
          <w:szCs w:val="28"/>
          <w:lang w:val="pl-PL"/>
        </w:rPr>
        <w:t xml:space="preserve"> kinh nghiệm</w:t>
      </w:r>
      <w:r w:rsidR="007F693F" w:rsidRPr="0049599A">
        <w:rPr>
          <w:sz w:val="28"/>
          <w:szCs w:val="28"/>
          <w:lang w:val="pl-PL"/>
        </w:rPr>
        <w:t xml:space="preserve"> thực hiện</w:t>
      </w:r>
      <w:r w:rsidR="00105A1C" w:rsidRPr="0049599A">
        <w:rPr>
          <w:sz w:val="28"/>
          <w:szCs w:val="28"/>
          <w:lang w:val="pl-PL"/>
        </w:rPr>
        <w:t xml:space="preserve"> theo Mẫu số </w:t>
      </w:r>
      <w:r w:rsidRPr="0049599A">
        <w:rPr>
          <w:sz w:val="28"/>
          <w:szCs w:val="28"/>
          <w:lang w:val="pl-PL"/>
        </w:rPr>
        <w:t xml:space="preserve">03 </w:t>
      </w:r>
      <w:r w:rsidR="00105A1C" w:rsidRPr="0049599A">
        <w:rPr>
          <w:sz w:val="28"/>
          <w:szCs w:val="28"/>
          <w:lang w:val="pl-PL"/>
        </w:rPr>
        <w:t>Chương IV. Biểu mẫu này được số hóa dưới dạng webform trên Hệ thống.</w:t>
      </w:r>
    </w:p>
    <w:p w14:paraId="7E6335CD" w14:textId="2D1CD4A3" w:rsidR="00925D45" w:rsidRPr="0049599A" w:rsidRDefault="00105A1C" w:rsidP="00AE672E">
      <w:pPr>
        <w:spacing w:before="40" w:after="40"/>
        <w:ind w:firstLine="567"/>
        <w:rPr>
          <w:b/>
          <w:sz w:val="28"/>
          <w:szCs w:val="28"/>
          <w:lang w:val="pl-PL"/>
        </w:rPr>
      </w:pPr>
      <w:r w:rsidRPr="0049599A">
        <w:rPr>
          <w:b/>
          <w:sz w:val="28"/>
          <w:szCs w:val="28"/>
          <w:lang w:val="pl-PL"/>
        </w:rPr>
        <w:t>2.2. Tiêu chuẩn đánh giá về nhân sự chủ chốt:</w:t>
      </w:r>
    </w:p>
    <w:p w14:paraId="3F13F1E2" w14:textId="5FA0611D" w:rsidR="00925D45" w:rsidRPr="0049599A" w:rsidRDefault="00925D45" w:rsidP="00925D45">
      <w:pPr>
        <w:pStyle w:val="Style110"/>
        <w:tabs>
          <w:tab w:val="left" w:leader="dot" w:pos="8424"/>
        </w:tabs>
        <w:spacing w:before="40" w:after="40" w:line="240" w:lineRule="auto"/>
        <w:ind w:firstLine="567"/>
        <w:jc w:val="both"/>
        <w:outlineLvl w:val="2"/>
        <w:rPr>
          <w:sz w:val="28"/>
          <w:szCs w:val="28"/>
          <w:lang w:val="pl-PL"/>
        </w:rPr>
      </w:pPr>
      <w:r w:rsidRPr="0049599A">
        <w:rPr>
          <w:sz w:val="28"/>
          <w:szCs w:val="28"/>
          <w:lang w:val="pl-PL"/>
        </w:rPr>
        <w:lastRenderedPageBreak/>
        <w:t>Tiêu chuẩn đánh giá về nhân sự chủ chốt thực hiện theo Mẫu số 04 Chương IV. Biểu mẫu này được số hóa dưới dạng webform trên Hệ thống.</w:t>
      </w:r>
    </w:p>
    <w:p w14:paraId="26BA80C2" w14:textId="77777777" w:rsidR="009F2738" w:rsidRPr="0049599A" w:rsidRDefault="009F2738" w:rsidP="00925D45">
      <w:pPr>
        <w:pStyle w:val="Style110"/>
        <w:tabs>
          <w:tab w:val="left" w:leader="dot" w:pos="8424"/>
        </w:tabs>
        <w:spacing w:before="40" w:after="40" w:line="240" w:lineRule="auto"/>
        <w:ind w:firstLine="567"/>
        <w:jc w:val="both"/>
        <w:outlineLvl w:val="2"/>
        <w:rPr>
          <w:sz w:val="28"/>
          <w:szCs w:val="28"/>
          <w:lang w:val="pl-PL"/>
        </w:rPr>
      </w:pPr>
    </w:p>
    <w:p w14:paraId="7B33410B" w14:textId="77777777" w:rsidR="00F77CED" w:rsidRPr="0049599A" w:rsidRDefault="00105A1C">
      <w:pPr>
        <w:pStyle w:val="TOC1"/>
        <w:spacing w:before="40" w:after="40"/>
        <w:ind w:left="567" w:firstLine="0"/>
        <w:jc w:val="left"/>
        <w:outlineLvl w:val="2"/>
        <w:rPr>
          <w:bCs/>
          <w:sz w:val="28"/>
          <w:szCs w:val="28"/>
          <w:lang w:val="vi-VN"/>
        </w:rPr>
      </w:pPr>
      <w:r w:rsidRPr="0049599A">
        <w:rPr>
          <w:bCs/>
          <w:sz w:val="28"/>
          <w:szCs w:val="28"/>
          <w:lang w:val="vi-VN"/>
        </w:rPr>
        <w:t xml:space="preserve">Mục </w:t>
      </w:r>
      <w:r w:rsidRPr="0049599A">
        <w:rPr>
          <w:bCs/>
          <w:sz w:val="28"/>
          <w:szCs w:val="28"/>
          <w:lang w:val="pl-PL"/>
        </w:rPr>
        <w:t>3</w:t>
      </w:r>
      <w:r w:rsidRPr="0049599A">
        <w:rPr>
          <w:bCs/>
          <w:sz w:val="28"/>
          <w:szCs w:val="28"/>
          <w:lang w:val="vi-VN"/>
        </w:rPr>
        <w:t>. Tiêu chuẩn đánh giá về kỹ thuật</w:t>
      </w:r>
    </w:p>
    <w:p w14:paraId="785329F2" w14:textId="77777777" w:rsidR="008B670D" w:rsidRPr="0049599A" w:rsidRDefault="008B670D" w:rsidP="00814952">
      <w:pPr>
        <w:widowControl w:val="0"/>
        <w:spacing w:before="120"/>
        <w:ind w:firstLine="720"/>
        <w:rPr>
          <w:sz w:val="28"/>
          <w:szCs w:val="28"/>
          <w:lang w:val="vi-VN"/>
        </w:rPr>
      </w:pPr>
      <w:r w:rsidRPr="0049599A">
        <w:rPr>
          <w:sz w:val="28"/>
          <w:szCs w:val="28"/>
          <w:lang w:val="vi-VN"/>
        </w:rPr>
        <w:t>Việc đánh giá được tiến hành trên cơ sở kiểm tra tính đáp ứng của hồ sơ đề xuất kỹ thuật của nhà thầu so với các yêu cầu được nêu ra trong Phần 2 “Phạm vi cung cấp” của HSMT. Phương pháp đánh giá là “Đạt”, “Không đạt”. Hồ sơ dự thầu được đánh giá là đáp ứng yêu cầu về mặt kỹ thuật khi không có nội d</w:t>
      </w:r>
      <w:r w:rsidR="00814952" w:rsidRPr="0049599A">
        <w:rPr>
          <w:sz w:val="28"/>
          <w:szCs w:val="28"/>
          <w:lang w:val="vi-VN"/>
        </w:rPr>
        <w:t>ung yêu cầu nào là “Không đạt”.</w:t>
      </w:r>
    </w:p>
    <w:p w14:paraId="297D18EF" w14:textId="77777777" w:rsidR="00F77CED" w:rsidRPr="0049599A" w:rsidRDefault="00105A1C">
      <w:pPr>
        <w:spacing w:before="40" w:after="40"/>
        <w:ind w:firstLine="567"/>
        <w:rPr>
          <w:sz w:val="28"/>
          <w:szCs w:val="28"/>
          <w:lang w:val="vi-VN"/>
        </w:rPr>
      </w:pPr>
      <w:r w:rsidRPr="0049599A">
        <w:rPr>
          <w:b/>
          <w:iCs/>
          <w:sz w:val="28"/>
          <w:szCs w:val="28"/>
          <w:lang w:val="es-ES"/>
        </w:rPr>
        <w:t>3.</w:t>
      </w:r>
      <w:r w:rsidR="00777D2B" w:rsidRPr="0049599A">
        <w:rPr>
          <w:b/>
          <w:iCs/>
          <w:sz w:val="28"/>
          <w:szCs w:val="28"/>
          <w:lang w:val="vi-VN"/>
        </w:rPr>
        <w:t>1</w:t>
      </w:r>
      <w:r w:rsidRPr="0049599A">
        <w:rPr>
          <w:b/>
          <w:iCs/>
          <w:sz w:val="28"/>
          <w:szCs w:val="28"/>
          <w:lang w:val="es-ES"/>
        </w:rPr>
        <w:t>. Đánh giá theo phương pháp</w:t>
      </w:r>
      <w:r w:rsidR="007E31A4" w:rsidRPr="0049599A">
        <w:rPr>
          <w:b/>
          <w:iCs/>
          <w:sz w:val="28"/>
          <w:szCs w:val="28"/>
          <w:lang w:val="es-ES"/>
        </w:rPr>
        <w:t xml:space="preserve"> </w:t>
      </w:r>
      <w:r w:rsidRPr="0049599A">
        <w:rPr>
          <w:b/>
          <w:iCs/>
          <w:sz w:val="28"/>
          <w:szCs w:val="28"/>
          <w:lang w:val="es-ES"/>
        </w:rPr>
        <w:t>đạt/không đạt</w:t>
      </w:r>
    </w:p>
    <w:p w14:paraId="3F325194" w14:textId="77777777" w:rsidR="008B670D" w:rsidRPr="0049599A" w:rsidRDefault="008B670D" w:rsidP="008B670D">
      <w:pPr>
        <w:widowControl w:val="0"/>
        <w:spacing w:before="120"/>
        <w:ind w:firstLine="720"/>
        <w:rPr>
          <w:sz w:val="28"/>
          <w:szCs w:val="28"/>
          <w:lang w:val="vi-VN"/>
        </w:rPr>
      </w:pPr>
      <w:r w:rsidRPr="0049599A">
        <w:rPr>
          <w:sz w:val="28"/>
          <w:szCs w:val="28"/>
          <w:lang w:val="vi-VN"/>
        </w:rPr>
        <w:t>Các nội dung đánh giá cụ thể như sau:</w:t>
      </w:r>
    </w:p>
    <w:tbl>
      <w:tblPr>
        <w:tblW w:w="978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4436"/>
        <w:gridCol w:w="9"/>
        <w:gridCol w:w="1509"/>
      </w:tblGrid>
      <w:tr w:rsidR="00EF5602" w:rsidRPr="0049599A" w14:paraId="49648AB1" w14:textId="77777777" w:rsidTr="00AE672E">
        <w:trPr>
          <w:trHeight w:val="734"/>
        </w:trPr>
        <w:tc>
          <w:tcPr>
            <w:tcW w:w="8273" w:type="dxa"/>
            <w:gridSpan w:val="3"/>
            <w:shd w:val="clear" w:color="auto" w:fill="auto"/>
            <w:vAlign w:val="center"/>
          </w:tcPr>
          <w:p w14:paraId="087082EB" w14:textId="77777777" w:rsidR="008B670D" w:rsidRPr="0049599A" w:rsidRDefault="008B670D" w:rsidP="00463ECF">
            <w:pPr>
              <w:widowControl w:val="0"/>
              <w:spacing w:before="120"/>
              <w:jc w:val="center"/>
              <w:rPr>
                <w:b/>
                <w:sz w:val="27"/>
                <w:szCs w:val="27"/>
              </w:rPr>
            </w:pPr>
            <w:r w:rsidRPr="0049599A">
              <w:rPr>
                <w:b/>
                <w:sz w:val="27"/>
                <w:szCs w:val="27"/>
              </w:rPr>
              <w:t>Nội dung đánh giá</w:t>
            </w:r>
          </w:p>
        </w:tc>
        <w:tc>
          <w:tcPr>
            <w:tcW w:w="1509" w:type="dxa"/>
            <w:shd w:val="clear" w:color="auto" w:fill="auto"/>
            <w:vAlign w:val="center"/>
          </w:tcPr>
          <w:p w14:paraId="5F5B3747" w14:textId="77777777" w:rsidR="008B670D" w:rsidRPr="0049599A" w:rsidRDefault="008B670D" w:rsidP="00463ECF">
            <w:pPr>
              <w:widowControl w:val="0"/>
              <w:spacing w:before="120"/>
              <w:jc w:val="center"/>
              <w:rPr>
                <w:b/>
                <w:sz w:val="27"/>
                <w:szCs w:val="27"/>
              </w:rPr>
            </w:pPr>
            <w:r w:rsidRPr="0049599A">
              <w:rPr>
                <w:b/>
                <w:sz w:val="27"/>
                <w:szCs w:val="27"/>
              </w:rPr>
              <w:t>Tiêu chí đánh giá</w:t>
            </w:r>
          </w:p>
        </w:tc>
      </w:tr>
      <w:tr w:rsidR="00EF5602" w:rsidRPr="0049599A" w14:paraId="1DEE8DB9" w14:textId="77777777" w:rsidTr="00AE672E">
        <w:tc>
          <w:tcPr>
            <w:tcW w:w="9782" w:type="dxa"/>
            <w:gridSpan w:val="4"/>
            <w:shd w:val="clear" w:color="auto" w:fill="auto"/>
            <w:vAlign w:val="center"/>
          </w:tcPr>
          <w:p w14:paraId="3129715B" w14:textId="77777777" w:rsidR="008B670D" w:rsidRPr="0049599A" w:rsidRDefault="008B670D" w:rsidP="00463ECF">
            <w:pPr>
              <w:widowControl w:val="0"/>
              <w:spacing w:before="120"/>
              <w:rPr>
                <w:b/>
                <w:sz w:val="27"/>
                <w:szCs w:val="27"/>
                <w:lang w:val="vi-VN"/>
              </w:rPr>
            </w:pPr>
            <w:r w:rsidRPr="0049599A">
              <w:rPr>
                <w:b/>
                <w:sz w:val="27"/>
                <w:szCs w:val="27"/>
              </w:rPr>
              <w:t>1.</w:t>
            </w:r>
            <w:r w:rsidR="00676D66" w:rsidRPr="0049599A">
              <w:rPr>
                <w:b/>
                <w:sz w:val="27"/>
                <w:szCs w:val="27"/>
              </w:rPr>
              <w:t xml:space="preserve"> Đặc tính kỹ thuật của hàng hóa</w:t>
            </w:r>
          </w:p>
        </w:tc>
      </w:tr>
      <w:tr w:rsidR="00EF5602" w:rsidRPr="0049599A" w14:paraId="1B59554B" w14:textId="77777777" w:rsidTr="00AE672E">
        <w:trPr>
          <w:trHeight w:val="934"/>
        </w:trPr>
        <w:tc>
          <w:tcPr>
            <w:tcW w:w="3828" w:type="dxa"/>
            <w:vMerge w:val="restart"/>
            <w:shd w:val="clear" w:color="auto" w:fill="auto"/>
            <w:vAlign w:val="center"/>
          </w:tcPr>
          <w:p w14:paraId="63BFA7A1" w14:textId="77777777" w:rsidR="008B670D" w:rsidRPr="0049599A" w:rsidRDefault="008B670D" w:rsidP="00463ECF">
            <w:pPr>
              <w:widowControl w:val="0"/>
              <w:spacing w:before="120"/>
              <w:rPr>
                <w:sz w:val="27"/>
                <w:szCs w:val="27"/>
              </w:rPr>
            </w:pPr>
            <w:r w:rsidRPr="0049599A">
              <w:rPr>
                <w:sz w:val="27"/>
                <w:szCs w:val="27"/>
              </w:rPr>
              <w:t xml:space="preserve">Đặc tính, thông số kỹ thuật của hàng hóa, tiêu chuẩn </w:t>
            </w:r>
            <w:r w:rsidR="00355E6E" w:rsidRPr="0049599A">
              <w:rPr>
                <w:sz w:val="27"/>
                <w:szCs w:val="27"/>
              </w:rPr>
              <w:t>sản xuất, tiêu chuẩn chế tạo</w:t>
            </w:r>
            <w:r w:rsidRPr="0049599A">
              <w:rPr>
                <w:sz w:val="27"/>
                <w:szCs w:val="27"/>
              </w:rPr>
              <w:t xml:space="preserve"> và công nghệ.</w:t>
            </w:r>
          </w:p>
        </w:tc>
        <w:tc>
          <w:tcPr>
            <w:tcW w:w="4436" w:type="dxa"/>
            <w:shd w:val="clear" w:color="auto" w:fill="auto"/>
            <w:vAlign w:val="center"/>
          </w:tcPr>
          <w:p w14:paraId="4A8EB8E2" w14:textId="77777777" w:rsidR="008B670D" w:rsidRPr="0049599A" w:rsidRDefault="008B670D" w:rsidP="00463ECF">
            <w:pPr>
              <w:widowControl w:val="0"/>
              <w:spacing w:before="120"/>
              <w:rPr>
                <w:sz w:val="27"/>
                <w:szCs w:val="27"/>
              </w:rPr>
            </w:pPr>
            <w:r w:rsidRPr="0049599A">
              <w:rPr>
                <w:sz w:val="27"/>
                <w:szCs w:val="27"/>
              </w:rPr>
              <w:t>Có đặc tính, thông số kỹ thuật của hàng hóa, tiêu chuẩn sản xuất, tiêu chuẩn chế tạo và công nghệ hoàn toàn phù hợp đáp ứng yêu cầu của HSMT</w:t>
            </w:r>
          </w:p>
        </w:tc>
        <w:tc>
          <w:tcPr>
            <w:tcW w:w="1518" w:type="dxa"/>
            <w:gridSpan w:val="2"/>
            <w:shd w:val="clear" w:color="auto" w:fill="auto"/>
            <w:vAlign w:val="center"/>
          </w:tcPr>
          <w:p w14:paraId="6057976F" w14:textId="77777777" w:rsidR="008B670D" w:rsidRPr="0049599A" w:rsidRDefault="008B670D" w:rsidP="00463ECF">
            <w:pPr>
              <w:widowControl w:val="0"/>
              <w:spacing w:before="120"/>
              <w:jc w:val="center"/>
              <w:rPr>
                <w:sz w:val="27"/>
                <w:szCs w:val="27"/>
              </w:rPr>
            </w:pPr>
            <w:r w:rsidRPr="0049599A">
              <w:rPr>
                <w:sz w:val="27"/>
                <w:szCs w:val="27"/>
              </w:rPr>
              <w:t>Đạt</w:t>
            </w:r>
          </w:p>
        </w:tc>
      </w:tr>
      <w:tr w:rsidR="00EF5602" w:rsidRPr="0049599A" w14:paraId="2AE155C3" w14:textId="77777777" w:rsidTr="00AE672E">
        <w:trPr>
          <w:trHeight w:val="619"/>
        </w:trPr>
        <w:tc>
          <w:tcPr>
            <w:tcW w:w="3828" w:type="dxa"/>
            <w:vMerge/>
            <w:shd w:val="clear" w:color="auto" w:fill="auto"/>
            <w:vAlign w:val="center"/>
          </w:tcPr>
          <w:p w14:paraId="4D29DB2A" w14:textId="77777777" w:rsidR="008B670D" w:rsidRPr="0049599A" w:rsidRDefault="008B670D" w:rsidP="00463ECF">
            <w:pPr>
              <w:widowControl w:val="0"/>
              <w:spacing w:before="120"/>
              <w:rPr>
                <w:sz w:val="27"/>
                <w:szCs w:val="27"/>
              </w:rPr>
            </w:pPr>
          </w:p>
        </w:tc>
        <w:tc>
          <w:tcPr>
            <w:tcW w:w="4436" w:type="dxa"/>
            <w:shd w:val="clear" w:color="auto" w:fill="auto"/>
            <w:vAlign w:val="center"/>
          </w:tcPr>
          <w:p w14:paraId="59C9A795" w14:textId="77777777" w:rsidR="008B670D" w:rsidRPr="0049599A" w:rsidRDefault="008B670D" w:rsidP="00463ECF">
            <w:pPr>
              <w:widowControl w:val="0"/>
              <w:spacing w:before="120"/>
              <w:rPr>
                <w:sz w:val="27"/>
                <w:szCs w:val="27"/>
              </w:rPr>
            </w:pPr>
            <w:r w:rsidRPr="0049599A">
              <w:rPr>
                <w:sz w:val="27"/>
                <w:szCs w:val="27"/>
              </w:rPr>
              <w:t>Không có đặc tính, thông số kỹ thuật của hàng hóa, tiêu chuẩn sản xuất, tiêu chuẩn chế tạo và công nghệ phù hợp, đáp ứng yêu cầu của HSMT</w:t>
            </w:r>
          </w:p>
        </w:tc>
        <w:tc>
          <w:tcPr>
            <w:tcW w:w="1518" w:type="dxa"/>
            <w:gridSpan w:val="2"/>
            <w:shd w:val="clear" w:color="auto" w:fill="auto"/>
            <w:vAlign w:val="center"/>
          </w:tcPr>
          <w:p w14:paraId="282EEA5A" w14:textId="77777777" w:rsidR="008B670D" w:rsidRPr="0049599A" w:rsidRDefault="008B670D" w:rsidP="00463ECF">
            <w:pPr>
              <w:widowControl w:val="0"/>
              <w:spacing w:before="120"/>
              <w:jc w:val="center"/>
              <w:rPr>
                <w:sz w:val="27"/>
                <w:szCs w:val="27"/>
              </w:rPr>
            </w:pPr>
            <w:r w:rsidRPr="0049599A">
              <w:rPr>
                <w:sz w:val="27"/>
                <w:szCs w:val="27"/>
              </w:rPr>
              <w:t>Không đạt</w:t>
            </w:r>
          </w:p>
        </w:tc>
      </w:tr>
      <w:tr w:rsidR="00EF5602" w:rsidRPr="0049599A" w14:paraId="2A29E77D" w14:textId="77777777" w:rsidTr="00AE672E">
        <w:tc>
          <w:tcPr>
            <w:tcW w:w="9782" w:type="dxa"/>
            <w:gridSpan w:val="4"/>
            <w:shd w:val="clear" w:color="auto" w:fill="auto"/>
            <w:vAlign w:val="center"/>
          </w:tcPr>
          <w:p w14:paraId="21A3F63B" w14:textId="77777777" w:rsidR="008B670D" w:rsidRPr="0049599A" w:rsidRDefault="008B670D" w:rsidP="00463ECF">
            <w:pPr>
              <w:widowControl w:val="0"/>
              <w:spacing w:before="120"/>
              <w:rPr>
                <w:b/>
                <w:sz w:val="27"/>
                <w:szCs w:val="27"/>
              </w:rPr>
            </w:pPr>
            <w:r w:rsidRPr="0049599A">
              <w:rPr>
                <w:b/>
                <w:sz w:val="27"/>
                <w:szCs w:val="27"/>
              </w:rPr>
              <w:t>2. Tiến độ cung cấp hàng hóa</w:t>
            </w:r>
          </w:p>
        </w:tc>
      </w:tr>
      <w:tr w:rsidR="00EF5602" w:rsidRPr="0049599A" w14:paraId="54F137E9" w14:textId="77777777" w:rsidTr="00AE672E">
        <w:trPr>
          <w:trHeight w:val="679"/>
        </w:trPr>
        <w:tc>
          <w:tcPr>
            <w:tcW w:w="3828" w:type="dxa"/>
            <w:vMerge w:val="restart"/>
            <w:shd w:val="clear" w:color="auto" w:fill="auto"/>
            <w:vAlign w:val="center"/>
          </w:tcPr>
          <w:p w14:paraId="24A266C7" w14:textId="77777777" w:rsidR="008B670D" w:rsidRPr="0049599A" w:rsidRDefault="008B670D" w:rsidP="00463ECF">
            <w:pPr>
              <w:widowControl w:val="0"/>
              <w:spacing w:before="120"/>
              <w:rPr>
                <w:sz w:val="27"/>
                <w:szCs w:val="27"/>
              </w:rPr>
            </w:pPr>
            <w:r w:rsidRPr="0049599A">
              <w:rPr>
                <w:sz w:val="27"/>
                <w:szCs w:val="27"/>
              </w:rPr>
              <w:t>Bảng tiến độ cung cấp hàng hóa hợp lý, khả thi phù hợp với đề xuất kỹ thuật và đáp ứng yêu cầu của HSMT.</w:t>
            </w:r>
          </w:p>
        </w:tc>
        <w:tc>
          <w:tcPr>
            <w:tcW w:w="4436" w:type="dxa"/>
            <w:shd w:val="clear" w:color="auto" w:fill="auto"/>
            <w:vAlign w:val="center"/>
          </w:tcPr>
          <w:p w14:paraId="054D94E6" w14:textId="77777777" w:rsidR="008B670D" w:rsidRPr="0049599A" w:rsidRDefault="008B670D" w:rsidP="00463ECF">
            <w:pPr>
              <w:widowControl w:val="0"/>
              <w:spacing w:before="120"/>
              <w:rPr>
                <w:sz w:val="27"/>
                <w:szCs w:val="27"/>
              </w:rPr>
            </w:pPr>
            <w:r w:rsidRPr="0049599A">
              <w:rPr>
                <w:sz w:val="27"/>
                <w:szCs w:val="27"/>
              </w:rPr>
              <w:t>Có bảng tiến độ cung cấp hàng hóa hợp lý, khả thi và phù hợp với đề xuất kỹ thuật và đáp ứng yêu cầu của HSMT.</w:t>
            </w:r>
          </w:p>
        </w:tc>
        <w:tc>
          <w:tcPr>
            <w:tcW w:w="1518" w:type="dxa"/>
            <w:gridSpan w:val="2"/>
            <w:shd w:val="clear" w:color="auto" w:fill="auto"/>
            <w:vAlign w:val="center"/>
          </w:tcPr>
          <w:p w14:paraId="0C55DC4D" w14:textId="77777777" w:rsidR="008B670D" w:rsidRPr="0049599A" w:rsidRDefault="008B670D" w:rsidP="00463ECF">
            <w:pPr>
              <w:widowControl w:val="0"/>
              <w:spacing w:before="120"/>
              <w:jc w:val="center"/>
              <w:rPr>
                <w:sz w:val="27"/>
                <w:szCs w:val="27"/>
              </w:rPr>
            </w:pPr>
            <w:r w:rsidRPr="0049599A">
              <w:rPr>
                <w:sz w:val="27"/>
                <w:szCs w:val="27"/>
              </w:rPr>
              <w:t>Đạt</w:t>
            </w:r>
          </w:p>
        </w:tc>
      </w:tr>
      <w:tr w:rsidR="00EF5602" w:rsidRPr="0049599A" w14:paraId="3006C8CD" w14:textId="77777777" w:rsidTr="00AE672E">
        <w:trPr>
          <w:trHeight w:val="826"/>
        </w:trPr>
        <w:tc>
          <w:tcPr>
            <w:tcW w:w="3828" w:type="dxa"/>
            <w:vMerge/>
            <w:shd w:val="clear" w:color="auto" w:fill="auto"/>
            <w:vAlign w:val="center"/>
          </w:tcPr>
          <w:p w14:paraId="44FAB97D" w14:textId="77777777" w:rsidR="008B670D" w:rsidRPr="0049599A" w:rsidRDefault="008B670D" w:rsidP="00463ECF">
            <w:pPr>
              <w:widowControl w:val="0"/>
              <w:spacing w:before="120"/>
              <w:rPr>
                <w:sz w:val="27"/>
                <w:szCs w:val="27"/>
              </w:rPr>
            </w:pPr>
          </w:p>
        </w:tc>
        <w:tc>
          <w:tcPr>
            <w:tcW w:w="4436" w:type="dxa"/>
            <w:shd w:val="clear" w:color="auto" w:fill="auto"/>
            <w:vAlign w:val="center"/>
          </w:tcPr>
          <w:p w14:paraId="61AAD410" w14:textId="77777777" w:rsidR="008B670D" w:rsidRPr="0049599A" w:rsidRDefault="008B670D" w:rsidP="00463ECF">
            <w:pPr>
              <w:widowControl w:val="0"/>
              <w:spacing w:before="120"/>
              <w:rPr>
                <w:sz w:val="27"/>
                <w:szCs w:val="27"/>
              </w:rPr>
            </w:pPr>
            <w:r w:rsidRPr="0049599A">
              <w:rPr>
                <w:sz w:val="27"/>
                <w:szCs w:val="27"/>
              </w:rPr>
              <w:t>Không có bảng tiến độ cung cấp hàng hóa hoặc có tiến độ cung cấp hàng hóa nhưng không hợp lý, không khả thi, không phù hợp với đề xuất kỹ thuật</w:t>
            </w:r>
          </w:p>
        </w:tc>
        <w:tc>
          <w:tcPr>
            <w:tcW w:w="1518" w:type="dxa"/>
            <w:gridSpan w:val="2"/>
            <w:shd w:val="clear" w:color="auto" w:fill="auto"/>
            <w:vAlign w:val="center"/>
          </w:tcPr>
          <w:p w14:paraId="719659FA" w14:textId="77777777" w:rsidR="008B670D" w:rsidRPr="0049599A" w:rsidRDefault="008B670D" w:rsidP="00463ECF">
            <w:pPr>
              <w:widowControl w:val="0"/>
              <w:spacing w:before="120"/>
              <w:jc w:val="center"/>
              <w:rPr>
                <w:sz w:val="27"/>
                <w:szCs w:val="27"/>
              </w:rPr>
            </w:pPr>
            <w:r w:rsidRPr="0049599A">
              <w:rPr>
                <w:sz w:val="27"/>
                <w:szCs w:val="27"/>
              </w:rPr>
              <w:t>Không đạt</w:t>
            </w:r>
          </w:p>
        </w:tc>
      </w:tr>
      <w:tr w:rsidR="00EF5602" w:rsidRPr="0049599A" w14:paraId="60716249" w14:textId="77777777" w:rsidTr="00AE672E">
        <w:tc>
          <w:tcPr>
            <w:tcW w:w="9782" w:type="dxa"/>
            <w:gridSpan w:val="4"/>
            <w:shd w:val="clear" w:color="auto" w:fill="auto"/>
            <w:vAlign w:val="center"/>
          </w:tcPr>
          <w:p w14:paraId="0F52396A" w14:textId="77777777" w:rsidR="008B670D" w:rsidRPr="0049599A" w:rsidRDefault="008B670D" w:rsidP="00463ECF">
            <w:pPr>
              <w:widowControl w:val="0"/>
              <w:spacing w:before="120"/>
              <w:rPr>
                <w:b/>
                <w:sz w:val="27"/>
                <w:szCs w:val="27"/>
              </w:rPr>
            </w:pPr>
            <w:r w:rsidRPr="0049599A">
              <w:rPr>
                <w:b/>
                <w:sz w:val="27"/>
                <w:szCs w:val="27"/>
              </w:rPr>
              <w:t>3. Bảo hành, bảo trì</w:t>
            </w:r>
          </w:p>
        </w:tc>
      </w:tr>
      <w:tr w:rsidR="00EF5602" w:rsidRPr="0049599A" w14:paraId="7CE38E30" w14:textId="77777777" w:rsidTr="00AE672E">
        <w:trPr>
          <w:trHeight w:val="205"/>
        </w:trPr>
        <w:tc>
          <w:tcPr>
            <w:tcW w:w="3828" w:type="dxa"/>
            <w:vMerge w:val="restart"/>
            <w:shd w:val="clear" w:color="auto" w:fill="auto"/>
            <w:vAlign w:val="center"/>
          </w:tcPr>
          <w:p w14:paraId="78D46EFF" w14:textId="22C63F88" w:rsidR="008B670D" w:rsidRPr="005D477F" w:rsidRDefault="008B670D" w:rsidP="000E595B">
            <w:pPr>
              <w:widowControl w:val="0"/>
              <w:spacing w:before="120"/>
              <w:rPr>
                <w:sz w:val="27"/>
                <w:szCs w:val="27"/>
              </w:rPr>
            </w:pPr>
            <w:r w:rsidRPr="005D477F">
              <w:rPr>
                <w:sz w:val="27"/>
                <w:szCs w:val="27"/>
                <w:lang w:val="nl-NL"/>
              </w:rPr>
              <w:t xml:space="preserve">Nhà thầu phải có Bản </w:t>
            </w:r>
            <w:r w:rsidR="00832702" w:rsidRPr="005D477F">
              <w:rPr>
                <w:sz w:val="27"/>
                <w:szCs w:val="27"/>
                <w:lang w:val="nl-NL"/>
              </w:rPr>
              <w:t>cam kết bảo hành</w:t>
            </w:r>
            <w:r w:rsidR="000E595B" w:rsidRPr="005D477F">
              <w:rPr>
                <w:sz w:val="27"/>
                <w:szCs w:val="27"/>
                <w:lang w:val="nl-NL"/>
              </w:rPr>
              <w:t>.</w:t>
            </w:r>
          </w:p>
        </w:tc>
        <w:tc>
          <w:tcPr>
            <w:tcW w:w="4436" w:type="dxa"/>
            <w:shd w:val="clear" w:color="auto" w:fill="auto"/>
            <w:vAlign w:val="center"/>
          </w:tcPr>
          <w:p w14:paraId="08B31CBC" w14:textId="77777777" w:rsidR="008B670D" w:rsidRPr="005D477F" w:rsidRDefault="008B670D" w:rsidP="00463ECF">
            <w:pPr>
              <w:widowControl w:val="0"/>
              <w:spacing w:before="120"/>
              <w:rPr>
                <w:sz w:val="27"/>
                <w:szCs w:val="27"/>
              </w:rPr>
            </w:pPr>
            <w:r w:rsidRPr="005D477F">
              <w:rPr>
                <w:sz w:val="27"/>
                <w:szCs w:val="27"/>
              </w:rPr>
              <w:t>Đáp ứng yêu cầu</w:t>
            </w:r>
          </w:p>
        </w:tc>
        <w:tc>
          <w:tcPr>
            <w:tcW w:w="1518" w:type="dxa"/>
            <w:gridSpan w:val="2"/>
            <w:shd w:val="clear" w:color="auto" w:fill="auto"/>
            <w:vAlign w:val="center"/>
          </w:tcPr>
          <w:p w14:paraId="5A620195" w14:textId="77777777" w:rsidR="008B670D" w:rsidRPr="005D477F" w:rsidRDefault="008B670D" w:rsidP="00463ECF">
            <w:pPr>
              <w:widowControl w:val="0"/>
              <w:spacing w:before="120"/>
              <w:jc w:val="center"/>
              <w:rPr>
                <w:sz w:val="27"/>
                <w:szCs w:val="27"/>
              </w:rPr>
            </w:pPr>
            <w:r w:rsidRPr="005D477F">
              <w:rPr>
                <w:sz w:val="27"/>
                <w:szCs w:val="27"/>
              </w:rPr>
              <w:t>Đạt</w:t>
            </w:r>
          </w:p>
        </w:tc>
      </w:tr>
      <w:tr w:rsidR="00EF5602" w:rsidRPr="0049599A" w14:paraId="494D21EC" w14:textId="77777777" w:rsidTr="00AE672E">
        <w:trPr>
          <w:trHeight w:val="312"/>
        </w:trPr>
        <w:tc>
          <w:tcPr>
            <w:tcW w:w="3828" w:type="dxa"/>
            <w:vMerge/>
            <w:shd w:val="clear" w:color="auto" w:fill="auto"/>
            <w:vAlign w:val="center"/>
          </w:tcPr>
          <w:p w14:paraId="40D2B834" w14:textId="77777777" w:rsidR="008B670D" w:rsidRPr="005D477F" w:rsidRDefault="008B670D" w:rsidP="00463ECF">
            <w:pPr>
              <w:widowControl w:val="0"/>
              <w:spacing w:before="120"/>
              <w:rPr>
                <w:sz w:val="27"/>
                <w:szCs w:val="27"/>
              </w:rPr>
            </w:pPr>
          </w:p>
        </w:tc>
        <w:tc>
          <w:tcPr>
            <w:tcW w:w="4436" w:type="dxa"/>
            <w:shd w:val="clear" w:color="auto" w:fill="auto"/>
            <w:vAlign w:val="center"/>
          </w:tcPr>
          <w:p w14:paraId="6EF18AF7" w14:textId="77777777" w:rsidR="008B670D" w:rsidRPr="005D477F" w:rsidRDefault="008B670D" w:rsidP="00463ECF">
            <w:pPr>
              <w:widowControl w:val="0"/>
              <w:spacing w:before="120"/>
              <w:rPr>
                <w:sz w:val="27"/>
                <w:szCs w:val="27"/>
              </w:rPr>
            </w:pPr>
            <w:r w:rsidRPr="005D477F">
              <w:rPr>
                <w:sz w:val="27"/>
                <w:szCs w:val="27"/>
              </w:rPr>
              <w:t>Không đáp ứng yêu cầu</w:t>
            </w:r>
          </w:p>
        </w:tc>
        <w:tc>
          <w:tcPr>
            <w:tcW w:w="1518" w:type="dxa"/>
            <w:gridSpan w:val="2"/>
            <w:shd w:val="clear" w:color="auto" w:fill="auto"/>
            <w:vAlign w:val="center"/>
          </w:tcPr>
          <w:p w14:paraId="436D0B09" w14:textId="77777777" w:rsidR="008B670D" w:rsidRPr="005D477F" w:rsidRDefault="008B670D" w:rsidP="00463ECF">
            <w:pPr>
              <w:widowControl w:val="0"/>
              <w:spacing w:before="120"/>
              <w:jc w:val="center"/>
              <w:rPr>
                <w:sz w:val="27"/>
                <w:szCs w:val="27"/>
              </w:rPr>
            </w:pPr>
            <w:r w:rsidRPr="005D477F">
              <w:rPr>
                <w:sz w:val="27"/>
                <w:szCs w:val="27"/>
              </w:rPr>
              <w:t>Không đạt</w:t>
            </w:r>
          </w:p>
        </w:tc>
      </w:tr>
      <w:tr w:rsidR="00EF5602" w:rsidRPr="0049599A" w14:paraId="44EA387A" w14:textId="77777777" w:rsidTr="00AE672E">
        <w:tc>
          <w:tcPr>
            <w:tcW w:w="9782" w:type="dxa"/>
            <w:gridSpan w:val="4"/>
            <w:shd w:val="clear" w:color="auto" w:fill="auto"/>
            <w:vAlign w:val="center"/>
          </w:tcPr>
          <w:p w14:paraId="2F1B49C8" w14:textId="77777777" w:rsidR="008B670D" w:rsidRPr="0049599A" w:rsidRDefault="008B670D" w:rsidP="00463ECF">
            <w:pPr>
              <w:widowControl w:val="0"/>
              <w:spacing w:before="120"/>
              <w:rPr>
                <w:b/>
                <w:sz w:val="27"/>
                <w:szCs w:val="27"/>
              </w:rPr>
            </w:pPr>
            <w:r w:rsidRPr="0049599A">
              <w:rPr>
                <w:b/>
                <w:sz w:val="27"/>
                <w:szCs w:val="27"/>
              </w:rPr>
              <w:t>4. Uy tín của nhà thầu</w:t>
            </w:r>
          </w:p>
        </w:tc>
      </w:tr>
      <w:tr w:rsidR="00EF5602" w:rsidRPr="0049599A" w14:paraId="6876A345" w14:textId="77777777" w:rsidTr="000E595B">
        <w:trPr>
          <w:trHeight w:val="2060"/>
        </w:trPr>
        <w:tc>
          <w:tcPr>
            <w:tcW w:w="3828" w:type="dxa"/>
            <w:vMerge w:val="restart"/>
            <w:shd w:val="clear" w:color="auto" w:fill="auto"/>
            <w:vAlign w:val="center"/>
          </w:tcPr>
          <w:p w14:paraId="68856A59" w14:textId="77777777" w:rsidR="008B670D" w:rsidRPr="0049599A" w:rsidRDefault="008B670D" w:rsidP="00463ECF">
            <w:pPr>
              <w:widowControl w:val="0"/>
              <w:spacing w:before="120"/>
              <w:rPr>
                <w:sz w:val="27"/>
                <w:szCs w:val="27"/>
              </w:rPr>
            </w:pPr>
            <w:r w:rsidRPr="0049599A">
              <w:rPr>
                <w:sz w:val="27"/>
                <w:szCs w:val="27"/>
              </w:rPr>
              <w:lastRenderedPageBreak/>
              <w:t>Uy tín của nhà thầu thông qua việc thực hiện các hợp đồng tương tự trước đó trong thời gian 12 tháng gần đây, tính đến thời điểm đóng thầu</w:t>
            </w:r>
          </w:p>
          <w:p w14:paraId="614DC3DA" w14:textId="77777777" w:rsidR="008826C9" w:rsidRPr="0049599A" w:rsidRDefault="008826C9" w:rsidP="00463ECF">
            <w:pPr>
              <w:widowControl w:val="0"/>
              <w:spacing w:before="120"/>
              <w:rPr>
                <w:sz w:val="27"/>
                <w:szCs w:val="27"/>
              </w:rPr>
            </w:pPr>
          </w:p>
          <w:p w14:paraId="7F5F7522" w14:textId="77777777" w:rsidR="008826C9" w:rsidRPr="0049599A" w:rsidRDefault="008826C9" w:rsidP="00463ECF">
            <w:pPr>
              <w:widowControl w:val="0"/>
              <w:spacing w:before="120"/>
              <w:rPr>
                <w:sz w:val="27"/>
                <w:szCs w:val="27"/>
              </w:rPr>
            </w:pPr>
          </w:p>
          <w:p w14:paraId="0C1D8B9F" w14:textId="77777777" w:rsidR="008826C9" w:rsidRPr="0049599A" w:rsidRDefault="008826C9" w:rsidP="008826C9">
            <w:pPr>
              <w:widowControl w:val="0"/>
              <w:spacing w:before="120"/>
              <w:rPr>
                <w:sz w:val="27"/>
                <w:szCs w:val="27"/>
              </w:rPr>
            </w:pPr>
            <w:r w:rsidRPr="0049599A">
              <w:rPr>
                <w:sz w:val="27"/>
                <w:szCs w:val="27"/>
              </w:rPr>
              <w:t>Uy tín của nhà thầu thông qua việc thực hiện các hợp đồng tương tự trước đó trong thời gian 12 tháng gần đây, tính đến thời điểm đóng thầu</w:t>
            </w:r>
            <w:r w:rsidR="004741EE" w:rsidRPr="0049599A">
              <w:rPr>
                <w:sz w:val="27"/>
                <w:szCs w:val="27"/>
              </w:rPr>
              <w:t>.</w:t>
            </w:r>
          </w:p>
          <w:p w14:paraId="64820663" w14:textId="77777777" w:rsidR="008826C9" w:rsidRPr="0049599A" w:rsidRDefault="008826C9" w:rsidP="00463ECF">
            <w:pPr>
              <w:widowControl w:val="0"/>
              <w:spacing w:before="120"/>
              <w:rPr>
                <w:sz w:val="27"/>
                <w:szCs w:val="27"/>
              </w:rPr>
            </w:pPr>
          </w:p>
        </w:tc>
        <w:tc>
          <w:tcPr>
            <w:tcW w:w="4436" w:type="dxa"/>
            <w:shd w:val="clear" w:color="auto" w:fill="auto"/>
            <w:vAlign w:val="center"/>
          </w:tcPr>
          <w:p w14:paraId="6B3BE392" w14:textId="77777777" w:rsidR="00255E2B" w:rsidRPr="0049599A" w:rsidRDefault="008B670D" w:rsidP="001C2DF9">
            <w:pPr>
              <w:widowControl w:val="0"/>
              <w:spacing w:before="120"/>
              <w:rPr>
                <w:sz w:val="27"/>
                <w:szCs w:val="27"/>
                <w:lang w:val="vi-VN"/>
              </w:rPr>
            </w:pPr>
            <w:r w:rsidRPr="0049599A">
              <w:rPr>
                <w:sz w:val="27"/>
                <w:szCs w:val="27"/>
              </w:rPr>
              <w:t xml:space="preserve">Trong vòng 12 tháng (tính đến thời điểm đóng thầu), nhà thầu hoặc thành viên liên danh (đối với nhà thầu liên danh) khi thực hiện các hợp đồng </w:t>
            </w:r>
            <w:r w:rsidR="001C2DF9" w:rsidRPr="0049599A">
              <w:rPr>
                <w:sz w:val="27"/>
                <w:szCs w:val="27"/>
              </w:rPr>
              <w:t>tương tự</w:t>
            </w:r>
            <w:r w:rsidRPr="0049599A">
              <w:rPr>
                <w:sz w:val="27"/>
                <w:szCs w:val="27"/>
              </w:rPr>
              <w:t xml:space="preserve"> không bị </w:t>
            </w:r>
            <w:r w:rsidR="001C2DF9" w:rsidRPr="0049599A">
              <w:rPr>
                <w:sz w:val="27"/>
                <w:szCs w:val="27"/>
              </w:rPr>
              <w:t>chậm tiến độ hoặc bỏ lỡ</w:t>
            </w:r>
            <w:r w:rsidR="00255E2B" w:rsidRPr="0049599A">
              <w:rPr>
                <w:sz w:val="27"/>
                <w:szCs w:val="27"/>
                <w:lang w:val="vi-VN"/>
              </w:rPr>
              <w:t>.</w:t>
            </w:r>
          </w:p>
        </w:tc>
        <w:tc>
          <w:tcPr>
            <w:tcW w:w="1518" w:type="dxa"/>
            <w:gridSpan w:val="2"/>
            <w:shd w:val="clear" w:color="auto" w:fill="auto"/>
            <w:vAlign w:val="center"/>
          </w:tcPr>
          <w:p w14:paraId="73964F8C" w14:textId="77777777" w:rsidR="008B670D" w:rsidRPr="0049599A" w:rsidRDefault="008826C9" w:rsidP="00463ECF">
            <w:pPr>
              <w:widowControl w:val="0"/>
              <w:spacing w:before="120"/>
              <w:jc w:val="center"/>
              <w:rPr>
                <w:sz w:val="27"/>
                <w:szCs w:val="27"/>
              </w:rPr>
            </w:pPr>
            <w:r w:rsidRPr="0049599A">
              <w:rPr>
                <w:sz w:val="27"/>
                <w:szCs w:val="27"/>
                <w:lang w:val="vi-VN"/>
              </w:rPr>
              <w:t>Đ</w:t>
            </w:r>
            <w:r w:rsidR="008B670D" w:rsidRPr="0049599A">
              <w:rPr>
                <w:sz w:val="27"/>
                <w:szCs w:val="27"/>
              </w:rPr>
              <w:t>ạt</w:t>
            </w:r>
          </w:p>
        </w:tc>
      </w:tr>
      <w:tr w:rsidR="00EF5602" w:rsidRPr="0049599A" w14:paraId="3C1404D4" w14:textId="77777777" w:rsidTr="00AE672E">
        <w:trPr>
          <w:trHeight w:val="1789"/>
        </w:trPr>
        <w:tc>
          <w:tcPr>
            <w:tcW w:w="3828" w:type="dxa"/>
            <w:vMerge/>
            <w:shd w:val="clear" w:color="auto" w:fill="auto"/>
          </w:tcPr>
          <w:p w14:paraId="2A62802F" w14:textId="77777777" w:rsidR="008B670D" w:rsidRPr="0049599A" w:rsidRDefault="008B670D" w:rsidP="00463ECF">
            <w:pPr>
              <w:widowControl w:val="0"/>
              <w:spacing w:before="120"/>
              <w:rPr>
                <w:sz w:val="27"/>
                <w:szCs w:val="27"/>
              </w:rPr>
            </w:pPr>
          </w:p>
        </w:tc>
        <w:tc>
          <w:tcPr>
            <w:tcW w:w="4436" w:type="dxa"/>
            <w:shd w:val="clear" w:color="auto" w:fill="auto"/>
            <w:vAlign w:val="center"/>
          </w:tcPr>
          <w:p w14:paraId="1FDC570E" w14:textId="77777777" w:rsidR="008B670D" w:rsidRPr="0049599A" w:rsidRDefault="00ED5108" w:rsidP="001C2DF9">
            <w:pPr>
              <w:widowControl w:val="0"/>
              <w:spacing w:before="120"/>
              <w:rPr>
                <w:sz w:val="27"/>
                <w:szCs w:val="27"/>
              </w:rPr>
            </w:pPr>
            <w:r w:rsidRPr="0049599A">
              <w:rPr>
                <w:sz w:val="27"/>
                <w:szCs w:val="27"/>
              </w:rPr>
              <w:t xml:space="preserve">Trong vòng 12 tháng (tính đến thời điểm đóng thầu), nhà thầu hoặc thành viên liên danh (đối với nhà thầu liên danh) khi thực hiện các hợp đồng </w:t>
            </w:r>
            <w:r w:rsidR="001C2DF9" w:rsidRPr="0049599A">
              <w:rPr>
                <w:sz w:val="27"/>
                <w:szCs w:val="27"/>
              </w:rPr>
              <w:t>tương tự bị chậm tiến độ hoặc bỏ lỡ</w:t>
            </w:r>
            <w:r w:rsidR="008826C9" w:rsidRPr="0049599A">
              <w:rPr>
                <w:sz w:val="27"/>
                <w:szCs w:val="27"/>
              </w:rPr>
              <w:t>.</w:t>
            </w:r>
          </w:p>
        </w:tc>
        <w:tc>
          <w:tcPr>
            <w:tcW w:w="1518" w:type="dxa"/>
            <w:gridSpan w:val="2"/>
            <w:shd w:val="clear" w:color="auto" w:fill="auto"/>
            <w:vAlign w:val="center"/>
          </w:tcPr>
          <w:p w14:paraId="63046E9A" w14:textId="77777777" w:rsidR="008B670D" w:rsidRPr="0049599A" w:rsidRDefault="008B670D" w:rsidP="00463ECF">
            <w:pPr>
              <w:widowControl w:val="0"/>
              <w:spacing w:before="120"/>
              <w:jc w:val="center"/>
              <w:rPr>
                <w:sz w:val="27"/>
                <w:szCs w:val="27"/>
              </w:rPr>
            </w:pPr>
            <w:r w:rsidRPr="0049599A">
              <w:rPr>
                <w:sz w:val="27"/>
                <w:szCs w:val="27"/>
              </w:rPr>
              <w:t>Không đạt</w:t>
            </w:r>
          </w:p>
        </w:tc>
      </w:tr>
      <w:tr w:rsidR="00EF5602" w:rsidRPr="0049599A" w14:paraId="4DEA2686" w14:textId="77777777" w:rsidTr="000E595B">
        <w:trPr>
          <w:trHeight w:val="695"/>
        </w:trPr>
        <w:tc>
          <w:tcPr>
            <w:tcW w:w="3828" w:type="dxa"/>
            <w:vMerge/>
            <w:shd w:val="clear" w:color="auto" w:fill="auto"/>
            <w:vAlign w:val="center"/>
          </w:tcPr>
          <w:p w14:paraId="670A0EA8" w14:textId="77777777" w:rsidR="008B670D" w:rsidRPr="0049599A" w:rsidRDefault="008B670D" w:rsidP="00463ECF">
            <w:pPr>
              <w:widowControl w:val="0"/>
              <w:spacing w:before="120"/>
              <w:rPr>
                <w:sz w:val="27"/>
                <w:szCs w:val="27"/>
              </w:rPr>
            </w:pPr>
          </w:p>
        </w:tc>
        <w:tc>
          <w:tcPr>
            <w:tcW w:w="4436" w:type="dxa"/>
            <w:shd w:val="clear" w:color="auto" w:fill="auto"/>
            <w:vAlign w:val="center"/>
          </w:tcPr>
          <w:p w14:paraId="07E1347A" w14:textId="77777777" w:rsidR="008B670D" w:rsidRPr="0049599A" w:rsidRDefault="008B670D" w:rsidP="00463ECF">
            <w:pPr>
              <w:widowControl w:val="0"/>
              <w:spacing w:before="120"/>
              <w:rPr>
                <w:sz w:val="27"/>
                <w:szCs w:val="27"/>
              </w:rPr>
            </w:pPr>
            <w:r w:rsidRPr="0049599A">
              <w:rPr>
                <w:sz w:val="27"/>
                <w:szCs w:val="27"/>
              </w:rPr>
              <w:t>Không đáp ứng yêu cầu</w:t>
            </w:r>
            <w:r w:rsidR="004741EE" w:rsidRPr="0049599A">
              <w:rPr>
                <w:sz w:val="27"/>
                <w:szCs w:val="27"/>
              </w:rPr>
              <w:t>.</w:t>
            </w:r>
          </w:p>
        </w:tc>
        <w:tc>
          <w:tcPr>
            <w:tcW w:w="1518" w:type="dxa"/>
            <w:gridSpan w:val="2"/>
            <w:shd w:val="clear" w:color="auto" w:fill="auto"/>
            <w:vAlign w:val="center"/>
          </w:tcPr>
          <w:p w14:paraId="65A6DFF2" w14:textId="77777777" w:rsidR="008B670D" w:rsidRPr="0049599A" w:rsidRDefault="008B670D" w:rsidP="00463ECF">
            <w:pPr>
              <w:widowControl w:val="0"/>
              <w:spacing w:before="120"/>
              <w:jc w:val="center"/>
              <w:rPr>
                <w:sz w:val="27"/>
                <w:szCs w:val="27"/>
              </w:rPr>
            </w:pPr>
            <w:r w:rsidRPr="0049599A">
              <w:rPr>
                <w:sz w:val="27"/>
                <w:szCs w:val="27"/>
              </w:rPr>
              <w:t>Không đạt</w:t>
            </w:r>
          </w:p>
        </w:tc>
      </w:tr>
      <w:tr w:rsidR="004B567B" w:rsidRPr="0049599A" w14:paraId="7EA77AAC" w14:textId="77777777" w:rsidTr="00AE672E">
        <w:trPr>
          <w:trHeight w:val="293"/>
        </w:trPr>
        <w:tc>
          <w:tcPr>
            <w:tcW w:w="3828" w:type="dxa"/>
            <w:vMerge w:val="restart"/>
            <w:shd w:val="clear" w:color="auto" w:fill="auto"/>
            <w:vAlign w:val="center"/>
          </w:tcPr>
          <w:p w14:paraId="2AD4B3D4" w14:textId="0A39A907" w:rsidR="004B567B" w:rsidRPr="0049599A" w:rsidRDefault="004B567B" w:rsidP="00463ECF">
            <w:pPr>
              <w:widowControl w:val="0"/>
              <w:spacing w:before="120"/>
              <w:rPr>
                <w:b/>
                <w:sz w:val="27"/>
                <w:szCs w:val="27"/>
              </w:rPr>
            </w:pPr>
            <w:r w:rsidRPr="0049599A">
              <w:rPr>
                <w:b/>
                <w:sz w:val="27"/>
                <w:szCs w:val="27"/>
              </w:rPr>
              <w:t>5. Yêu cầu khác</w:t>
            </w:r>
            <w:r w:rsidR="005D477F">
              <w:rPr>
                <w:b/>
                <w:sz w:val="27"/>
                <w:szCs w:val="27"/>
              </w:rPr>
              <w:t xml:space="preserve">: </w:t>
            </w:r>
            <w:r w:rsidR="005D477F" w:rsidRPr="00754A66">
              <w:rPr>
                <w:sz w:val="27"/>
                <w:szCs w:val="27"/>
              </w:rPr>
              <w:t xml:space="preserve">Sản phẩm phải đảm bảo quy định về ATTT, </w:t>
            </w:r>
            <w:r w:rsidR="005D477F" w:rsidRPr="00754A66">
              <w:rPr>
                <w:sz w:val="27"/>
                <w:szCs w:val="27"/>
                <w:lang w:val="nl-NL"/>
              </w:rPr>
              <w:t>chuyển giao toàn bộ mã nguồn của phần mềm và cam kết không cung cấp cho bên thứ 3.</w:t>
            </w:r>
          </w:p>
        </w:tc>
        <w:tc>
          <w:tcPr>
            <w:tcW w:w="4436" w:type="dxa"/>
            <w:shd w:val="clear" w:color="auto" w:fill="auto"/>
            <w:vAlign w:val="center"/>
          </w:tcPr>
          <w:p w14:paraId="3D039AFE" w14:textId="77777777" w:rsidR="004B567B" w:rsidRPr="0049599A" w:rsidRDefault="004B567B" w:rsidP="004B567B">
            <w:pPr>
              <w:widowControl w:val="0"/>
              <w:spacing w:before="120"/>
              <w:rPr>
                <w:sz w:val="27"/>
                <w:szCs w:val="27"/>
              </w:rPr>
            </w:pPr>
            <w:r w:rsidRPr="0049599A">
              <w:rPr>
                <w:sz w:val="27"/>
                <w:szCs w:val="27"/>
              </w:rPr>
              <w:t xml:space="preserve">Đáp ứng tất cả các yêu cầu khác tại chương V. Yêu cầu về kỹ thuật </w:t>
            </w:r>
          </w:p>
        </w:tc>
        <w:tc>
          <w:tcPr>
            <w:tcW w:w="1518" w:type="dxa"/>
            <w:gridSpan w:val="2"/>
            <w:shd w:val="clear" w:color="auto" w:fill="auto"/>
            <w:vAlign w:val="center"/>
          </w:tcPr>
          <w:p w14:paraId="4E5DC6FB" w14:textId="77777777" w:rsidR="004B567B" w:rsidRPr="0049599A" w:rsidRDefault="004B567B" w:rsidP="00463ECF">
            <w:pPr>
              <w:widowControl w:val="0"/>
              <w:spacing w:before="120"/>
              <w:jc w:val="center"/>
              <w:rPr>
                <w:sz w:val="27"/>
                <w:szCs w:val="27"/>
              </w:rPr>
            </w:pPr>
            <w:r w:rsidRPr="0049599A">
              <w:rPr>
                <w:sz w:val="27"/>
                <w:szCs w:val="27"/>
              </w:rPr>
              <w:t>Đạt</w:t>
            </w:r>
          </w:p>
        </w:tc>
      </w:tr>
      <w:tr w:rsidR="004B567B" w:rsidRPr="0049599A" w14:paraId="7E3F9DFE" w14:textId="77777777" w:rsidTr="00AE672E">
        <w:trPr>
          <w:trHeight w:val="293"/>
        </w:trPr>
        <w:tc>
          <w:tcPr>
            <w:tcW w:w="3828" w:type="dxa"/>
            <w:vMerge/>
            <w:shd w:val="clear" w:color="auto" w:fill="auto"/>
            <w:vAlign w:val="center"/>
          </w:tcPr>
          <w:p w14:paraId="7A1A2379" w14:textId="77777777" w:rsidR="004B567B" w:rsidRPr="0049599A" w:rsidRDefault="004B567B" w:rsidP="00463ECF">
            <w:pPr>
              <w:widowControl w:val="0"/>
              <w:spacing w:before="120"/>
              <w:rPr>
                <w:sz w:val="27"/>
                <w:szCs w:val="27"/>
              </w:rPr>
            </w:pPr>
          </w:p>
        </w:tc>
        <w:tc>
          <w:tcPr>
            <w:tcW w:w="4436" w:type="dxa"/>
            <w:shd w:val="clear" w:color="auto" w:fill="auto"/>
            <w:vAlign w:val="center"/>
          </w:tcPr>
          <w:p w14:paraId="57CFD70F" w14:textId="77777777" w:rsidR="004B567B" w:rsidRPr="0049599A" w:rsidRDefault="004B567B" w:rsidP="00463ECF">
            <w:pPr>
              <w:widowControl w:val="0"/>
              <w:spacing w:before="120"/>
              <w:rPr>
                <w:sz w:val="27"/>
                <w:szCs w:val="27"/>
              </w:rPr>
            </w:pPr>
            <w:r w:rsidRPr="0049599A">
              <w:rPr>
                <w:sz w:val="27"/>
                <w:szCs w:val="27"/>
              </w:rPr>
              <w:t>Không đáp ứng một trong các yêu cầu khác tại chương V. Yêu cầu về kỹ thuật</w:t>
            </w:r>
          </w:p>
        </w:tc>
        <w:tc>
          <w:tcPr>
            <w:tcW w:w="1518" w:type="dxa"/>
            <w:gridSpan w:val="2"/>
            <w:shd w:val="clear" w:color="auto" w:fill="auto"/>
            <w:vAlign w:val="center"/>
          </w:tcPr>
          <w:p w14:paraId="5B7A4F43" w14:textId="77777777" w:rsidR="004B567B" w:rsidRPr="0049599A" w:rsidRDefault="004B567B" w:rsidP="00463ECF">
            <w:pPr>
              <w:widowControl w:val="0"/>
              <w:spacing w:before="120"/>
              <w:jc w:val="center"/>
              <w:rPr>
                <w:sz w:val="27"/>
                <w:szCs w:val="27"/>
              </w:rPr>
            </w:pPr>
            <w:r w:rsidRPr="0049599A">
              <w:rPr>
                <w:sz w:val="27"/>
                <w:szCs w:val="27"/>
              </w:rPr>
              <w:t>Không đạt</w:t>
            </w:r>
          </w:p>
        </w:tc>
      </w:tr>
      <w:tr w:rsidR="00EF5602" w:rsidRPr="0049599A" w14:paraId="6A9481D2" w14:textId="77777777" w:rsidTr="00AE672E">
        <w:tc>
          <w:tcPr>
            <w:tcW w:w="8273" w:type="dxa"/>
            <w:gridSpan w:val="3"/>
            <w:shd w:val="clear" w:color="auto" w:fill="auto"/>
          </w:tcPr>
          <w:p w14:paraId="699D259D" w14:textId="77777777" w:rsidR="008B670D" w:rsidRPr="0049599A" w:rsidRDefault="008B670D" w:rsidP="00463ECF">
            <w:pPr>
              <w:widowControl w:val="0"/>
              <w:spacing w:before="120"/>
              <w:rPr>
                <w:b/>
                <w:sz w:val="27"/>
                <w:szCs w:val="27"/>
                <w:vertAlign w:val="superscript"/>
              </w:rPr>
            </w:pPr>
            <w:r w:rsidRPr="0049599A">
              <w:rPr>
                <w:b/>
                <w:sz w:val="27"/>
                <w:szCs w:val="27"/>
              </w:rPr>
              <w:t>Kết luận</w:t>
            </w:r>
            <w:r w:rsidRPr="0049599A">
              <w:rPr>
                <w:b/>
                <w:sz w:val="27"/>
                <w:szCs w:val="27"/>
                <w:vertAlign w:val="superscript"/>
              </w:rPr>
              <w:t>(1)</w:t>
            </w:r>
          </w:p>
        </w:tc>
        <w:tc>
          <w:tcPr>
            <w:tcW w:w="1509" w:type="dxa"/>
            <w:shd w:val="clear" w:color="auto" w:fill="auto"/>
          </w:tcPr>
          <w:p w14:paraId="4CB8DA1E" w14:textId="77777777" w:rsidR="008B670D" w:rsidRPr="0049599A" w:rsidRDefault="008B670D" w:rsidP="00463ECF">
            <w:pPr>
              <w:widowControl w:val="0"/>
              <w:spacing w:before="120"/>
              <w:rPr>
                <w:b/>
                <w:sz w:val="27"/>
                <w:szCs w:val="27"/>
                <w:vertAlign w:val="superscript"/>
              </w:rPr>
            </w:pPr>
          </w:p>
        </w:tc>
      </w:tr>
    </w:tbl>
    <w:p w14:paraId="5E4535B8" w14:textId="77777777" w:rsidR="008B670D" w:rsidRPr="0049599A" w:rsidRDefault="008B670D" w:rsidP="008B670D">
      <w:pPr>
        <w:spacing w:before="120"/>
        <w:rPr>
          <w:b/>
          <w:i/>
        </w:rPr>
      </w:pPr>
      <w:r w:rsidRPr="0049599A">
        <w:rPr>
          <w:b/>
          <w:i/>
        </w:rPr>
        <w:t>Ghi chú:</w:t>
      </w:r>
    </w:p>
    <w:p w14:paraId="202ACB48" w14:textId="77777777" w:rsidR="008B670D" w:rsidRPr="0049599A" w:rsidRDefault="008B670D" w:rsidP="00C22100">
      <w:pPr>
        <w:spacing w:before="120"/>
        <w:ind w:firstLine="720"/>
        <w:rPr>
          <w:sz w:val="27"/>
          <w:szCs w:val="27"/>
        </w:rPr>
      </w:pPr>
      <w:r w:rsidRPr="0049599A">
        <w:t>(</w:t>
      </w:r>
      <w:r w:rsidRPr="0049599A">
        <w:rPr>
          <w:sz w:val="27"/>
          <w:szCs w:val="27"/>
        </w:rPr>
        <w:t>1) Nhà thầu được đánh giá là đạt yêu cầu về kỹ thuật khi tất cả các tiêu chuẩn được đánh giá là đạt. Trường hợp nhà thầu không đạt một trong các tiêu chuẩn thì được đánh giá là không đạt và không được xem xét, đánh giá bước tiếp theo.</w:t>
      </w:r>
    </w:p>
    <w:p w14:paraId="24C5512A" w14:textId="77777777" w:rsidR="00F77CED" w:rsidRPr="0049599A" w:rsidRDefault="00105A1C">
      <w:pPr>
        <w:pStyle w:val="TOC1"/>
        <w:spacing w:before="40" w:after="40"/>
        <w:ind w:left="0" w:firstLine="567"/>
        <w:outlineLvl w:val="2"/>
        <w:rPr>
          <w:iCs/>
          <w:sz w:val="28"/>
          <w:szCs w:val="28"/>
          <w:lang w:val="es-ES"/>
        </w:rPr>
      </w:pPr>
      <w:bookmarkStart w:id="113" w:name="_Toc399947674"/>
      <w:r w:rsidRPr="0049599A">
        <w:rPr>
          <w:bCs/>
          <w:sz w:val="28"/>
          <w:szCs w:val="28"/>
          <w:lang w:val="es-ES"/>
        </w:rPr>
        <w:t xml:space="preserve">Mục 4. </w:t>
      </w:r>
      <w:r w:rsidRPr="0049599A">
        <w:rPr>
          <w:bCs/>
          <w:iCs/>
          <w:sz w:val="28"/>
          <w:szCs w:val="28"/>
          <w:lang w:val="es-ES"/>
        </w:rPr>
        <w:t xml:space="preserve"> Tiêu chuẩn đánh giá về giá</w:t>
      </w:r>
      <w:bookmarkEnd w:id="113"/>
    </w:p>
    <w:p w14:paraId="40C78117" w14:textId="77777777" w:rsidR="00F77CED" w:rsidRPr="0049599A" w:rsidRDefault="00105A1C">
      <w:pPr>
        <w:spacing w:before="40" w:after="40"/>
        <w:ind w:firstLine="567"/>
        <w:rPr>
          <w:b/>
          <w:sz w:val="28"/>
          <w:szCs w:val="28"/>
          <w:lang w:val="vi-VN"/>
        </w:rPr>
      </w:pPr>
      <w:r w:rsidRPr="0049599A">
        <w:rPr>
          <w:b/>
          <w:sz w:val="28"/>
          <w:szCs w:val="28"/>
          <w:lang w:val="es-ES"/>
        </w:rPr>
        <w:t>4.1. Phương pháp giá thấp nhất</w:t>
      </w:r>
    </w:p>
    <w:p w14:paraId="40B0181C" w14:textId="77777777" w:rsidR="00F77CED" w:rsidRPr="0049599A" w:rsidRDefault="00105A1C">
      <w:pPr>
        <w:spacing w:before="40" w:after="40"/>
        <w:ind w:firstLine="567"/>
        <w:rPr>
          <w:sz w:val="28"/>
          <w:szCs w:val="28"/>
          <w:lang w:val="es-ES"/>
        </w:rPr>
      </w:pPr>
      <w:r w:rsidRPr="0049599A">
        <w:rPr>
          <w:sz w:val="28"/>
          <w:szCs w:val="28"/>
          <w:lang w:val="es-ES"/>
        </w:rPr>
        <w:t>Cách xác định giá thấp nhất theo các bước sau đây:</w:t>
      </w:r>
    </w:p>
    <w:p w14:paraId="3E99D253" w14:textId="77777777" w:rsidR="00F77CED" w:rsidRPr="0049599A" w:rsidRDefault="00105A1C">
      <w:pPr>
        <w:spacing w:before="40" w:after="40"/>
        <w:ind w:firstLine="567"/>
        <w:rPr>
          <w:sz w:val="28"/>
          <w:szCs w:val="28"/>
          <w:lang w:val="es-ES"/>
        </w:rPr>
      </w:pPr>
      <w:r w:rsidRPr="0049599A">
        <w:rPr>
          <w:sz w:val="28"/>
          <w:szCs w:val="28"/>
          <w:lang w:val="es-ES"/>
        </w:rPr>
        <w:t>Bước 1. Xác định giá dự thầu</w:t>
      </w:r>
      <w:r w:rsidR="00DD2BDA" w:rsidRPr="0049599A">
        <w:rPr>
          <w:sz w:val="28"/>
          <w:szCs w:val="28"/>
          <w:lang w:val="es-ES"/>
        </w:rPr>
        <w:t>, giá dự thầu sau giảm giá (nếu có);</w:t>
      </w:r>
    </w:p>
    <w:p w14:paraId="2E268010" w14:textId="77777777" w:rsidR="00F77CED" w:rsidRPr="0049599A" w:rsidRDefault="00105A1C">
      <w:pPr>
        <w:spacing w:before="40" w:after="40"/>
        <w:ind w:firstLine="567"/>
        <w:rPr>
          <w:sz w:val="28"/>
          <w:szCs w:val="28"/>
          <w:lang w:val="es-ES"/>
        </w:rPr>
      </w:pPr>
      <w:r w:rsidRPr="0049599A">
        <w:rPr>
          <w:sz w:val="28"/>
          <w:szCs w:val="28"/>
          <w:lang w:val="es-ES"/>
        </w:rPr>
        <w:t xml:space="preserve">Bước 2. Xác định giá trị ưu đãi (nếu có) theo quy định tại Mục </w:t>
      </w:r>
      <w:r w:rsidR="00850AD4" w:rsidRPr="0049599A">
        <w:rPr>
          <w:sz w:val="28"/>
          <w:szCs w:val="28"/>
          <w:lang w:val="es-ES"/>
        </w:rPr>
        <w:t xml:space="preserve">26 </w:t>
      </w:r>
      <w:r w:rsidRPr="0049599A">
        <w:rPr>
          <w:sz w:val="28"/>
          <w:szCs w:val="28"/>
          <w:lang w:val="es-ES"/>
        </w:rPr>
        <w:t>E-CDNT;</w:t>
      </w:r>
    </w:p>
    <w:p w14:paraId="160BAB59" w14:textId="77777777" w:rsidR="00F77CED" w:rsidRPr="0049599A" w:rsidRDefault="00105A1C">
      <w:pPr>
        <w:tabs>
          <w:tab w:val="center" w:pos="4961"/>
        </w:tabs>
        <w:spacing w:before="40" w:after="40"/>
        <w:ind w:firstLine="567"/>
        <w:rPr>
          <w:spacing w:val="-6"/>
          <w:sz w:val="28"/>
          <w:szCs w:val="28"/>
          <w:lang w:val="es-ES"/>
        </w:rPr>
      </w:pPr>
      <w:r w:rsidRPr="0049599A">
        <w:rPr>
          <w:spacing w:val="-6"/>
          <w:sz w:val="28"/>
          <w:szCs w:val="28"/>
          <w:lang w:val="es-ES"/>
        </w:rPr>
        <w:t>Bước 3. Xếp hạng nhà thầu: E-HSDT có giá dự thầu</w:t>
      </w:r>
      <w:r w:rsidR="00DD2BDA" w:rsidRPr="0049599A">
        <w:rPr>
          <w:spacing w:val="-6"/>
          <w:sz w:val="28"/>
          <w:szCs w:val="28"/>
          <w:lang w:val="es-ES"/>
        </w:rPr>
        <w:t xml:space="preserve"> sau khi trừ đi giá trị giảm giá (nếu có)</w:t>
      </w:r>
      <w:r w:rsidR="00F77CED" w:rsidRPr="0049599A">
        <w:rPr>
          <w:spacing w:val="-6"/>
          <w:sz w:val="28"/>
          <w:szCs w:val="28"/>
          <w:lang w:val="es-ES"/>
        </w:rPr>
        <w:t>,</w:t>
      </w:r>
      <w:r w:rsidRPr="0049599A">
        <w:rPr>
          <w:spacing w:val="-6"/>
          <w:sz w:val="28"/>
          <w:szCs w:val="28"/>
          <w:lang w:val="es-ES"/>
        </w:rPr>
        <w:t xml:space="preserve"> cộng giá trị ưu đãi (nếu có) thấp nhất được xếp hạng thứ nhất.</w:t>
      </w:r>
    </w:p>
    <w:p w14:paraId="58B93E63" w14:textId="77777777" w:rsidR="002423CC" w:rsidRPr="0049599A" w:rsidRDefault="002423CC" w:rsidP="002423CC">
      <w:pPr>
        <w:spacing w:line="264" w:lineRule="auto"/>
        <w:ind w:firstLine="567"/>
        <w:jc w:val="center"/>
        <w:rPr>
          <w:b/>
          <w:sz w:val="28"/>
          <w:szCs w:val="28"/>
          <w:lang w:val="es-ES"/>
        </w:rPr>
      </w:pPr>
      <w:r w:rsidRPr="0049599A">
        <w:rPr>
          <w:lang w:val="es-ES"/>
        </w:rPr>
        <w:br w:type="page"/>
      </w:r>
      <w:r w:rsidRPr="0049599A">
        <w:rPr>
          <w:b/>
          <w:sz w:val="28"/>
          <w:szCs w:val="28"/>
          <w:lang w:val="es-ES"/>
        </w:rPr>
        <w:lastRenderedPageBreak/>
        <w:t>Chương IV. BIỂU MẪU MỜI THẦU VÀ DỰ THẦU</w:t>
      </w:r>
    </w:p>
    <w:p w14:paraId="559B39A0" w14:textId="77777777" w:rsidR="002423CC" w:rsidRPr="0049599A" w:rsidRDefault="002423CC" w:rsidP="002423CC">
      <w:pPr>
        <w:spacing w:line="264" w:lineRule="auto"/>
        <w:ind w:firstLine="567"/>
        <w:jc w:val="center"/>
        <w:rPr>
          <w:b/>
          <w:sz w:val="28"/>
          <w:szCs w:val="28"/>
          <w:lang w:val="es-ES"/>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5849"/>
        <w:gridCol w:w="1417"/>
        <w:gridCol w:w="1249"/>
        <w:gridCol w:w="991"/>
      </w:tblGrid>
      <w:tr w:rsidR="00EF5602" w:rsidRPr="0049599A" w14:paraId="65F36118" w14:textId="77777777" w:rsidTr="005B634A">
        <w:trPr>
          <w:trHeight w:val="283"/>
          <w:tblHeader/>
        </w:trPr>
        <w:tc>
          <w:tcPr>
            <w:tcW w:w="559" w:type="dxa"/>
            <w:vMerge w:val="restart"/>
            <w:vAlign w:val="center"/>
          </w:tcPr>
          <w:p w14:paraId="3EFE8AEA" w14:textId="77777777" w:rsidR="002423CC" w:rsidRPr="0049599A" w:rsidRDefault="002423CC" w:rsidP="00153F39">
            <w:pPr>
              <w:spacing w:before="120" w:after="120"/>
              <w:jc w:val="center"/>
              <w:rPr>
                <w:b/>
                <w:sz w:val="26"/>
                <w:szCs w:val="26"/>
                <w:lang w:val="nl-NL"/>
              </w:rPr>
            </w:pPr>
            <w:r w:rsidRPr="0049599A">
              <w:rPr>
                <w:b/>
                <w:sz w:val="26"/>
                <w:szCs w:val="26"/>
                <w:lang w:val="nl-NL"/>
              </w:rPr>
              <w:t>Stt</w:t>
            </w:r>
          </w:p>
        </w:tc>
        <w:tc>
          <w:tcPr>
            <w:tcW w:w="5849" w:type="dxa"/>
            <w:vMerge w:val="restart"/>
            <w:tcBorders>
              <w:right w:val="single" w:sz="4" w:space="0" w:color="auto"/>
            </w:tcBorders>
            <w:vAlign w:val="center"/>
          </w:tcPr>
          <w:p w14:paraId="4623FA0A" w14:textId="77777777" w:rsidR="002423CC" w:rsidRPr="0049599A" w:rsidRDefault="002423CC" w:rsidP="00153F39">
            <w:pPr>
              <w:spacing w:before="120" w:after="120"/>
              <w:jc w:val="center"/>
              <w:rPr>
                <w:b/>
                <w:sz w:val="26"/>
                <w:szCs w:val="26"/>
                <w:lang w:val="nl-NL"/>
              </w:rPr>
            </w:pPr>
            <w:r w:rsidRPr="0049599A">
              <w:rPr>
                <w:b/>
                <w:sz w:val="26"/>
                <w:szCs w:val="26"/>
                <w:lang w:val="nl-NL"/>
              </w:rPr>
              <w:t>Biểu mẫu</w:t>
            </w:r>
          </w:p>
        </w:tc>
        <w:tc>
          <w:tcPr>
            <w:tcW w:w="1417" w:type="dxa"/>
            <w:vMerge w:val="restart"/>
            <w:tcBorders>
              <w:top w:val="single" w:sz="4" w:space="0" w:color="auto"/>
              <w:left w:val="single" w:sz="4" w:space="0" w:color="auto"/>
              <w:bottom w:val="single" w:sz="4" w:space="0" w:color="auto"/>
              <w:right w:val="single" w:sz="4" w:space="0" w:color="auto"/>
            </w:tcBorders>
            <w:vAlign w:val="center"/>
          </w:tcPr>
          <w:p w14:paraId="6D3C32F6" w14:textId="77777777" w:rsidR="002423CC" w:rsidRPr="0049599A" w:rsidRDefault="002423CC" w:rsidP="00153F39">
            <w:pPr>
              <w:spacing w:before="120" w:after="120"/>
              <w:jc w:val="center"/>
              <w:rPr>
                <w:b/>
                <w:sz w:val="26"/>
                <w:szCs w:val="26"/>
                <w:lang w:val="nl-NL"/>
              </w:rPr>
            </w:pPr>
            <w:r w:rsidRPr="0049599A">
              <w:rPr>
                <w:b/>
                <w:sz w:val="26"/>
                <w:szCs w:val="26"/>
                <w:lang w:val="nl-NL"/>
              </w:rPr>
              <w:t>Cách thực hiện</w:t>
            </w:r>
          </w:p>
        </w:tc>
        <w:tc>
          <w:tcPr>
            <w:tcW w:w="2240" w:type="dxa"/>
            <w:gridSpan w:val="2"/>
            <w:tcBorders>
              <w:left w:val="single" w:sz="4" w:space="0" w:color="auto"/>
            </w:tcBorders>
            <w:vAlign w:val="center"/>
          </w:tcPr>
          <w:p w14:paraId="397C05B2" w14:textId="77777777" w:rsidR="002423CC" w:rsidRPr="0049599A" w:rsidRDefault="002423CC" w:rsidP="00153F39">
            <w:pPr>
              <w:spacing w:before="120" w:after="120"/>
              <w:jc w:val="center"/>
              <w:rPr>
                <w:b/>
                <w:sz w:val="26"/>
                <w:szCs w:val="26"/>
                <w:lang w:val="nl-NL"/>
              </w:rPr>
            </w:pPr>
            <w:r w:rsidRPr="0049599A">
              <w:rPr>
                <w:b/>
                <w:sz w:val="26"/>
                <w:szCs w:val="26"/>
                <w:lang w:val="nl-NL"/>
              </w:rPr>
              <w:t>Trách nhiệm thực hiện</w:t>
            </w:r>
          </w:p>
        </w:tc>
      </w:tr>
      <w:tr w:rsidR="00F4176B" w:rsidRPr="0049599A" w14:paraId="2414779E" w14:textId="77777777" w:rsidTr="005B634A">
        <w:trPr>
          <w:trHeight w:val="60"/>
          <w:tblHeader/>
        </w:trPr>
        <w:tc>
          <w:tcPr>
            <w:tcW w:w="559" w:type="dxa"/>
            <w:vMerge/>
            <w:vAlign w:val="center"/>
          </w:tcPr>
          <w:p w14:paraId="44E0B0FB" w14:textId="77777777" w:rsidR="002423CC" w:rsidRPr="0049599A" w:rsidRDefault="002423CC" w:rsidP="00153F39">
            <w:pPr>
              <w:spacing w:before="120" w:after="120"/>
              <w:jc w:val="center"/>
              <w:rPr>
                <w:b/>
                <w:sz w:val="28"/>
                <w:szCs w:val="28"/>
                <w:lang w:val="nl-NL"/>
              </w:rPr>
            </w:pPr>
          </w:p>
        </w:tc>
        <w:tc>
          <w:tcPr>
            <w:tcW w:w="5849" w:type="dxa"/>
            <w:vMerge/>
            <w:tcBorders>
              <w:right w:val="single" w:sz="4" w:space="0" w:color="auto"/>
            </w:tcBorders>
            <w:vAlign w:val="center"/>
          </w:tcPr>
          <w:p w14:paraId="7AF27029" w14:textId="77777777" w:rsidR="002423CC" w:rsidRPr="0049599A" w:rsidRDefault="002423CC" w:rsidP="00153F39">
            <w:pPr>
              <w:spacing w:before="120" w:after="120"/>
              <w:jc w:val="center"/>
              <w:rPr>
                <w:b/>
                <w:sz w:val="28"/>
                <w:szCs w:val="28"/>
                <w:lang w:val="nl-NL"/>
              </w:rPr>
            </w:pPr>
          </w:p>
        </w:tc>
        <w:tc>
          <w:tcPr>
            <w:tcW w:w="1417" w:type="dxa"/>
            <w:vMerge/>
            <w:tcBorders>
              <w:top w:val="single" w:sz="4" w:space="0" w:color="auto"/>
              <w:left w:val="single" w:sz="4" w:space="0" w:color="auto"/>
              <w:bottom w:val="single" w:sz="4" w:space="0" w:color="auto"/>
              <w:right w:val="single" w:sz="4" w:space="0" w:color="auto"/>
            </w:tcBorders>
            <w:vAlign w:val="center"/>
          </w:tcPr>
          <w:p w14:paraId="41C5D313" w14:textId="77777777" w:rsidR="002423CC" w:rsidRPr="0049599A" w:rsidRDefault="002423CC" w:rsidP="00153F39">
            <w:pPr>
              <w:spacing w:before="120" w:after="120"/>
              <w:jc w:val="center"/>
              <w:rPr>
                <w:b/>
                <w:sz w:val="28"/>
                <w:szCs w:val="28"/>
                <w:lang w:val="nl-NL"/>
              </w:rPr>
            </w:pPr>
          </w:p>
        </w:tc>
        <w:tc>
          <w:tcPr>
            <w:tcW w:w="1249" w:type="dxa"/>
            <w:tcBorders>
              <w:left w:val="single" w:sz="4" w:space="0" w:color="auto"/>
            </w:tcBorders>
            <w:vAlign w:val="center"/>
          </w:tcPr>
          <w:p w14:paraId="5D3F553F" w14:textId="77777777" w:rsidR="002423CC" w:rsidRPr="0049599A" w:rsidRDefault="002423CC" w:rsidP="00153F39">
            <w:pPr>
              <w:spacing w:before="120" w:after="120"/>
              <w:jc w:val="center"/>
              <w:rPr>
                <w:b/>
                <w:sz w:val="26"/>
                <w:szCs w:val="26"/>
                <w:lang w:val="nl-NL"/>
              </w:rPr>
            </w:pPr>
            <w:r w:rsidRPr="0049599A">
              <w:rPr>
                <w:b/>
                <w:sz w:val="26"/>
                <w:szCs w:val="26"/>
                <w:lang w:val="nl-NL"/>
              </w:rPr>
              <w:t>Bên mời thầu</w:t>
            </w:r>
          </w:p>
        </w:tc>
        <w:tc>
          <w:tcPr>
            <w:tcW w:w="991" w:type="dxa"/>
            <w:vAlign w:val="center"/>
          </w:tcPr>
          <w:p w14:paraId="61B62774" w14:textId="77777777" w:rsidR="002423CC" w:rsidRPr="0049599A" w:rsidRDefault="002423CC" w:rsidP="00153F39">
            <w:pPr>
              <w:spacing w:before="120" w:after="120"/>
              <w:jc w:val="center"/>
              <w:rPr>
                <w:b/>
                <w:sz w:val="26"/>
                <w:szCs w:val="26"/>
                <w:lang w:val="nl-NL"/>
              </w:rPr>
            </w:pPr>
            <w:r w:rsidRPr="0049599A">
              <w:rPr>
                <w:b/>
                <w:sz w:val="26"/>
                <w:szCs w:val="26"/>
                <w:lang w:val="nl-NL"/>
              </w:rPr>
              <w:t>Nhà thầu</w:t>
            </w:r>
          </w:p>
        </w:tc>
      </w:tr>
      <w:tr w:rsidR="00F4176B" w:rsidRPr="0049599A" w14:paraId="05E588FF" w14:textId="77777777" w:rsidTr="005B634A">
        <w:tc>
          <w:tcPr>
            <w:tcW w:w="559" w:type="dxa"/>
          </w:tcPr>
          <w:p w14:paraId="403DA025" w14:textId="77777777" w:rsidR="002423CC" w:rsidRPr="0049599A" w:rsidRDefault="002423CC" w:rsidP="00153F39">
            <w:pPr>
              <w:spacing w:before="120" w:after="120"/>
              <w:jc w:val="center"/>
              <w:rPr>
                <w:sz w:val="28"/>
                <w:szCs w:val="28"/>
                <w:lang w:val="nl-NL"/>
              </w:rPr>
            </w:pPr>
            <w:r w:rsidRPr="0049599A">
              <w:rPr>
                <w:sz w:val="28"/>
                <w:szCs w:val="28"/>
                <w:lang w:val="nl-NL"/>
              </w:rPr>
              <w:t>1</w:t>
            </w:r>
          </w:p>
        </w:tc>
        <w:tc>
          <w:tcPr>
            <w:tcW w:w="5849" w:type="dxa"/>
          </w:tcPr>
          <w:p w14:paraId="17358AAE" w14:textId="77777777" w:rsidR="002423CC" w:rsidRPr="0049599A" w:rsidRDefault="002423CC" w:rsidP="00C16DA3">
            <w:pPr>
              <w:spacing w:before="120" w:after="120"/>
              <w:rPr>
                <w:b/>
                <w:sz w:val="28"/>
                <w:szCs w:val="28"/>
                <w:lang w:val="nl-NL"/>
              </w:rPr>
            </w:pPr>
            <w:r w:rsidRPr="0049599A">
              <w:rPr>
                <w:sz w:val="28"/>
                <w:szCs w:val="28"/>
                <w:lang w:val="nl-NL"/>
              </w:rPr>
              <w:t>Mẫu số 01</w:t>
            </w:r>
            <w:r w:rsidR="00C16DA3" w:rsidRPr="0049599A">
              <w:rPr>
                <w:sz w:val="28"/>
                <w:szCs w:val="28"/>
                <w:lang w:val="nl-NL"/>
              </w:rPr>
              <w:t>A</w:t>
            </w:r>
            <w:r w:rsidRPr="0049599A">
              <w:rPr>
                <w:sz w:val="28"/>
                <w:szCs w:val="28"/>
                <w:lang w:val="nl-NL"/>
              </w:rPr>
              <w:t>. Phạm vi cung cấp</w:t>
            </w:r>
          </w:p>
        </w:tc>
        <w:tc>
          <w:tcPr>
            <w:tcW w:w="1417" w:type="dxa"/>
            <w:vMerge w:val="restart"/>
            <w:tcBorders>
              <w:top w:val="single" w:sz="4" w:space="0" w:color="auto"/>
            </w:tcBorders>
            <w:vAlign w:val="center"/>
          </w:tcPr>
          <w:p w14:paraId="7C15E383" w14:textId="77777777" w:rsidR="002423CC" w:rsidRPr="0049599A" w:rsidRDefault="002423CC" w:rsidP="00153F39">
            <w:pPr>
              <w:spacing w:before="120" w:after="120"/>
              <w:jc w:val="center"/>
              <w:rPr>
                <w:sz w:val="28"/>
                <w:szCs w:val="28"/>
                <w:lang w:val="nl-NL"/>
              </w:rPr>
            </w:pPr>
            <w:r w:rsidRPr="0049599A">
              <w:rPr>
                <w:sz w:val="28"/>
                <w:szCs w:val="28"/>
                <w:lang w:val="nl-NL"/>
              </w:rPr>
              <w:t>Số hóa dưới dạng Webform trên Hệ thống</w:t>
            </w:r>
          </w:p>
        </w:tc>
        <w:tc>
          <w:tcPr>
            <w:tcW w:w="1249" w:type="dxa"/>
          </w:tcPr>
          <w:p w14:paraId="6EC62288"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c>
          <w:tcPr>
            <w:tcW w:w="991" w:type="dxa"/>
          </w:tcPr>
          <w:p w14:paraId="4227A4AE" w14:textId="77777777" w:rsidR="002423CC" w:rsidRPr="0049599A" w:rsidRDefault="002423CC" w:rsidP="00153F39">
            <w:pPr>
              <w:spacing w:before="120" w:after="120"/>
              <w:rPr>
                <w:b/>
                <w:sz w:val="28"/>
                <w:szCs w:val="28"/>
                <w:lang w:val="nl-NL"/>
              </w:rPr>
            </w:pPr>
          </w:p>
        </w:tc>
      </w:tr>
      <w:tr w:rsidR="00F4176B" w:rsidRPr="0049599A" w14:paraId="166FC2E4" w14:textId="77777777" w:rsidTr="005B634A">
        <w:tc>
          <w:tcPr>
            <w:tcW w:w="559" w:type="dxa"/>
          </w:tcPr>
          <w:p w14:paraId="51C553AF" w14:textId="77777777" w:rsidR="002423CC" w:rsidRPr="0049599A" w:rsidRDefault="002423CC" w:rsidP="00153F39">
            <w:pPr>
              <w:spacing w:before="120" w:after="120"/>
              <w:jc w:val="center"/>
              <w:rPr>
                <w:sz w:val="28"/>
                <w:szCs w:val="28"/>
                <w:lang w:val="nl-NL"/>
              </w:rPr>
            </w:pPr>
            <w:r w:rsidRPr="0049599A">
              <w:rPr>
                <w:sz w:val="28"/>
                <w:szCs w:val="28"/>
                <w:lang w:val="nl-NL"/>
              </w:rPr>
              <w:t>2</w:t>
            </w:r>
          </w:p>
        </w:tc>
        <w:tc>
          <w:tcPr>
            <w:tcW w:w="5849" w:type="dxa"/>
          </w:tcPr>
          <w:p w14:paraId="1A28517E" w14:textId="77777777" w:rsidR="002423CC" w:rsidRPr="0049599A" w:rsidRDefault="002423CC" w:rsidP="00C16DA3">
            <w:pPr>
              <w:spacing w:before="120" w:after="120"/>
              <w:rPr>
                <w:b/>
                <w:sz w:val="28"/>
                <w:szCs w:val="28"/>
                <w:lang w:val="nl-NL"/>
              </w:rPr>
            </w:pPr>
            <w:r w:rsidRPr="0049599A">
              <w:rPr>
                <w:sz w:val="28"/>
                <w:szCs w:val="28"/>
                <w:lang w:val="nl-NL"/>
              </w:rPr>
              <w:t>Mẫu số 01</w:t>
            </w:r>
            <w:r w:rsidR="00C16DA3" w:rsidRPr="0049599A">
              <w:rPr>
                <w:sz w:val="28"/>
                <w:szCs w:val="28"/>
                <w:lang w:val="nl-NL"/>
              </w:rPr>
              <w:t>B</w:t>
            </w:r>
            <w:r w:rsidRPr="0049599A">
              <w:rPr>
                <w:sz w:val="28"/>
                <w:szCs w:val="28"/>
                <w:lang w:val="nl-NL"/>
              </w:rPr>
              <w:t>. Các dịch vụ liên quan</w:t>
            </w:r>
          </w:p>
        </w:tc>
        <w:tc>
          <w:tcPr>
            <w:tcW w:w="1417" w:type="dxa"/>
            <w:vMerge/>
            <w:vAlign w:val="center"/>
          </w:tcPr>
          <w:p w14:paraId="17CB1E5A" w14:textId="77777777" w:rsidR="002423CC" w:rsidRPr="0049599A" w:rsidRDefault="002423CC" w:rsidP="00153F39">
            <w:pPr>
              <w:spacing w:before="120" w:after="120"/>
              <w:jc w:val="center"/>
              <w:rPr>
                <w:sz w:val="28"/>
                <w:szCs w:val="28"/>
                <w:lang w:val="nl-NL"/>
              </w:rPr>
            </w:pPr>
          </w:p>
        </w:tc>
        <w:tc>
          <w:tcPr>
            <w:tcW w:w="1249" w:type="dxa"/>
          </w:tcPr>
          <w:p w14:paraId="6658126C"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c>
          <w:tcPr>
            <w:tcW w:w="991" w:type="dxa"/>
          </w:tcPr>
          <w:p w14:paraId="5BC7AE1F" w14:textId="77777777" w:rsidR="002423CC" w:rsidRPr="0049599A" w:rsidRDefault="002423CC" w:rsidP="00153F39">
            <w:pPr>
              <w:spacing w:before="120" w:after="120"/>
              <w:rPr>
                <w:b/>
                <w:sz w:val="28"/>
                <w:szCs w:val="28"/>
                <w:lang w:val="nl-NL"/>
              </w:rPr>
            </w:pPr>
          </w:p>
        </w:tc>
      </w:tr>
      <w:tr w:rsidR="00F4176B" w:rsidRPr="0049599A" w14:paraId="654CF434" w14:textId="77777777" w:rsidTr="005B634A">
        <w:tc>
          <w:tcPr>
            <w:tcW w:w="559" w:type="dxa"/>
          </w:tcPr>
          <w:p w14:paraId="58946052" w14:textId="77777777" w:rsidR="002423CC" w:rsidRPr="0049599A" w:rsidRDefault="002423CC" w:rsidP="00153F39">
            <w:pPr>
              <w:spacing w:before="120" w:after="120"/>
              <w:jc w:val="center"/>
              <w:rPr>
                <w:sz w:val="28"/>
                <w:szCs w:val="28"/>
                <w:lang w:val="nl-NL"/>
              </w:rPr>
            </w:pPr>
            <w:r w:rsidRPr="0049599A">
              <w:rPr>
                <w:sz w:val="28"/>
                <w:szCs w:val="28"/>
                <w:lang w:val="nl-NL"/>
              </w:rPr>
              <w:t>3</w:t>
            </w:r>
          </w:p>
        </w:tc>
        <w:tc>
          <w:tcPr>
            <w:tcW w:w="5849" w:type="dxa"/>
          </w:tcPr>
          <w:p w14:paraId="4F400C2B" w14:textId="77777777" w:rsidR="002423CC" w:rsidRPr="0049599A" w:rsidRDefault="002423CC" w:rsidP="00153F39">
            <w:pPr>
              <w:spacing w:before="120" w:after="120"/>
              <w:rPr>
                <w:b/>
                <w:sz w:val="28"/>
                <w:szCs w:val="28"/>
                <w:lang w:val="nl-NL"/>
              </w:rPr>
            </w:pPr>
            <w:r w:rsidRPr="0049599A">
              <w:rPr>
                <w:sz w:val="28"/>
                <w:szCs w:val="28"/>
                <w:lang w:val="nl-NL"/>
              </w:rPr>
              <w:t>Mẫu số 02. Bảng tiến độ cung cấp</w:t>
            </w:r>
          </w:p>
        </w:tc>
        <w:tc>
          <w:tcPr>
            <w:tcW w:w="1417" w:type="dxa"/>
            <w:vMerge/>
            <w:vAlign w:val="center"/>
          </w:tcPr>
          <w:p w14:paraId="671FBA6A" w14:textId="77777777" w:rsidR="002423CC" w:rsidRPr="0049599A" w:rsidRDefault="002423CC" w:rsidP="00153F39">
            <w:pPr>
              <w:spacing w:before="120" w:after="120"/>
              <w:jc w:val="center"/>
              <w:rPr>
                <w:sz w:val="28"/>
                <w:szCs w:val="28"/>
                <w:lang w:val="nl-NL"/>
              </w:rPr>
            </w:pPr>
          </w:p>
        </w:tc>
        <w:tc>
          <w:tcPr>
            <w:tcW w:w="1249" w:type="dxa"/>
          </w:tcPr>
          <w:p w14:paraId="473F6AD2"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c>
          <w:tcPr>
            <w:tcW w:w="991" w:type="dxa"/>
          </w:tcPr>
          <w:p w14:paraId="66F1CCDC" w14:textId="77777777" w:rsidR="002423CC" w:rsidRPr="0049599A" w:rsidRDefault="002423CC" w:rsidP="00153F39">
            <w:pPr>
              <w:spacing w:before="120" w:after="120"/>
              <w:rPr>
                <w:b/>
                <w:sz w:val="28"/>
                <w:szCs w:val="28"/>
                <w:lang w:val="nl-NL"/>
              </w:rPr>
            </w:pPr>
          </w:p>
        </w:tc>
      </w:tr>
      <w:tr w:rsidR="00F4176B" w:rsidRPr="0049599A" w14:paraId="54CC3D92" w14:textId="77777777" w:rsidTr="005B634A">
        <w:tc>
          <w:tcPr>
            <w:tcW w:w="559" w:type="dxa"/>
          </w:tcPr>
          <w:p w14:paraId="54415864" w14:textId="77777777" w:rsidR="002423CC" w:rsidRPr="0049599A" w:rsidRDefault="002423CC" w:rsidP="00153F39">
            <w:pPr>
              <w:spacing w:before="120" w:after="120"/>
              <w:jc w:val="center"/>
              <w:rPr>
                <w:sz w:val="28"/>
                <w:szCs w:val="28"/>
                <w:lang w:val="nl-NL"/>
              </w:rPr>
            </w:pPr>
            <w:r w:rsidRPr="0049599A">
              <w:rPr>
                <w:sz w:val="28"/>
                <w:szCs w:val="28"/>
                <w:lang w:val="nl-NL"/>
              </w:rPr>
              <w:t>4</w:t>
            </w:r>
          </w:p>
        </w:tc>
        <w:tc>
          <w:tcPr>
            <w:tcW w:w="5849" w:type="dxa"/>
          </w:tcPr>
          <w:p w14:paraId="69E8C493" w14:textId="77777777" w:rsidR="002423CC" w:rsidRPr="0049599A" w:rsidRDefault="002423CC" w:rsidP="00153F39">
            <w:pPr>
              <w:spacing w:before="120" w:after="120"/>
              <w:rPr>
                <w:b/>
                <w:sz w:val="28"/>
                <w:szCs w:val="28"/>
                <w:lang w:val="nl-NL"/>
              </w:rPr>
            </w:pPr>
            <w:r w:rsidRPr="0049599A">
              <w:rPr>
                <w:sz w:val="28"/>
                <w:szCs w:val="28"/>
                <w:lang w:val="nl-NL"/>
              </w:rPr>
              <w:t>Mẫu số 03. Bảng tiêu chuẩn đánh giá về năng lực và kinh nghiệm</w:t>
            </w:r>
          </w:p>
        </w:tc>
        <w:tc>
          <w:tcPr>
            <w:tcW w:w="1417" w:type="dxa"/>
            <w:vMerge/>
            <w:vAlign w:val="center"/>
          </w:tcPr>
          <w:p w14:paraId="21CA29D9" w14:textId="77777777" w:rsidR="002423CC" w:rsidRPr="0049599A" w:rsidRDefault="002423CC" w:rsidP="00153F39">
            <w:pPr>
              <w:spacing w:before="120" w:after="120"/>
              <w:jc w:val="center"/>
              <w:rPr>
                <w:sz w:val="28"/>
                <w:szCs w:val="28"/>
                <w:lang w:val="nl-NL"/>
              </w:rPr>
            </w:pPr>
          </w:p>
        </w:tc>
        <w:tc>
          <w:tcPr>
            <w:tcW w:w="1249" w:type="dxa"/>
          </w:tcPr>
          <w:p w14:paraId="63B439A1"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c>
          <w:tcPr>
            <w:tcW w:w="991" w:type="dxa"/>
          </w:tcPr>
          <w:p w14:paraId="1413C07D" w14:textId="77777777" w:rsidR="002423CC" w:rsidRPr="0049599A" w:rsidRDefault="002423CC" w:rsidP="00153F39">
            <w:pPr>
              <w:spacing w:before="120" w:after="120"/>
              <w:rPr>
                <w:b/>
                <w:sz w:val="28"/>
                <w:szCs w:val="28"/>
                <w:lang w:val="nl-NL"/>
              </w:rPr>
            </w:pPr>
          </w:p>
        </w:tc>
      </w:tr>
      <w:tr w:rsidR="00F4176B" w:rsidRPr="0049599A" w14:paraId="5765F6E6" w14:textId="77777777" w:rsidTr="005B634A">
        <w:tc>
          <w:tcPr>
            <w:tcW w:w="559" w:type="dxa"/>
          </w:tcPr>
          <w:p w14:paraId="3A62F2CA" w14:textId="77777777" w:rsidR="002423CC" w:rsidRPr="0049599A" w:rsidRDefault="002423CC" w:rsidP="00153F39">
            <w:pPr>
              <w:spacing w:before="120" w:after="120"/>
              <w:jc w:val="center"/>
              <w:rPr>
                <w:sz w:val="28"/>
                <w:szCs w:val="28"/>
                <w:lang w:val="nl-NL"/>
              </w:rPr>
            </w:pPr>
            <w:r w:rsidRPr="0049599A">
              <w:rPr>
                <w:sz w:val="28"/>
                <w:szCs w:val="28"/>
                <w:lang w:val="nl-NL"/>
              </w:rPr>
              <w:t>5</w:t>
            </w:r>
          </w:p>
        </w:tc>
        <w:tc>
          <w:tcPr>
            <w:tcW w:w="5849" w:type="dxa"/>
          </w:tcPr>
          <w:p w14:paraId="010906AE" w14:textId="77777777" w:rsidR="002423CC" w:rsidRPr="0049599A" w:rsidRDefault="002423CC" w:rsidP="00153F39">
            <w:pPr>
              <w:spacing w:before="120" w:after="120"/>
              <w:rPr>
                <w:b/>
                <w:sz w:val="28"/>
                <w:szCs w:val="28"/>
                <w:lang w:val="nl-NL"/>
              </w:rPr>
            </w:pPr>
            <w:r w:rsidRPr="0049599A">
              <w:rPr>
                <w:sz w:val="28"/>
                <w:szCs w:val="28"/>
                <w:lang w:val="nl-NL"/>
              </w:rPr>
              <w:t>Mẫu số 04. Yêu cầu nhân sự chủ chốt</w:t>
            </w:r>
          </w:p>
        </w:tc>
        <w:tc>
          <w:tcPr>
            <w:tcW w:w="1417" w:type="dxa"/>
            <w:vMerge/>
            <w:vAlign w:val="center"/>
          </w:tcPr>
          <w:p w14:paraId="5251E5C6" w14:textId="77777777" w:rsidR="002423CC" w:rsidRPr="0049599A" w:rsidRDefault="002423CC" w:rsidP="00153F39">
            <w:pPr>
              <w:spacing w:before="120" w:after="120"/>
              <w:jc w:val="center"/>
              <w:rPr>
                <w:sz w:val="28"/>
                <w:szCs w:val="28"/>
                <w:lang w:val="nl-NL"/>
              </w:rPr>
            </w:pPr>
          </w:p>
        </w:tc>
        <w:tc>
          <w:tcPr>
            <w:tcW w:w="1249" w:type="dxa"/>
          </w:tcPr>
          <w:p w14:paraId="2AE8CF59"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c>
          <w:tcPr>
            <w:tcW w:w="991" w:type="dxa"/>
          </w:tcPr>
          <w:p w14:paraId="40675649" w14:textId="77777777" w:rsidR="002423CC" w:rsidRPr="0049599A" w:rsidRDefault="002423CC" w:rsidP="00153F39">
            <w:pPr>
              <w:spacing w:before="120" w:after="120"/>
              <w:rPr>
                <w:b/>
                <w:sz w:val="28"/>
                <w:szCs w:val="28"/>
                <w:lang w:val="nl-NL"/>
              </w:rPr>
            </w:pPr>
          </w:p>
        </w:tc>
      </w:tr>
      <w:tr w:rsidR="00F4176B" w:rsidRPr="0049599A" w14:paraId="2BC6FF01" w14:textId="77777777" w:rsidTr="005B634A">
        <w:tc>
          <w:tcPr>
            <w:tcW w:w="559" w:type="dxa"/>
          </w:tcPr>
          <w:p w14:paraId="7DBDC139" w14:textId="77777777" w:rsidR="002423CC" w:rsidRPr="0049599A" w:rsidRDefault="002423CC" w:rsidP="00153F39">
            <w:pPr>
              <w:spacing w:before="120" w:after="120"/>
              <w:jc w:val="center"/>
              <w:rPr>
                <w:sz w:val="28"/>
                <w:szCs w:val="28"/>
                <w:lang w:val="nl-NL"/>
              </w:rPr>
            </w:pPr>
            <w:r w:rsidRPr="0049599A">
              <w:rPr>
                <w:sz w:val="28"/>
                <w:szCs w:val="28"/>
                <w:lang w:val="nl-NL"/>
              </w:rPr>
              <w:t>6</w:t>
            </w:r>
          </w:p>
        </w:tc>
        <w:tc>
          <w:tcPr>
            <w:tcW w:w="5849" w:type="dxa"/>
          </w:tcPr>
          <w:p w14:paraId="73AAA895" w14:textId="77777777" w:rsidR="002423CC" w:rsidRPr="0049599A" w:rsidRDefault="002423CC" w:rsidP="00153F39">
            <w:pPr>
              <w:spacing w:before="120" w:after="120"/>
              <w:rPr>
                <w:b/>
                <w:sz w:val="28"/>
                <w:szCs w:val="28"/>
                <w:lang w:val="nl-NL"/>
              </w:rPr>
            </w:pPr>
            <w:r w:rsidRPr="0049599A">
              <w:rPr>
                <w:sz w:val="28"/>
                <w:szCs w:val="28"/>
                <w:lang w:val="nl-NL"/>
              </w:rPr>
              <w:t>Mẫu số 05. Giấy ủy quyền</w:t>
            </w:r>
          </w:p>
        </w:tc>
        <w:tc>
          <w:tcPr>
            <w:tcW w:w="1417" w:type="dxa"/>
            <w:vMerge w:val="restart"/>
            <w:vAlign w:val="center"/>
          </w:tcPr>
          <w:p w14:paraId="75124626" w14:textId="77777777" w:rsidR="002423CC" w:rsidRPr="0049599A" w:rsidRDefault="002423CC" w:rsidP="00153F39">
            <w:pPr>
              <w:spacing w:before="120" w:after="120"/>
              <w:jc w:val="center"/>
              <w:rPr>
                <w:sz w:val="28"/>
                <w:szCs w:val="28"/>
                <w:lang w:val="nl-NL"/>
              </w:rPr>
            </w:pPr>
            <w:r w:rsidRPr="0049599A">
              <w:rPr>
                <w:sz w:val="28"/>
                <w:szCs w:val="28"/>
                <w:lang w:val="nl-NL"/>
              </w:rPr>
              <w:t>scan và đính kèm khi nộp E-HSDT</w:t>
            </w:r>
          </w:p>
        </w:tc>
        <w:tc>
          <w:tcPr>
            <w:tcW w:w="1249" w:type="dxa"/>
          </w:tcPr>
          <w:p w14:paraId="591A20E8" w14:textId="77777777" w:rsidR="002423CC" w:rsidRPr="0049599A" w:rsidRDefault="002423CC" w:rsidP="00153F39">
            <w:pPr>
              <w:spacing w:before="120" w:after="120"/>
              <w:rPr>
                <w:b/>
                <w:sz w:val="28"/>
                <w:szCs w:val="28"/>
                <w:lang w:val="nl-NL"/>
              </w:rPr>
            </w:pPr>
          </w:p>
        </w:tc>
        <w:tc>
          <w:tcPr>
            <w:tcW w:w="991" w:type="dxa"/>
          </w:tcPr>
          <w:p w14:paraId="5A6D3CEC"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5097082E" w14:textId="77777777" w:rsidTr="005B634A">
        <w:tc>
          <w:tcPr>
            <w:tcW w:w="559" w:type="dxa"/>
          </w:tcPr>
          <w:p w14:paraId="0C3197F7" w14:textId="77777777" w:rsidR="002423CC" w:rsidRPr="0049599A" w:rsidRDefault="002423CC" w:rsidP="00153F39">
            <w:pPr>
              <w:spacing w:before="120" w:after="120"/>
              <w:jc w:val="center"/>
              <w:rPr>
                <w:sz w:val="28"/>
                <w:szCs w:val="28"/>
                <w:lang w:val="nl-NL"/>
              </w:rPr>
            </w:pPr>
            <w:r w:rsidRPr="0049599A">
              <w:rPr>
                <w:sz w:val="28"/>
                <w:szCs w:val="28"/>
                <w:lang w:val="nl-NL"/>
              </w:rPr>
              <w:t>7</w:t>
            </w:r>
          </w:p>
        </w:tc>
        <w:tc>
          <w:tcPr>
            <w:tcW w:w="5849" w:type="dxa"/>
          </w:tcPr>
          <w:p w14:paraId="659FA6F6" w14:textId="77777777" w:rsidR="002423CC" w:rsidRPr="0049599A" w:rsidRDefault="002423CC" w:rsidP="00153F39">
            <w:pPr>
              <w:spacing w:before="120" w:after="120"/>
              <w:rPr>
                <w:b/>
                <w:sz w:val="28"/>
                <w:szCs w:val="28"/>
                <w:lang w:val="nl-NL"/>
              </w:rPr>
            </w:pPr>
            <w:r w:rsidRPr="0049599A">
              <w:rPr>
                <w:sz w:val="28"/>
                <w:szCs w:val="28"/>
                <w:lang w:val="nl-NL"/>
              </w:rPr>
              <w:t>Mẫu số 06. Thỏa thuận liên danh</w:t>
            </w:r>
          </w:p>
        </w:tc>
        <w:tc>
          <w:tcPr>
            <w:tcW w:w="1417" w:type="dxa"/>
            <w:vMerge/>
            <w:vAlign w:val="center"/>
          </w:tcPr>
          <w:p w14:paraId="38D5091A" w14:textId="77777777" w:rsidR="002423CC" w:rsidRPr="0049599A" w:rsidRDefault="002423CC" w:rsidP="00153F39">
            <w:pPr>
              <w:spacing w:before="120" w:after="120"/>
              <w:jc w:val="center"/>
              <w:rPr>
                <w:sz w:val="28"/>
                <w:szCs w:val="28"/>
                <w:lang w:val="nl-NL"/>
              </w:rPr>
            </w:pPr>
          </w:p>
        </w:tc>
        <w:tc>
          <w:tcPr>
            <w:tcW w:w="1249" w:type="dxa"/>
          </w:tcPr>
          <w:p w14:paraId="5FCB0D33" w14:textId="77777777" w:rsidR="002423CC" w:rsidRPr="0049599A" w:rsidRDefault="002423CC" w:rsidP="00153F39">
            <w:pPr>
              <w:spacing w:before="120" w:after="120"/>
              <w:rPr>
                <w:b/>
                <w:sz w:val="28"/>
                <w:szCs w:val="28"/>
                <w:lang w:val="nl-NL"/>
              </w:rPr>
            </w:pPr>
          </w:p>
        </w:tc>
        <w:tc>
          <w:tcPr>
            <w:tcW w:w="991" w:type="dxa"/>
          </w:tcPr>
          <w:p w14:paraId="0BC646CE"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1FE5E047" w14:textId="77777777" w:rsidTr="005B634A">
        <w:tc>
          <w:tcPr>
            <w:tcW w:w="559" w:type="dxa"/>
          </w:tcPr>
          <w:p w14:paraId="4D21A128" w14:textId="77777777" w:rsidR="002423CC" w:rsidRPr="0049599A" w:rsidRDefault="002423CC" w:rsidP="00153F39">
            <w:pPr>
              <w:spacing w:before="120" w:after="120"/>
              <w:jc w:val="center"/>
              <w:rPr>
                <w:sz w:val="28"/>
                <w:szCs w:val="28"/>
                <w:lang w:val="nl-NL"/>
              </w:rPr>
            </w:pPr>
            <w:r w:rsidRPr="0049599A">
              <w:rPr>
                <w:sz w:val="28"/>
                <w:szCs w:val="28"/>
                <w:lang w:val="nl-NL"/>
              </w:rPr>
              <w:t>8</w:t>
            </w:r>
          </w:p>
        </w:tc>
        <w:tc>
          <w:tcPr>
            <w:tcW w:w="5849" w:type="dxa"/>
          </w:tcPr>
          <w:p w14:paraId="1E304A35" w14:textId="77777777" w:rsidR="002423CC" w:rsidRPr="0049599A" w:rsidRDefault="002423CC" w:rsidP="00C16DA3">
            <w:pPr>
              <w:spacing w:before="120" w:after="120"/>
              <w:rPr>
                <w:b/>
                <w:sz w:val="28"/>
                <w:szCs w:val="28"/>
                <w:lang w:val="nl-NL"/>
              </w:rPr>
            </w:pPr>
            <w:r w:rsidRPr="0049599A">
              <w:rPr>
                <w:sz w:val="28"/>
                <w:szCs w:val="28"/>
                <w:lang w:val="nl-NL"/>
              </w:rPr>
              <w:t>Mẫu số 07</w:t>
            </w:r>
            <w:r w:rsidR="00C16DA3" w:rsidRPr="0049599A">
              <w:rPr>
                <w:sz w:val="28"/>
                <w:szCs w:val="28"/>
                <w:lang w:val="nl-NL"/>
              </w:rPr>
              <w:t>A</w:t>
            </w:r>
            <w:r w:rsidRPr="0049599A">
              <w:rPr>
                <w:sz w:val="28"/>
                <w:szCs w:val="28"/>
                <w:lang w:val="nl-NL"/>
              </w:rPr>
              <w:t xml:space="preserve">. Bảo lãnh dự thầu </w:t>
            </w:r>
            <w:r w:rsidRPr="0049599A">
              <w:rPr>
                <w:i/>
                <w:sz w:val="28"/>
                <w:szCs w:val="28"/>
                <w:lang w:val="nl-NL"/>
              </w:rPr>
              <w:t>(áp dụng trong trường hợp nhà thầu độc lập)</w:t>
            </w:r>
          </w:p>
        </w:tc>
        <w:tc>
          <w:tcPr>
            <w:tcW w:w="1417" w:type="dxa"/>
            <w:vMerge/>
            <w:vAlign w:val="center"/>
          </w:tcPr>
          <w:p w14:paraId="3D9BA274" w14:textId="77777777" w:rsidR="002423CC" w:rsidRPr="0049599A" w:rsidRDefault="002423CC" w:rsidP="00153F39">
            <w:pPr>
              <w:spacing w:before="120" w:after="120"/>
              <w:jc w:val="center"/>
              <w:rPr>
                <w:sz w:val="28"/>
                <w:szCs w:val="28"/>
                <w:lang w:val="nl-NL"/>
              </w:rPr>
            </w:pPr>
          </w:p>
        </w:tc>
        <w:tc>
          <w:tcPr>
            <w:tcW w:w="1249" w:type="dxa"/>
          </w:tcPr>
          <w:p w14:paraId="16B415C2" w14:textId="77777777" w:rsidR="002423CC" w:rsidRPr="0049599A" w:rsidRDefault="002423CC" w:rsidP="00153F39">
            <w:pPr>
              <w:spacing w:before="120" w:after="120"/>
              <w:rPr>
                <w:b/>
                <w:sz w:val="28"/>
                <w:szCs w:val="28"/>
                <w:lang w:val="nl-NL"/>
              </w:rPr>
            </w:pPr>
          </w:p>
        </w:tc>
        <w:tc>
          <w:tcPr>
            <w:tcW w:w="991" w:type="dxa"/>
          </w:tcPr>
          <w:p w14:paraId="15B3703F"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680A6DA0" w14:textId="77777777" w:rsidTr="005B634A">
        <w:tc>
          <w:tcPr>
            <w:tcW w:w="559" w:type="dxa"/>
          </w:tcPr>
          <w:p w14:paraId="50D9D0E5" w14:textId="77777777" w:rsidR="002423CC" w:rsidRPr="0049599A" w:rsidRDefault="002423CC" w:rsidP="00153F39">
            <w:pPr>
              <w:spacing w:before="120" w:after="120"/>
              <w:jc w:val="center"/>
              <w:rPr>
                <w:sz w:val="28"/>
                <w:szCs w:val="28"/>
                <w:lang w:val="nl-NL"/>
              </w:rPr>
            </w:pPr>
            <w:r w:rsidRPr="0049599A">
              <w:rPr>
                <w:sz w:val="28"/>
                <w:szCs w:val="28"/>
                <w:lang w:val="nl-NL"/>
              </w:rPr>
              <w:t>9</w:t>
            </w:r>
          </w:p>
        </w:tc>
        <w:tc>
          <w:tcPr>
            <w:tcW w:w="5849" w:type="dxa"/>
          </w:tcPr>
          <w:p w14:paraId="4F2FB782" w14:textId="77777777" w:rsidR="002423CC" w:rsidRPr="0049599A" w:rsidRDefault="002423CC" w:rsidP="00C16DA3">
            <w:pPr>
              <w:spacing w:before="120" w:after="120"/>
              <w:rPr>
                <w:b/>
                <w:sz w:val="28"/>
                <w:szCs w:val="28"/>
                <w:lang w:val="nl-NL"/>
              </w:rPr>
            </w:pPr>
            <w:r w:rsidRPr="0049599A">
              <w:rPr>
                <w:sz w:val="28"/>
                <w:szCs w:val="28"/>
                <w:lang w:val="nl-NL"/>
              </w:rPr>
              <w:t>Mẫu số 07</w:t>
            </w:r>
            <w:r w:rsidR="00C16DA3" w:rsidRPr="0049599A">
              <w:rPr>
                <w:sz w:val="28"/>
                <w:szCs w:val="28"/>
                <w:lang w:val="nl-NL"/>
              </w:rPr>
              <w:t>B</w:t>
            </w:r>
            <w:r w:rsidRPr="0049599A">
              <w:rPr>
                <w:sz w:val="28"/>
                <w:szCs w:val="28"/>
                <w:lang w:val="nl-NL"/>
              </w:rPr>
              <w:t xml:space="preserve">. Bảo lãnh dự thầu </w:t>
            </w:r>
            <w:r w:rsidRPr="0049599A">
              <w:rPr>
                <w:i/>
                <w:sz w:val="28"/>
                <w:szCs w:val="28"/>
                <w:lang w:val="nl-NL"/>
              </w:rPr>
              <w:t>(áp dụng trong trường hợp nhà thầu liên danh)</w:t>
            </w:r>
          </w:p>
        </w:tc>
        <w:tc>
          <w:tcPr>
            <w:tcW w:w="1417" w:type="dxa"/>
            <w:vMerge/>
            <w:vAlign w:val="center"/>
          </w:tcPr>
          <w:p w14:paraId="749FD9A7" w14:textId="77777777" w:rsidR="002423CC" w:rsidRPr="0049599A" w:rsidRDefault="002423CC" w:rsidP="00153F39">
            <w:pPr>
              <w:spacing w:before="120" w:after="120"/>
              <w:jc w:val="center"/>
              <w:rPr>
                <w:sz w:val="28"/>
                <w:szCs w:val="28"/>
                <w:lang w:val="nl-NL"/>
              </w:rPr>
            </w:pPr>
          </w:p>
        </w:tc>
        <w:tc>
          <w:tcPr>
            <w:tcW w:w="1249" w:type="dxa"/>
          </w:tcPr>
          <w:p w14:paraId="336DDD4C" w14:textId="77777777" w:rsidR="002423CC" w:rsidRPr="0049599A" w:rsidRDefault="002423CC" w:rsidP="00153F39">
            <w:pPr>
              <w:spacing w:before="120" w:after="120"/>
              <w:rPr>
                <w:b/>
                <w:sz w:val="28"/>
                <w:szCs w:val="28"/>
                <w:lang w:val="nl-NL"/>
              </w:rPr>
            </w:pPr>
          </w:p>
        </w:tc>
        <w:tc>
          <w:tcPr>
            <w:tcW w:w="991" w:type="dxa"/>
          </w:tcPr>
          <w:p w14:paraId="18CF6961"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4E319BAD" w14:textId="77777777" w:rsidTr="005B634A">
        <w:tc>
          <w:tcPr>
            <w:tcW w:w="559" w:type="dxa"/>
          </w:tcPr>
          <w:p w14:paraId="731C8696" w14:textId="77777777" w:rsidR="002423CC" w:rsidRPr="0049599A" w:rsidRDefault="002423CC" w:rsidP="00153F39">
            <w:pPr>
              <w:spacing w:before="120" w:after="120"/>
              <w:jc w:val="center"/>
              <w:rPr>
                <w:sz w:val="28"/>
                <w:szCs w:val="28"/>
                <w:lang w:val="nl-NL"/>
              </w:rPr>
            </w:pPr>
            <w:r w:rsidRPr="0049599A">
              <w:rPr>
                <w:sz w:val="28"/>
                <w:szCs w:val="28"/>
                <w:lang w:val="nl-NL"/>
              </w:rPr>
              <w:t>10</w:t>
            </w:r>
          </w:p>
        </w:tc>
        <w:tc>
          <w:tcPr>
            <w:tcW w:w="5849" w:type="dxa"/>
          </w:tcPr>
          <w:p w14:paraId="2864252D" w14:textId="77777777" w:rsidR="00F77CED" w:rsidRPr="0049599A" w:rsidRDefault="002423CC">
            <w:pPr>
              <w:spacing w:before="120" w:after="120"/>
              <w:rPr>
                <w:b/>
                <w:sz w:val="28"/>
                <w:szCs w:val="28"/>
                <w:lang w:val="nl-NL"/>
              </w:rPr>
            </w:pPr>
            <w:r w:rsidRPr="0049599A">
              <w:rPr>
                <w:sz w:val="28"/>
                <w:szCs w:val="28"/>
                <w:lang w:val="nl-NL"/>
              </w:rPr>
              <w:t xml:space="preserve">Mẫu số 08.  Đơn dự thầu </w:t>
            </w:r>
          </w:p>
        </w:tc>
        <w:tc>
          <w:tcPr>
            <w:tcW w:w="1417" w:type="dxa"/>
            <w:vMerge w:val="restart"/>
            <w:vAlign w:val="center"/>
          </w:tcPr>
          <w:p w14:paraId="24F2EC6B" w14:textId="77777777" w:rsidR="002423CC" w:rsidRPr="0049599A" w:rsidRDefault="002423CC" w:rsidP="00153F39">
            <w:pPr>
              <w:spacing w:before="120" w:after="120"/>
              <w:jc w:val="center"/>
              <w:rPr>
                <w:sz w:val="28"/>
                <w:szCs w:val="28"/>
                <w:lang w:val="nl-NL"/>
              </w:rPr>
            </w:pPr>
            <w:r w:rsidRPr="0049599A">
              <w:rPr>
                <w:sz w:val="28"/>
                <w:szCs w:val="28"/>
                <w:lang w:val="nl-NL"/>
              </w:rPr>
              <w:t>số hóa dưới dạng Webform trên Hệ thống</w:t>
            </w:r>
          </w:p>
        </w:tc>
        <w:tc>
          <w:tcPr>
            <w:tcW w:w="1249" w:type="dxa"/>
          </w:tcPr>
          <w:p w14:paraId="166479C6" w14:textId="77777777" w:rsidR="002423CC" w:rsidRPr="0049599A" w:rsidRDefault="002423CC" w:rsidP="00153F39">
            <w:pPr>
              <w:spacing w:before="120" w:after="120"/>
              <w:rPr>
                <w:b/>
                <w:sz w:val="28"/>
                <w:szCs w:val="28"/>
                <w:lang w:val="nl-NL"/>
              </w:rPr>
            </w:pPr>
          </w:p>
        </w:tc>
        <w:tc>
          <w:tcPr>
            <w:tcW w:w="991" w:type="dxa"/>
          </w:tcPr>
          <w:p w14:paraId="27A05D8C"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359B9A8F" w14:textId="77777777" w:rsidTr="005B634A">
        <w:tc>
          <w:tcPr>
            <w:tcW w:w="559" w:type="dxa"/>
          </w:tcPr>
          <w:p w14:paraId="602E1130" w14:textId="77777777" w:rsidR="002423CC" w:rsidRPr="0049599A" w:rsidRDefault="002423CC" w:rsidP="00153F39">
            <w:pPr>
              <w:spacing w:before="120" w:after="120"/>
              <w:jc w:val="center"/>
              <w:rPr>
                <w:sz w:val="28"/>
                <w:szCs w:val="28"/>
                <w:lang w:val="nl-NL"/>
              </w:rPr>
            </w:pPr>
            <w:r w:rsidRPr="0049599A">
              <w:rPr>
                <w:sz w:val="28"/>
                <w:szCs w:val="28"/>
                <w:lang w:val="nl-NL"/>
              </w:rPr>
              <w:t>11</w:t>
            </w:r>
          </w:p>
        </w:tc>
        <w:tc>
          <w:tcPr>
            <w:tcW w:w="5849" w:type="dxa"/>
          </w:tcPr>
          <w:p w14:paraId="62565A5E" w14:textId="77777777" w:rsidR="002423CC" w:rsidRPr="0049599A" w:rsidRDefault="002423CC" w:rsidP="00153F39">
            <w:pPr>
              <w:spacing w:before="120" w:after="120"/>
              <w:rPr>
                <w:b/>
                <w:sz w:val="28"/>
                <w:szCs w:val="28"/>
                <w:lang w:val="nl-NL"/>
              </w:rPr>
            </w:pPr>
            <w:r w:rsidRPr="0049599A">
              <w:rPr>
                <w:sz w:val="28"/>
                <w:szCs w:val="28"/>
                <w:lang w:val="nl-NL"/>
              </w:rPr>
              <w:t>Mẫu số 09. Phân công trách nhiệm trong thỏa thuận liên danh</w:t>
            </w:r>
          </w:p>
        </w:tc>
        <w:tc>
          <w:tcPr>
            <w:tcW w:w="1417" w:type="dxa"/>
            <w:vMerge/>
          </w:tcPr>
          <w:p w14:paraId="25D5B2A0" w14:textId="77777777" w:rsidR="002423CC" w:rsidRPr="0049599A" w:rsidRDefault="002423CC" w:rsidP="00153F39">
            <w:pPr>
              <w:spacing w:before="120" w:after="120"/>
              <w:rPr>
                <w:b/>
                <w:sz w:val="28"/>
                <w:szCs w:val="28"/>
                <w:lang w:val="nl-NL"/>
              </w:rPr>
            </w:pPr>
          </w:p>
        </w:tc>
        <w:tc>
          <w:tcPr>
            <w:tcW w:w="1249" w:type="dxa"/>
          </w:tcPr>
          <w:p w14:paraId="12325BE0" w14:textId="77777777" w:rsidR="002423CC" w:rsidRPr="0049599A" w:rsidRDefault="002423CC" w:rsidP="00153F39">
            <w:pPr>
              <w:spacing w:before="120" w:after="120"/>
              <w:rPr>
                <w:b/>
                <w:sz w:val="28"/>
                <w:szCs w:val="28"/>
                <w:lang w:val="nl-NL"/>
              </w:rPr>
            </w:pPr>
          </w:p>
        </w:tc>
        <w:tc>
          <w:tcPr>
            <w:tcW w:w="991" w:type="dxa"/>
          </w:tcPr>
          <w:p w14:paraId="30FB593F"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60DCB691" w14:textId="77777777" w:rsidTr="005B634A">
        <w:tc>
          <w:tcPr>
            <w:tcW w:w="559" w:type="dxa"/>
          </w:tcPr>
          <w:p w14:paraId="2D851D2B" w14:textId="77777777" w:rsidR="002423CC" w:rsidRPr="0049599A" w:rsidRDefault="002423CC" w:rsidP="00153F39">
            <w:pPr>
              <w:spacing w:before="120" w:after="120"/>
              <w:jc w:val="center"/>
              <w:rPr>
                <w:sz w:val="28"/>
                <w:szCs w:val="28"/>
                <w:lang w:val="nl-NL"/>
              </w:rPr>
            </w:pPr>
            <w:r w:rsidRPr="0049599A">
              <w:rPr>
                <w:sz w:val="28"/>
                <w:szCs w:val="28"/>
                <w:lang w:val="nl-NL"/>
              </w:rPr>
              <w:t>12</w:t>
            </w:r>
          </w:p>
        </w:tc>
        <w:tc>
          <w:tcPr>
            <w:tcW w:w="5849" w:type="dxa"/>
          </w:tcPr>
          <w:p w14:paraId="66BCBD75" w14:textId="77777777" w:rsidR="002423CC" w:rsidRPr="0049599A" w:rsidRDefault="002423CC" w:rsidP="00C16DA3">
            <w:pPr>
              <w:spacing w:before="120" w:after="120"/>
              <w:rPr>
                <w:sz w:val="28"/>
                <w:szCs w:val="28"/>
                <w:lang w:val="nl-NL"/>
              </w:rPr>
            </w:pPr>
            <w:r w:rsidRPr="0049599A">
              <w:rPr>
                <w:sz w:val="28"/>
                <w:szCs w:val="28"/>
                <w:lang w:val="nl-NL"/>
              </w:rPr>
              <w:t>Mẫu số 10</w:t>
            </w:r>
            <w:r w:rsidR="00C16DA3" w:rsidRPr="0049599A">
              <w:rPr>
                <w:sz w:val="28"/>
                <w:szCs w:val="28"/>
                <w:lang w:val="nl-NL"/>
              </w:rPr>
              <w:t>A</w:t>
            </w:r>
            <w:r w:rsidRPr="0049599A">
              <w:rPr>
                <w:sz w:val="28"/>
                <w:szCs w:val="28"/>
                <w:lang w:val="nl-NL"/>
              </w:rPr>
              <w:t>. Hợp đồng tương tự do nhà thầu thực hiện</w:t>
            </w:r>
          </w:p>
        </w:tc>
        <w:tc>
          <w:tcPr>
            <w:tcW w:w="1417" w:type="dxa"/>
            <w:vMerge/>
          </w:tcPr>
          <w:p w14:paraId="71BD0C3D" w14:textId="77777777" w:rsidR="002423CC" w:rsidRPr="0049599A" w:rsidRDefault="002423CC" w:rsidP="00153F39">
            <w:pPr>
              <w:spacing w:before="120" w:after="120"/>
              <w:rPr>
                <w:b/>
                <w:sz w:val="28"/>
                <w:szCs w:val="28"/>
                <w:lang w:val="nl-NL"/>
              </w:rPr>
            </w:pPr>
          </w:p>
        </w:tc>
        <w:tc>
          <w:tcPr>
            <w:tcW w:w="1249" w:type="dxa"/>
          </w:tcPr>
          <w:p w14:paraId="7C8B7F16" w14:textId="77777777" w:rsidR="002423CC" w:rsidRPr="0049599A" w:rsidRDefault="002423CC" w:rsidP="00153F39">
            <w:pPr>
              <w:spacing w:before="120" w:after="120"/>
              <w:rPr>
                <w:b/>
                <w:sz w:val="28"/>
                <w:szCs w:val="28"/>
                <w:lang w:val="nl-NL"/>
              </w:rPr>
            </w:pPr>
          </w:p>
        </w:tc>
        <w:tc>
          <w:tcPr>
            <w:tcW w:w="991" w:type="dxa"/>
          </w:tcPr>
          <w:p w14:paraId="0E9763CF"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4C72CE5A" w14:textId="77777777" w:rsidTr="005B634A">
        <w:tc>
          <w:tcPr>
            <w:tcW w:w="559" w:type="dxa"/>
          </w:tcPr>
          <w:p w14:paraId="0E54C5A0" w14:textId="77777777" w:rsidR="002423CC" w:rsidRPr="0049599A" w:rsidRDefault="002423CC" w:rsidP="00153F39">
            <w:pPr>
              <w:spacing w:before="120" w:after="120"/>
              <w:jc w:val="center"/>
              <w:rPr>
                <w:sz w:val="28"/>
                <w:szCs w:val="28"/>
                <w:lang w:val="nl-NL"/>
              </w:rPr>
            </w:pPr>
            <w:r w:rsidRPr="0049599A">
              <w:rPr>
                <w:sz w:val="28"/>
                <w:szCs w:val="28"/>
                <w:lang w:val="nl-NL"/>
              </w:rPr>
              <w:t>13</w:t>
            </w:r>
          </w:p>
        </w:tc>
        <w:tc>
          <w:tcPr>
            <w:tcW w:w="5849" w:type="dxa"/>
          </w:tcPr>
          <w:p w14:paraId="652E42A5" w14:textId="77777777" w:rsidR="002423CC" w:rsidRPr="0049599A" w:rsidRDefault="002423CC" w:rsidP="00C16DA3">
            <w:pPr>
              <w:spacing w:before="120" w:after="120"/>
              <w:rPr>
                <w:sz w:val="28"/>
                <w:szCs w:val="28"/>
                <w:lang w:val="nl-NL"/>
              </w:rPr>
            </w:pPr>
            <w:r w:rsidRPr="0049599A">
              <w:rPr>
                <w:sz w:val="28"/>
                <w:szCs w:val="28"/>
                <w:lang w:val="nl-NL"/>
              </w:rPr>
              <w:t>Mẫu số 10</w:t>
            </w:r>
            <w:r w:rsidR="00C16DA3" w:rsidRPr="0049599A">
              <w:rPr>
                <w:sz w:val="28"/>
                <w:szCs w:val="28"/>
                <w:lang w:val="nl-NL"/>
              </w:rPr>
              <w:t>B</w:t>
            </w:r>
            <w:r w:rsidRPr="0049599A">
              <w:rPr>
                <w:sz w:val="28"/>
                <w:szCs w:val="28"/>
                <w:lang w:val="nl-NL"/>
              </w:rPr>
              <w:t>. Mô tả tính chất tương tự của hợp đồng</w:t>
            </w:r>
          </w:p>
        </w:tc>
        <w:tc>
          <w:tcPr>
            <w:tcW w:w="1417" w:type="dxa"/>
            <w:vMerge/>
          </w:tcPr>
          <w:p w14:paraId="3ABFA4A2" w14:textId="77777777" w:rsidR="002423CC" w:rsidRPr="0049599A" w:rsidRDefault="002423CC" w:rsidP="00153F39">
            <w:pPr>
              <w:spacing w:before="120" w:after="120"/>
              <w:rPr>
                <w:b/>
                <w:sz w:val="28"/>
                <w:szCs w:val="28"/>
                <w:lang w:val="nl-NL"/>
              </w:rPr>
            </w:pPr>
          </w:p>
        </w:tc>
        <w:tc>
          <w:tcPr>
            <w:tcW w:w="1249" w:type="dxa"/>
          </w:tcPr>
          <w:p w14:paraId="651BBBE2" w14:textId="77777777" w:rsidR="002423CC" w:rsidRPr="0049599A" w:rsidRDefault="002423CC" w:rsidP="00153F39">
            <w:pPr>
              <w:spacing w:before="120" w:after="120"/>
              <w:rPr>
                <w:b/>
                <w:sz w:val="28"/>
                <w:szCs w:val="28"/>
                <w:lang w:val="nl-NL"/>
              </w:rPr>
            </w:pPr>
          </w:p>
        </w:tc>
        <w:tc>
          <w:tcPr>
            <w:tcW w:w="991" w:type="dxa"/>
          </w:tcPr>
          <w:p w14:paraId="7403AF8E"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10B22F3E" w14:textId="77777777" w:rsidTr="005B634A">
        <w:tc>
          <w:tcPr>
            <w:tcW w:w="559" w:type="dxa"/>
          </w:tcPr>
          <w:p w14:paraId="6B631E98" w14:textId="77777777" w:rsidR="002423CC" w:rsidRPr="0049599A" w:rsidRDefault="002423CC" w:rsidP="00153F39">
            <w:pPr>
              <w:spacing w:before="120" w:after="120"/>
              <w:jc w:val="center"/>
              <w:rPr>
                <w:sz w:val="28"/>
                <w:szCs w:val="28"/>
                <w:lang w:val="nl-NL"/>
              </w:rPr>
            </w:pPr>
            <w:r w:rsidRPr="0049599A">
              <w:rPr>
                <w:sz w:val="28"/>
                <w:szCs w:val="28"/>
                <w:lang w:val="nl-NL"/>
              </w:rPr>
              <w:t>14</w:t>
            </w:r>
          </w:p>
        </w:tc>
        <w:tc>
          <w:tcPr>
            <w:tcW w:w="5849" w:type="dxa"/>
          </w:tcPr>
          <w:p w14:paraId="5499AD7F" w14:textId="77777777" w:rsidR="002423CC" w:rsidRPr="0049599A" w:rsidRDefault="002423CC" w:rsidP="00C16DA3">
            <w:pPr>
              <w:spacing w:before="120" w:after="120"/>
              <w:rPr>
                <w:sz w:val="28"/>
                <w:szCs w:val="28"/>
                <w:lang w:val="nl-NL"/>
              </w:rPr>
            </w:pPr>
            <w:r w:rsidRPr="0049599A">
              <w:rPr>
                <w:sz w:val="28"/>
                <w:szCs w:val="28"/>
                <w:lang w:val="nl-NL"/>
              </w:rPr>
              <w:t>Mẫu số 11</w:t>
            </w:r>
            <w:r w:rsidR="00C16DA3" w:rsidRPr="0049599A">
              <w:rPr>
                <w:sz w:val="28"/>
                <w:szCs w:val="28"/>
                <w:lang w:val="nl-NL"/>
              </w:rPr>
              <w:t>A</w:t>
            </w:r>
            <w:r w:rsidRPr="0049599A">
              <w:rPr>
                <w:sz w:val="28"/>
                <w:szCs w:val="28"/>
                <w:lang w:val="nl-NL"/>
              </w:rPr>
              <w:t>. Bảng đề xuất nhân sự chủ chốt</w:t>
            </w:r>
          </w:p>
        </w:tc>
        <w:tc>
          <w:tcPr>
            <w:tcW w:w="1417" w:type="dxa"/>
            <w:vMerge/>
          </w:tcPr>
          <w:p w14:paraId="26A1B9C7" w14:textId="77777777" w:rsidR="002423CC" w:rsidRPr="0049599A" w:rsidRDefault="002423CC" w:rsidP="00153F39">
            <w:pPr>
              <w:spacing w:before="120" w:after="120"/>
              <w:rPr>
                <w:b/>
                <w:sz w:val="28"/>
                <w:szCs w:val="28"/>
                <w:lang w:val="nl-NL"/>
              </w:rPr>
            </w:pPr>
          </w:p>
        </w:tc>
        <w:tc>
          <w:tcPr>
            <w:tcW w:w="1249" w:type="dxa"/>
          </w:tcPr>
          <w:p w14:paraId="2560DC90" w14:textId="77777777" w:rsidR="002423CC" w:rsidRPr="0049599A" w:rsidRDefault="002423CC" w:rsidP="00153F39">
            <w:pPr>
              <w:spacing w:before="120" w:after="120"/>
              <w:rPr>
                <w:b/>
                <w:sz w:val="28"/>
                <w:szCs w:val="28"/>
                <w:lang w:val="nl-NL"/>
              </w:rPr>
            </w:pPr>
          </w:p>
        </w:tc>
        <w:tc>
          <w:tcPr>
            <w:tcW w:w="991" w:type="dxa"/>
          </w:tcPr>
          <w:p w14:paraId="0FFA4EEA"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30E2B308" w14:textId="77777777" w:rsidTr="005B634A">
        <w:trPr>
          <w:trHeight w:val="405"/>
        </w:trPr>
        <w:tc>
          <w:tcPr>
            <w:tcW w:w="559" w:type="dxa"/>
          </w:tcPr>
          <w:p w14:paraId="1ECB14E6" w14:textId="77777777" w:rsidR="002423CC" w:rsidRPr="0049599A" w:rsidRDefault="002423CC" w:rsidP="00153F39">
            <w:pPr>
              <w:spacing w:before="120" w:after="120"/>
              <w:jc w:val="center"/>
              <w:rPr>
                <w:sz w:val="28"/>
                <w:szCs w:val="28"/>
                <w:lang w:val="nl-NL"/>
              </w:rPr>
            </w:pPr>
            <w:r w:rsidRPr="0049599A">
              <w:rPr>
                <w:sz w:val="28"/>
                <w:szCs w:val="28"/>
                <w:lang w:val="nl-NL"/>
              </w:rPr>
              <w:t>15</w:t>
            </w:r>
          </w:p>
        </w:tc>
        <w:tc>
          <w:tcPr>
            <w:tcW w:w="5849" w:type="dxa"/>
          </w:tcPr>
          <w:p w14:paraId="6FED77F2" w14:textId="77777777" w:rsidR="002423CC" w:rsidRPr="0049599A" w:rsidRDefault="002423CC" w:rsidP="00C16DA3">
            <w:pPr>
              <w:spacing w:before="120" w:after="120"/>
              <w:rPr>
                <w:sz w:val="28"/>
                <w:szCs w:val="28"/>
                <w:lang w:val="nl-NL"/>
              </w:rPr>
            </w:pPr>
            <w:r w:rsidRPr="0049599A">
              <w:rPr>
                <w:sz w:val="28"/>
                <w:szCs w:val="28"/>
                <w:lang w:val="nl-NL"/>
              </w:rPr>
              <w:t>Mẫu số 11</w:t>
            </w:r>
            <w:r w:rsidR="00C16DA3" w:rsidRPr="0049599A">
              <w:rPr>
                <w:sz w:val="28"/>
                <w:szCs w:val="28"/>
                <w:lang w:val="nl-NL"/>
              </w:rPr>
              <w:t>B</w:t>
            </w:r>
            <w:r w:rsidRPr="0049599A">
              <w:rPr>
                <w:sz w:val="28"/>
                <w:szCs w:val="28"/>
                <w:lang w:val="nl-NL"/>
              </w:rPr>
              <w:t>. Bản</w:t>
            </w:r>
            <w:r w:rsidR="002964D3" w:rsidRPr="0049599A">
              <w:rPr>
                <w:sz w:val="28"/>
                <w:szCs w:val="28"/>
                <w:lang w:val="nl-NL"/>
              </w:rPr>
              <w:t>g</w:t>
            </w:r>
            <w:r w:rsidRPr="0049599A">
              <w:rPr>
                <w:sz w:val="28"/>
                <w:szCs w:val="28"/>
                <w:lang w:val="nl-NL"/>
              </w:rPr>
              <w:t xml:space="preserve"> lý lịch chuyên môn của nhân sự chủ chốt</w:t>
            </w:r>
          </w:p>
        </w:tc>
        <w:tc>
          <w:tcPr>
            <w:tcW w:w="1417" w:type="dxa"/>
            <w:vMerge/>
          </w:tcPr>
          <w:p w14:paraId="041F6831" w14:textId="77777777" w:rsidR="002423CC" w:rsidRPr="0049599A" w:rsidRDefault="002423CC" w:rsidP="00153F39">
            <w:pPr>
              <w:spacing w:before="120" w:after="120"/>
              <w:rPr>
                <w:b/>
                <w:sz w:val="28"/>
                <w:szCs w:val="28"/>
                <w:lang w:val="nl-NL"/>
              </w:rPr>
            </w:pPr>
          </w:p>
        </w:tc>
        <w:tc>
          <w:tcPr>
            <w:tcW w:w="1249" w:type="dxa"/>
          </w:tcPr>
          <w:p w14:paraId="43ECDB38" w14:textId="77777777" w:rsidR="002423CC" w:rsidRPr="0049599A" w:rsidRDefault="002423CC" w:rsidP="00153F39">
            <w:pPr>
              <w:spacing w:before="120" w:after="120"/>
              <w:rPr>
                <w:b/>
                <w:sz w:val="28"/>
                <w:szCs w:val="28"/>
                <w:lang w:val="nl-NL"/>
              </w:rPr>
            </w:pPr>
          </w:p>
        </w:tc>
        <w:tc>
          <w:tcPr>
            <w:tcW w:w="991" w:type="dxa"/>
          </w:tcPr>
          <w:p w14:paraId="70A2CEC1"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63CBF58D" w14:textId="77777777" w:rsidTr="005B634A">
        <w:tc>
          <w:tcPr>
            <w:tcW w:w="559" w:type="dxa"/>
          </w:tcPr>
          <w:p w14:paraId="03FB098F" w14:textId="77777777" w:rsidR="002423CC" w:rsidRPr="0049599A" w:rsidRDefault="002423CC" w:rsidP="00153F39">
            <w:pPr>
              <w:spacing w:before="120" w:after="120"/>
              <w:jc w:val="center"/>
              <w:rPr>
                <w:sz w:val="28"/>
                <w:szCs w:val="28"/>
                <w:lang w:val="nl-NL"/>
              </w:rPr>
            </w:pPr>
            <w:r w:rsidRPr="0049599A">
              <w:rPr>
                <w:sz w:val="28"/>
                <w:szCs w:val="28"/>
                <w:lang w:val="nl-NL"/>
              </w:rPr>
              <w:t>16</w:t>
            </w:r>
          </w:p>
        </w:tc>
        <w:tc>
          <w:tcPr>
            <w:tcW w:w="5849" w:type="dxa"/>
          </w:tcPr>
          <w:p w14:paraId="50AA69A5" w14:textId="77777777" w:rsidR="002423CC" w:rsidRPr="0049599A" w:rsidRDefault="002423CC" w:rsidP="00C16DA3">
            <w:pPr>
              <w:spacing w:before="120" w:after="120"/>
              <w:rPr>
                <w:sz w:val="28"/>
                <w:szCs w:val="28"/>
                <w:lang w:val="nl-NL"/>
              </w:rPr>
            </w:pPr>
            <w:r w:rsidRPr="0049599A">
              <w:rPr>
                <w:sz w:val="28"/>
                <w:szCs w:val="28"/>
                <w:lang w:val="nl-NL"/>
              </w:rPr>
              <w:t>Mẫu số 11</w:t>
            </w:r>
            <w:r w:rsidR="00C16DA3" w:rsidRPr="0049599A">
              <w:rPr>
                <w:sz w:val="28"/>
                <w:szCs w:val="28"/>
                <w:lang w:val="nl-NL"/>
              </w:rPr>
              <w:t>C</w:t>
            </w:r>
            <w:r w:rsidRPr="0049599A">
              <w:rPr>
                <w:sz w:val="28"/>
                <w:szCs w:val="28"/>
                <w:lang w:val="nl-NL"/>
              </w:rPr>
              <w:t>. Bản</w:t>
            </w:r>
            <w:r w:rsidR="002964D3" w:rsidRPr="0049599A">
              <w:rPr>
                <w:sz w:val="28"/>
                <w:szCs w:val="28"/>
                <w:lang w:val="nl-NL"/>
              </w:rPr>
              <w:t>g</w:t>
            </w:r>
            <w:r w:rsidRPr="0049599A">
              <w:rPr>
                <w:sz w:val="28"/>
                <w:szCs w:val="28"/>
                <w:lang w:val="nl-NL"/>
              </w:rPr>
              <w:t xml:space="preserve"> kinh nghiệm chuyên môn</w:t>
            </w:r>
          </w:p>
        </w:tc>
        <w:tc>
          <w:tcPr>
            <w:tcW w:w="1417" w:type="dxa"/>
            <w:vMerge/>
          </w:tcPr>
          <w:p w14:paraId="34A3CFB6" w14:textId="77777777" w:rsidR="002423CC" w:rsidRPr="0049599A" w:rsidRDefault="002423CC" w:rsidP="00153F39">
            <w:pPr>
              <w:spacing w:before="120" w:after="120"/>
              <w:rPr>
                <w:b/>
                <w:sz w:val="28"/>
                <w:szCs w:val="28"/>
                <w:lang w:val="nl-NL"/>
              </w:rPr>
            </w:pPr>
          </w:p>
        </w:tc>
        <w:tc>
          <w:tcPr>
            <w:tcW w:w="1249" w:type="dxa"/>
          </w:tcPr>
          <w:p w14:paraId="0B643AC2" w14:textId="77777777" w:rsidR="002423CC" w:rsidRPr="0049599A" w:rsidRDefault="002423CC" w:rsidP="00153F39">
            <w:pPr>
              <w:spacing w:before="120" w:after="120"/>
              <w:rPr>
                <w:b/>
                <w:sz w:val="28"/>
                <w:szCs w:val="28"/>
                <w:lang w:val="nl-NL"/>
              </w:rPr>
            </w:pPr>
          </w:p>
        </w:tc>
        <w:tc>
          <w:tcPr>
            <w:tcW w:w="991" w:type="dxa"/>
          </w:tcPr>
          <w:p w14:paraId="1F2EDC73"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0318B7D0" w14:textId="77777777" w:rsidTr="005B634A">
        <w:tc>
          <w:tcPr>
            <w:tcW w:w="559" w:type="dxa"/>
          </w:tcPr>
          <w:p w14:paraId="229810E5" w14:textId="77777777" w:rsidR="002423CC" w:rsidRPr="0049599A" w:rsidRDefault="002423CC" w:rsidP="00153F39">
            <w:pPr>
              <w:spacing w:before="120" w:after="120"/>
              <w:jc w:val="center"/>
              <w:rPr>
                <w:sz w:val="28"/>
                <w:szCs w:val="28"/>
                <w:lang w:val="nl-NL"/>
              </w:rPr>
            </w:pPr>
            <w:r w:rsidRPr="0049599A">
              <w:rPr>
                <w:sz w:val="28"/>
                <w:szCs w:val="28"/>
                <w:lang w:val="nl-NL"/>
              </w:rPr>
              <w:lastRenderedPageBreak/>
              <w:t>17</w:t>
            </w:r>
          </w:p>
        </w:tc>
        <w:tc>
          <w:tcPr>
            <w:tcW w:w="5849" w:type="dxa"/>
          </w:tcPr>
          <w:p w14:paraId="3ECCDF88" w14:textId="77777777" w:rsidR="002423CC" w:rsidRPr="0049599A" w:rsidRDefault="002423CC" w:rsidP="00153F39">
            <w:pPr>
              <w:spacing w:before="120" w:after="120"/>
              <w:rPr>
                <w:spacing w:val="-4"/>
                <w:sz w:val="28"/>
                <w:szCs w:val="28"/>
                <w:lang w:val="nl-NL"/>
              </w:rPr>
            </w:pPr>
            <w:r w:rsidRPr="0049599A">
              <w:rPr>
                <w:spacing w:val="-4"/>
                <w:sz w:val="28"/>
                <w:szCs w:val="28"/>
                <w:lang w:val="nl-NL"/>
              </w:rPr>
              <w:t>Mẫu số 12. Hợp đồng không hoàn thành trong quá khứ</w:t>
            </w:r>
          </w:p>
        </w:tc>
        <w:tc>
          <w:tcPr>
            <w:tcW w:w="1417" w:type="dxa"/>
            <w:vMerge/>
          </w:tcPr>
          <w:p w14:paraId="54A8430A" w14:textId="77777777" w:rsidR="002423CC" w:rsidRPr="0049599A" w:rsidRDefault="002423CC" w:rsidP="00153F39">
            <w:pPr>
              <w:spacing w:before="120" w:after="120"/>
              <w:rPr>
                <w:b/>
                <w:sz w:val="28"/>
                <w:szCs w:val="28"/>
                <w:lang w:val="nl-NL"/>
              </w:rPr>
            </w:pPr>
          </w:p>
        </w:tc>
        <w:tc>
          <w:tcPr>
            <w:tcW w:w="1249" w:type="dxa"/>
          </w:tcPr>
          <w:p w14:paraId="5620C048" w14:textId="77777777" w:rsidR="002423CC" w:rsidRPr="0049599A" w:rsidRDefault="002423CC" w:rsidP="00153F39">
            <w:pPr>
              <w:spacing w:before="120" w:after="120"/>
              <w:rPr>
                <w:b/>
                <w:sz w:val="28"/>
                <w:szCs w:val="28"/>
                <w:lang w:val="nl-NL"/>
              </w:rPr>
            </w:pPr>
          </w:p>
        </w:tc>
        <w:tc>
          <w:tcPr>
            <w:tcW w:w="991" w:type="dxa"/>
          </w:tcPr>
          <w:p w14:paraId="417D6857"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37A94DFC" w14:textId="77777777" w:rsidTr="005B634A">
        <w:tc>
          <w:tcPr>
            <w:tcW w:w="559" w:type="dxa"/>
          </w:tcPr>
          <w:p w14:paraId="665050BF" w14:textId="77777777" w:rsidR="002423CC" w:rsidRPr="0049599A" w:rsidRDefault="002423CC" w:rsidP="00153F39">
            <w:pPr>
              <w:spacing w:before="120" w:after="120"/>
              <w:jc w:val="center"/>
              <w:rPr>
                <w:sz w:val="28"/>
                <w:szCs w:val="28"/>
                <w:lang w:val="nl-NL"/>
              </w:rPr>
            </w:pPr>
            <w:r w:rsidRPr="0049599A">
              <w:rPr>
                <w:sz w:val="28"/>
                <w:szCs w:val="28"/>
                <w:lang w:val="nl-NL"/>
              </w:rPr>
              <w:lastRenderedPageBreak/>
              <w:t>18</w:t>
            </w:r>
          </w:p>
        </w:tc>
        <w:tc>
          <w:tcPr>
            <w:tcW w:w="5849" w:type="dxa"/>
          </w:tcPr>
          <w:p w14:paraId="32369358" w14:textId="77777777" w:rsidR="002423CC" w:rsidRPr="0049599A" w:rsidRDefault="002423CC" w:rsidP="00153F39">
            <w:pPr>
              <w:spacing w:before="120" w:after="120"/>
              <w:rPr>
                <w:sz w:val="28"/>
                <w:szCs w:val="28"/>
                <w:lang w:val="nl-NL"/>
              </w:rPr>
            </w:pPr>
            <w:r w:rsidRPr="0049599A">
              <w:rPr>
                <w:sz w:val="28"/>
                <w:szCs w:val="28"/>
                <w:lang w:val="nl-NL"/>
              </w:rPr>
              <w:t>Mẫu số 13. Tình hình tài chính của nhà thầu</w:t>
            </w:r>
          </w:p>
        </w:tc>
        <w:tc>
          <w:tcPr>
            <w:tcW w:w="1417" w:type="dxa"/>
            <w:vMerge/>
          </w:tcPr>
          <w:p w14:paraId="72BF6D49" w14:textId="77777777" w:rsidR="002423CC" w:rsidRPr="0049599A" w:rsidRDefault="002423CC" w:rsidP="00153F39">
            <w:pPr>
              <w:spacing w:before="120" w:after="120"/>
              <w:rPr>
                <w:b/>
                <w:sz w:val="28"/>
                <w:szCs w:val="28"/>
                <w:lang w:val="nl-NL"/>
              </w:rPr>
            </w:pPr>
          </w:p>
        </w:tc>
        <w:tc>
          <w:tcPr>
            <w:tcW w:w="1249" w:type="dxa"/>
          </w:tcPr>
          <w:p w14:paraId="34D06CF3" w14:textId="77777777" w:rsidR="002423CC" w:rsidRPr="0049599A" w:rsidRDefault="002423CC" w:rsidP="00153F39">
            <w:pPr>
              <w:spacing w:before="120" w:after="120"/>
              <w:rPr>
                <w:b/>
                <w:sz w:val="28"/>
                <w:szCs w:val="28"/>
                <w:lang w:val="nl-NL"/>
              </w:rPr>
            </w:pPr>
          </w:p>
        </w:tc>
        <w:tc>
          <w:tcPr>
            <w:tcW w:w="991" w:type="dxa"/>
          </w:tcPr>
          <w:p w14:paraId="3AF0819E"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216D7455" w14:textId="77777777" w:rsidTr="005B634A">
        <w:tc>
          <w:tcPr>
            <w:tcW w:w="559" w:type="dxa"/>
          </w:tcPr>
          <w:p w14:paraId="7521903D" w14:textId="77777777" w:rsidR="002423CC" w:rsidRPr="0049599A" w:rsidRDefault="002423CC" w:rsidP="00153F39">
            <w:pPr>
              <w:tabs>
                <w:tab w:val="center" w:pos="164"/>
              </w:tabs>
              <w:spacing w:before="120" w:after="120"/>
              <w:rPr>
                <w:sz w:val="28"/>
                <w:szCs w:val="28"/>
                <w:lang w:val="nl-NL"/>
              </w:rPr>
            </w:pPr>
            <w:r w:rsidRPr="0049599A">
              <w:rPr>
                <w:sz w:val="28"/>
                <w:szCs w:val="28"/>
                <w:lang w:val="nl-NL"/>
              </w:rPr>
              <w:t>1</w:t>
            </w:r>
            <w:r w:rsidRPr="0049599A">
              <w:rPr>
                <w:sz w:val="28"/>
                <w:szCs w:val="28"/>
                <w:lang w:val="nl-NL"/>
              </w:rPr>
              <w:tab/>
              <w:t>9</w:t>
            </w:r>
          </w:p>
        </w:tc>
        <w:tc>
          <w:tcPr>
            <w:tcW w:w="5849" w:type="dxa"/>
          </w:tcPr>
          <w:p w14:paraId="23A7703E" w14:textId="77777777" w:rsidR="002423CC" w:rsidRPr="0049599A" w:rsidRDefault="002423CC" w:rsidP="00153F39">
            <w:pPr>
              <w:spacing w:before="120" w:after="120"/>
              <w:rPr>
                <w:sz w:val="28"/>
                <w:szCs w:val="28"/>
                <w:lang w:val="nl-NL"/>
              </w:rPr>
            </w:pPr>
            <w:r w:rsidRPr="0049599A">
              <w:rPr>
                <w:sz w:val="28"/>
                <w:szCs w:val="28"/>
                <w:lang w:val="nl-NL"/>
              </w:rPr>
              <w:t>Mẫu số 14. Nguồn lực tài chính</w:t>
            </w:r>
          </w:p>
        </w:tc>
        <w:tc>
          <w:tcPr>
            <w:tcW w:w="1417" w:type="dxa"/>
            <w:vMerge/>
          </w:tcPr>
          <w:p w14:paraId="6989CC91" w14:textId="77777777" w:rsidR="002423CC" w:rsidRPr="0049599A" w:rsidRDefault="002423CC" w:rsidP="00153F39">
            <w:pPr>
              <w:spacing w:before="120" w:after="120"/>
              <w:rPr>
                <w:b/>
                <w:sz w:val="28"/>
                <w:szCs w:val="28"/>
                <w:lang w:val="nl-NL"/>
              </w:rPr>
            </w:pPr>
          </w:p>
        </w:tc>
        <w:tc>
          <w:tcPr>
            <w:tcW w:w="1249" w:type="dxa"/>
          </w:tcPr>
          <w:p w14:paraId="6679D2E8" w14:textId="77777777" w:rsidR="002423CC" w:rsidRPr="0049599A" w:rsidRDefault="002423CC" w:rsidP="00153F39">
            <w:pPr>
              <w:spacing w:before="120" w:after="120"/>
              <w:rPr>
                <w:b/>
                <w:sz w:val="28"/>
                <w:szCs w:val="28"/>
                <w:lang w:val="nl-NL"/>
              </w:rPr>
            </w:pPr>
          </w:p>
        </w:tc>
        <w:tc>
          <w:tcPr>
            <w:tcW w:w="991" w:type="dxa"/>
          </w:tcPr>
          <w:p w14:paraId="6A9CEE43"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1C8ECD0D" w14:textId="77777777" w:rsidTr="005B634A">
        <w:tc>
          <w:tcPr>
            <w:tcW w:w="559" w:type="dxa"/>
          </w:tcPr>
          <w:p w14:paraId="7F149B3F" w14:textId="77777777" w:rsidR="002423CC" w:rsidRPr="0049599A" w:rsidRDefault="002423CC" w:rsidP="00153F39">
            <w:pPr>
              <w:spacing w:before="120" w:after="120"/>
              <w:jc w:val="center"/>
              <w:rPr>
                <w:sz w:val="28"/>
                <w:szCs w:val="28"/>
                <w:lang w:val="nl-NL"/>
              </w:rPr>
            </w:pPr>
            <w:r w:rsidRPr="0049599A">
              <w:rPr>
                <w:sz w:val="28"/>
                <w:szCs w:val="28"/>
                <w:lang w:val="nl-NL"/>
              </w:rPr>
              <w:t>20</w:t>
            </w:r>
          </w:p>
        </w:tc>
        <w:tc>
          <w:tcPr>
            <w:tcW w:w="5849" w:type="dxa"/>
          </w:tcPr>
          <w:p w14:paraId="5494ACD5" w14:textId="77777777" w:rsidR="002423CC" w:rsidRPr="0049599A" w:rsidRDefault="002423CC" w:rsidP="00153F39">
            <w:pPr>
              <w:spacing w:before="120" w:after="120"/>
              <w:rPr>
                <w:sz w:val="28"/>
                <w:szCs w:val="28"/>
                <w:lang w:val="nl-NL"/>
              </w:rPr>
            </w:pPr>
            <w:r w:rsidRPr="0049599A">
              <w:rPr>
                <w:sz w:val="28"/>
                <w:szCs w:val="28"/>
                <w:lang w:val="nl-NL"/>
              </w:rPr>
              <w:t>Mẫu số 15. Nguồn lực tài chính hàng tháng cho các hợp đồng đang thực hiện</w:t>
            </w:r>
          </w:p>
        </w:tc>
        <w:tc>
          <w:tcPr>
            <w:tcW w:w="1417" w:type="dxa"/>
            <w:vMerge/>
          </w:tcPr>
          <w:p w14:paraId="66B74569" w14:textId="77777777" w:rsidR="002423CC" w:rsidRPr="0049599A" w:rsidRDefault="002423CC" w:rsidP="00153F39">
            <w:pPr>
              <w:spacing w:before="120" w:after="120"/>
              <w:rPr>
                <w:b/>
                <w:sz w:val="28"/>
                <w:szCs w:val="28"/>
                <w:lang w:val="nl-NL"/>
              </w:rPr>
            </w:pPr>
          </w:p>
        </w:tc>
        <w:tc>
          <w:tcPr>
            <w:tcW w:w="1249" w:type="dxa"/>
          </w:tcPr>
          <w:p w14:paraId="1FEECBC7" w14:textId="77777777" w:rsidR="002423CC" w:rsidRPr="0049599A" w:rsidRDefault="002423CC" w:rsidP="00153F39">
            <w:pPr>
              <w:spacing w:before="120" w:after="120"/>
              <w:rPr>
                <w:b/>
                <w:sz w:val="28"/>
                <w:szCs w:val="28"/>
                <w:lang w:val="nl-NL"/>
              </w:rPr>
            </w:pPr>
          </w:p>
        </w:tc>
        <w:tc>
          <w:tcPr>
            <w:tcW w:w="991" w:type="dxa"/>
          </w:tcPr>
          <w:p w14:paraId="270C43B9"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1A159189" w14:textId="77777777" w:rsidTr="005B634A">
        <w:tc>
          <w:tcPr>
            <w:tcW w:w="559" w:type="dxa"/>
          </w:tcPr>
          <w:p w14:paraId="2D5D3215" w14:textId="77777777" w:rsidR="002423CC" w:rsidRPr="0049599A" w:rsidRDefault="002423CC" w:rsidP="00153F39">
            <w:pPr>
              <w:spacing w:before="120" w:after="120"/>
              <w:jc w:val="center"/>
              <w:rPr>
                <w:sz w:val="28"/>
                <w:szCs w:val="28"/>
                <w:lang w:val="nl-NL"/>
              </w:rPr>
            </w:pPr>
            <w:r w:rsidRPr="0049599A">
              <w:rPr>
                <w:sz w:val="28"/>
                <w:szCs w:val="28"/>
                <w:lang w:val="nl-NL"/>
              </w:rPr>
              <w:t>21</w:t>
            </w:r>
          </w:p>
        </w:tc>
        <w:tc>
          <w:tcPr>
            <w:tcW w:w="5849" w:type="dxa"/>
          </w:tcPr>
          <w:p w14:paraId="6B57189B" w14:textId="77777777" w:rsidR="002423CC" w:rsidRPr="0049599A" w:rsidRDefault="002423CC" w:rsidP="00153F39">
            <w:pPr>
              <w:spacing w:before="120" w:after="120"/>
              <w:rPr>
                <w:sz w:val="28"/>
                <w:szCs w:val="28"/>
                <w:lang w:val="nl-NL"/>
              </w:rPr>
            </w:pPr>
            <w:r w:rsidRPr="0049599A">
              <w:rPr>
                <w:sz w:val="28"/>
                <w:szCs w:val="28"/>
                <w:lang w:val="nl-NL"/>
              </w:rPr>
              <w:t>Mẫu số 16. Phạm vi công việc sử dụng nhà thầu phụ</w:t>
            </w:r>
          </w:p>
        </w:tc>
        <w:tc>
          <w:tcPr>
            <w:tcW w:w="1417" w:type="dxa"/>
            <w:vMerge/>
          </w:tcPr>
          <w:p w14:paraId="0757EF5E" w14:textId="77777777" w:rsidR="002423CC" w:rsidRPr="0049599A" w:rsidRDefault="002423CC" w:rsidP="00153F39">
            <w:pPr>
              <w:spacing w:before="120" w:after="120"/>
              <w:rPr>
                <w:b/>
                <w:sz w:val="28"/>
                <w:szCs w:val="28"/>
                <w:lang w:val="nl-NL"/>
              </w:rPr>
            </w:pPr>
          </w:p>
        </w:tc>
        <w:tc>
          <w:tcPr>
            <w:tcW w:w="1249" w:type="dxa"/>
          </w:tcPr>
          <w:p w14:paraId="5386A2C4" w14:textId="77777777" w:rsidR="002423CC" w:rsidRPr="0049599A" w:rsidRDefault="002423CC" w:rsidP="00153F39">
            <w:pPr>
              <w:spacing w:before="120" w:after="120"/>
              <w:rPr>
                <w:b/>
                <w:sz w:val="28"/>
                <w:szCs w:val="28"/>
                <w:lang w:val="nl-NL"/>
              </w:rPr>
            </w:pPr>
          </w:p>
        </w:tc>
        <w:tc>
          <w:tcPr>
            <w:tcW w:w="991" w:type="dxa"/>
          </w:tcPr>
          <w:p w14:paraId="6F1F2D31"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61E88D45" w14:textId="77777777" w:rsidTr="005B634A">
        <w:tc>
          <w:tcPr>
            <w:tcW w:w="559" w:type="dxa"/>
          </w:tcPr>
          <w:p w14:paraId="487CFB6D" w14:textId="77777777" w:rsidR="002423CC" w:rsidRPr="0049599A" w:rsidRDefault="002423CC" w:rsidP="00153F39">
            <w:pPr>
              <w:spacing w:before="120" w:after="120"/>
              <w:jc w:val="center"/>
              <w:rPr>
                <w:sz w:val="28"/>
                <w:szCs w:val="28"/>
                <w:lang w:val="nl-NL"/>
              </w:rPr>
            </w:pPr>
            <w:r w:rsidRPr="0049599A">
              <w:rPr>
                <w:sz w:val="28"/>
                <w:szCs w:val="28"/>
                <w:lang w:val="nl-NL"/>
              </w:rPr>
              <w:t>22</w:t>
            </w:r>
          </w:p>
        </w:tc>
        <w:tc>
          <w:tcPr>
            <w:tcW w:w="5849" w:type="dxa"/>
          </w:tcPr>
          <w:p w14:paraId="7DC66973" w14:textId="77777777" w:rsidR="002423CC" w:rsidRPr="0049599A" w:rsidRDefault="002423CC" w:rsidP="00153F39">
            <w:pPr>
              <w:spacing w:before="120" w:after="120"/>
              <w:rPr>
                <w:sz w:val="28"/>
                <w:szCs w:val="28"/>
                <w:lang w:val="nl-NL"/>
              </w:rPr>
            </w:pPr>
            <w:r w:rsidRPr="0049599A">
              <w:rPr>
                <w:sz w:val="28"/>
                <w:szCs w:val="28"/>
                <w:lang w:val="nl-NL"/>
              </w:rPr>
              <w:t>Mẫu số 17. Bảng tiến độ thực hiện</w:t>
            </w:r>
          </w:p>
        </w:tc>
        <w:tc>
          <w:tcPr>
            <w:tcW w:w="1417" w:type="dxa"/>
            <w:vMerge/>
          </w:tcPr>
          <w:p w14:paraId="3FC84D59" w14:textId="77777777" w:rsidR="002423CC" w:rsidRPr="0049599A" w:rsidRDefault="002423CC" w:rsidP="00153F39">
            <w:pPr>
              <w:spacing w:before="120" w:after="120"/>
              <w:rPr>
                <w:b/>
                <w:sz w:val="28"/>
                <w:szCs w:val="28"/>
                <w:lang w:val="nl-NL"/>
              </w:rPr>
            </w:pPr>
          </w:p>
        </w:tc>
        <w:tc>
          <w:tcPr>
            <w:tcW w:w="1249" w:type="dxa"/>
          </w:tcPr>
          <w:p w14:paraId="024C30D1" w14:textId="77777777" w:rsidR="002423CC" w:rsidRPr="0049599A" w:rsidRDefault="002423CC" w:rsidP="00153F39">
            <w:pPr>
              <w:spacing w:before="120" w:after="120"/>
              <w:rPr>
                <w:b/>
                <w:sz w:val="28"/>
                <w:szCs w:val="28"/>
                <w:lang w:val="nl-NL"/>
              </w:rPr>
            </w:pPr>
          </w:p>
        </w:tc>
        <w:tc>
          <w:tcPr>
            <w:tcW w:w="991" w:type="dxa"/>
          </w:tcPr>
          <w:p w14:paraId="3FF98177"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4E9F94C0" w14:textId="77777777" w:rsidTr="005B634A">
        <w:tc>
          <w:tcPr>
            <w:tcW w:w="559" w:type="dxa"/>
          </w:tcPr>
          <w:p w14:paraId="31807525" w14:textId="77777777" w:rsidR="002423CC" w:rsidRPr="0049599A" w:rsidRDefault="002423CC" w:rsidP="00153F39">
            <w:pPr>
              <w:spacing w:before="120" w:after="120"/>
              <w:jc w:val="center"/>
              <w:rPr>
                <w:sz w:val="28"/>
                <w:szCs w:val="28"/>
                <w:lang w:val="nl-NL"/>
              </w:rPr>
            </w:pPr>
            <w:r w:rsidRPr="0049599A">
              <w:rPr>
                <w:sz w:val="28"/>
                <w:szCs w:val="28"/>
                <w:lang w:val="nl-NL"/>
              </w:rPr>
              <w:t>23</w:t>
            </w:r>
          </w:p>
        </w:tc>
        <w:tc>
          <w:tcPr>
            <w:tcW w:w="5849" w:type="dxa"/>
          </w:tcPr>
          <w:p w14:paraId="281AE78E" w14:textId="77777777" w:rsidR="002423CC" w:rsidRPr="0049599A" w:rsidRDefault="002423CC" w:rsidP="00153F39">
            <w:pPr>
              <w:spacing w:before="120" w:after="120"/>
              <w:rPr>
                <w:b/>
                <w:sz w:val="28"/>
                <w:szCs w:val="28"/>
                <w:lang w:val="nl-NL"/>
              </w:rPr>
            </w:pPr>
            <w:r w:rsidRPr="0049599A">
              <w:rPr>
                <w:sz w:val="28"/>
                <w:szCs w:val="28"/>
                <w:lang w:val="nl-NL"/>
              </w:rPr>
              <w:t>Mẫu số 18. Bảng giá dự thầu của hàng hóa</w:t>
            </w:r>
          </w:p>
        </w:tc>
        <w:tc>
          <w:tcPr>
            <w:tcW w:w="1417" w:type="dxa"/>
            <w:vMerge/>
          </w:tcPr>
          <w:p w14:paraId="2B3207A2" w14:textId="77777777" w:rsidR="002423CC" w:rsidRPr="0049599A" w:rsidRDefault="002423CC" w:rsidP="00153F39">
            <w:pPr>
              <w:spacing w:before="120" w:after="120"/>
              <w:rPr>
                <w:b/>
                <w:sz w:val="28"/>
                <w:szCs w:val="28"/>
                <w:lang w:val="nl-NL"/>
              </w:rPr>
            </w:pPr>
          </w:p>
        </w:tc>
        <w:tc>
          <w:tcPr>
            <w:tcW w:w="1249" w:type="dxa"/>
          </w:tcPr>
          <w:p w14:paraId="395B8B8C" w14:textId="77777777" w:rsidR="002423CC" w:rsidRPr="0049599A" w:rsidRDefault="002423CC" w:rsidP="00153F39">
            <w:pPr>
              <w:spacing w:before="120" w:after="120"/>
              <w:rPr>
                <w:b/>
                <w:sz w:val="28"/>
                <w:szCs w:val="28"/>
                <w:lang w:val="nl-NL"/>
              </w:rPr>
            </w:pPr>
          </w:p>
        </w:tc>
        <w:tc>
          <w:tcPr>
            <w:tcW w:w="991" w:type="dxa"/>
          </w:tcPr>
          <w:p w14:paraId="08054E75"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256AFF79" w14:textId="77777777" w:rsidTr="005B634A">
        <w:tc>
          <w:tcPr>
            <w:tcW w:w="559" w:type="dxa"/>
          </w:tcPr>
          <w:p w14:paraId="5B1A7712" w14:textId="77777777" w:rsidR="002423CC" w:rsidRPr="0049599A" w:rsidRDefault="002423CC" w:rsidP="00153F39">
            <w:pPr>
              <w:spacing w:before="120" w:after="120"/>
              <w:jc w:val="center"/>
              <w:rPr>
                <w:sz w:val="28"/>
                <w:szCs w:val="28"/>
                <w:lang w:val="nl-NL"/>
              </w:rPr>
            </w:pPr>
            <w:r w:rsidRPr="0049599A">
              <w:rPr>
                <w:sz w:val="28"/>
                <w:szCs w:val="28"/>
                <w:lang w:val="nl-NL"/>
              </w:rPr>
              <w:t>24</w:t>
            </w:r>
          </w:p>
        </w:tc>
        <w:tc>
          <w:tcPr>
            <w:tcW w:w="5849" w:type="dxa"/>
          </w:tcPr>
          <w:p w14:paraId="2156C7E8" w14:textId="77777777" w:rsidR="002423CC" w:rsidRPr="0049599A" w:rsidRDefault="002423CC" w:rsidP="00153F39">
            <w:pPr>
              <w:spacing w:before="120" w:after="120"/>
              <w:rPr>
                <w:sz w:val="28"/>
                <w:szCs w:val="28"/>
                <w:lang w:val="nl-NL"/>
              </w:rPr>
            </w:pPr>
            <w:r w:rsidRPr="0049599A">
              <w:rPr>
                <w:sz w:val="28"/>
                <w:szCs w:val="28"/>
                <w:lang w:val="nl-NL"/>
              </w:rPr>
              <w:t>Mẫu số 19. Bảng giá dự thầu cho các dịch vụ liên quan</w:t>
            </w:r>
          </w:p>
        </w:tc>
        <w:tc>
          <w:tcPr>
            <w:tcW w:w="1417" w:type="dxa"/>
            <w:vMerge/>
          </w:tcPr>
          <w:p w14:paraId="193FC502" w14:textId="77777777" w:rsidR="002423CC" w:rsidRPr="0049599A" w:rsidRDefault="002423CC" w:rsidP="00153F39">
            <w:pPr>
              <w:spacing w:before="120" w:after="120"/>
              <w:rPr>
                <w:b/>
                <w:sz w:val="28"/>
                <w:szCs w:val="28"/>
                <w:lang w:val="nl-NL"/>
              </w:rPr>
            </w:pPr>
          </w:p>
        </w:tc>
        <w:tc>
          <w:tcPr>
            <w:tcW w:w="1249" w:type="dxa"/>
          </w:tcPr>
          <w:p w14:paraId="3E759A45" w14:textId="77777777" w:rsidR="002423CC" w:rsidRPr="0049599A" w:rsidRDefault="002423CC" w:rsidP="00153F39">
            <w:pPr>
              <w:spacing w:before="120" w:after="120"/>
              <w:rPr>
                <w:b/>
                <w:sz w:val="28"/>
                <w:szCs w:val="28"/>
                <w:lang w:val="nl-NL"/>
              </w:rPr>
            </w:pPr>
          </w:p>
        </w:tc>
        <w:tc>
          <w:tcPr>
            <w:tcW w:w="991" w:type="dxa"/>
          </w:tcPr>
          <w:p w14:paraId="40AC19EA"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r w:rsidR="00F4176B" w:rsidRPr="0049599A" w14:paraId="337B93AA" w14:textId="77777777" w:rsidTr="005B634A">
        <w:tc>
          <w:tcPr>
            <w:tcW w:w="559" w:type="dxa"/>
          </w:tcPr>
          <w:p w14:paraId="14D79A27" w14:textId="77777777" w:rsidR="002423CC" w:rsidRPr="0049599A" w:rsidRDefault="002423CC" w:rsidP="00153F39">
            <w:pPr>
              <w:spacing w:before="120" w:after="120"/>
              <w:jc w:val="center"/>
              <w:rPr>
                <w:sz w:val="28"/>
                <w:szCs w:val="28"/>
                <w:lang w:val="nl-NL"/>
              </w:rPr>
            </w:pPr>
            <w:r w:rsidRPr="0049599A">
              <w:rPr>
                <w:sz w:val="28"/>
                <w:szCs w:val="28"/>
                <w:lang w:val="nl-NL"/>
              </w:rPr>
              <w:t>25</w:t>
            </w:r>
          </w:p>
        </w:tc>
        <w:tc>
          <w:tcPr>
            <w:tcW w:w="5849" w:type="dxa"/>
          </w:tcPr>
          <w:p w14:paraId="2E4191CD" w14:textId="77777777" w:rsidR="002423CC" w:rsidRPr="0049599A" w:rsidRDefault="002423CC" w:rsidP="00153F39">
            <w:pPr>
              <w:spacing w:before="120" w:after="120"/>
              <w:rPr>
                <w:sz w:val="28"/>
                <w:szCs w:val="28"/>
                <w:lang w:val="nl-NL"/>
              </w:rPr>
            </w:pPr>
            <w:r w:rsidRPr="0049599A">
              <w:rPr>
                <w:sz w:val="28"/>
                <w:szCs w:val="28"/>
                <w:lang w:val="nl-NL"/>
              </w:rPr>
              <w:t>Mẫu số 20. Bảng kê khai chi phí sản xuất trong nước đối với hàng hoá được hưởng ưu đãi</w:t>
            </w:r>
          </w:p>
        </w:tc>
        <w:tc>
          <w:tcPr>
            <w:tcW w:w="1417" w:type="dxa"/>
            <w:vMerge/>
          </w:tcPr>
          <w:p w14:paraId="248331D4" w14:textId="77777777" w:rsidR="002423CC" w:rsidRPr="0049599A" w:rsidRDefault="002423CC" w:rsidP="00153F39">
            <w:pPr>
              <w:spacing w:before="120" w:after="120"/>
              <w:rPr>
                <w:b/>
                <w:sz w:val="28"/>
                <w:szCs w:val="28"/>
                <w:lang w:val="nl-NL"/>
              </w:rPr>
            </w:pPr>
          </w:p>
        </w:tc>
        <w:tc>
          <w:tcPr>
            <w:tcW w:w="1249" w:type="dxa"/>
          </w:tcPr>
          <w:p w14:paraId="581B4903" w14:textId="77777777" w:rsidR="002423CC" w:rsidRPr="0049599A" w:rsidRDefault="002423CC" w:rsidP="00153F39">
            <w:pPr>
              <w:spacing w:before="120" w:after="120"/>
              <w:rPr>
                <w:b/>
                <w:sz w:val="28"/>
                <w:szCs w:val="28"/>
                <w:lang w:val="nl-NL"/>
              </w:rPr>
            </w:pPr>
          </w:p>
        </w:tc>
        <w:tc>
          <w:tcPr>
            <w:tcW w:w="991" w:type="dxa"/>
          </w:tcPr>
          <w:p w14:paraId="29CCDE5E" w14:textId="77777777" w:rsidR="002423CC" w:rsidRPr="0049599A" w:rsidRDefault="002423CC" w:rsidP="00153F39">
            <w:pPr>
              <w:spacing w:before="120" w:after="120"/>
              <w:jc w:val="center"/>
              <w:rPr>
                <w:b/>
                <w:sz w:val="28"/>
                <w:szCs w:val="28"/>
                <w:lang w:val="nl-NL"/>
              </w:rPr>
            </w:pPr>
            <w:r w:rsidRPr="0049599A">
              <w:rPr>
                <w:b/>
                <w:sz w:val="28"/>
                <w:szCs w:val="28"/>
                <w:lang w:val="nl-NL"/>
              </w:rPr>
              <w:t>X</w:t>
            </w:r>
          </w:p>
        </w:tc>
      </w:tr>
    </w:tbl>
    <w:p w14:paraId="26DCC098" w14:textId="5BEA698B" w:rsidR="002423CC" w:rsidRPr="0049599A" w:rsidRDefault="002423CC" w:rsidP="002423CC">
      <w:pPr>
        <w:spacing w:before="120" w:after="120"/>
        <w:ind w:left="284"/>
        <w:rPr>
          <w:sz w:val="28"/>
          <w:szCs w:val="28"/>
          <w:lang w:val="nl-NL"/>
        </w:rPr>
      </w:pPr>
    </w:p>
    <w:p w14:paraId="4ADFD5E2" w14:textId="081D1785" w:rsidR="009F2738" w:rsidRPr="0049599A" w:rsidRDefault="009F2738" w:rsidP="002423CC">
      <w:pPr>
        <w:spacing w:before="120" w:after="120"/>
        <w:ind w:left="284"/>
        <w:rPr>
          <w:sz w:val="28"/>
          <w:szCs w:val="28"/>
          <w:lang w:val="nl-NL"/>
        </w:rPr>
      </w:pPr>
    </w:p>
    <w:p w14:paraId="5F1C09AE" w14:textId="51AC332C" w:rsidR="009F2738" w:rsidRPr="0049599A" w:rsidRDefault="009F2738" w:rsidP="002423CC">
      <w:pPr>
        <w:spacing w:before="120" w:after="120"/>
        <w:ind w:left="284"/>
        <w:rPr>
          <w:sz w:val="28"/>
          <w:szCs w:val="28"/>
          <w:lang w:val="nl-NL"/>
        </w:rPr>
      </w:pPr>
    </w:p>
    <w:p w14:paraId="56340C74" w14:textId="25CEA671" w:rsidR="009F2738" w:rsidRPr="0049599A" w:rsidRDefault="009F2738" w:rsidP="002423CC">
      <w:pPr>
        <w:spacing w:before="120" w:after="120"/>
        <w:ind w:left="284"/>
        <w:rPr>
          <w:sz w:val="28"/>
          <w:szCs w:val="28"/>
          <w:lang w:val="nl-NL"/>
        </w:rPr>
      </w:pPr>
    </w:p>
    <w:p w14:paraId="03D410E6" w14:textId="799904D8" w:rsidR="009F2738" w:rsidRPr="0049599A" w:rsidRDefault="009F2738" w:rsidP="002423CC">
      <w:pPr>
        <w:spacing w:before="120" w:after="120"/>
        <w:ind w:left="284"/>
        <w:rPr>
          <w:sz w:val="28"/>
          <w:szCs w:val="28"/>
          <w:lang w:val="nl-NL"/>
        </w:rPr>
      </w:pPr>
    </w:p>
    <w:p w14:paraId="7E5BC2A2" w14:textId="2146BDE9" w:rsidR="009F2738" w:rsidRPr="0049599A" w:rsidRDefault="009F2738" w:rsidP="002423CC">
      <w:pPr>
        <w:spacing w:before="120" w:after="120"/>
        <w:ind w:left="284"/>
        <w:rPr>
          <w:sz w:val="28"/>
          <w:szCs w:val="28"/>
          <w:lang w:val="nl-NL"/>
        </w:rPr>
      </w:pPr>
    </w:p>
    <w:p w14:paraId="31F04D44" w14:textId="6AD0F754" w:rsidR="009F2738" w:rsidRPr="0049599A" w:rsidRDefault="009F2738" w:rsidP="002423CC">
      <w:pPr>
        <w:spacing w:before="120" w:after="120"/>
        <w:ind w:left="284"/>
        <w:rPr>
          <w:sz w:val="28"/>
          <w:szCs w:val="28"/>
          <w:lang w:val="nl-NL"/>
        </w:rPr>
      </w:pPr>
    </w:p>
    <w:p w14:paraId="6DAD323F" w14:textId="286D87E9" w:rsidR="009F2738" w:rsidRPr="0049599A" w:rsidRDefault="009F2738" w:rsidP="002423CC">
      <w:pPr>
        <w:spacing w:before="120" w:after="120"/>
        <w:ind w:left="284"/>
        <w:rPr>
          <w:sz w:val="28"/>
          <w:szCs w:val="28"/>
          <w:lang w:val="nl-NL"/>
        </w:rPr>
      </w:pPr>
    </w:p>
    <w:p w14:paraId="541AD6D8" w14:textId="24B0ECF2" w:rsidR="009F2738" w:rsidRPr="0049599A" w:rsidRDefault="009F2738" w:rsidP="002423CC">
      <w:pPr>
        <w:spacing w:before="120" w:after="120"/>
        <w:ind w:left="284"/>
        <w:rPr>
          <w:sz w:val="28"/>
          <w:szCs w:val="28"/>
          <w:lang w:val="nl-NL"/>
        </w:rPr>
      </w:pPr>
    </w:p>
    <w:p w14:paraId="327EB68A" w14:textId="422D8F92" w:rsidR="009F2738" w:rsidRPr="0049599A" w:rsidRDefault="009F2738" w:rsidP="002423CC">
      <w:pPr>
        <w:spacing w:before="120" w:after="120"/>
        <w:ind w:left="284"/>
        <w:rPr>
          <w:sz w:val="28"/>
          <w:szCs w:val="28"/>
          <w:lang w:val="nl-NL"/>
        </w:rPr>
      </w:pPr>
    </w:p>
    <w:p w14:paraId="68E999CC" w14:textId="64BE0511" w:rsidR="009F2738" w:rsidRPr="0049599A" w:rsidRDefault="009F2738" w:rsidP="002423CC">
      <w:pPr>
        <w:spacing w:before="120" w:after="120"/>
        <w:ind w:left="284"/>
        <w:rPr>
          <w:sz w:val="28"/>
          <w:szCs w:val="28"/>
          <w:lang w:val="nl-NL"/>
        </w:rPr>
      </w:pPr>
    </w:p>
    <w:p w14:paraId="68D554D6" w14:textId="5B2472A7" w:rsidR="009F2738" w:rsidRPr="0049599A" w:rsidRDefault="009F2738" w:rsidP="002423CC">
      <w:pPr>
        <w:spacing w:before="120" w:after="120"/>
        <w:ind w:left="284"/>
        <w:rPr>
          <w:sz w:val="28"/>
          <w:szCs w:val="28"/>
          <w:lang w:val="nl-NL"/>
        </w:rPr>
      </w:pPr>
    </w:p>
    <w:p w14:paraId="204F5380" w14:textId="1E431F62" w:rsidR="009F2738" w:rsidRPr="0049599A" w:rsidRDefault="009F2738" w:rsidP="002423CC">
      <w:pPr>
        <w:spacing w:before="120" w:after="120"/>
        <w:ind w:left="284"/>
        <w:rPr>
          <w:sz w:val="28"/>
          <w:szCs w:val="28"/>
          <w:lang w:val="nl-NL"/>
        </w:rPr>
      </w:pPr>
    </w:p>
    <w:p w14:paraId="1017A9D4" w14:textId="76DAD878" w:rsidR="009F2738" w:rsidRPr="0049599A" w:rsidRDefault="009F2738" w:rsidP="002423CC">
      <w:pPr>
        <w:spacing w:before="120" w:after="120"/>
        <w:ind w:left="284"/>
        <w:rPr>
          <w:sz w:val="28"/>
          <w:szCs w:val="28"/>
          <w:lang w:val="nl-NL"/>
        </w:rPr>
      </w:pPr>
    </w:p>
    <w:p w14:paraId="3B149E5F" w14:textId="77777777" w:rsidR="00BD0ABF" w:rsidRPr="0049599A" w:rsidRDefault="00BD0ABF" w:rsidP="00E25B2F">
      <w:pPr>
        <w:spacing w:before="120" w:after="120"/>
        <w:rPr>
          <w:sz w:val="28"/>
          <w:szCs w:val="28"/>
          <w:lang w:val="nl-NL"/>
        </w:rPr>
        <w:sectPr w:rsidR="00BD0ABF" w:rsidRPr="0049599A" w:rsidSect="00E80696">
          <w:footerReference w:type="default" r:id="rId14"/>
          <w:footnotePr>
            <w:numRestart w:val="eachPage"/>
          </w:footnotePr>
          <w:pgSz w:w="11907" w:h="16839" w:code="9"/>
          <w:pgMar w:top="1134" w:right="851" w:bottom="1134" w:left="1701" w:header="720" w:footer="357" w:gutter="0"/>
          <w:cols w:space="720"/>
          <w:docGrid w:linePitch="360"/>
        </w:sectPr>
      </w:pPr>
    </w:p>
    <w:p w14:paraId="7A0E1B41" w14:textId="77777777" w:rsidR="002423CC" w:rsidRPr="0049599A" w:rsidRDefault="002423CC" w:rsidP="002423CC">
      <w:pPr>
        <w:spacing w:before="120" w:after="120"/>
        <w:jc w:val="right"/>
        <w:rPr>
          <w:b/>
          <w:sz w:val="28"/>
          <w:szCs w:val="28"/>
          <w:lang w:val="nl-NL"/>
        </w:rPr>
      </w:pPr>
      <w:r w:rsidRPr="0049599A">
        <w:rPr>
          <w:b/>
          <w:sz w:val="28"/>
          <w:szCs w:val="28"/>
          <w:lang w:val="nl-NL"/>
        </w:rPr>
        <w:lastRenderedPageBreak/>
        <w:t>Mẫu số 01A (webform trên Hệ thống)</w:t>
      </w:r>
    </w:p>
    <w:p w14:paraId="0A3878E3" w14:textId="77777777" w:rsidR="002423CC" w:rsidRPr="0049599A" w:rsidRDefault="002423CC" w:rsidP="002423CC">
      <w:pPr>
        <w:spacing w:before="120" w:after="120"/>
        <w:jc w:val="right"/>
        <w:rPr>
          <w:b/>
          <w:sz w:val="28"/>
          <w:szCs w:val="28"/>
          <w:lang w:val="nl-NL"/>
        </w:rPr>
      </w:pPr>
    </w:p>
    <w:p w14:paraId="33826213" w14:textId="77777777" w:rsidR="002423CC" w:rsidRPr="0049599A" w:rsidRDefault="002423CC" w:rsidP="002423CC">
      <w:pPr>
        <w:spacing w:before="120" w:after="120"/>
        <w:jc w:val="center"/>
        <w:rPr>
          <w:b/>
          <w:sz w:val="28"/>
          <w:szCs w:val="28"/>
          <w:lang w:val="nl-NL"/>
        </w:rPr>
      </w:pPr>
      <w:r w:rsidRPr="0049599A">
        <w:rPr>
          <w:b/>
          <w:sz w:val="28"/>
          <w:szCs w:val="28"/>
          <w:lang w:val="nl-NL"/>
        </w:rPr>
        <w:t>PHẠM VI CUNG CẤP</w:t>
      </w:r>
    </w:p>
    <w:p w14:paraId="2BF942ED" w14:textId="77777777" w:rsidR="002423CC" w:rsidRPr="0049599A" w:rsidRDefault="002423CC" w:rsidP="002423CC">
      <w:pPr>
        <w:spacing w:before="120" w:after="120"/>
        <w:ind w:firstLine="567"/>
        <w:rPr>
          <w:i/>
          <w:sz w:val="28"/>
          <w:szCs w:val="28"/>
          <w:lang w:val="nl-NL"/>
        </w:rPr>
      </w:pPr>
      <w:r w:rsidRPr="0049599A">
        <w:rPr>
          <w:i/>
          <w:sz w:val="28"/>
          <w:szCs w:val="28"/>
          <w:lang w:val="nl-NL"/>
        </w:rPr>
        <w:t>Bên mời thầu liệt kê chi tiết danh mục các hàng hóa yêu cầu cung cấp. Trong đó cần nêu rõ danh mục hàng hóa với số lượng, chủng loại yêu cầu và các mô tả, diễn giải chi tiết (nếu cần thiết).</w:t>
      </w:r>
    </w:p>
    <w:tbl>
      <w:tblPr>
        <w:tblW w:w="14629" w:type="dxa"/>
        <w:tblInd w:w="103" w:type="dxa"/>
        <w:tblLook w:val="04A0" w:firstRow="1" w:lastRow="0" w:firstColumn="1" w:lastColumn="0" w:noHBand="0" w:noVBand="1"/>
      </w:tblPr>
      <w:tblGrid>
        <w:gridCol w:w="897"/>
        <w:gridCol w:w="3001"/>
        <w:gridCol w:w="1228"/>
        <w:gridCol w:w="1461"/>
        <w:gridCol w:w="1124"/>
        <w:gridCol w:w="5222"/>
        <w:gridCol w:w="1696"/>
      </w:tblGrid>
      <w:tr w:rsidR="00642FAB" w:rsidRPr="0049599A" w14:paraId="6DC1550F" w14:textId="77777777" w:rsidTr="00EE2DBC">
        <w:trPr>
          <w:trHeight w:val="630"/>
          <w:tblHeader/>
        </w:trPr>
        <w:tc>
          <w:tcPr>
            <w:tcW w:w="897"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236E171" w14:textId="77777777" w:rsidR="00BB2864" w:rsidRPr="0049599A" w:rsidRDefault="00BB2864" w:rsidP="00B85AA3">
            <w:pPr>
              <w:jc w:val="center"/>
              <w:rPr>
                <w:b/>
                <w:bCs/>
                <w:sz w:val="28"/>
                <w:szCs w:val="28"/>
              </w:rPr>
            </w:pPr>
            <w:r w:rsidRPr="0049599A">
              <w:rPr>
                <w:b/>
                <w:bCs/>
                <w:sz w:val="28"/>
                <w:szCs w:val="28"/>
              </w:rPr>
              <w:t>STT</w:t>
            </w:r>
          </w:p>
        </w:tc>
        <w:tc>
          <w:tcPr>
            <w:tcW w:w="3001" w:type="dxa"/>
            <w:tcBorders>
              <w:top w:val="single" w:sz="4" w:space="0" w:color="auto"/>
              <w:left w:val="nil"/>
              <w:bottom w:val="single" w:sz="4" w:space="0" w:color="auto"/>
              <w:right w:val="single" w:sz="4" w:space="0" w:color="auto"/>
            </w:tcBorders>
            <w:shd w:val="clear" w:color="000000" w:fill="C6EFCE"/>
            <w:vAlign w:val="center"/>
            <w:hideMark/>
          </w:tcPr>
          <w:p w14:paraId="3E73AFDA" w14:textId="77777777" w:rsidR="00BB2864" w:rsidRPr="0049599A" w:rsidRDefault="00BB2864" w:rsidP="004A20FF">
            <w:pPr>
              <w:jc w:val="center"/>
              <w:rPr>
                <w:b/>
                <w:bCs/>
                <w:sz w:val="28"/>
                <w:szCs w:val="28"/>
              </w:rPr>
            </w:pPr>
            <w:r w:rsidRPr="0049599A">
              <w:rPr>
                <w:b/>
                <w:bCs/>
                <w:sz w:val="28"/>
                <w:szCs w:val="28"/>
              </w:rPr>
              <w:t>Danh mục</w:t>
            </w:r>
            <w:r w:rsidRPr="0049599A">
              <w:rPr>
                <w:b/>
                <w:bCs/>
                <w:sz w:val="28"/>
                <w:szCs w:val="28"/>
              </w:rPr>
              <w:br/>
              <w:t>hàng hóa</w:t>
            </w:r>
          </w:p>
        </w:tc>
        <w:tc>
          <w:tcPr>
            <w:tcW w:w="1228" w:type="dxa"/>
            <w:tcBorders>
              <w:top w:val="single" w:sz="4" w:space="0" w:color="auto"/>
              <w:left w:val="nil"/>
              <w:bottom w:val="single" w:sz="4" w:space="0" w:color="auto"/>
              <w:right w:val="single" w:sz="4" w:space="0" w:color="auto"/>
            </w:tcBorders>
            <w:shd w:val="clear" w:color="000000" w:fill="C6EFCE"/>
            <w:vAlign w:val="center"/>
            <w:hideMark/>
          </w:tcPr>
          <w:p w14:paraId="772E0526" w14:textId="77777777" w:rsidR="00BB2864" w:rsidRPr="0049599A" w:rsidRDefault="00BB2864" w:rsidP="004A20FF">
            <w:pPr>
              <w:jc w:val="center"/>
              <w:rPr>
                <w:b/>
                <w:bCs/>
                <w:sz w:val="28"/>
                <w:szCs w:val="28"/>
              </w:rPr>
            </w:pPr>
            <w:r w:rsidRPr="0049599A">
              <w:rPr>
                <w:b/>
                <w:bCs/>
                <w:sz w:val="28"/>
                <w:szCs w:val="28"/>
              </w:rPr>
              <w:t>Ký mã hiệu</w:t>
            </w:r>
          </w:p>
        </w:tc>
        <w:tc>
          <w:tcPr>
            <w:tcW w:w="1461" w:type="dxa"/>
            <w:tcBorders>
              <w:top w:val="single" w:sz="4" w:space="0" w:color="auto"/>
              <w:left w:val="nil"/>
              <w:bottom w:val="single" w:sz="4" w:space="0" w:color="auto"/>
              <w:right w:val="single" w:sz="4" w:space="0" w:color="auto"/>
            </w:tcBorders>
            <w:shd w:val="clear" w:color="000000" w:fill="C6EFCE"/>
            <w:vAlign w:val="center"/>
            <w:hideMark/>
          </w:tcPr>
          <w:p w14:paraId="3B888388" w14:textId="77777777" w:rsidR="00BB2864" w:rsidRPr="0049599A" w:rsidRDefault="00BB2864" w:rsidP="00B85AA3">
            <w:pPr>
              <w:jc w:val="center"/>
              <w:rPr>
                <w:b/>
                <w:bCs/>
                <w:sz w:val="28"/>
                <w:szCs w:val="28"/>
              </w:rPr>
            </w:pPr>
            <w:r w:rsidRPr="0049599A">
              <w:rPr>
                <w:b/>
                <w:bCs/>
                <w:sz w:val="28"/>
                <w:szCs w:val="28"/>
              </w:rPr>
              <w:t xml:space="preserve">Khối lượng </w:t>
            </w:r>
            <w:r w:rsidRPr="0049599A">
              <w:rPr>
                <w:b/>
                <w:bCs/>
                <w:sz w:val="28"/>
                <w:szCs w:val="28"/>
              </w:rPr>
              <w:br/>
              <w:t>mời thầu</w:t>
            </w:r>
          </w:p>
        </w:tc>
        <w:tc>
          <w:tcPr>
            <w:tcW w:w="1124" w:type="dxa"/>
            <w:tcBorders>
              <w:top w:val="single" w:sz="4" w:space="0" w:color="auto"/>
              <w:left w:val="nil"/>
              <w:bottom w:val="single" w:sz="4" w:space="0" w:color="auto"/>
              <w:right w:val="single" w:sz="4" w:space="0" w:color="auto"/>
            </w:tcBorders>
            <w:shd w:val="clear" w:color="000000" w:fill="C6EFCE"/>
            <w:vAlign w:val="center"/>
            <w:hideMark/>
          </w:tcPr>
          <w:p w14:paraId="7F2AD4A4" w14:textId="77777777" w:rsidR="00BB2864" w:rsidRPr="0049599A" w:rsidRDefault="00BB2864" w:rsidP="00B85AA3">
            <w:pPr>
              <w:jc w:val="center"/>
              <w:rPr>
                <w:b/>
                <w:bCs/>
                <w:sz w:val="28"/>
                <w:szCs w:val="28"/>
              </w:rPr>
            </w:pPr>
            <w:r w:rsidRPr="0049599A">
              <w:rPr>
                <w:b/>
                <w:bCs/>
                <w:sz w:val="28"/>
                <w:szCs w:val="28"/>
              </w:rPr>
              <w:t>Đơn vị</w:t>
            </w:r>
          </w:p>
        </w:tc>
        <w:tc>
          <w:tcPr>
            <w:tcW w:w="5222" w:type="dxa"/>
            <w:tcBorders>
              <w:top w:val="single" w:sz="4" w:space="0" w:color="auto"/>
              <w:left w:val="nil"/>
              <w:bottom w:val="single" w:sz="4" w:space="0" w:color="auto"/>
              <w:right w:val="single" w:sz="4" w:space="0" w:color="auto"/>
            </w:tcBorders>
            <w:shd w:val="clear" w:color="000000" w:fill="C6EFCE"/>
            <w:vAlign w:val="center"/>
            <w:hideMark/>
          </w:tcPr>
          <w:p w14:paraId="292C886C" w14:textId="77777777" w:rsidR="00BB2864" w:rsidRPr="0049599A" w:rsidRDefault="00BB2864" w:rsidP="004A20FF">
            <w:pPr>
              <w:jc w:val="center"/>
              <w:rPr>
                <w:b/>
                <w:bCs/>
                <w:sz w:val="28"/>
                <w:szCs w:val="28"/>
              </w:rPr>
            </w:pPr>
            <w:r w:rsidRPr="0049599A">
              <w:rPr>
                <w:b/>
                <w:bCs/>
                <w:sz w:val="28"/>
                <w:szCs w:val="28"/>
              </w:rPr>
              <w:t>Mô tả hàng hóa</w:t>
            </w:r>
          </w:p>
        </w:tc>
        <w:tc>
          <w:tcPr>
            <w:tcW w:w="1696" w:type="dxa"/>
            <w:tcBorders>
              <w:top w:val="single" w:sz="4" w:space="0" w:color="auto"/>
              <w:left w:val="nil"/>
              <w:bottom w:val="single" w:sz="4" w:space="0" w:color="auto"/>
              <w:right w:val="single" w:sz="4" w:space="0" w:color="auto"/>
            </w:tcBorders>
            <w:shd w:val="clear" w:color="000000" w:fill="C6EFCE"/>
            <w:vAlign w:val="center"/>
            <w:hideMark/>
          </w:tcPr>
          <w:p w14:paraId="2C7A5FFE" w14:textId="77777777" w:rsidR="00BB2864" w:rsidRPr="0049599A" w:rsidRDefault="00BB2864" w:rsidP="004A20FF">
            <w:pPr>
              <w:jc w:val="center"/>
              <w:rPr>
                <w:b/>
                <w:bCs/>
                <w:sz w:val="28"/>
                <w:szCs w:val="28"/>
              </w:rPr>
            </w:pPr>
            <w:r w:rsidRPr="0049599A">
              <w:rPr>
                <w:b/>
                <w:bCs/>
                <w:sz w:val="28"/>
                <w:szCs w:val="28"/>
              </w:rPr>
              <w:t>Ghi chú</w:t>
            </w:r>
          </w:p>
        </w:tc>
      </w:tr>
      <w:tr w:rsidR="00165656" w:rsidRPr="0049599A" w14:paraId="3EE98540" w14:textId="77777777" w:rsidTr="00EE2DBC">
        <w:trPr>
          <w:trHeight w:val="315"/>
        </w:trPr>
        <w:tc>
          <w:tcPr>
            <w:tcW w:w="8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90CB9" w14:textId="62E0F25C" w:rsidR="00165656" w:rsidRPr="003E5463" w:rsidRDefault="00165656" w:rsidP="00165656">
            <w:pPr>
              <w:pStyle w:val="ListParagraph"/>
              <w:numPr>
                <w:ilvl w:val="0"/>
                <w:numId w:val="14"/>
              </w:numPr>
              <w:spacing w:before="120" w:after="120"/>
              <w:jc w:val="center"/>
              <w:rPr>
                <w:b/>
                <w:sz w:val="28"/>
                <w:szCs w:val="28"/>
                <w:lang w:val="nl-NL"/>
              </w:rPr>
            </w:pPr>
          </w:p>
        </w:tc>
        <w:tc>
          <w:tcPr>
            <w:tcW w:w="3001" w:type="dxa"/>
            <w:tcBorders>
              <w:top w:val="single" w:sz="4" w:space="0" w:color="auto"/>
              <w:left w:val="nil"/>
              <w:bottom w:val="single" w:sz="4" w:space="0" w:color="auto"/>
              <w:right w:val="single" w:sz="4" w:space="0" w:color="auto"/>
            </w:tcBorders>
            <w:shd w:val="clear" w:color="auto" w:fill="auto"/>
            <w:vAlign w:val="center"/>
          </w:tcPr>
          <w:p w14:paraId="0399DAD2" w14:textId="4040BE91" w:rsidR="00165656" w:rsidRPr="003E5463" w:rsidRDefault="00A91D82" w:rsidP="00165656">
            <w:pPr>
              <w:spacing w:before="120" w:after="120"/>
              <w:rPr>
                <w:b/>
                <w:sz w:val="28"/>
                <w:szCs w:val="28"/>
                <w:lang w:val="nl-NL"/>
              </w:rPr>
            </w:pPr>
            <w:r w:rsidRPr="003E5463">
              <w:rPr>
                <w:b/>
                <w:bCs/>
                <w:sz w:val="28"/>
                <w:szCs w:val="28"/>
              </w:rPr>
              <w:t>Chức năng AMG Internal Gate</w:t>
            </w:r>
          </w:p>
        </w:tc>
        <w:tc>
          <w:tcPr>
            <w:tcW w:w="1228" w:type="dxa"/>
            <w:tcBorders>
              <w:top w:val="single" w:sz="4" w:space="0" w:color="auto"/>
              <w:left w:val="nil"/>
              <w:bottom w:val="single" w:sz="4" w:space="0" w:color="auto"/>
              <w:right w:val="single" w:sz="4" w:space="0" w:color="auto"/>
            </w:tcBorders>
            <w:shd w:val="clear" w:color="auto" w:fill="auto"/>
            <w:vAlign w:val="center"/>
          </w:tcPr>
          <w:p w14:paraId="406C53F3" w14:textId="689FA25E" w:rsidR="00165656" w:rsidRPr="003E5463" w:rsidRDefault="000C4EB9" w:rsidP="00165656">
            <w:pPr>
              <w:spacing w:before="120" w:after="120"/>
              <w:rPr>
                <w:sz w:val="28"/>
                <w:szCs w:val="28"/>
                <w:lang w:val="nl-NL"/>
              </w:rPr>
            </w:pPr>
            <w:r w:rsidRPr="003E5463">
              <w:rPr>
                <w:sz w:val="28"/>
                <w:szCs w:val="28"/>
                <w:lang w:val="nl-NL"/>
              </w:rPr>
              <w:t>MĐ1</w:t>
            </w:r>
          </w:p>
        </w:tc>
        <w:tc>
          <w:tcPr>
            <w:tcW w:w="1461" w:type="dxa"/>
            <w:tcBorders>
              <w:top w:val="single" w:sz="4" w:space="0" w:color="auto"/>
              <w:left w:val="nil"/>
              <w:bottom w:val="single" w:sz="4" w:space="0" w:color="auto"/>
              <w:right w:val="single" w:sz="4" w:space="0" w:color="auto"/>
            </w:tcBorders>
            <w:shd w:val="clear" w:color="auto" w:fill="auto"/>
            <w:vAlign w:val="center"/>
          </w:tcPr>
          <w:p w14:paraId="16DD6AD2" w14:textId="5B103F32" w:rsidR="00165656" w:rsidRPr="003E5463" w:rsidRDefault="00165656" w:rsidP="00165656">
            <w:pPr>
              <w:spacing w:before="120" w:after="120"/>
              <w:jc w:val="center"/>
              <w:rPr>
                <w:sz w:val="28"/>
                <w:szCs w:val="28"/>
                <w:lang w:val="nl-NL"/>
              </w:rPr>
            </w:pPr>
            <w:r w:rsidRPr="003E5463">
              <w:rPr>
                <w:sz w:val="28"/>
                <w:szCs w:val="28"/>
                <w:lang w:val="nl-NL"/>
              </w:rPr>
              <w:t>1</w:t>
            </w:r>
          </w:p>
        </w:tc>
        <w:tc>
          <w:tcPr>
            <w:tcW w:w="1124" w:type="dxa"/>
            <w:tcBorders>
              <w:top w:val="single" w:sz="4" w:space="0" w:color="auto"/>
              <w:left w:val="nil"/>
              <w:bottom w:val="single" w:sz="4" w:space="0" w:color="auto"/>
              <w:right w:val="single" w:sz="4" w:space="0" w:color="auto"/>
            </w:tcBorders>
            <w:shd w:val="clear" w:color="auto" w:fill="auto"/>
            <w:vAlign w:val="center"/>
          </w:tcPr>
          <w:p w14:paraId="4757B016" w14:textId="792061F9" w:rsidR="00165656" w:rsidRPr="003E5463" w:rsidRDefault="000C4EB9" w:rsidP="00165656">
            <w:pPr>
              <w:spacing w:before="120" w:after="120"/>
              <w:jc w:val="center"/>
              <w:rPr>
                <w:sz w:val="28"/>
                <w:szCs w:val="28"/>
                <w:lang w:val="nl-NL"/>
              </w:rPr>
            </w:pPr>
            <w:r w:rsidRPr="003E5463">
              <w:rPr>
                <w:sz w:val="28"/>
                <w:szCs w:val="28"/>
                <w:lang w:val="nl-NL"/>
              </w:rPr>
              <w:t>Module</w:t>
            </w:r>
          </w:p>
        </w:tc>
        <w:tc>
          <w:tcPr>
            <w:tcW w:w="5222" w:type="dxa"/>
            <w:tcBorders>
              <w:top w:val="single" w:sz="4" w:space="0" w:color="auto"/>
              <w:left w:val="nil"/>
              <w:bottom w:val="single" w:sz="4" w:space="0" w:color="auto"/>
              <w:right w:val="single" w:sz="4" w:space="0" w:color="auto"/>
            </w:tcBorders>
            <w:shd w:val="clear" w:color="auto" w:fill="auto"/>
            <w:vAlign w:val="center"/>
          </w:tcPr>
          <w:p w14:paraId="04C9C70F" w14:textId="2A0D21E0" w:rsidR="00A91D82" w:rsidRPr="003E5463" w:rsidRDefault="00A91D82" w:rsidP="00A91D82">
            <w:pPr>
              <w:rPr>
                <w:sz w:val="28"/>
                <w:szCs w:val="28"/>
              </w:rPr>
            </w:pPr>
            <w:r w:rsidRPr="003E5463">
              <w:rPr>
                <w:sz w:val="28"/>
                <w:szCs w:val="28"/>
              </w:rPr>
              <w:t>- Quản trị thông số hệ thống</w:t>
            </w:r>
          </w:p>
          <w:p w14:paraId="4BE64B1D" w14:textId="090DC68F" w:rsidR="00A91D82" w:rsidRPr="003E5463" w:rsidRDefault="00A91D82" w:rsidP="00A91D82">
            <w:pPr>
              <w:rPr>
                <w:sz w:val="28"/>
                <w:szCs w:val="28"/>
              </w:rPr>
            </w:pPr>
            <w:r w:rsidRPr="003E5463">
              <w:rPr>
                <w:sz w:val="28"/>
                <w:szCs w:val="28"/>
              </w:rPr>
              <w:t>- Quản lý đăng ký kênh</w:t>
            </w:r>
          </w:p>
          <w:p w14:paraId="5CDC6802" w14:textId="34B44625" w:rsidR="00A91D82" w:rsidRPr="003E5463" w:rsidRDefault="00A91D82" w:rsidP="00A91D82">
            <w:pPr>
              <w:rPr>
                <w:sz w:val="28"/>
                <w:szCs w:val="28"/>
              </w:rPr>
            </w:pPr>
            <w:r w:rsidRPr="003E5463">
              <w:rPr>
                <w:sz w:val="28"/>
                <w:szCs w:val="28"/>
              </w:rPr>
              <w:t>- Giám sát hoạt động</w:t>
            </w:r>
          </w:p>
          <w:p w14:paraId="0E8EF1B7" w14:textId="28F50256" w:rsidR="00A91D82" w:rsidRPr="003E5463" w:rsidRDefault="00A91D82" w:rsidP="00A91D82">
            <w:pPr>
              <w:rPr>
                <w:sz w:val="28"/>
                <w:szCs w:val="28"/>
              </w:rPr>
            </w:pPr>
            <w:r w:rsidRPr="003E5463">
              <w:rPr>
                <w:sz w:val="28"/>
                <w:szCs w:val="28"/>
              </w:rPr>
              <w:t>- Báo cáo thống kê</w:t>
            </w:r>
          </w:p>
          <w:p w14:paraId="1CDBBCEB" w14:textId="325CDE11" w:rsidR="00A91D82" w:rsidRPr="003E5463" w:rsidRDefault="00A91D82" w:rsidP="00A91D82">
            <w:pPr>
              <w:rPr>
                <w:sz w:val="28"/>
                <w:szCs w:val="28"/>
              </w:rPr>
            </w:pPr>
            <w:r w:rsidRPr="003E5463">
              <w:rPr>
                <w:sz w:val="28"/>
                <w:szCs w:val="28"/>
              </w:rPr>
              <w:t>- Quản trị Thêm</w:t>
            </w:r>
          </w:p>
          <w:p w14:paraId="34EB4921" w14:textId="72A34332" w:rsidR="00A91D82" w:rsidRPr="003E5463" w:rsidRDefault="00A91D82" w:rsidP="00A91D82">
            <w:pPr>
              <w:rPr>
                <w:sz w:val="28"/>
                <w:szCs w:val="28"/>
              </w:rPr>
            </w:pPr>
            <w:r w:rsidRPr="003E5463">
              <w:rPr>
                <w:sz w:val="28"/>
                <w:szCs w:val="28"/>
              </w:rPr>
              <w:t>- Xác thực người dùng qua SMS</w:t>
            </w:r>
          </w:p>
          <w:p w14:paraId="416154F3" w14:textId="5EA73CEA" w:rsidR="00A91D82" w:rsidRPr="003E5463" w:rsidRDefault="00A91D82" w:rsidP="00A91D82">
            <w:pPr>
              <w:rPr>
                <w:sz w:val="28"/>
                <w:szCs w:val="28"/>
              </w:rPr>
            </w:pPr>
            <w:r w:rsidRPr="003E5463">
              <w:rPr>
                <w:sz w:val="28"/>
                <w:szCs w:val="28"/>
              </w:rPr>
              <w:t>- Lịch sử</w:t>
            </w:r>
          </w:p>
          <w:p w14:paraId="4E04BF93" w14:textId="082815E3" w:rsidR="00A91D82" w:rsidRPr="003E5463" w:rsidRDefault="00A91D82" w:rsidP="00A91D82">
            <w:pPr>
              <w:rPr>
                <w:sz w:val="28"/>
                <w:szCs w:val="28"/>
              </w:rPr>
            </w:pPr>
            <w:r w:rsidRPr="003E5463">
              <w:rPr>
                <w:sz w:val="28"/>
                <w:szCs w:val="28"/>
              </w:rPr>
              <w:t>- Mã hóa</w:t>
            </w:r>
          </w:p>
          <w:p w14:paraId="6DCD1C26" w14:textId="72A60EC2" w:rsidR="00165656" w:rsidRPr="003E5463" w:rsidRDefault="00A91D82" w:rsidP="00A91D82">
            <w:pPr>
              <w:rPr>
                <w:sz w:val="28"/>
                <w:szCs w:val="28"/>
                <w:lang w:val="nl-NL"/>
              </w:rPr>
            </w:pPr>
            <w:r w:rsidRPr="003E5463">
              <w:rPr>
                <w:sz w:val="28"/>
                <w:szCs w:val="28"/>
              </w:rPr>
              <w:t>- Chức năng kết nối tới trục dữ liệu LGSP</w:t>
            </w:r>
          </w:p>
        </w:tc>
        <w:tc>
          <w:tcPr>
            <w:tcW w:w="1696" w:type="dxa"/>
            <w:tcBorders>
              <w:top w:val="single" w:sz="4" w:space="0" w:color="auto"/>
              <w:left w:val="nil"/>
              <w:bottom w:val="single" w:sz="4" w:space="0" w:color="auto"/>
              <w:right w:val="single" w:sz="4" w:space="0" w:color="auto"/>
            </w:tcBorders>
            <w:shd w:val="clear" w:color="auto" w:fill="auto"/>
            <w:vAlign w:val="center"/>
          </w:tcPr>
          <w:p w14:paraId="70BDDD8E" w14:textId="3C24F23E" w:rsidR="00165656" w:rsidRPr="0049599A" w:rsidRDefault="00165656" w:rsidP="00165656">
            <w:pPr>
              <w:jc w:val="left"/>
              <w:rPr>
                <w:sz w:val="28"/>
                <w:szCs w:val="28"/>
                <w:lang w:val="nl-NL"/>
              </w:rPr>
            </w:pPr>
          </w:p>
        </w:tc>
      </w:tr>
      <w:tr w:rsidR="000C4EB9" w:rsidRPr="0049599A" w14:paraId="7F7045DD" w14:textId="77777777" w:rsidTr="00EE2DBC">
        <w:trPr>
          <w:trHeight w:val="315"/>
        </w:trPr>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2C1F2D46" w14:textId="453A0FFD" w:rsidR="000C4EB9" w:rsidRPr="003E5463" w:rsidRDefault="000C4EB9" w:rsidP="000C4EB9">
            <w:pPr>
              <w:pStyle w:val="ListParagraph"/>
              <w:numPr>
                <w:ilvl w:val="0"/>
                <w:numId w:val="14"/>
              </w:numPr>
              <w:spacing w:before="120" w:after="120"/>
              <w:jc w:val="center"/>
              <w:rPr>
                <w:b/>
                <w:sz w:val="28"/>
                <w:szCs w:val="28"/>
                <w:lang w:val="nl-NL"/>
              </w:rPr>
            </w:pPr>
          </w:p>
        </w:tc>
        <w:tc>
          <w:tcPr>
            <w:tcW w:w="3001" w:type="dxa"/>
            <w:tcBorders>
              <w:top w:val="single" w:sz="4" w:space="0" w:color="auto"/>
              <w:left w:val="nil"/>
              <w:bottom w:val="single" w:sz="4" w:space="0" w:color="auto"/>
              <w:right w:val="single" w:sz="4" w:space="0" w:color="auto"/>
            </w:tcBorders>
            <w:shd w:val="clear" w:color="auto" w:fill="auto"/>
            <w:vAlign w:val="center"/>
          </w:tcPr>
          <w:p w14:paraId="4318ABC6" w14:textId="7DA80D87" w:rsidR="000C4EB9" w:rsidRPr="003E5463" w:rsidRDefault="000C4EB9" w:rsidP="000C4EB9">
            <w:pPr>
              <w:spacing w:before="120" w:after="120"/>
              <w:rPr>
                <w:b/>
                <w:bCs/>
                <w:sz w:val="28"/>
                <w:szCs w:val="28"/>
              </w:rPr>
            </w:pPr>
            <w:r w:rsidRPr="003E5463">
              <w:rPr>
                <w:b/>
                <w:bCs/>
                <w:sz w:val="28"/>
                <w:szCs w:val="28"/>
              </w:rPr>
              <w:t>Chức năng AMG External Gate</w:t>
            </w:r>
          </w:p>
        </w:tc>
        <w:tc>
          <w:tcPr>
            <w:tcW w:w="1228" w:type="dxa"/>
            <w:tcBorders>
              <w:top w:val="single" w:sz="4" w:space="0" w:color="auto"/>
              <w:left w:val="nil"/>
              <w:bottom w:val="single" w:sz="4" w:space="0" w:color="auto"/>
              <w:right w:val="single" w:sz="4" w:space="0" w:color="auto"/>
            </w:tcBorders>
            <w:shd w:val="clear" w:color="auto" w:fill="auto"/>
            <w:vAlign w:val="center"/>
          </w:tcPr>
          <w:p w14:paraId="2482A080" w14:textId="0B05CA7F" w:rsidR="000C4EB9" w:rsidRPr="003E5463" w:rsidRDefault="000C4EB9" w:rsidP="000C4EB9">
            <w:pPr>
              <w:spacing w:before="120" w:after="120"/>
              <w:rPr>
                <w:sz w:val="28"/>
                <w:szCs w:val="28"/>
                <w:lang w:val="nl-NL"/>
              </w:rPr>
            </w:pPr>
            <w:r w:rsidRPr="003E5463">
              <w:rPr>
                <w:sz w:val="28"/>
                <w:szCs w:val="28"/>
                <w:lang w:val="nl-NL"/>
              </w:rPr>
              <w:t>MĐ2</w:t>
            </w:r>
          </w:p>
        </w:tc>
        <w:tc>
          <w:tcPr>
            <w:tcW w:w="1461" w:type="dxa"/>
            <w:tcBorders>
              <w:top w:val="single" w:sz="4" w:space="0" w:color="auto"/>
              <w:left w:val="nil"/>
              <w:bottom w:val="single" w:sz="4" w:space="0" w:color="auto"/>
              <w:right w:val="single" w:sz="4" w:space="0" w:color="auto"/>
            </w:tcBorders>
            <w:shd w:val="clear" w:color="auto" w:fill="auto"/>
            <w:vAlign w:val="center"/>
          </w:tcPr>
          <w:p w14:paraId="4254129C" w14:textId="32BA93B5" w:rsidR="000C4EB9" w:rsidRPr="003E5463" w:rsidRDefault="000C4EB9" w:rsidP="000C4EB9">
            <w:pPr>
              <w:spacing w:before="120" w:after="120"/>
              <w:jc w:val="center"/>
              <w:rPr>
                <w:sz w:val="28"/>
                <w:szCs w:val="28"/>
                <w:lang w:val="nl-NL"/>
              </w:rPr>
            </w:pPr>
            <w:r w:rsidRPr="003E5463">
              <w:rPr>
                <w:sz w:val="28"/>
                <w:szCs w:val="28"/>
                <w:lang w:val="nl-NL"/>
              </w:rPr>
              <w:t>1</w:t>
            </w:r>
          </w:p>
        </w:tc>
        <w:tc>
          <w:tcPr>
            <w:tcW w:w="1124" w:type="dxa"/>
            <w:tcBorders>
              <w:top w:val="single" w:sz="4" w:space="0" w:color="auto"/>
              <w:left w:val="nil"/>
              <w:bottom w:val="single" w:sz="4" w:space="0" w:color="auto"/>
              <w:right w:val="single" w:sz="4" w:space="0" w:color="auto"/>
            </w:tcBorders>
            <w:shd w:val="clear" w:color="auto" w:fill="auto"/>
            <w:vAlign w:val="center"/>
          </w:tcPr>
          <w:p w14:paraId="2E5AC8C9" w14:textId="4F769B48" w:rsidR="000C4EB9" w:rsidRPr="003E5463" w:rsidRDefault="000C4EB9" w:rsidP="000C4EB9">
            <w:pPr>
              <w:spacing w:before="120" w:after="120"/>
              <w:jc w:val="center"/>
              <w:rPr>
                <w:sz w:val="28"/>
                <w:szCs w:val="28"/>
                <w:lang w:val="nl-NL"/>
              </w:rPr>
            </w:pPr>
            <w:r w:rsidRPr="003E5463">
              <w:rPr>
                <w:sz w:val="28"/>
                <w:szCs w:val="28"/>
                <w:lang w:val="nl-NL"/>
              </w:rPr>
              <w:t>Module</w:t>
            </w:r>
          </w:p>
        </w:tc>
        <w:tc>
          <w:tcPr>
            <w:tcW w:w="5222" w:type="dxa"/>
            <w:tcBorders>
              <w:top w:val="single" w:sz="4" w:space="0" w:color="auto"/>
              <w:left w:val="nil"/>
              <w:bottom w:val="single" w:sz="4" w:space="0" w:color="auto"/>
              <w:right w:val="single" w:sz="4" w:space="0" w:color="auto"/>
            </w:tcBorders>
            <w:shd w:val="clear" w:color="auto" w:fill="auto"/>
            <w:vAlign w:val="center"/>
          </w:tcPr>
          <w:p w14:paraId="0E2A6C58" w14:textId="6E12DFB3" w:rsidR="000C4EB9" w:rsidRPr="003E5463" w:rsidRDefault="000C4EB9" w:rsidP="000C4EB9">
            <w:pPr>
              <w:rPr>
                <w:sz w:val="28"/>
                <w:szCs w:val="28"/>
              </w:rPr>
            </w:pPr>
            <w:r w:rsidRPr="003E5463">
              <w:rPr>
                <w:sz w:val="28"/>
                <w:szCs w:val="28"/>
              </w:rPr>
              <w:t xml:space="preserve">- Quản trị </w:t>
            </w:r>
          </w:p>
          <w:p w14:paraId="0C8B200C" w14:textId="6486B229" w:rsidR="000C4EB9" w:rsidRPr="003E5463" w:rsidRDefault="000C4EB9" w:rsidP="000C4EB9">
            <w:pPr>
              <w:rPr>
                <w:sz w:val="28"/>
                <w:szCs w:val="28"/>
              </w:rPr>
            </w:pPr>
            <w:r w:rsidRPr="003E5463">
              <w:rPr>
                <w:sz w:val="28"/>
                <w:szCs w:val="28"/>
              </w:rPr>
              <w:t>- Tiếp nhận dữ liệu</w:t>
            </w:r>
          </w:p>
          <w:p w14:paraId="5059290D" w14:textId="6BCE0CDD" w:rsidR="000C4EB9" w:rsidRPr="003E5463" w:rsidRDefault="000C4EB9" w:rsidP="000C4EB9">
            <w:pPr>
              <w:rPr>
                <w:sz w:val="28"/>
                <w:szCs w:val="28"/>
              </w:rPr>
            </w:pPr>
            <w:r w:rsidRPr="003E5463">
              <w:rPr>
                <w:sz w:val="28"/>
                <w:szCs w:val="28"/>
              </w:rPr>
              <w:t>- Xử lý thông báo</w:t>
            </w:r>
          </w:p>
          <w:p w14:paraId="0788B683" w14:textId="758C85FC" w:rsidR="000C4EB9" w:rsidRPr="003E5463" w:rsidRDefault="000C4EB9" w:rsidP="000C4EB9">
            <w:pPr>
              <w:rPr>
                <w:sz w:val="28"/>
                <w:szCs w:val="28"/>
              </w:rPr>
            </w:pPr>
            <w:r w:rsidRPr="003E5463">
              <w:rPr>
                <w:sz w:val="28"/>
                <w:szCs w:val="28"/>
              </w:rPr>
              <w:t>- Báo cáo &amp; thống kê</w:t>
            </w:r>
          </w:p>
          <w:p w14:paraId="6BD57FE3" w14:textId="3FAB2FF2" w:rsidR="000C4EB9" w:rsidRPr="003E5463" w:rsidRDefault="000C4EB9" w:rsidP="000C4EB9">
            <w:pPr>
              <w:rPr>
                <w:sz w:val="28"/>
                <w:szCs w:val="28"/>
              </w:rPr>
            </w:pPr>
            <w:r w:rsidRPr="003E5463">
              <w:rPr>
                <w:sz w:val="28"/>
                <w:szCs w:val="28"/>
              </w:rPr>
              <w:t>- Lịch sử</w:t>
            </w:r>
          </w:p>
        </w:tc>
        <w:tc>
          <w:tcPr>
            <w:tcW w:w="1696" w:type="dxa"/>
            <w:tcBorders>
              <w:top w:val="single" w:sz="4" w:space="0" w:color="auto"/>
              <w:left w:val="nil"/>
              <w:bottom w:val="single" w:sz="4" w:space="0" w:color="auto"/>
              <w:right w:val="single" w:sz="4" w:space="0" w:color="auto"/>
            </w:tcBorders>
            <w:shd w:val="clear" w:color="auto" w:fill="auto"/>
            <w:vAlign w:val="center"/>
          </w:tcPr>
          <w:p w14:paraId="7898227E" w14:textId="77777777" w:rsidR="000C4EB9" w:rsidRPr="0049599A" w:rsidRDefault="000C4EB9" w:rsidP="000C4EB9">
            <w:pPr>
              <w:jc w:val="left"/>
              <w:rPr>
                <w:sz w:val="28"/>
                <w:szCs w:val="28"/>
                <w:lang w:val="nl-NL"/>
              </w:rPr>
            </w:pPr>
          </w:p>
        </w:tc>
      </w:tr>
      <w:tr w:rsidR="000C4EB9" w:rsidRPr="0049599A" w14:paraId="332E23D1" w14:textId="77777777" w:rsidTr="00EE2DBC">
        <w:trPr>
          <w:trHeight w:val="315"/>
        </w:trPr>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1FC7B72" w14:textId="77777777" w:rsidR="000C4EB9" w:rsidRPr="003E5463" w:rsidRDefault="000C4EB9" w:rsidP="000C4EB9">
            <w:pPr>
              <w:pStyle w:val="ListParagraph"/>
              <w:numPr>
                <w:ilvl w:val="0"/>
                <w:numId w:val="14"/>
              </w:numPr>
              <w:spacing w:before="120" w:after="120"/>
              <w:jc w:val="center"/>
              <w:rPr>
                <w:b/>
                <w:sz w:val="28"/>
                <w:szCs w:val="28"/>
                <w:lang w:val="nl-NL"/>
              </w:rPr>
            </w:pPr>
          </w:p>
        </w:tc>
        <w:tc>
          <w:tcPr>
            <w:tcW w:w="3001" w:type="dxa"/>
            <w:tcBorders>
              <w:top w:val="single" w:sz="4" w:space="0" w:color="auto"/>
              <w:left w:val="nil"/>
              <w:bottom w:val="single" w:sz="4" w:space="0" w:color="auto"/>
              <w:right w:val="single" w:sz="4" w:space="0" w:color="auto"/>
            </w:tcBorders>
            <w:shd w:val="clear" w:color="auto" w:fill="auto"/>
            <w:vAlign w:val="center"/>
          </w:tcPr>
          <w:p w14:paraId="1E188A79" w14:textId="0AEB7829" w:rsidR="000C4EB9" w:rsidRPr="003E5463" w:rsidRDefault="000C4EB9" w:rsidP="000C4EB9">
            <w:pPr>
              <w:spacing w:before="120" w:after="120"/>
              <w:rPr>
                <w:b/>
                <w:sz w:val="28"/>
                <w:szCs w:val="28"/>
              </w:rPr>
            </w:pPr>
            <w:r w:rsidRPr="003E5463">
              <w:rPr>
                <w:b/>
                <w:bCs/>
                <w:sz w:val="28"/>
                <w:szCs w:val="28"/>
              </w:rPr>
              <w:t>Chức năng của quản trị phần mềm AMG/OTT</w:t>
            </w:r>
          </w:p>
        </w:tc>
        <w:tc>
          <w:tcPr>
            <w:tcW w:w="1228" w:type="dxa"/>
            <w:tcBorders>
              <w:top w:val="single" w:sz="4" w:space="0" w:color="auto"/>
              <w:left w:val="nil"/>
              <w:bottom w:val="single" w:sz="4" w:space="0" w:color="auto"/>
              <w:right w:val="single" w:sz="4" w:space="0" w:color="auto"/>
            </w:tcBorders>
            <w:shd w:val="clear" w:color="auto" w:fill="auto"/>
            <w:vAlign w:val="center"/>
          </w:tcPr>
          <w:p w14:paraId="2E85176E" w14:textId="6F7CBB2B" w:rsidR="000C4EB9" w:rsidRPr="003E5463" w:rsidRDefault="000C4EB9" w:rsidP="000C4EB9">
            <w:pPr>
              <w:spacing w:before="120" w:after="120"/>
              <w:rPr>
                <w:sz w:val="28"/>
                <w:szCs w:val="28"/>
                <w:lang w:val="nl-NL"/>
              </w:rPr>
            </w:pPr>
            <w:r w:rsidRPr="003E5463">
              <w:rPr>
                <w:sz w:val="28"/>
                <w:szCs w:val="28"/>
                <w:lang w:val="nl-NL"/>
              </w:rPr>
              <w:t>MĐ3</w:t>
            </w:r>
          </w:p>
        </w:tc>
        <w:tc>
          <w:tcPr>
            <w:tcW w:w="1461" w:type="dxa"/>
            <w:tcBorders>
              <w:top w:val="single" w:sz="4" w:space="0" w:color="auto"/>
              <w:left w:val="nil"/>
              <w:bottom w:val="single" w:sz="4" w:space="0" w:color="auto"/>
              <w:right w:val="single" w:sz="4" w:space="0" w:color="auto"/>
            </w:tcBorders>
            <w:shd w:val="clear" w:color="auto" w:fill="auto"/>
            <w:vAlign w:val="center"/>
          </w:tcPr>
          <w:p w14:paraId="42E097C6" w14:textId="47AC6DE1" w:rsidR="000C4EB9" w:rsidRPr="003E5463" w:rsidRDefault="000C4EB9" w:rsidP="000C4EB9">
            <w:pPr>
              <w:spacing w:before="120" w:after="120"/>
              <w:jc w:val="center"/>
              <w:rPr>
                <w:sz w:val="28"/>
                <w:szCs w:val="28"/>
                <w:lang w:val="nl-NL"/>
              </w:rPr>
            </w:pPr>
            <w:r w:rsidRPr="003E5463">
              <w:rPr>
                <w:sz w:val="28"/>
                <w:szCs w:val="28"/>
                <w:lang w:val="nl-NL"/>
              </w:rPr>
              <w:t>1</w:t>
            </w:r>
          </w:p>
        </w:tc>
        <w:tc>
          <w:tcPr>
            <w:tcW w:w="1124" w:type="dxa"/>
            <w:tcBorders>
              <w:top w:val="single" w:sz="4" w:space="0" w:color="auto"/>
              <w:left w:val="nil"/>
              <w:bottom w:val="single" w:sz="4" w:space="0" w:color="auto"/>
              <w:right w:val="single" w:sz="4" w:space="0" w:color="auto"/>
            </w:tcBorders>
            <w:shd w:val="clear" w:color="auto" w:fill="auto"/>
            <w:vAlign w:val="center"/>
          </w:tcPr>
          <w:p w14:paraId="3D2B6557" w14:textId="428AC306" w:rsidR="000C4EB9" w:rsidRPr="003E5463" w:rsidRDefault="000C4EB9" w:rsidP="000C4EB9">
            <w:pPr>
              <w:spacing w:before="120" w:after="120"/>
              <w:jc w:val="center"/>
              <w:rPr>
                <w:sz w:val="28"/>
                <w:szCs w:val="28"/>
                <w:lang w:val="nl-NL"/>
              </w:rPr>
            </w:pPr>
            <w:r w:rsidRPr="003E5463">
              <w:rPr>
                <w:sz w:val="28"/>
                <w:szCs w:val="28"/>
                <w:lang w:val="nl-NL"/>
              </w:rPr>
              <w:t>Module</w:t>
            </w:r>
          </w:p>
        </w:tc>
        <w:tc>
          <w:tcPr>
            <w:tcW w:w="5222" w:type="dxa"/>
            <w:tcBorders>
              <w:top w:val="single" w:sz="4" w:space="0" w:color="auto"/>
              <w:left w:val="nil"/>
              <w:bottom w:val="single" w:sz="4" w:space="0" w:color="auto"/>
              <w:right w:val="single" w:sz="4" w:space="0" w:color="auto"/>
            </w:tcBorders>
            <w:shd w:val="clear" w:color="auto" w:fill="auto"/>
            <w:vAlign w:val="center"/>
          </w:tcPr>
          <w:p w14:paraId="4DE813E3" w14:textId="3E42946F" w:rsidR="000C4EB9" w:rsidRPr="003E5463" w:rsidRDefault="000C4EB9" w:rsidP="000C4EB9">
            <w:pPr>
              <w:rPr>
                <w:sz w:val="28"/>
                <w:szCs w:val="28"/>
              </w:rPr>
            </w:pPr>
            <w:r w:rsidRPr="003E5463">
              <w:rPr>
                <w:sz w:val="28"/>
                <w:szCs w:val="28"/>
              </w:rPr>
              <w:t>- Quản trị người dùng</w:t>
            </w:r>
          </w:p>
          <w:p w14:paraId="5B4FD5B6" w14:textId="00F1342E" w:rsidR="000C4EB9" w:rsidRPr="003E5463" w:rsidRDefault="000C4EB9" w:rsidP="000C4EB9">
            <w:pPr>
              <w:rPr>
                <w:sz w:val="28"/>
                <w:szCs w:val="28"/>
              </w:rPr>
            </w:pPr>
            <w:r w:rsidRPr="003E5463">
              <w:rPr>
                <w:sz w:val="28"/>
                <w:szCs w:val="28"/>
              </w:rPr>
              <w:t>- Quản trị kênh (Channel, nhóm)</w:t>
            </w:r>
          </w:p>
          <w:p w14:paraId="20C696B0" w14:textId="7A4B67C4" w:rsidR="000C4EB9" w:rsidRPr="003E5463" w:rsidRDefault="000C4EB9" w:rsidP="000C4EB9">
            <w:pPr>
              <w:rPr>
                <w:sz w:val="28"/>
                <w:szCs w:val="28"/>
              </w:rPr>
            </w:pPr>
            <w:r w:rsidRPr="003E5463">
              <w:rPr>
                <w:sz w:val="28"/>
                <w:szCs w:val="28"/>
              </w:rPr>
              <w:t>- Thiết lập tham số hệ thống</w:t>
            </w:r>
          </w:p>
          <w:p w14:paraId="7D8FA32B" w14:textId="0CDE9BDE" w:rsidR="000C4EB9" w:rsidRPr="003E5463" w:rsidRDefault="000C4EB9" w:rsidP="000C4EB9">
            <w:pPr>
              <w:rPr>
                <w:sz w:val="28"/>
                <w:szCs w:val="28"/>
              </w:rPr>
            </w:pPr>
            <w:r w:rsidRPr="003E5463">
              <w:rPr>
                <w:sz w:val="28"/>
                <w:szCs w:val="28"/>
              </w:rPr>
              <w:t>- Dashboard tổng hợp</w:t>
            </w:r>
          </w:p>
          <w:p w14:paraId="0A73A288" w14:textId="0068FED9" w:rsidR="000C4EB9" w:rsidRPr="003E5463" w:rsidRDefault="000C4EB9" w:rsidP="000C4EB9">
            <w:pPr>
              <w:rPr>
                <w:sz w:val="28"/>
                <w:szCs w:val="28"/>
              </w:rPr>
            </w:pPr>
            <w:r w:rsidRPr="003E5463">
              <w:rPr>
                <w:sz w:val="28"/>
                <w:szCs w:val="28"/>
              </w:rPr>
              <w:t>- Báo cáo &amp; thống kê</w:t>
            </w:r>
          </w:p>
          <w:p w14:paraId="44DB8F59" w14:textId="5D1EFD28" w:rsidR="000C4EB9" w:rsidRPr="003E5463" w:rsidRDefault="000C4EB9" w:rsidP="000C4EB9">
            <w:pPr>
              <w:rPr>
                <w:sz w:val="28"/>
                <w:szCs w:val="28"/>
              </w:rPr>
            </w:pPr>
            <w:r w:rsidRPr="003E5463">
              <w:rPr>
                <w:sz w:val="28"/>
                <w:szCs w:val="28"/>
              </w:rPr>
              <w:t>- Thiết lập mở rộng</w:t>
            </w:r>
          </w:p>
        </w:tc>
        <w:tc>
          <w:tcPr>
            <w:tcW w:w="1696" w:type="dxa"/>
            <w:tcBorders>
              <w:top w:val="single" w:sz="4" w:space="0" w:color="auto"/>
              <w:left w:val="nil"/>
              <w:bottom w:val="single" w:sz="4" w:space="0" w:color="auto"/>
              <w:right w:val="single" w:sz="4" w:space="0" w:color="auto"/>
            </w:tcBorders>
            <w:shd w:val="clear" w:color="auto" w:fill="auto"/>
            <w:vAlign w:val="center"/>
          </w:tcPr>
          <w:p w14:paraId="361733E2" w14:textId="77777777" w:rsidR="000C4EB9" w:rsidRPr="0049599A" w:rsidRDefault="000C4EB9" w:rsidP="000C4EB9">
            <w:pPr>
              <w:jc w:val="left"/>
              <w:rPr>
                <w:sz w:val="28"/>
                <w:szCs w:val="28"/>
                <w:lang w:val="nl-NL"/>
              </w:rPr>
            </w:pPr>
          </w:p>
        </w:tc>
      </w:tr>
      <w:tr w:rsidR="000C4EB9" w:rsidRPr="0049599A" w14:paraId="23A45BC2" w14:textId="77777777" w:rsidTr="00EE2DBC">
        <w:trPr>
          <w:trHeight w:val="315"/>
        </w:trPr>
        <w:tc>
          <w:tcPr>
            <w:tcW w:w="897" w:type="dxa"/>
            <w:tcBorders>
              <w:top w:val="single" w:sz="4" w:space="0" w:color="auto"/>
              <w:left w:val="single" w:sz="4" w:space="0" w:color="auto"/>
              <w:bottom w:val="single" w:sz="4" w:space="0" w:color="auto"/>
              <w:right w:val="single" w:sz="4" w:space="0" w:color="auto"/>
            </w:tcBorders>
            <w:shd w:val="clear" w:color="auto" w:fill="auto"/>
            <w:vAlign w:val="center"/>
          </w:tcPr>
          <w:p w14:paraId="171B6956" w14:textId="77777777" w:rsidR="000C4EB9" w:rsidRPr="003E5463" w:rsidRDefault="000C4EB9" w:rsidP="000C4EB9">
            <w:pPr>
              <w:pStyle w:val="ListParagraph"/>
              <w:numPr>
                <w:ilvl w:val="0"/>
                <w:numId w:val="14"/>
              </w:numPr>
              <w:spacing w:before="120" w:after="120"/>
              <w:jc w:val="center"/>
              <w:rPr>
                <w:b/>
                <w:sz w:val="28"/>
                <w:szCs w:val="28"/>
                <w:lang w:val="nl-NL"/>
              </w:rPr>
            </w:pPr>
          </w:p>
        </w:tc>
        <w:tc>
          <w:tcPr>
            <w:tcW w:w="3001" w:type="dxa"/>
            <w:tcBorders>
              <w:top w:val="single" w:sz="4" w:space="0" w:color="auto"/>
              <w:left w:val="nil"/>
              <w:bottom w:val="single" w:sz="4" w:space="0" w:color="auto"/>
              <w:right w:val="single" w:sz="4" w:space="0" w:color="auto"/>
            </w:tcBorders>
            <w:shd w:val="clear" w:color="auto" w:fill="auto"/>
            <w:vAlign w:val="center"/>
          </w:tcPr>
          <w:p w14:paraId="11A4D233" w14:textId="6DE2CC17" w:rsidR="000C4EB9" w:rsidRPr="003E5463" w:rsidRDefault="003E5463" w:rsidP="000C4EB9">
            <w:pPr>
              <w:spacing w:before="120" w:after="120"/>
              <w:rPr>
                <w:b/>
                <w:sz w:val="28"/>
                <w:szCs w:val="28"/>
              </w:rPr>
            </w:pPr>
            <w:r>
              <w:rPr>
                <w:b/>
                <w:bCs/>
                <w:sz w:val="28"/>
                <w:szCs w:val="28"/>
              </w:rPr>
              <w:t>P</w:t>
            </w:r>
            <w:r w:rsidR="000C4EB9" w:rsidRPr="003E5463">
              <w:rPr>
                <w:b/>
                <w:bCs/>
                <w:sz w:val="28"/>
                <w:szCs w:val="28"/>
              </w:rPr>
              <w:t>hần mềm AMG/OTT</w:t>
            </w:r>
          </w:p>
        </w:tc>
        <w:tc>
          <w:tcPr>
            <w:tcW w:w="1228" w:type="dxa"/>
            <w:tcBorders>
              <w:top w:val="single" w:sz="4" w:space="0" w:color="auto"/>
              <w:left w:val="nil"/>
              <w:bottom w:val="single" w:sz="4" w:space="0" w:color="auto"/>
              <w:right w:val="single" w:sz="4" w:space="0" w:color="auto"/>
            </w:tcBorders>
            <w:shd w:val="clear" w:color="auto" w:fill="auto"/>
            <w:vAlign w:val="center"/>
          </w:tcPr>
          <w:p w14:paraId="7B20ACB7" w14:textId="51A0FF54" w:rsidR="000C4EB9" w:rsidRPr="003E5463" w:rsidRDefault="00642FAB" w:rsidP="000C4EB9">
            <w:pPr>
              <w:spacing w:before="120" w:after="120"/>
              <w:rPr>
                <w:sz w:val="28"/>
                <w:szCs w:val="28"/>
                <w:lang w:val="nl-NL"/>
              </w:rPr>
            </w:pPr>
            <w:r>
              <w:rPr>
                <w:sz w:val="28"/>
                <w:szCs w:val="28"/>
                <w:lang w:val="nl-NL"/>
              </w:rPr>
              <w:t>PM</w:t>
            </w:r>
          </w:p>
        </w:tc>
        <w:tc>
          <w:tcPr>
            <w:tcW w:w="1461" w:type="dxa"/>
            <w:tcBorders>
              <w:top w:val="single" w:sz="4" w:space="0" w:color="auto"/>
              <w:left w:val="nil"/>
              <w:bottom w:val="single" w:sz="4" w:space="0" w:color="auto"/>
              <w:right w:val="single" w:sz="4" w:space="0" w:color="auto"/>
            </w:tcBorders>
            <w:shd w:val="clear" w:color="auto" w:fill="auto"/>
            <w:vAlign w:val="center"/>
          </w:tcPr>
          <w:p w14:paraId="2F8EDF8B" w14:textId="2E704F34" w:rsidR="000C4EB9" w:rsidRPr="003E5463" w:rsidRDefault="000C4EB9" w:rsidP="000C4EB9">
            <w:pPr>
              <w:spacing w:before="120" w:after="120"/>
              <w:jc w:val="center"/>
              <w:rPr>
                <w:sz w:val="28"/>
                <w:szCs w:val="28"/>
                <w:lang w:val="nl-NL"/>
              </w:rPr>
            </w:pPr>
            <w:r w:rsidRPr="003E5463">
              <w:rPr>
                <w:sz w:val="28"/>
                <w:szCs w:val="28"/>
                <w:lang w:val="nl-NL"/>
              </w:rPr>
              <w:t>1</w:t>
            </w:r>
          </w:p>
        </w:tc>
        <w:tc>
          <w:tcPr>
            <w:tcW w:w="1124" w:type="dxa"/>
            <w:tcBorders>
              <w:top w:val="single" w:sz="4" w:space="0" w:color="auto"/>
              <w:left w:val="nil"/>
              <w:bottom w:val="single" w:sz="4" w:space="0" w:color="auto"/>
              <w:right w:val="single" w:sz="4" w:space="0" w:color="auto"/>
            </w:tcBorders>
            <w:shd w:val="clear" w:color="auto" w:fill="auto"/>
            <w:vAlign w:val="center"/>
          </w:tcPr>
          <w:p w14:paraId="1722A31A" w14:textId="28702B69" w:rsidR="000C4EB9" w:rsidRPr="003E5463" w:rsidRDefault="00642FAB" w:rsidP="000C4EB9">
            <w:pPr>
              <w:spacing w:before="120" w:after="120"/>
              <w:jc w:val="center"/>
              <w:rPr>
                <w:sz w:val="28"/>
                <w:szCs w:val="28"/>
                <w:lang w:val="nl-NL"/>
              </w:rPr>
            </w:pPr>
            <w:r>
              <w:rPr>
                <w:sz w:val="28"/>
                <w:szCs w:val="28"/>
                <w:lang w:val="nl-NL"/>
              </w:rPr>
              <w:t>Phần mềm</w:t>
            </w:r>
          </w:p>
        </w:tc>
        <w:tc>
          <w:tcPr>
            <w:tcW w:w="5222" w:type="dxa"/>
            <w:tcBorders>
              <w:top w:val="single" w:sz="4" w:space="0" w:color="auto"/>
              <w:left w:val="nil"/>
              <w:bottom w:val="single" w:sz="4" w:space="0" w:color="auto"/>
              <w:right w:val="single" w:sz="4" w:space="0" w:color="auto"/>
            </w:tcBorders>
            <w:shd w:val="clear" w:color="auto" w:fill="auto"/>
            <w:vAlign w:val="center"/>
          </w:tcPr>
          <w:p w14:paraId="79830724" w14:textId="1AE84956" w:rsidR="003E5463" w:rsidRPr="003E5463" w:rsidRDefault="003E5463" w:rsidP="003E5463">
            <w:pPr>
              <w:rPr>
                <w:sz w:val="28"/>
                <w:szCs w:val="28"/>
              </w:rPr>
            </w:pPr>
            <w:r w:rsidRPr="003E5463">
              <w:rPr>
                <w:sz w:val="28"/>
                <w:szCs w:val="28"/>
              </w:rPr>
              <w:t>- Màn hình chính</w:t>
            </w:r>
          </w:p>
          <w:p w14:paraId="32B5F9F3" w14:textId="3D26659F" w:rsidR="003E5463" w:rsidRPr="003E5463" w:rsidRDefault="003E5463" w:rsidP="003E5463">
            <w:pPr>
              <w:rPr>
                <w:sz w:val="28"/>
                <w:szCs w:val="28"/>
              </w:rPr>
            </w:pPr>
            <w:r w:rsidRPr="003E5463">
              <w:rPr>
                <w:sz w:val="28"/>
                <w:szCs w:val="28"/>
              </w:rPr>
              <w:t>- Đăng ký người dùng</w:t>
            </w:r>
          </w:p>
          <w:p w14:paraId="0A429B26" w14:textId="52873759" w:rsidR="003E5463" w:rsidRPr="003E5463" w:rsidRDefault="003E5463" w:rsidP="003E5463">
            <w:pPr>
              <w:rPr>
                <w:sz w:val="28"/>
                <w:szCs w:val="28"/>
              </w:rPr>
            </w:pPr>
            <w:r w:rsidRPr="003E5463">
              <w:rPr>
                <w:sz w:val="28"/>
                <w:szCs w:val="28"/>
              </w:rPr>
              <w:t>- Đăng nhập vào ra</w:t>
            </w:r>
          </w:p>
          <w:p w14:paraId="3846B94D" w14:textId="1982B4A1" w:rsidR="003E5463" w:rsidRPr="003E5463" w:rsidRDefault="003E5463" w:rsidP="003E5463">
            <w:pPr>
              <w:rPr>
                <w:sz w:val="28"/>
                <w:szCs w:val="28"/>
              </w:rPr>
            </w:pPr>
            <w:r w:rsidRPr="003E5463">
              <w:rPr>
                <w:sz w:val="28"/>
                <w:szCs w:val="28"/>
              </w:rPr>
              <w:t>- Trang thông tin cá nhân</w:t>
            </w:r>
          </w:p>
          <w:p w14:paraId="26D7DA7D" w14:textId="59A3DF8A" w:rsidR="000C4EB9" w:rsidRPr="003E5463" w:rsidRDefault="003E5463" w:rsidP="003E5463">
            <w:pPr>
              <w:rPr>
                <w:sz w:val="28"/>
                <w:szCs w:val="28"/>
              </w:rPr>
            </w:pPr>
            <w:r w:rsidRPr="003E5463">
              <w:rPr>
                <w:sz w:val="28"/>
                <w:szCs w:val="28"/>
              </w:rPr>
              <w:t>- Gửi nhận tin nhắn</w:t>
            </w:r>
          </w:p>
        </w:tc>
        <w:tc>
          <w:tcPr>
            <w:tcW w:w="1696" w:type="dxa"/>
            <w:tcBorders>
              <w:top w:val="single" w:sz="4" w:space="0" w:color="auto"/>
              <w:left w:val="nil"/>
              <w:bottom w:val="single" w:sz="4" w:space="0" w:color="auto"/>
              <w:right w:val="single" w:sz="4" w:space="0" w:color="auto"/>
            </w:tcBorders>
            <w:shd w:val="clear" w:color="auto" w:fill="auto"/>
            <w:vAlign w:val="center"/>
          </w:tcPr>
          <w:p w14:paraId="41E5B02C" w14:textId="77777777" w:rsidR="000C4EB9" w:rsidRPr="0049599A" w:rsidRDefault="000C4EB9" w:rsidP="000C4EB9">
            <w:pPr>
              <w:jc w:val="left"/>
              <w:rPr>
                <w:sz w:val="28"/>
                <w:szCs w:val="28"/>
                <w:lang w:val="nl-NL"/>
              </w:rPr>
            </w:pPr>
          </w:p>
        </w:tc>
      </w:tr>
    </w:tbl>
    <w:p w14:paraId="5CF8EA21" w14:textId="19E5E6DE" w:rsidR="002423CC" w:rsidRPr="0049599A" w:rsidRDefault="002423CC" w:rsidP="002423CC">
      <w:pPr>
        <w:spacing w:before="120" w:after="120"/>
        <w:ind w:firstLine="567"/>
        <w:rPr>
          <w:b/>
          <w:i/>
          <w:sz w:val="28"/>
          <w:szCs w:val="28"/>
          <w:lang w:val="nl-NL"/>
        </w:rPr>
      </w:pPr>
      <w:r w:rsidRPr="0049599A">
        <w:rPr>
          <w:b/>
          <w:i/>
          <w:sz w:val="28"/>
          <w:szCs w:val="28"/>
          <w:lang w:val="nl-NL"/>
        </w:rPr>
        <w:t>Ghi chú:</w:t>
      </w:r>
    </w:p>
    <w:p w14:paraId="543AD0C9" w14:textId="77777777" w:rsidR="002423CC" w:rsidRPr="0049599A" w:rsidRDefault="002423CC" w:rsidP="002423CC">
      <w:pPr>
        <w:spacing w:before="120" w:after="120"/>
        <w:ind w:firstLine="567"/>
        <w:rPr>
          <w:i/>
          <w:sz w:val="28"/>
          <w:szCs w:val="28"/>
          <w:lang w:val="nl-NL"/>
        </w:rPr>
      </w:pPr>
      <w:r w:rsidRPr="0049599A">
        <w:rPr>
          <w:i/>
          <w:sz w:val="28"/>
          <w:szCs w:val="28"/>
          <w:lang w:val="nl-NL"/>
        </w:rPr>
        <w:t>(1) Bên mời thầu chỉ mô tả các đặc điểm chung, cơ bản nhất tại mục này. Các nội dung chi tiết sẽ được dẫn chiếu đến nội dung tươ</w:t>
      </w:r>
      <w:r w:rsidR="007E166E" w:rsidRPr="0049599A">
        <w:rPr>
          <w:i/>
          <w:sz w:val="28"/>
          <w:szCs w:val="28"/>
          <w:lang w:val="nl-NL"/>
        </w:rPr>
        <w:t>ng</w:t>
      </w:r>
      <w:r w:rsidRPr="0049599A">
        <w:rPr>
          <w:i/>
          <w:sz w:val="28"/>
          <w:szCs w:val="28"/>
          <w:lang w:val="nl-NL"/>
        </w:rPr>
        <w:t xml:space="preserve"> ứng quy định tại Chương V.</w:t>
      </w:r>
    </w:p>
    <w:p w14:paraId="6F689A9D" w14:textId="77777777" w:rsidR="002423CC" w:rsidRPr="0049599A" w:rsidRDefault="002423CC" w:rsidP="002423CC">
      <w:pPr>
        <w:spacing w:before="120" w:after="120"/>
        <w:jc w:val="right"/>
        <w:rPr>
          <w:b/>
          <w:sz w:val="28"/>
          <w:szCs w:val="28"/>
          <w:lang w:val="nl-NL"/>
        </w:rPr>
      </w:pPr>
      <w:r w:rsidRPr="0049599A">
        <w:rPr>
          <w:b/>
          <w:sz w:val="28"/>
          <w:szCs w:val="28"/>
          <w:lang w:val="nl-NL"/>
        </w:rPr>
        <w:br w:type="page"/>
      </w:r>
      <w:r w:rsidRPr="0049599A">
        <w:rPr>
          <w:b/>
          <w:sz w:val="28"/>
          <w:szCs w:val="28"/>
          <w:lang w:val="nl-NL"/>
        </w:rPr>
        <w:lastRenderedPageBreak/>
        <w:t>Mẫu số 01B (webform trên Hệ thống)</w:t>
      </w:r>
    </w:p>
    <w:p w14:paraId="1B0072F2" w14:textId="77777777" w:rsidR="002423CC" w:rsidRPr="0049599A" w:rsidRDefault="002423CC" w:rsidP="002423CC">
      <w:pPr>
        <w:spacing w:before="120" w:after="120"/>
        <w:jc w:val="center"/>
        <w:rPr>
          <w:b/>
          <w:sz w:val="28"/>
          <w:szCs w:val="28"/>
          <w:lang w:val="nl-NL"/>
        </w:rPr>
      </w:pPr>
    </w:p>
    <w:p w14:paraId="5920E7D2" w14:textId="7DE33E75" w:rsidR="002423CC" w:rsidRPr="0049599A" w:rsidRDefault="002423CC" w:rsidP="00537CCE">
      <w:pPr>
        <w:spacing w:before="120" w:after="120"/>
        <w:jc w:val="center"/>
        <w:rPr>
          <w:b/>
          <w:sz w:val="28"/>
          <w:szCs w:val="28"/>
          <w:lang w:val="nl-NL"/>
        </w:rPr>
      </w:pPr>
      <w:r w:rsidRPr="0049599A">
        <w:rPr>
          <w:b/>
          <w:sz w:val="28"/>
          <w:szCs w:val="28"/>
          <w:lang w:val="nl-NL"/>
        </w:rPr>
        <w:t xml:space="preserve">CÁC DỊCH VỤ LIÊN QUAN </w:t>
      </w:r>
      <w:r w:rsidRPr="0049599A">
        <w:rPr>
          <w:rFonts w:ascii="Times New Roman Bold" w:hAnsi="Times New Roman Bold"/>
          <w:b/>
          <w:sz w:val="28"/>
          <w:szCs w:val="28"/>
          <w:vertAlign w:val="superscript"/>
          <w:lang w:val="nl-NL"/>
        </w:rPr>
        <w:t>(1)</w:t>
      </w:r>
    </w:p>
    <w:p w14:paraId="5E6A5ACC" w14:textId="77777777" w:rsidR="002423CC" w:rsidRPr="0049599A" w:rsidRDefault="002423CC" w:rsidP="002423CC">
      <w:pPr>
        <w:spacing w:before="120" w:after="120"/>
        <w:ind w:firstLine="567"/>
        <w:rPr>
          <w:i/>
          <w:sz w:val="28"/>
          <w:szCs w:val="28"/>
          <w:lang w:val="nl-NL"/>
        </w:rPr>
      </w:pPr>
      <w:r w:rsidRPr="0049599A">
        <w:rPr>
          <w:i/>
          <w:sz w:val="28"/>
          <w:szCs w:val="28"/>
          <w:lang w:val="nl-NL"/>
        </w:rPr>
        <w:t>Bên mời thầu liệt kê danh mục các dịch vụ liên quan để thực hiện gói thầu theo bảng sau:</w:t>
      </w:r>
    </w:p>
    <w:tbl>
      <w:tblPr>
        <w:tblW w:w="14606" w:type="dxa"/>
        <w:tblInd w:w="103" w:type="dxa"/>
        <w:tblLook w:val="04A0" w:firstRow="1" w:lastRow="0" w:firstColumn="1" w:lastColumn="0" w:noHBand="0" w:noVBand="1"/>
      </w:tblPr>
      <w:tblGrid>
        <w:gridCol w:w="960"/>
        <w:gridCol w:w="3723"/>
        <w:gridCol w:w="2552"/>
        <w:gridCol w:w="2101"/>
        <w:gridCol w:w="2860"/>
        <w:gridCol w:w="2410"/>
      </w:tblGrid>
      <w:tr w:rsidR="00BB2864" w:rsidRPr="0049599A" w14:paraId="0E5F376B" w14:textId="77777777" w:rsidTr="004A20FF">
        <w:trPr>
          <w:trHeight w:val="630"/>
        </w:trPr>
        <w:tc>
          <w:tcPr>
            <w:tcW w:w="9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C66F7B7" w14:textId="77777777" w:rsidR="00BB2864" w:rsidRPr="0049599A" w:rsidRDefault="00BB2864" w:rsidP="004A20FF">
            <w:pPr>
              <w:jc w:val="center"/>
              <w:rPr>
                <w:b/>
                <w:bCs/>
                <w:sz w:val="28"/>
                <w:szCs w:val="28"/>
              </w:rPr>
            </w:pPr>
            <w:r w:rsidRPr="0049599A">
              <w:rPr>
                <w:b/>
                <w:bCs/>
                <w:sz w:val="28"/>
                <w:szCs w:val="28"/>
              </w:rPr>
              <w:t>STT</w:t>
            </w:r>
          </w:p>
        </w:tc>
        <w:tc>
          <w:tcPr>
            <w:tcW w:w="3723" w:type="dxa"/>
            <w:tcBorders>
              <w:top w:val="single" w:sz="4" w:space="0" w:color="auto"/>
              <w:left w:val="nil"/>
              <w:bottom w:val="single" w:sz="4" w:space="0" w:color="auto"/>
              <w:right w:val="single" w:sz="4" w:space="0" w:color="auto"/>
            </w:tcBorders>
            <w:shd w:val="clear" w:color="000000" w:fill="C6EFCE"/>
            <w:vAlign w:val="center"/>
            <w:hideMark/>
          </w:tcPr>
          <w:p w14:paraId="553A001F" w14:textId="77777777" w:rsidR="00BB2864" w:rsidRPr="0049599A" w:rsidRDefault="00BB2864" w:rsidP="004A20FF">
            <w:pPr>
              <w:jc w:val="center"/>
              <w:rPr>
                <w:b/>
                <w:bCs/>
                <w:sz w:val="28"/>
                <w:szCs w:val="28"/>
              </w:rPr>
            </w:pPr>
            <w:r w:rsidRPr="0049599A">
              <w:rPr>
                <w:b/>
                <w:bCs/>
                <w:sz w:val="28"/>
                <w:szCs w:val="28"/>
              </w:rPr>
              <w:t>Mô tả dịch vụ</w:t>
            </w:r>
          </w:p>
        </w:tc>
        <w:tc>
          <w:tcPr>
            <w:tcW w:w="2552" w:type="dxa"/>
            <w:tcBorders>
              <w:top w:val="single" w:sz="4" w:space="0" w:color="auto"/>
              <w:left w:val="nil"/>
              <w:bottom w:val="single" w:sz="4" w:space="0" w:color="auto"/>
              <w:right w:val="single" w:sz="4" w:space="0" w:color="auto"/>
            </w:tcBorders>
            <w:shd w:val="clear" w:color="000000" w:fill="C6EFCE"/>
            <w:vAlign w:val="center"/>
            <w:hideMark/>
          </w:tcPr>
          <w:p w14:paraId="2D237A88" w14:textId="77777777" w:rsidR="00BB2864" w:rsidRPr="0049599A" w:rsidRDefault="00BB2864" w:rsidP="004A20FF">
            <w:pPr>
              <w:jc w:val="center"/>
              <w:rPr>
                <w:b/>
                <w:bCs/>
                <w:sz w:val="28"/>
                <w:szCs w:val="28"/>
              </w:rPr>
            </w:pPr>
            <w:r w:rsidRPr="0049599A">
              <w:rPr>
                <w:b/>
                <w:bCs/>
                <w:sz w:val="28"/>
                <w:szCs w:val="28"/>
              </w:rPr>
              <w:t xml:space="preserve">Khối lượng mời thầu </w:t>
            </w:r>
            <w:r w:rsidRPr="0049599A">
              <w:rPr>
                <w:b/>
                <w:bCs/>
                <w:sz w:val="28"/>
                <w:szCs w:val="28"/>
                <w:vertAlign w:val="superscript"/>
              </w:rPr>
              <w:t>(2)</w:t>
            </w:r>
          </w:p>
        </w:tc>
        <w:tc>
          <w:tcPr>
            <w:tcW w:w="2101" w:type="dxa"/>
            <w:tcBorders>
              <w:top w:val="single" w:sz="4" w:space="0" w:color="auto"/>
              <w:left w:val="nil"/>
              <w:bottom w:val="single" w:sz="4" w:space="0" w:color="auto"/>
              <w:right w:val="single" w:sz="4" w:space="0" w:color="auto"/>
            </w:tcBorders>
            <w:shd w:val="clear" w:color="000000" w:fill="C6EFCE"/>
            <w:vAlign w:val="center"/>
            <w:hideMark/>
          </w:tcPr>
          <w:p w14:paraId="45208202" w14:textId="77777777" w:rsidR="00BB2864" w:rsidRPr="0049599A" w:rsidRDefault="00BB2864" w:rsidP="004A20FF">
            <w:pPr>
              <w:jc w:val="center"/>
              <w:rPr>
                <w:b/>
                <w:bCs/>
                <w:sz w:val="28"/>
                <w:szCs w:val="28"/>
              </w:rPr>
            </w:pPr>
            <w:r w:rsidRPr="0049599A">
              <w:rPr>
                <w:b/>
                <w:bCs/>
                <w:sz w:val="28"/>
                <w:szCs w:val="28"/>
              </w:rPr>
              <w:t xml:space="preserve">Đơn vị tính </w:t>
            </w:r>
            <w:r w:rsidRPr="0049599A">
              <w:rPr>
                <w:b/>
                <w:bCs/>
                <w:sz w:val="28"/>
                <w:szCs w:val="28"/>
                <w:vertAlign w:val="superscript"/>
              </w:rPr>
              <w:t>(3)</w:t>
            </w:r>
          </w:p>
        </w:tc>
        <w:tc>
          <w:tcPr>
            <w:tcW w:w="2860" w:type="dxa"/>
            <w:tcBorders>
              <w:top w:val="single" w:sz="4" w:space="0" w:color="auto"/>
              <w:left w:val="nil"/>
              <w:bottom w:val="single" w:sz="4" w:space="0" w:color="auto"/>
              <w:right w:val="single" w:sz="4" w:space="0" w:color="auto"/>
            </w:tcBorders>
            <w:shd w:val="clear" w:color="000000" w:fill="C6EFCE"/>
            <w:vAlign w:val="center"/>
            <w:hideMark/>
          </w:tcPr>
          <w:p w14:paraId="0B284EF6" w14:textId="77777777" w:rsidR="00BB2864" w:rsidRPr="0049599A" w:rsidRDefault="00BB2864" w:rsidP="004A20FF">
            <w:pPr>
              <w:jc w:val="center"/>
              <w:rPr>
                <w:b/>
                <w:bCs/>
                <w:sz w:val="28"/>
                <w:szCs w:val="28"/>
              </w:rPr>
            </w:pPr>
            <w:r w:rsidRPr="0049599A">
              <w:rPr>
                <w:b/>
                <w:bCs/>
                <w:sz w:val="28"/>
                <w:szCs w:val="28"/>
              </w:rPr>
              <w:t xml:space="preserve">Địa điểm thực hiện </w:t>
            </w:r>
            <w:r w:rsidRPr="0049599A">
              <w:rPr>
                <w:b/>
                <w:bCs/>
                <w:sz w:val="28"/>
                <w:szCs w:val="28"/>
              </w:rPr>
              <w:br/>
              <w:t>dịch vụ</w:t>
            </w:r>
          </w:p>
        </w:tc>
        <w:tc>
          <w:tcPr>
            <w:tcW w:w="2410" w:type="dxa"/>
            <w:tcBorders>
              <w:top w:val="single" w:sz="4" w:space="0" w:color="auto"/>
              <w:left w:val="nil"/>
              <w:bottom w:val="single" w:sz="4" w:space="0" w:color="auto"/>
              <w:right w:val="single" w:sz="4" w:space="0" w:color="auto"/>
            </w:tcBorders>
            <w:shd w:val="clear" w:color="000000" w:fill="C6EFCE"/>
            <w:vAlign w:val="center"/>
            <w:hideMark/>
          </w:tcPr>
          <w:p w14:paraId="2469EABE" w14:textId="77777777" w:rsidR="00BB2864" w:rsidRPr="0049599A" w:rsidRDefault="00BB2864" w:rsidP="004A20FF">
            <w:pPr>
              <w:jc w:val="center"/>
              <w:rPr>
                <w:b/>
                <w:bCs/>
                <w:sz w:val="28"/>
                <w:szCs w:val="28"/>
              </w:rPr>
            </w:pPr>
            <w:r w:rsidRPr="0049599A">
              <w:rPr>
                <w:b/>
                <w:bCs/>
                <w:sz w:val="28"/>
                <w:szCs w:val="28"/>
              </w:rPr>
              <w:t xml:space="preserve">Ngày hoàn thành </w:t>
            </w:r>
            <w:r w:rsidRPr="0049599A">
              <w:rPr>
                <w:b/>
                <w:bCs/>
                <w:sz w:val="28"/>
                <w:szCs w:val="28"/>
              </w:rPr>
              <w:br/>
              <w:t>dịch vụ</w:t>
            </w:r>
          </w:p>
        </w:tc>
      </w:tr>
    </w:tbl>
    <w:p w14:paraId="6CDE4DD3" w14:textId="77777777" w:rsidR="002423CC" w:rsidRPr="0049599A" w:rsidRDefault="002423CC" w:rsidP="00BB2864">
      <w:pPr>
        <w:rPr>
          <w:i/>
          <w:sz w:val="28"/>
          <w:szCs w:val="28"/>
          <w:lang w:val="nl-NL"/>
        </w:rPr>
      </w:pPr>
      <w:r w:rsidRPr="0049599A">
        <w:rPr>
          <w:i/>
          <w:sz w:val="28"/>
          <w:szCs w:val="28"/>
          <w:lang w:val="nl-NL"/>
        </w:rPr>
        <w:t>Ghi chú:</w:t>
      </w:r>
    </w:p>
    <w:p w14:paraId="275C8D37" w14:textId="77777777" w:rsidR="002423CC" w:rsidRPr="0049599A" w:rsidRDefault="002423CC" w:rsidP="00482066">
      <w:pPr>
        <w:ind w:firstLine="567"/>
        <w:rPr>
          <w:i/>
          <w:sz w:val="28"/>
          <w:szCs w:val="28"/>
          <w:lang w:val="nl-NL"/>
        </w:rPr>
      </w:pPr>
      <w:r w:rsidRPr="0049599A">
        <w:rPr>
          <w:i/>
          <w:sz w:val="28"/>
          <w:szCs w:val="28"/>
          <w:lang w:val="nl-NL"/>
        </w:rPr>
        <w:t>(1) Trường hợp gói thầu không có yêu cầu dịch vụ liên quan thì Bên mời thầu không nhập Biểu này trên Hệ thống.</w:t>
      </w:r>
    </w:p>
    <w:p w14:paraId="24A250AC" w14:textId="77777777" w:rsidR="002423CC" w:rsidRPr="0049599A" w:rsidRDefault="002423CC" w:rsidP="00482066">
      <w:pPr>
        <w:ind w:firstLine="567"/>
        <w:rPr>
          <w:i/>
          <w:sz w:val="28"/>
          <w:szCs w:val="28"/>
          <w:lang w:val="nl-NL"/>
        </w:rPr>
      </w:pPr>
      <w:r w:rsidRPr="0049599A">
        <w:rPr>
          <w:i/>
          <w:sz w:val="28"/>
          <w:szCs w:val="28"/>
          <w:lang w:val="nl-NL"/>
        </w:rPr>
        <w:t>(2) Trường hợp dịch vụ liên quan là dịch vụ trọn gói thì cột "Khối lượng mời thầu" điền giá trị "1".</w:t>
      </w:r>
    </w:p>
    <w:p w14:paraId="01FD9A39" w14:textId="77777777" w:rsidR="002423CC" w:rsidRPr="0049599A" w:rsidRDefault="002423CC" w:rsidP="00482066">
      <w:pPr>
        <w:ind w:firstLine="567"/>
        <w:rPr>
          <w:i/>
          <w:sz w:val="28"/>
          <w:szCs w:val="28"/>
          <w:lang w:val="nl-NL"/>
        </w:rPr>
      </w:pPr>
      <w:r w:rsidRPr="0049599A">
        <w:rPr>
          <w:i/>
          <w:sz w:val="28"/>
          <w:szCs w:val="28"/>
          <w:lang w:val="nl-NL"/>
        </w:rPr>
        <w:t>(3) Trường hợp dịch vụ liên quan là dịch vụ trọn gói thì cột "Đơn vị tính" điền giá trị "lần".</w:t>
      </w:r>
    </w:p>
    <w:p w14:paraId="791237F9" w14:textId="77777777" w:rsidR="002423CC" w:rsidRPr="0049599A" w:rsidRDefault="002423CC" w:rsidP="002423CC">
      <w:pPr>
        <w:spacing w:before="120" w:after="120"/>
        <w:rPr>
          <w:b/>
          <w:sz w:val="28"/>
          <w:szCs w:val="28"/>
          <w:lang w:val="nl-NL"/>
        </w:rPr>
      </w:pPr>
    </w:p>
    <w:p w14:paraId="4AFA3F4C" w14:textId="77777777" w:rsidR="00D11CA3" w:rsidRPr="0049599A" w:rsidRDefault="00D11CA3" w:rsidP="00482066">
      <w:pPr>
        <w:spacing w:before="120" w:after="120"/>
        <w:jc w:val="right"/>
        <w:rPr>
          <w:b/>
          <w:sz w:val="28"/>
          <w:szCs w:val="28"/>
          <w:lang w:val="nl-NL"/>
        </w:rPr>
      </w:pPr>
    </w:p>
    <w:p w14:paraId="7D5B307B" w14:textId="77777777" w:rsidR="00D11CA3" w:rsidRPr="0049599A" w:rsidRDefault="00D11CA3" w:rsidP="00482066">
      <w:pPr>
        <w:spacing w:before="120" w:after="120"/>
        <w:jc w:val="right"/>
        <w:rPr>
          <w:b/>
          <w:sz w:val="28"/>
          <w:szCs w:val="28"/>
          <w:lang w:val="nl-NL"/>
        </w:rPr>
      </w:pPr>
    </w:p>
    <w:p w14:paraId="2E5FD1C6" w14:textId="77777777" w:rsidR="00D11CA3" w:rsidRPr="0049599A" w:rsidRDefault="00D11CA3" w:rsidP="00482066">
      <w:pPr>
        <w:spacing w:before="120" w:after="120"/>
        <w:jc w:val="right"/>
        <w:rPr>
          <w:b/>
          <w:sz w:val="28"/>
          <w:szCs w:val="28"/>
          <w:lang w:val="nl-NL"/>
        </w:rPr>
      </w:pPr>
    </w:p>
    <w:p w14:paraId="2CFF72C5" w14:textId="77777777" w:rsidR="00D11CA3" w:rsidRPr="0049599A" w:rsidRDefault="00D11CA3" w:rsidP="00482066">
      <w:pPr>
        <w:spacing w:before="120" w:after="120"/>
        <w:jc w:val="right"/>
        <w:rPr>
          <w:b/>
          <w:sz w:val="28"/>
          <w:szCs w:val="28"/>
          <w:lang w:val="nl-NL"/>
        </w:rPr>
      </w:pPr>
    </w:p>
    <w:p w14:paraId="5EE2C13D" w14:textId="77777777" w:rsidR="00D11CA3" w:rsidRPr="0049599A" w:rsidRDefault="00D11CA3" w:rsidP="00482066">
      <w:pPr>
        <w:spacing w:before="120" w:after="120"/>
        <w:jc w:val="right"/>
        <w:rPr>
          <w:b/>
          <w:sz w:val="28"/>
          <w:szCs w:val="28"/>
          <w:lang w:val="nl-NL"/>
        </w:rPr>
      </w:pPr>
    </w:p>
    <w:p w14:paraId="3C1C1A8D" w14:textId="77777777" w:rsidR="00D11CA3" w:rsidRPr="0049599A" w:rsidRDefault="00D11CA3" w:rsidP="00482066">
      <w:pPr>
        <w:spacing w:before="120" w:after="120"/>
        <w:jc w:val="right"/>
        <w:rPr>
          <w:b/>
          <w:sz w:val="28"/>
          <w:szCs w:val="28"/>
          <w:lang w:val="nl-NL"/>
        </w:rPr>
      </w:pPr>
    </w:p>
    <w:p w14:paraId="1D336173" w14:textId="77777777" w:rsidR="00D11CA3" w:rsidRPr="0049599A" w:rsidRDefault="00D11CA3" w:rsidP="00482066">
      <w:pPr>
        <w:spacing w:before="120" w:after="120"/>
        <w:jc w:val="right"/>
        <w:rPr>
          <w:b/>
          <w:sz w:val="28"/>
          <w:szCs w:val="28"/>
          <w:lang w:val="nl-NL"/>
        </w:rPr>
      </w:pPr>
    </w:p>
    <w:p w14:paraId="572E4487" w14:textId="77777777" w:rsidR="00D11CA3" w:rsidRPr="0049599A" w:rsidRDefault="00D11CA3" w:rsidP="00482066">
      <w:pPr>
        <w:spacing w:before="120" w:after="120"/>
        <w:jc w:val="right"/>
        <w:rPr>
          <w:b/>
          <w:sz w:val="28"/>
          <w:szCs w:val="28"/>
          <w:lang w:val="nl-NL"/>
        </w:rPr>
      </w:pPr>
    </w:p>
    <w:p w14:paraId="2507E163" w14:textId="77777777" w:rsidR="00D11CA3" w:rsidRPr="0049599A" w:rsidRDefault="00D11CA3" w:rsidP="00482066">
      <w:pPr>
        <w:spacing w:before="120" w:after="120"/>
        <w:jc w:val="right"/>
        <w:rPr>
          <w:b/>
          <w:sz w:val="28"/>
          <w:szCs w:val="28"/>
          <w:lang w:val="nl-NL"/>
        </w:rPr>
      </w:pPr>
    </w:p>
    <w:p w14:paraId="4F995EF6" w14:textId="77777777" w:rsidR="00537CCE" w:rsidRPr="0049599A" w:rsidRDefault="00537CCE" w:rsidP="00482066">
      <w:pPr>
        <w:spacing w:before="120" w:after="120"/>
        <w:jc w:val="right"/>
        <w:rPr>
          <w:b/>
          <w:sz w:val="28"/>
          <w:szCs w:val="28"/>
          <w:lang w:val="nl-NL"/>
        </w:rPr>
      </w:pPr>
      <w:r w:rsidRPr="0049599A">
        <w:rPr>
          <w:b/>
          <w:sz w:val="28"/>
          <w:szCs w:val="28"/>
          <w:lang w:val="nl-NL"/>
        </w:rPr>
        <w:br w:type="page"/>
      </w:r>
    </w:p>
    <w:p w14:paraId="3A5E4D7C" w14:textId="5BB526AB" w:rsidR="002423CC" w:rsidRPr="0049599A" w:rsidRDefault="002423CC" w:rsidP="00482066">
      <w:pPr>
        <w:spacing w:before="120" w:after="120"/>
        <w:jc w:val="right"/>
        <w:rPr>
          <w:b/>
          <w:sz w:val="28"/>
          <w:szCs w:val="28"/>
          <w:lang w:val="nl-NL"/>
        </w:rPr>
      </w:pPr>
      <w:r w:rsidRPr="0049599A">
        <w:rPr>
          <w:b/>
          <w:sz w:val="28"/>
          <w:szCs w:val="28"/>
          <w:lang w:val="nl-NL"/>
        </w:rPr>
        <w:lastRenderedPageBreak/>
        <w:t>Mẫu số 02 (webform trên Hệ thống)</w:t>
      </w:r>
    </w:p>
    <w:p w14:paraId="4ECF6291" w14:textId="77777777" w:rsidR="002423CC" w:rsidRPr="0049599A" w:rsidRDefault="002423CC" w:rsidP="002423CC">
      <w:pPr>
        <w:spacing w:before="120" w:after="120"/>
        <w:jc w:val="center"/>
        <w:rPr>
          <w:b/>
          <w:sz w:val="28"/>
          <w:szCs w:val="28"/>
          <w:lang w:val="nl-NL"/>
        </w:rPr>
      </w:pPr>
      <w:r w:rsidRPr="0049599A">
        <w:rPr>
          <w:b/>
          <w:sz w:val="28"/>
          <w:szCs w:val="28"/>
          <w:lang w:val="nl-NL"/>
        </w:rPr>
        <w:t xml:space="preserve">BẢNG TIẾN ĐỘ </w:t>
      </w:r>
      <w:r w:rsidR="008B30CE" w:rsidRPr="0049599A">
        <w:rPr>
          <w:b/>
          <w:sz w:val="28"/>
          <w:szCs w:val="28"/>
          <w:lang w:val="nl-NL"/>
        </w:rPr>
        <w:t>CUNG CẤP</w:t>
      </w:r>
    </w:p>
    <w:p w14:paraId="05052A53" w14:textId="77777777" w:rsidR="002423CC" w:rsidRPr="0049599A" w:rsidRDefault="002423CC" w:rsidP="002423CC">
      <w:pPr>
        <w:spacing w:before="120" w:after="120"/>
        <w:rPr>
          <w:b/>
          <w:sz w:val="28"/>
          <w:szCs w:val="28"/>
          <w:lang w:val="nl-NL"/>
        </w:rPr>
      </w:pPr>
    </w:p>
    <w:tbl>
      <w:tblPr>
        <w:tblW w:w="14606" w:type="dxa"/>
        <w:tblInd w:w="103" w:type="dxa"/>
        <w:tblLook w:val="04A0" w:firstRow="1" w:lastRow="0" w:firstColumn="1" w:lastColumn="0" w:noHBand="0" w:noVBand="1"/>
      </w:tblPr>
      <w:tblGrid>
        <w:gridCol w:w="3320"/>
        <w:gridCol w:w="11286"/>
      </w:tblGrid>
      <w:tr w:rsidR="00EF5602" w:rsidRPr="0049599A" w14:paraId="49B8B8D3" w14:textId="77777777" w:rsidTr="00811E83">
        <w:trPr>
          <w:trHeight w:val="615"/>
        </w:trPr>
        <w:tc>
          <w:tcPr>
            <w:tcW w:w="3320" w:type="dxa"/>
            <w:tcBorders>
              <w:top w:val="single" w:sz="4" w:space="0" w:color="auto"/>
              <w:left w:val="single" w:sz="4" w:space="0" w:color="auto"/>
              <w:bottom w:val="single" w:sz="4" w:space="0" w:color="auto"/>
              <w:right w:val="single" w:sz="4" w:space="0" w:color="000000"/>
            </w:tcBorders>
            <w:shd w:val="clear" w:color="000000" w:fill="C6EFCE"/>
            <w:vAlign w:val="center"/>
            <w:hideMark/>
          </w:tcPr>
          <w:p w14:paraId="323556DE" w14:textId="77777777" w:rsidR="002423CC" w:rsidRPr="0049599A" w:rsidRDefault="002423CC" w:rsidP="002423CC">
            <w:pPr>
              <w:jc w:val="center"/>
              <w:rPr>
                <w:b/>
                <w:bCs/>
                <w:szCs w:val="24"/>
              </w:rPr>
            </w:pPr>
            <w:r w:rsidRPr="0049599A">
              <w:rPr>
                <w:b/>
                <w:bCs/>
                <w:szCs w:val="24"/>
              </w:rPr>
              <w:t>Thời gian thực hiện hợp đồng</w:t>
            </w:r>
          </w:p>
        </w:tc>
        <w:tc>
          <w:tcPr>
            <w:tcW w:w="11286" w:type="dxa"/>
            <w:tcBorders>
              <w:top w:val="single" w:sz="4" w:space="0" w:color="auto"/>
              <w:left w:val="nil"/>
              <w:bottom w:val="single" w:sz="4" w:space="0" w:color="auto"/>
              <w:right w:val="single" w:sz="4" w:space="0" w:color="auto"/>
            </w:tcBorders>
            <w:shd w:val="clear" w:color="auto" w:fill="auto"/>
            <w:noWrap/>
            <w:vAlign w:val="center"/>
            <w:hideMark/>
          </w:tcPr>
          <w:p w14:paraId="43525CA3" w14:textId="716F9D5E" w:rsidR="002423CC" w:rsidRPr="0049599A" w:rsidRDefault="001C009B" w:rsidP="002423CC">
            <w:pPr>
              <w:jc w:val="center"/>
              <w:rPr>
                <w:sz w:val="28"/>
                <w:szCs w:val="28"/>
                <w:lang w:val="vi-VN"/>
              </w:rPr>
            </w:pPr>
            <w:r>
              <w:rPr>
                <w:sz w:val="28"/>
                <w:szCs w:val="28"/>
              </w:rPr>
              <w:t>90</w:t>
            </w:r>
            <w:r w:rsidR="008766A8" w:rsidRPr="0049599A">
              <w:rPr>
                <w:sz w:val="28"/>
                <w:szCs w:val="28"/>
              </w:rPr>
              <w:t xml:space="preserve"> ngày</w:t>
            </w:r>
            <w:r w:rsidR="002C5E70" w:rsidRPr="0049599A">
              <w:rPr>
                <w:sz w:val="28"/>
                <w:szCs w:val="28"/>
                <w:lang w:val="vi-VN"/>
              </w:rPr>
              <w:t xml:space="preserve"> (</w:t>
            </w:r>
            <w:r w:rsidR="002423CC" w:rsidRPr="0049599A">
              <w:rPr>
                <w:sz w:val="28"/>
                <w:szCs w:val="28"/>
              </w:rPr>
              <w:t>Trích xuất từ E-TBMT</w:t>
            </w:r>
            <w:r w:rsidR="002C5E70" w:rsidRPr="0049599A">
              <w:rPr>
                <w:sz w:val="28"/>
                <w:szCs w:val="28"/>
                <w:lang w:val="vi-VN"/>
              </w:rPr>
              <w:t>)</w:t>
            </w:r>
          </w:p>
        </w:tc>
      </w:tr>
    </w:tbl>
    <w:p w14:paraId="4E9747CD" w14:textId="77777777" w:rsidR="002423CC" w:rsidRPr="0049599A" w:rsidRDefault="00811E83" w:rsidP="00811E83">
      <w:pPr>
        <w:spacing w:before="120" w:after="120"/>
        <w:ind w:firstLine="567"/>
        <w:rPr>
          <w:i/>
          <w:sz w:val="28"/>
          <w:szCs w:val="28"/>
          <w:lang w:val="nl-NL"/>
        </w:rPr>
      </w:pPr>
      <w:r w:rsidRPr="0049599A">
        <w:rPr>
          <w:i/>
          <w:sz w:val="28"/>
          <w:szCs w:val="28"/>
          <w:lang w:val="nl-NL"/>
        </w:rPr>
        <w:t xml:space="preserve">Trường hợp cần bảng tiến độ </w:t>
      </w:r>
      <w:r w:rsidR="008B30CE" w:rsidRPr="0049599A">
        <w:rPr>
          <w:i/>
          <w:sz w:val="28"/>
          <w:szCs w:val="28"/>
          <w:lang w:val="nl-NL"/>
        </w:rPr>
        <w:t>cung cấp</w:t>
      </w:r>
      <w:r w:rsidRPr="0049599A">
        <w:rPr>
          <w:i/>
          <w:sz w:val="28"/>
          <w:szCs w:val="28"/>
          <w:lang w:val="nl-NL"/>
        </w:rPr>
        <w:t xml:space="preserve"> chi tiết cho từng loại hàng hóa thì Bên mời thầu lập thành biểu dưới đây, trong đó nêu rõ tên hàng hóa với số lượng yêu cầu, địa điểm và tiến độ cung cấp cụ thể. Hàng hóa có thể được yêu cầu cung cấp thành một hoặc nhiều đợt khác nhau tùy theo yêu cầu của gói thầu.</w:t>
      </w:r>
    </w:p>
    <w:p w14:paraId="1CAA5273" w14:textId="77777777" w:rsidR="00811E83" w:rsidRPr="0049599A" w:rsidRDefault="00811E83" w:rsidP="00811E83">
      <w:pPr>
        <w:spacing w:before="120" w:after="120"/>
        <w:rPr>
          <w:b/>
          <w:sz w:val="28"/>
          <w:szCs w:val="28"/>
          <w:lang w:val="nl-NL"/>
        </w:rPr>
      </w:pPr>
    </w:p>
    <w:tbl>
      <w:tblPr>
        <w:tblW w:w="14628" w:type="dxa"/>
        <w:tblInd w:w="103" w:type="dxa"/>
        <w:tblLook w:val="04A0" w:firstRow="1" w:lastRow="0" w:firstColumn="1" w:lastColumn="0" w:noHBand="0" w:noVBand="1"/>
      </w:tblPr>
      <w:tblGrid>
        <w:gridCol w:w="714"/>
        <w:gridCol w:w="3998"/>
        <w:gridCol w:w="1559"/>
        <w:gridCol w:w="1418"/>
        <w:gridCol w:w="3402"/>
        <w:gridCol w:w="3537"/>
      </w:tblGrid>
      <w:tr w:rsidR="0067051B" w:rsidRPr="0049599A" w14:paraId="5AA3A093" w14:textId="77777777" w:rsidTr="004A20FF">
        <w:trPr>
          <w:trHeight w:val="630"/>
        </w:trPr>
        <w:tc>
          <w:tcPr>
            <w:tcW w:w="714"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C4793D6" w14:textId="77777777" w:rsidR="0067051B" w:rsidRPr="0049599A" w:rsidRDefault="0067051B" w:rsidP="004A20FF">
            <w:pPr>
              <w:jc w:val="center"/>
              <w:rPr>
                <w:b/>
                <w:bCs/>
                <w:szCs w:val="24"/>
              </w:rPr>
            </w:pPr>
            <w:r w:rsidRPr="0049599A">
              <w:rPr>
                <w:b/>
                <w:bCs/>
                <w:szCs w:val="24"/>
              </w:rPr>
              <w:t>STT</w:t>
            </w:r>
          </w:p>
        </w:tc>
        <w:tc>
          <w:tcPr>
            <w:tcW w:w="3998" w:type="dxa"/>
            <w:tcBorders>
              <w:top w:val="single" w:sz="4" w:space="0" w:color="auto"/>
              <w:left w:val="nil"/>
              <w:bottom w:val="single" w:sz="4" w:space="0" w:color="auto"/>
              <w:right w:val="single" w:sz="4" w:space="0" w:color="auto"/>
            </w:tcBorders>
            <w:shd w:val="clear" w:color="000000" w:fill="C6EFCE"/>
            <w:vAlign w:val="center"/>
            <w:hideMark/>
          </w:tcPr>
          <w:p w14:paraId="10FF5FED" w14:textId="77777777" w:rsidR="0067051B" w:rsidRPr="0049599A" w:rsidRDefault="0067051B" w:rsidP="004A20FF">
            <w:pPr>
              <w:jc w:val="center"/>
              <w:rPr>
                <w:b/>
                <w:bCs/>
                <w:szCs w:val="24"/>
              </w:rPr>
            </w:pPr>
            <w:r w:rsidRPr="0049599A">
              <w:rPr>
                <w:b/>
                <w:bCs/>
                <w:szCs w:val="24"/>
              </w:rPr>
              <w:t xml:space="preserve">Danh mục </w:t>
            </w:r>
            <w:r w:rsidRPr="0049599A">
              <w:rPr>
                <w:b/>
                <w:bCs/>
                <w:szCs w:val="24"/>
              </w:rPr>
              <w:br/>
              <w:t>hàng hóa</w:t>
            </w:r>
          </w:p>
        </w:tc>
        <w:tc>
          <w:tcPr>
            <w:tcW w:w="1559" w:type="dxa"/>
            <w:tcBorders>
              <w:top w:val="single" w:sz="4" w:space="0" w:color="auto"/>
              <w:left w:val="nil"/>
              <w:bottom w:val="single" w:sz="4" w:space="0" w:color="auto"/>
              <w:right w:val="single" w:sz="4" w:space="0" w:color="auto"/>
            </w:tcBorders>
            <w:shd w:val="clear" w:color="000000" w:fill="C6EFCE"/>
            <w:vAlign w:val="center"/>
            <w:hideMark/>
          </w:tcPr>
          <w:p w14:paraId="300FAFC9" w14:textId="77777777" w:rsidR="0067051B" w:rsidRPr="0049599A" w:rsidRDefault="0067051B" w:rsidP="004A20FF">
            <w:pPr>
              <w:jc w:val="center"/>
              <w:rPr>
                <w:b/>
                <w:bCs/>
                <w:szCs w:val="24"/>
              </w:rPr>
            </w:pPr>
            <w:r w:rsidRPr="0049599A">
              <w:rPr>
                <w:b/>
                <w:bCs/>
                <w:szCs w:val="24"/>
              </w:rPr>
              <w:t>Khối lượng mời thầu</w:t>
            </w:r>
          </w:p>
        </w:tc>
        <w:tc>
          <w:tcPr>
            <w:tcW w:w="1418" w:type="dxa"/>
            <w:tcBorders>
              <w:top w:val="single" w:sz="4" w:space="0" w:color="auto"/>
              <w:left w:val="nil"/>
              <w:bottom w:val="single" w:sz="4" w:space="0" w:color="auto"/>
              <w:right w:val="single" w:sz="4" w:space="0" w:color="auto"/>
            </w:tcBorders>
            <w:shd w:val="clear" w:color="000000" w:fill="C6EFCE"/>
            <w:vAlign w:val="center"/>
            <w:hideMark/>
          </w:tcPr>
          <w:p w14:paraId="64D77DB2" w14:textId="77777777" w:rsidR="0067051B" w:rsidRPr="0049599A" w:rsidRDefault="0067051B" w:rsidP="004A20FF">
            <w:pPr>
              <w:jc w:val="center"/>
              <w:rPr>
                <w:b/>
                <w:bCs/>
                <w:szCs w:val="24"/>
              </w:rPr>
            </w:pPr>
            <w:r w:rsidRPr="0049599A">
              <w:rPr>
                <w:b/>
                <w:bCs/>
                <w:szCs w:val="24"/>
              </w:rPr>
              <w:t>Đơn vị</w:t>
            </w:r>
          </w:p>
        </w:tc>
        <w:tc>
          <w:tcPr>
            <w:tcW w:w="3402" w:type="dxa"/>
            <w:tcBorders>
              <w:top w:val="single" w:sz="4" w:space="0" w:color="auto"/>
              <w:left w:val="nil"/>
              <w:bottom w:val="single" w:sz="4" w:space="0" w:color="auto"/>
              <w:right w:val="single" w:sz="4" w:space="0" w:color="auto"/>
            </w:tcBorders>
            <w:shd w:val="clear" w:color="000000" w:fill="C6EFCE"/>
            <w:vAlign w:val="center"/>
            <w:hideMark/>
          </w:tcPr>
          <w:p w14:paraId="39FE0109" w14:textId="77777777" w:rsidR="0067051B" w:rsidRPr="0049599A" w:rsidRDefault="0067051B" w:rsidP="004A20FF">
            <w:pPr>
              <w:jc w:val="center"/>
              <w:rPr>
                <w:b/>
                <w:bCs/>
                <w:szCs w:val="24"/>
              </w:rPr>
            </w:pPr>
            <w:r w:rsidRPr="0049599A">
              <w:rPr>
                <w:b/>
                <w:bCs/>
                <w:szCs w:val="24"/>
              </w:rPr>
              <w:t xml:space="preserve">Địa điểm </w:t>
            </w:r>
            <w:r w:rsidRPr="0049599A">
              <w:rPr>
                <w:b/>
                <w:bCs/>
                <w:szCs w:val="24"/>
              </w:rPr>
              <w:br/>
              <w:t>cung cấp</w:t>
            </w:r>
          </w:p>
        </w:tc>
        <w:tc>
          <w:tcPr>
            <w:tcW w:w="3537" w:type="dxa"/>
            <w:tcBorders>
              <w:top w:val="single" w:sz="4" w:space="0" w:color="auto"/>
              <w:left w:val="nil"/>
              <w:bottom w:val="single" w:sz="4" w:space="0" w:color="auto"/>
              <w:right w:val="single" w:sz="4" w:space="0" w:color="auto"/>
            </w:tcBorders>
            <w:shd w:val="clear" w:color="000000" w:fill="C6EFCE"/>
            <w:vAlign w:val="center"/>
            <w:hideMark/>
          </w:tcPr>
          <w:p w14:paraId="607A9B45" w14:textId="77777777" w:rsidR="0067051B" w:rsidRPr="0049599A" w:rsidRDefault="0067051B" w:rsidP="004A20FF">
            <w:pPr>
              <w:jc w:val="center"/>
              <w:rPr>
                <w:b/>
                <w:bCs/>
                <w:szCs w:val="24"/>
              </w:rPr>
            </w:pPr>
            <w:r w:rsidRPr="0049599A">
              <w:rPr>
                <w:b/>
                <w:bCs/>
                <w:szCs w:val="24"/>
              </w:rPr>
              <w:t>Tiến độ cung cấp theo yêu cầu của bên mời thầu</w:t>
            </w:r>
            <w:r w:rsidRPr="0049599A">
              <w:rPr>
                <w:b/>
                <w:bCs/>
                <w:szCs w:val="24"/>
                <w:vertAlign w:val="superscript"/>
              </w:rPr>
              <w:t>(1)</w:t>
            </w:r>
          </w:p>
        </w:tc>
      </w:tr>
      <w:tr w:rsidR="000701F0" w:rsidRPr="0049599A" w14:paraId="3084C5FD" w14:textId="77777777" w:rsidTr="004A20FF">
        <w:trPr>
          <w:trHeight w:val="315"/>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40091" w14:textId="1102A93C" w:rsidR="00FA70EB" w:rsidRPr="0049599A" w:rsidRDefault="00FA70EB" w:rsidP="00AD0300">
            <w:pPr>
              <w:jc w:val="center"/>
            </w:pPr>
          </w:p>
        </w:tc>
        <w:tc>
          <w:tcPr>
            <w:tcW w:w="3998" w:type="dxa"/>
            <w:tcBorders>
              <w:top w:val="single" w:sz="4" w:space="0" w:color="auto"/>
              <w:left w:val="nil"/>
              <w:bottom w:val="single" w:sz="4" w:space="0" w:color="auto"/>
              <w:right w:val="single" w:sz="4" w:space="0" w:color="auto"/>
            </w:tcBorders>
            <w:shd w:val="clear" w:color="auto" w:fill="auto"/>
            <w:vAlign w:val="center"/>
          </w:tcPr>
          <w:p w14:paraId="7BA69A5B" w14:textId="3879B0E4" w:rsidR="00FA70EB" w:rsidRPr="000050A4" w:rsidRDefault="001C009B" w:rsidP="00AA0596">
            <w:pPr>
              <w:jc w:val="center"/>
              <w:rPr>
                <w:sz w:val="28"/>
                <w:szCs w:val="28"/>
                <w:rPrChange w:id="114" w:author="PPM_VANLT" w:date="2022-08-11T10:42:00Z">
                  <w:rPr/>
                </w:rPrChange>
              </w:rPr>
            </w:pPr>
            <w:r w:rsidRPr="000050A4">
              <w:rPr>
                <w:sz w:val="28"/>
                <w:szCs w:val="28"/>
                <w:rPrChange w:id="115" w:author="PPM_VANLT" w:date="2022-08-11T10:42:00Z">
                  <w:rPr/>
                </w:rPrChange>
              </w:rPr>
              <w:t xml:space="preserve">Phần mềm </w:t>
            </w:r>
            <w:r w:rsidR="00AA0596" w:rsidRPr="000050A4">
              <w:rPr>
                <w:sz w:val="28"/>
                <w:szCs w:val="28"/>
                <w:rPrChange w:id="116" w:author="PPM_VANLT" w:date="2022-08-11T10:42:00Z">
                  <w:rPr/>
                </w:rPrChange>
              </w:rPr>
              <w:t>quản lý, chuyển tiếp và hiển thị tin nhắn cho các ứng dụng trên mạng máy tính chuyên dùng</w:t>
            </w:r>
          </w:p>
        </w:tc>
        <w:tc>
          <w:tcPr>
            <w:tcW w:w="1559" w:type="dxa"/>
            <w:tcBorders>
              <w:top w:val="single" w:sz="4" w:space="0" w:color="auto"/>
              <w:left w:val="nil"/>
              <w:bottom w:val="single" w:sz="4" w:space="0" w:color="auto"/>
              <w:right w:val="single" w:sz="4" w:space="0" w:color="auto"/>
            </w:tcBorders>
            <w:shd w:val="clear" w:color="auto" w:fill="auto"/>
            <w:vAlign w:val="center"/>
          </w:tcPr>
          <w:p w14:paraId="417C938A" w14:textId="27AD1768" w:rsidR="00FA70EB" w:rsidRPr="000050A4" w:rsidRDefault="00FA70EB" w:rsidP="00FA70EB">
            <w:pPr>
              <w:jc w:val="center"/>
              <w:rPr>
                <w:sz w:val="28"/>
                <w:szCs w:val="28"/>
                <w:rPrChange w:id="117" w:author="PPM_VANLT" w:date="2022-08-11T10:42:00Z">
                  <w:rPr/>
                </w:rPrChange>
              </w:rPr>
            </w:pPr>
            <w:r w:rsidRPr="000050A4">
              <w:rPr>
                <w:sz w:val="28"/>
                <w:szCs w:val="28"/>
                <w:rPrChange w:id="118" w:author="PPM_VANLT" w:date="2022-08-11T10:42:00Z">
                  <w:rPr/>
                </w:rPrChange>
              </w:rPr>
              <w:t>1</w:t>
            </w:r>
          </w:p>
        </w:tc>
        <w:tc>
          <w:tcPr>
            <w:tcW w:w="1418" w:type="dxa"/>
            <w:tcBorders>
              <w:top w:val="single" w:sz="4" w:space="0" w:color="auto"/>
              <w:left w:val="nil"/>
              <w:bottom w:val="single" w:sz="4" w:space="0" w:color="auto"/>
              <w:right w:val="single" w:sz="4" w:space="0" w:color="auto"/>
            </w:tcBorders>
            <w:shd w:val="clear" w:color="auto" w:fill="auto"/>
            <w:vAlign w:val="center"/>
          </w:tcPr>
          <w:p w14:paraId="6334DFFC" w14:textId="723E1237" w:rsidR="00FA70EB" w:rsidRPr="000050A4" w:rsidRDefault="00642FAB">
            <w:pPr>
              <w:jc w:val="center"/>
              <w:rPr>
                <w:sz w:val="28"/>
                <w:szCs w:val="28"/>
                <w:rPrChange w:id="119" w:author="PPM_VANLT" w:date="2022-08-11T10:42:00Z">
                  <w:rPr/>
                </w:rPrChange>
              </w:rPr>
            </w:pPr>
            <w:r w:rsidRPr="000050A4">
              <w:rPr>
                <w:sz w:val="28"/>
                <w:szCs w:val="28"/>
                <w:rPrChange w:id="120" w:author="PPM_VANLT" w:date="2022-08-11T10:42:00Z">
                  <w:rPr/>
                </w:rPrChange>
              </w:rPr>
              <w:t>Bộ p</w:t>
            </w:r>
            <w:r w:rsidR="001C009B" w:rsidRPr="000050A4">
              <w:rPr>
                <w:sz w:val="28"/>
                <w:szCs w:val="28"/>
                <w:rPrChange w:id="121" w:author="PPM_VANLT" w:date="2022-08-11T10:42:00Z">
                  <w:rPr/>
                </w:rPrChange>
              </w:rPr>
              <w:t>hần mềm</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14:paraId="7E81B1FE" w14:textId="77777777" w:rsidR="00FA70EB" w:rsidRPr="000050A4" w:rsidRDefault="00FA70EB" w:rsidP="00FA70EB">
            <w:pPr>
              <w:jc w:val="center"/>
              <w:rPr>
                <w:sz w:val="28"/>
                <w:szCs w:val="28"/>
                <w:rPrChange w:id="122" w:author="PPM_VANLT" w:date="2022-08-11T10:42:00Z">
                  <w:rPr/>
                </w:rPrChange>
              </w:rPr>
            </w:pPr>
            <w:r w:rsidRPr="000050A4">
              <w:rPr>
                <w:sz w:val="28"/>
                <w:szCs w:val="28"/>
                <w:rPrChange w:id="123" w:author="PPM_VANLT" w:date="2022-08-11T10:42:00Z">
                  <w:rPr/>
                </w:rPrChange>
              </w:rPr>
              <w:t>Số 3, ngõ Phan Chu Trinh, quận Hoàn Kiếm, Hà Nội</w:t>
            </w:r>
          </w:p>
        </w:tc>
        <w:tc>
          <w:tcPr>
            <w:tcW w:w="3537" w:type="dxa"/>
            <w:tcBorders>
              <w:top w:val="single" w:sz="4" w:space="0" w:color="auto"/>
              <w:left w:val="single" w:sz="4" w:space="0" w:color="auto"/>
              <w:bottom w:val="single" w:sz="4" w:space="0" w:color="auto"/>
              <w:right w:val="single" w:sz="4" w:space="0" w:color="auto"/>
            </w:tcBorders>
            <w:shd w:val="clear" w:color="auto" w:fill="auto"/>
            <w:vAlign w:val="center"/>
          </w:tcPr>
          <w:p w14:paraId="5096493F" w14:textId="10F95F3B" w:rsidR="00FA70EB" w:rsidRPr="000050A4" w:rsidRDefault="003E5463" w:rsidP="00AD0300">
            <w:pPr>
              <w:jc w:val="center"/>
              <w:rPr>
                <w:sz w:val="28"/>
                <w:szCs w:val="28"/>
                <w:rPrChange w:id="124" w:author="PPM_VANLT" w:date="2022-08-11T10:42:00Z">
                  <w:rPr/>
                </w:rPrChange>
              </w:rPr>
            </w:pPr>
            <w:r w:rsidRPr="000050A4">
              <w:rPr>
                <w:sz w:val="28"/>
                <w:szCs w:val="28"/>
              </w:rPr>
              <w:t>90 ngày</w:t>
            </w:r>
          </w:p>
        </w:tc>
      </w:tr>
    </w:tbl>
    <w:p w14:paraId="01E93FF7" w14:textId="4FAB557D" w:rsidR="0067051B" w:rsidRPr="0049599A" w:rsidRDefault="00FA70EB" w:rsidP="00FA70EB">
      <w:pPr>
        <w:tabs>
          <w:tab w:val="left" w:pos="5520"/>
          <w:tab w:val="left" w:pos="13320"/>
        </w:tabs>
        <w:spacing w:before="120" w:after="120"/>
        <w:ind w:firstLine="567"/>
        <w:rPr>
          <w:sz w:val="20"/>
          <w:lang w:val="nl-NL"/>
        </w:rPr>
      </w:pPr>
      <w:r w:rsidRPr="0049599A">
        <w:rPr>
          <w:sz w:val="20"/>
          <w:lang w:val="nl-NL"/>
        </w:rPr>
        <w:tab/>
      </w:r>
      <w:r w:rsidRPr="0049599A">
        <w:rPr>
          <w:sz w:val="20"/>
          <w:lang w:val="nl-NL"/>
        </w:rPr>
        <w:tab/>
      </w:r>
      <w:bookmarkStart w:id="125" w:name="_GoBack"/>
      <w:bookmarkEnd w:id="125"/>
    </w:p>
    <w:p w14:paraId="4D363A4D" w14:textId="77777777" w:rsidR="00811E83" w:rsidRPr="0049599A" w:rsidRDefault="00811E83" w:rsidP="00811E83">
      <w:pPr>
        <w:spacing w:before="120" w:after="120"/>
        <w:ind w:firstLine="567"/>
        <w:rPr>
          <w:i/>
          <w:sz w:val="20"/>
          <w:lang w:val="nl-NL"/>
        </w:rPr>
      </w:pPr>
      <w:r w:rsidRPr="0049599A">
        <w:rPr>
          <w:i/>
          <w:sz w:val="20"/>
          <w:lang w:val="nl-NL"/>
        </w:rPr>
        <w:t>Ghi chú:</w:t>
      </w:r>
    </w:p>
    <w:p w14:paraId="34676943" w14:textId="77777777" w:rsidR="00811E83" w:rsidRPr="0049599A" w:rsidRDefault="00811E83" w:rsidP="00811E83">
      <w:pPr>
        <w:spacing w:before="120" w:after="120"/>
        <w:ind w:firstLine="567"/>
        <w:rPr>
          <w:i/>
          <w:sz w:val="20"/>
          <w:lang w:val="nl-NL"/>
        </w:rPr>
      </w:pPr>
      <w:r w:rsidRPr="0049599A">
        <w:rPr>
          <w:i/>
          <w:sz w:val="20"/>
          <w:lang w:val="nl-NL"/>
        </w:rPr>
        <w:t>(1) Căn cứ quy mô, tính chất của gói thầu cũng như loại hàng hóa cụ thể mà quy định, chẳng hạn yêu cầu cung cấp vào một thời điểm cụ thể (ngày tháng cụ thể), sau một số tuần nhất định kể từ khi hợp đồng có hiệu lực hoặc quy định trong một khoảng thời gian (Ví dụ: từ ngày/tuần thứ ____ đến ngày/tuần thứ ____ kể từ khi hợp đồng có hiệu lực).</w:t>
      </w:r>
    </w:p>
    <w:p w14:paraId="7E3E03DB" w14:textId="77777777" w:rsidR="00811E83" w:rsidRPr="0049599A" w:rsidRDefault="00811E83" w:rsidP="00811E83">
      <w:pPr>
        <w:spacing w:before="120" w:after="120"/>
        <w:rPr>
          <w:b/>
          <w:sz w:val="20"/>
          <w:lang w:val="nl-NL"/>
        </w:rPr>
      </w:pPr>
    </w:p>
    <w:p w14:paraId="2C26E491" w14:textId="77777777" w:rsidR="00811E83" w:rsidRPr="0049599A" w:rsidRDefault="00811E83" w:rsidP="00811E83">
      <w:pPr>
        <w:spacing w:before="120" w:after="120"/>
        <w:jc w:val="right"/>
        <w:rPr>
          <w:b/>
          <w:sz w:val="28"/>
          <w:szCs w:val="28"/>
          <w:lang w:val="nl-NL"/>
        </w:rPr>
      </w:pPr>
      <w:r w:rsidRPr="0049599A">
        <w:rPr>
          <w:b/>
          <w:sz w:val="28"/>
          <w:szCs w:val="28"/>
          <w:lang w:val="nl-NL"/>
        </w:rPr>
        <w:br w:type="page"/>
      </w:r>
      <w:r w:rsidRPr="0049599A">
        <w:rPr>
          <w:b/>
          <w:sz w:val="28"/>
          <w:szCs w:val="28"/>
          <w:lang w:val="nl-NL"/>
        </w:rPr>
        <w:lastRenderedPageBreak/>
        <w:t>Mẫu số 03 (webform trên Hệ thống)</w:t>
      </w:r>
    </w:p>
    <w:p w14:paraId="6B1B59D4" w14:textId="77777777" w:rsidR="00811E83" w:rsidRPr="0049599A" w:rsidRDefault="00811E83" w:rsidP="00811E83">
      <w:pPr>
        <w:spacing w:before="120" w:after="120"/>
        <w:jc w:val="center"/>
        <w:rPr>
          <w:b/>
          <w:sz w:val="8"/>
          <w:szCs w:val="28"/>
          <w:lang w:val="nl-NL"/>
        </w:rPr>
      </w:pPr>
    </w:p>
    <w:p w14:paraId="1351FAFA" w14:textId="77777777" w:rsidR="00811E83" w:rsidRPr="0049599A" w:rsidRDefault="00811E83" w:rsidP="00811E83">
      <w:pPr>
        <w:spacing w:before="120" w:after="120"/>
        <w:jc w:val="center"/>
        <w:rPr>
          <w:b/>
          <w:sz w:val="28"/>
          <w:szCs w:val="28"/>
          <w:lang w:val="nl-NL"/>
        </w:rPr>
      </w:pPr>
      <w:r w:rsidRPr="0049599A">
        <w:rPr>
          <w:b/>
          <w:sz w:val="28"/>
          <w:szCs w:val="28"/>
          <w:lang w:val="nl-NL"/>
        </w:rPr>
        <w:t>BẢNG TIÊU CHUẨN ĐÁNH GIÁ VỀ NĂNG LỰC VÀ KINH NGHIỆM</w:t>
      </w:r>
    </w:p>
    <w:tbl>
      <w:tblPr>
        <w:tblW w:w="14634" w:type="dxa"/>
        <w:tblInd w:w="103" w:type="dxa"/>
        <w:tblLook w:val="04A0" w:firstRow="1" w:lastRow="0" w:firstColumn="1" w:lastColumn="0" w:noHBand="0" w:noVBand="1"/>
      </w:tblPr>
      <w:tblGrid>
        <w:gridCol w:w="538"/>
        <w:gridCol w:w="2304"/>
        <w:gridCol w:w="6094"/>
        <w:gridCol w:w="1055"/>
        <w:gridCol w:w="1117"/>
        <w:gridCol w:w="1255"/>
        <w:gridCol w:w="1512"/>
        <w:gridCol w:w="759"/>
      </w:tblGrid>
      <w:tr w:rsidR="00EF5602" w:rsidRPr="0049599A" w14:paraId="4C820DF3" w14:textId="77777777" w:rsidTr="00E82426">
        <w:trPr>
          <w:trHeight w:val="577"/>
        </w:trPr>
        <w:tc>
          <w:tcPr>
            <w:tcW w:w="8936"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14:paraId="4B15FE18" w14:textId="77777777" w:rsidR="00811E83" w:rsidRPr="0049599A" w:rsidRDefault="00811E83" w:rsidP="00811E83">
            <w:pPr>
              <w:jc w:val="center"/>
              <w:rPr>
                <w:b/>
                <w:bCs/>
                <w:szCs w:val="24"/>
                <w:lang w:val="nl-NL"/>
              </w:rPr>
            </w:pPr>
            <w:r w:rsidRPr="0049599A">
              <w:rPr>
                <w:b/>
                <w:bCs/>
                <w:szCs w:val="24"/>
                <w:lang w:val="nl-NL"/>
              </w:rPr>
              <w:t>Các tiêu chí năng lực và kinh nghiệm</w:t>
            </w:r>
          </w:p>
        </w:tc>
        <w:tc>
          <w:tcPr>
            <w:tcW w:w="4939" w:type="dxa"/>
            <w:gridSpan w:val="4"/>
            <w:tcBorders>
              <w:top w:val="single" w:sz="4" w:space="0" w:color="auto"/>
              <w:left w:val="nil"/>
              <w:bottom w:val="single" w:sz="4" w:space="0" w:color="auto"/>
              <w:right w:val="single" w:sz="4" w:space="0" w:color="auto"/>
            </w:tcBorders>
            <w:shd w:val="clear" w:color="000000" w:fill="C6EFCE"/>
            <w:vAlign w:val="center"/>
            <w:hideMark/>
          </w:tcPr>
          <w:p w14:paraId="25C1BE2E" w14:textId="77777777" w:rsidR="00811E83" w:rsidRPr="0049599A" w:rsidRDefault="00811E83" w:rsidP="00811E83">
            <w:pPr>
              <w:jc w:val="center"/>
              <w:rPr>
                <w:b/>
                <w:bCs/>
                <w:szCs w:val="24"/>
                <w:lang w:val="nl-NL"/>
              </w:rPr>
            </w:pPr>
            <w:r w:rsidRPr="0049599A">
              <w:rPr>
                <w:b/>
                <w:bCs/>
                <w:szCs w:val="24"/>
                <w:lang w:val="nl-NL"/>
              </w:rPr>
              <w:t>Các yêu cầu cần tuân thủ</w:t>
            </w:r>
          </w:p>
        </w:tc>
        <w:tc>
          <w:tcPr>
            <w:tcW w:w="75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4A9ADED" w14:textId="77777777" w:rsidR="00811E83" w:rsidRPr="0049599A" w:rsidRDefault="00811E83" w:rsidP="00811E83">
            <w:pPr>
              <w:jc w:val="center"/>
              <w:rPr>
                <w:b/>
                <w:bCs/>
                <w:szCs w:val="24"/>
              </w:rPr>
            </w:pPr>
            <w:r w:rsidRPr="0049599A">
              <w:rPr>
                <w:b/>
                <w:bCs/>
                <w:szCs w:val="24"/>
              </w:rPr>
              <w:t>Tài liệu cần nộp</w:t>
            </w:r>
          </w:p>
        </w:tc>
      </w:tr>
      <w:tr w:rsidR="00EF5602" w:rsidRPr="0049599A" w14:paraId="55144228" w14:textId="77777777" w:rsidTr="00E82426">
        <w:trPr>
          <w:trHeight w:val="315"/>
        </w:trPr>
        <w:tc>
          <w:tcPr>
            <w:tcW w:w="538" w:type="dxa"/>
            <w:vMerge w:val="restart"/>
            <w:tcBorders>
              <w:top w:val="nil"/>
              <w:left w:val="single" w:sz="4" w:space="0" w:color="auto"/>
              <w:bottom w:val="single" w:sz="4" w:space="0" w:color="auto"/>
              <w:right w:val="single" w:sz="4" w:space="0" w:color="auto"/>
            </w:tcBorders>
            <w:shd w:val="clear" w:color="auto" w:fill="auto"/>
            <w:vAlign w:val="center"/>
            <w:hideMark/>
          </w:tcPr>
          <w:p w14:paraId="345E0D9A" w14:textId="77777777" w:rsidR="00811E83" w:rsidRPr="0049599A" w:rsidRDefault="00811E83" w:rsidP="00811E83">
            <w:pPr>
              <w:jc w:val="center"/>
              <w:rPr>
                <w:b/>
                <w:bCs/>
                <w:szCs w:val="24"/>
              </w:rPr>
            </w:pPr>
            <w:r w:rsidRPr="0049599A">
              <w:rPr>
                <w:b/>
                <w:bCs/>
                <w:szCs w:val="24"/>
              </w:rPr>
              <w:t>TT</w:t>
            </w:r>
          </w:p>
        </w:tc>
        <w:tc>
          <w:tcPr>
            <w:tcW w:w="2304" w:type="dxa"/>
            <w:vMerge w:val="restart"/>
            <w:tcBorders>
              <w:top w:val="nil"/>
              <w:left w:val="single" w:sz="4" w:space="0" w:color="auto"/>
              <w:bottom w:val="single" w:sz="4" w:space="0" w:color="auto"/>
              <w:right w:val="single" w:sz="4" w:space="0" w:color="auto"/>
            </w:tcBorders>
            <w:shd w:val="clear" w:color="auto" w:fill="auto"/>
            <w:vAlign w:val="center"/>
            <w:hideMark/>
          </w:tcPr>
          <w:p w14:paraId="173C9D1F" w14:textId="77777777" w:rsidR="00811E83" w:rsidRPr="0049599A" w:rsidRDefault="00811E83" w:rsidP="00811E83">
            <w:pPr>
              <w:jc w:val="center"/>
              <w:rPr>
                <w:b/>
                <w:bCs/>
                <w:szCs w:val="24"/>
              </w:rPr>
            </w:pPr>
            <w:r w:rsidRPr="0049599A">
              <w:rPr>
                <w:b/>
                <w:bCs/>
                <w:szCs w:val="24"/>
              </w:rPr>
              <w:t>Mô tả</w:t>
            </w:r>
          </w:p>
        </w:tc>
        <w:tc>
          <w:tcPr>
            <w:tcW w:w="6094" w:type="dxa"/>
            <w:vMerge w:val="restart"/>
            <w:tcBorders>
              <w:top w:val="nil"/>
              <w:left w:val="single" w:sz="4" w:space="0" w:color="auto"/>
              <w:bottom w:val="single" w:sz="4" w:space="0" w:color="auto"/>
              <w:right w:val="single" w:sz="4" w:space="0" w:color="auto"/>
            </w:tcBorders>
            <w:shd w:val="clear" w:color="auto" w:fill="auto"/>
            <w:vAlign w:val="center"/>
            <w:hideMark/>
          </w:tcPr>
          <w:p w14:paraId="0B646F61" w14:textId="77777777" w:rsidR="00811E83" w:rsidRPr="0049599A" w:rsidRDefault="00811E83" w:rsidP="00811E83">
            <w:pPr>
              <w:jc w:val="center"/>
              <w:rPr>
                <w:b/>
                <w:bCs/>
                <w:szCs w:val="24"/>
              </w:rPr>
            </w:pPr>
            <w:r w:rsidRPr="0049599A">
              <w:rPr>
                <w:b/>
                <w:bCs/>
                <w:szCs w:val="24"/>
              </w:rPr>
              <w:t>Yêu cầu</w:t>
            </w:r>
          </w:p>
        </w:tc>
        <w:tc>
          <w:tcPr>
            <w:tcW w:w="1055" w:type="dxa"/>
            <w:vMerge w:val="restart"/>
            <w:tcBorders>
              <w:top w:val="nil"/>
              <w:left w:val="single" w:sz="4" w:space="0" w:color="auto"/>
              <w:bottom w:val="single" w:sz="4" w:space="0" w:color="auto"/>
              <w:right w:val="single" w:sz="4" w:space="0" w:color="auto"/>
            </w:tcBorders>
            <w:shd w:val="clear" w:color="auto" w:fill="auto"/>
            <w:vAlign w:val="center"/>
            <w:hideMark/>
          </w:tcPr>
          <w:p w14:paraId="271189CC" w14:textId="77777777" w:rsidR="00811E83" w:rsidRPr="0049599A" w:rsidRDefault="00811E83" w:rsidP="00811E83">
            <w:pPr>
              <w:jc w:val="center"/>
              <w:rPr>
                <w:b/>
                <w:bCs/>
                <w:szCs w:val="24"/>
              </w:rPr>
            </w:pPr>
            <w:r w:rsidRPr="0049599A">
              <w:rPr>
                <w:b/>
                <w:bCs/>
                <w:szCs w:val="24"/>
              </w:rPr>
              <w:t>Nhà thầu độc lập</w:t>
            </w:r>
          </w:p>
        </w:tc>
        <w:tc>
          <w:tcPr>
            <w:tcW w:w="3884" w:type="dxa"/>
            <w:gridSpan w:val="3"/>
            <w:tcBorders>
              <w:top w:val="single" w:sz="4" w:space="0" w:color="auto"/>
              <w:left w:val="nil"/>
              <w:bottom w:val="single" w:sz="4" w:space="0" w:color="auto"/>
              <w:right w:val="single" w:sz="4" w:space="0" w:color="auto"/>
            </w:tcBorders>
            <w:shd w:val="clear" w:color="auto" w:fill="auto"/>
            <w:vAlign w:val="center"/>
            <w:hideMark/>
          </w:tcPr>
          <w:p w14:paraId="66E01B5E" w14:textId="77777777" w:rsidR="00811E83" w:rsidRPr="0049599A" w:rsidRDefault="00811E83" w:rsidP="00811E83">
            <w:pPr>
              <w:jc w:val="center"/>
              <w:rPr>
                <w:b/>
                <w:bCs/>
                <w:szCs w:val="24"/>
              </w:rPr>
            </w:pPr>
            <w:r w:rsidRPr="0049599A">
              <w:rPr>
                <w:b/>
                <w:bCs/>
                <w:szCs w:val="24"/>
              </w:rPr>
              <w:t>Nhà thầu liên danh</w:t>
            </w:r>
          </w:p>
        </w:tc>
        <w:tc>
          <w:tcPr>
            <w:tcW w:w="759" w:type="dxa"/>
            <w:vMerge/>
            <w:tcBorders>
              <w:top w:val="single" w:sz="4" w:space="0" w:color="auto"/>
              <w:left w:val="single" w:sz="4" w:space="0" w:color="auto"/>
              <w:bottom w:val="single" w:sz="4" w:space="0" w:color="000000"/>
              <w:right w:val="single" w:sz="4" w:space="0" w:color="auto"/>
            </w:tcBorders>
            <w:vAlign w:val="center"/>
            <w:hideMark/>
          </w:tcPr>
          <w:p w14:paraId="3E86D132" w14:textId="77777777" w:rsidR="00811E83" w:rsidRPr="0049599A" w:rsidRDefault="00811E83" w:rsidP="00811E83">
            <w:pPr>
              <w:jc w:val="left"/>
              <w:rPr>
                <w:b/>
                <w:bCs/>
                <w:szCs w:val="24"/>
              </w:rPr>
            </w:pPr>
          </w:p>
        </w:tc>
      </w:tr>
      <w:tr w:rsidR="00EF5602" w:rsidRPr="0049599A" w14:paraId="4E6DADFD" w14:textId="77777777" w:rsidTr="00E82426">
        <w:trPr>
          <w:trHeight w:val="1260"/>
        </w:trPr>
        <w:tc>
          <w:tcPr>
            <w:tcW w:w="538" w:type="dxa"/>
            <w:vMerge/>
            <w:tcBorders>
              <w:top w:val="nil"/>
              <w:left w:val="single" w:sz="4" w:space="0" w:color="auto"/>
              <w:bottom w:val="single" w:sz="4" w:space="0" w:color="auto"/>
              <w:right w:val="single" w:sz="4" w:space="0" w:color="auto"/>
            </w:tcBorders>
            <w:vAlign w:val="center"/>
            <w:hideMark/>
          </w:tcPr>
          <w:p w14:paraId="053ACDF4" w14:textId="77777777" w:rsidR="00811E83" w:rsidRPr="0049599A" w:rsidRDefault="00811E83" w:rsidP="00811E83">
            <w:pPr>
              <w:jc w:val="left"/>
              <w:rPr>
                <w:b/>
                <w:bCs/>
                <w:szCs w:val="24"/>
              </w:rPr>
            </w:pPr>
          </w:p>
        </w:tc>
        <w:tc>
          <w:tcPr>
            <w:tcW w:w="2304" w:type="dxa"/>
            <w:vMerge/>
            <w:tcBorders>
              <w:top w:val="nil"/>
              <w:left w:val="single" w:sz="4" w:space="0" w:color="auto"/>
              <w:bottom w:val="single" w:sz="4" w:space="0" w:color="auto"/>
              <w:right w:val="single" w:sz="4" w:space="0" w:color="auto"/>
            </w:tcBorders>
            <w:vAlign w:val="center"/>
            <w:hideMark/>
          </w:tcPr>
          <w:p w14:paraId="3BFBBFD0" w14:textId="77777777" w:rsidR="00811E83" w:rsidRPr="0049599A" w:rsidRDefault="00811E83" w:rsidP="00811E83">
            <w:pPr>
              <w:jc w:val="left"/>
              <w:rPr>
                <w:b/>
                <w:bCs/>
                <w:szCs w:val="24"/>
              </w:rPr>
            </w:pPr>
          </w:p>
        </w:tc>
        <w:tc>
          <w:tcPr>
            <w:tcW w:w="6094" w:type="dxa"/>
            <w:vMerge/>
            <w:tcBorders>
              <w:top w:val="nil"/>
              <w:left w:val="single" w:sz="4" w:space="0" w:color="auto"/>
              <w:bottom w:val="single" w:sz="4" w:space="0" w:color="auto"/>
              <w:right w:val="single" w:sz="4" w:space="0" w:color="auto"/>
            </w:tcBorders>
            <w:vAlign w:val="center"/>
            <w:hideMark/>
          </w:tcPr>
          <w:p w14:paraId="43FA74EA" w14:textId="77777777" w:rsidR="00811E83" w:rsidRPr="0049599A" w:rsidRDefault="00811E83" w:rsidP="00811E83">
            <w:pPr>
              <w:jc w:val="left"/>
              <w:rPr>
                <w:b/>
                <w:bCs/>
                <w:szCs w:val="24"/>
              </w:rPr>
            </w:pPr>
          </w:p>
        </w:tc>
        <w:tc>
          <w:tcPr>
            <w:tcW w:w="1055" w:type="dxa"/>
            <w:vMerge/>
            <w:tcBorders>
              <w:top w:val="nil"/>
              <w:left w:val="single" w:sz="4" w:space="0" w:color="auto"/>
              <w:bottom w:val="single" w:sz="4" w:space="0" w:color="auto"/>
              <w:right w:val="single" w:sz="4" w:space="0" w:color="auto"/>
            </w:tcBorders>
            <w:vAlign w:val="center"/>
            <w:hideMark/>
          </w:tcPr>
          <w:p w14:paraId="7A64137D" w14:textId="77777777" w:rsidR="00811E83" w:rsidRPr="0049599A" w:rsidRDefault="00811E83" w:rsidP="00811E83">
            <w:pPr>
              <w:jc w:val="left"/>
              <w:rPr>
                <w:b/>
                <w:bCs/>
                <w:szCs w:val="24"/>
              </w:rPr>
            </w:pPr>
          </w:p>
        </w:tc>
        <w:tc>
          <w:tcPr>
            <w:tcW w:w="1117" w:type="dxa"/>
            <w:tcBorders>
              <w:top w:val="nil"/>
              <w:left w:val="nil"/>
              <w:bottom w:val="single" w:sz="4" w:space="0" w:color="auto"/>
              <w:right w:val="single" w:sz="4" w:space="0" w:color="auto"/>
            </w:tcBorders>
            <w:shd w:val="clear" w:color="auto" w:fill="auto"/>
            <w:vAlign w:val="center"/>
            <w:hideMark/>
          </w:tcPr>
          <w:p w14:paraId="6C4CA47C" w14:textId="77777777" w:rsidR="00811E83" w:rsidRPr="0049599A" w:rsidRDefault="00811E83" w:rsidP="00811E83">
            <w:pPr>
              <w:jc w:val="center"/>
              <w:rPr>
                <w:b/>
                <w:bCs/>
                <w:szCs w:val="24"/>
              </w:rPr>
            </w:pPr>
            <w:r w:rsidRPr="0049599A">
              <w:rPr>
                <w:b/>
                <w:bCs/>
                <w:szCs w:val="24"/>
              </w:rPr>
              <w:t>Tổng các thành viên liên danh</w:t>
            </w:r>
          </w:p>
        </w:tc>
        <w:tc>
          <w:tcPr>
            <w:tcW w:w="1255" w:type="dxa"/>
            <w:tcBorders>
              <w:top w:val="nil"/>
              <w:left w:val="nil"/>
              <w:bottom w:val="single" w:sz="4" w:space="0" w:color="auto"/>
              <w:right w:val="single" w:sz="4" w:space="0" w:color="auto"/>
            </w:tcBorders>
            <w:shd w:val="clear" w:color="auto" w:fill="auto"/>
            <w:vAlign w:val="center"/>
            <w:hideMark/>
          </w:tcPr>
          <w:p w14:paraId="534F0F79" w14:textId="77777777" w:rsidR="00811E83" w:rsidRPr="0049599A" w:rsidRDefault="00811E83" w:rsidP="00811E83">
            <w:pPr>
              <w:jc w:val="center"/>
              <w:rPr>
                <w:b/>
                <w:bCs/>
                <w:szCs w:val="24"/>
              </w:rPr>
            </w:pPr>
            <w:r w:rsidRPr="0049599A">
              <w:rPr>
                <w:b/>
                <w:bCs/>
                <w:szCs w:val="24"/>
              </w:rPr>
              <w:t>Từng thành viên liên danh</w:t>
            </w:r>
          </w:p>
        </w:tc>
        <w:tc>
          <w:tcPr>
            <w:tcW w:w="1512" w:type="dxa"/>
            <w:tcBorders>
              <w:top w:val="nil"/>
              <w:left w:val="nil"/>
              <w:bottom w:val="single" w:sz="4" w:space="0" w:color="auto"/>
              <w:right w:val="single" w:sz="4" w:space="0" w:color="auto"/>
            </w:tcBorders>
            <w:shd w:val="clear" w:color="auto" w:fill="auto"/>
            <w:vAlign w:val="center"/>
            <w:hideMark/>
          </w:tcPr>
          <w:p w14:paraId="1B117A7D" w14:textId="77777777" w:rsidR="00811E83" w:rsidRPr="0049599A" w:rsidRDefault="00811E83" w:rsidP="00811E83">
            <w:pPr>
              <w:jc w:val="center"/>
              <w:rPr>
                <w:b/>
                <w:bCs/>
                <w:szCs w:val="24"/>
              </w:rPr>
            </w:pPr>
            <w:r w:rsidRPr="0049599A">
              <w:rPr>
                <w:b/>
                <w:bCs/>
                <w:szCs w:val="24"/>
              </w:rPr>
              <w:t>Tối thiểu một thành viên liên danh</w:t>
            </w:r>
          </w:p>
        </w:tc>
        <w:tc>
          <w:tcPr>
            <w:tcW w:w="759" w:type="dxa"/>
            <w:vMerge/>
            <w:tcBorders>
              <w:top w:val="single" w:sz="4" w:space="0" w:color="auto"/>
              <w:left w:val="single" w:sz="4" w:space="0" w:color="auto"/>
              <w:bottom w:val="single" w:sz="4" w:space="0" w:color="000000"/>
              <w:right w:val="single" w:sz="4" w:space="0" w:color="auto"/>
            </w:tcBorders>
            <w:vAlign w:val="center"/>
            <w:hideMark/>
          </w:tcPr>
          <w:p w14:paraId="0894C59C" w14:textId="77777777" w:rsidR="00811E83" w:rsidRPr="0049599A" w:rsidRDefault="00811E83" w:rsidP="00811E83">
            <w:pPr>
              <w:jc w:val="left"/>
              <w:rPr>
                <w:b/>
                <w:bCs/>
                <w:szCs w:val="24"/>
              </w:rPr>
            </w:pPr>
          </w:p>
        </w:tc>
      </w:tr>
      <w:tr w:rsidR="00EF5602" w:rsidRPr="0049599A" w14:paraId="0CC99FB4" w14:textId="77777777" w:rsidTr="00E82426">
        <w:trPr>
          <w:trHeight w:val="677"/>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60B8A537" w14:textId="77777777" w:rsidR="00811E83" w:rsidRPr="0049599A" w:rsidRDefault="00811E83" w:rsidP="00811E83">
            <w:pPr>
              <w:jc w:val="center"/>
              <w:rPr>
                <w:b/>
                <w:bCs/>
                <w:szCs w:val="24"/>
              </w:rPr>
            </w:pPr>
            <w:r w:rsidRPr="0049599A">
              <w:rPr>
                <w:b/>
                <w:bCs/>
                <w:szCs w:val="24"/>
              </w:rPr>
              <w:t>1</w:t>
            </w:r>
          </w:p>
        </w:tc>
        <w:tc>
          <w:tcPr>
            <w:tcW w:w="2304" w:type="dxa"/>
            <w:tcBorders>
              <w:top w:val="nil"/>
              <w:left w:val="nil"/>
              <w:bottom w:val="single" w:sz="4" w:space="0" w:color="auto"/>
              <w:right w:val="single" w:sz="4" w:space="0" w:color="auto"/>
            </w:tcBorders>
            <w:shd w:val="clear" w:color="auto" w:fill="auto"/>
            <w:vAlign w:val="center"/>
            <w:hideMark/>
          </w:tcPr>
          <w:p w14:paraId="26A714CF" w14:textId="77777777" w:rsidR="00811E83" w:rsidRPr="0049599A" w:rsidRDefault="00811E83" w:rsidP="00811E83">
            <w:pPr>
              <w:rPr>
                <w:b/>
                <w:bCs/>
                <w:szCs w:val="24"/>
              </w:rPr>
            </w:pPr>
            <w:r w:rsidRPr="0049599A">
              <w:rPr>
                <w:b/>
                <w:bCs/>
                <w:szCs w:val="24"/>
              </w:rPr>
              <w:t>Lịch sử không hoàn thành hợp đồng</w:t>
            </w:r>
          </w:p>
        </w:tc>
        <w:tc>
          <w:tcPr>
            <w:tcW w:w="6094" w:type="dxa"/>
            <w:tcBorders>
              <w:top w:val="nil"/>
              <w:left w:val="nil"/>
              <w:bottom w:val="single" w:sz="4" w:space="0" w:color="auto"/>
              <w:right w:val="single" w:sz="4" w:space="0" w:color="auto"/>
            </w:tcBorders>
            <w:shd w:val="clear" w:color="auto" w:fill="auto"/>
            <w:vAlign w:val="center"/>
            <w:hideMark/>
          </w:tcPr>
          <w:p w14:paraId="72D61D44" w14:textId="2F3310B7" w:rsidR="00811E83" w:rsidRPr="0049599A" w:rsidRDefault="00811E83" w:rsidP="00137E1B">
            <w:pPr>
              <w:rPr>
                <w:szCs w:val="24"/>
              </w:rPr>
            </w:pPr>
            <w:r w:rsidRPr="0049599A">
              <w:rPr>
                <w:szCs w:val="24"/>
              </w:rPr>
              <w:t xml:space="preserve">Từ ngày 01 tháng 01 năm </w:t>
            </w:r>
            <w:del w:id="126" w:author="PPM_VANLT" w:date="2022-08-11T10:28:00Z">
              <w:r w:rsidR="00475E68" w:rsidRPr="0049599A" w:rsidDel="00137E1B">
                <w:rPr>
                  <w:szCs w:val="24"/>
                  <w:lang w:val="vi-VN"/>
                </w:rPr>
                <w:delText>20</w:delText>
              </w:r>
              <w:r w:rsidR="00FC7ECB" w:rsidRPr="0049599A" w:rsidDel="00137E1B">
                <w:rPr>
                  <w:szCs w:val="24"/>
                </w:rPr>
                <w:delText>20</w:delText>
              </w:r>
            </w:del>
            <w:ins w:id="127" w:author="PPM_VANLT" w:date="2022-08-11T10:28:00Z">
              <w:r w:rsidR="00137E1B" w:rsidRPr="0049599A">
                <w:rPr>
                  <w:szCs w:val="24"/>
                  <w:lang w:val="vi-VN"/>
                </w:rPr>
                <w:t>20</w:t>
              </w:r>
              <w:r w:rsidR="00137E1B">
                <w:rPr>
                  <w:szCs w:val="24"/>
                </w:rPr>
                <w:t>19</w:t>
              </w:r>
            </w:ins>
            <w:r w:rsidR="00E96ECE" w:rsidRPr="0049599A">
              <w:rPr>
                <w:szCs w:val="24"/>
                <w:vertAlign w:val="superscript"/>
              </w:rPr>
              <w:t>(1)</w:t>
            </w:r>
            <w:r w:rsidR="0069485D" w:rsidRPr="0049599A">
              <w:rPr>
                <w:szCs w:val="24"/>
                <w:vertAlign w:val="superscript"/>
              </w:rPr>
              <w:t xml:space="preserve"> </w:t>
            </w:r>
            <w:r w:rsidRPr="0049599A">
              <w:rPr>
                <w:szCs w:val="24"/>
              </w:rPr>
              <w:t>đến thời điểm đóng thầu, nhà thầu không có hợp đồng không hoàn thành</w:t>
            </w:r>
            <w:r w:rsidRPr="0049599A">
              <w:rPr>
                <w:szCs w:val="24"/>
                <w:vertAlign w:val="superscript"/>
              </w:rPr>
              <w:t>(2)</w:t>
            </w:r>
            <w:r w:rsidRPr="0049599A">
              <w:rPr>
                <w:szCs w:val="24"/>
              </w:rPr>
              <w:t>.</w:t>
            </w:r>
          </w:p>
        </w:tc>
        <w:tc>
          <w:tcPr>
            <w:tcW w:w="1055" w:type="dxa"/>
            <w:tcBorders>
              <w:top w:val="nil"/>
              <w:left w:val="nil"/>
              <w:bottom w:val="single" w:sz="4" w:space="0" w:color="auto"/>
              <w:right w:val="single" w:sz="4" w:space="0" w:color="auto"/>
            </w:tcBorders>
            <w:shd w:val="clear" w:color="auto" w:fill="auto"/>
            <w:vAlign w:val="center"/>
            <w:hideMark/>
          </w:tcPr>
          <w:p w14:paraId="1B2DB244" w14:textId="77777777" w:rsidR="00811E83" w:rsidRPr="0049599A" w:rsidRDefault="00811E83" w:rsidP="00811E83">
            <w:pPr>
              <w:jc w:val="center"/>
              <w:rPr>
                <w:szCs w:val="24"/>
              </w:rPr>
            </w:pPr>
            <w:r w:rsidRPr="0049599A">
              <w:rPr>
                <w:szCs w:val="24"/>
              </w:rPr>
              <w:t>Phải thỏa mãn yêu cầu này</w:t>
            </w:r>
          </w:p>
        </w:tc>
        <w:tc>
          <w:tcPr>
            <w:tcW w:w="1117" w:type="dxa"/>
            <w:tcBorders>
              <w:top w:val="nil"/>
              <w:left w:val="nil"/>
              <w:bottom w:val="single" w:sz="4" w:space="0" w:color="auto"/>
              <w:right w:val="single" w:sz="4" w:space="0" w:color="auto"/>
            </w:tcBorders>
            <w:shd w:val="clear" w:color="auto" w:fill="auto"/>
            <w:vAlign w:val="center"/>
            <w:hideMark/>
          </w:tcPr>
          <w:p w14:paraId="431C9838" w14:textId="77777777" w:rsidR="00811E83" w:rsidRPr="0049599A" w:rsidRDefault="00811E83" w:rsidP="00811E83">
            <w:pPr>
              <w:jc w:val="center"/>
              <w:rPr>
                <w:szCs w:val="24"/>
              </w:rPr>
            </w:pPr>
            <w:r w:rsidRPr="0049599A">
              <w:rPr>
                <w:szCs w:val="24"/>
              </w:rPr>
              <w:t>Không áp dụng</w:t>
            </w:r>
          </w:p>
        </w:tc>
        <w:tc>
          <w:tcPr>
            <w:tcW w:w="1255" w:type="dxa"/>
            <w:tcBorders>
              <w:top w:val="nil"/>
              <w:left w:val="nil"/>
              <w:bottom w:val="single" w:sz="4" w:space="0" w:color="auto"/>
              <w:right w:val="single" w:sz="4" w:space="0" w:color="auto"/>
            </w:tcBorders>
            <w:shd w:val="clear" w:color="auto" w:fill="auto"/>
            <w:vAlign w:val="center"/>
            <w:hideMark/>
          </w:tcPr>
          <w:p w14:paraId="3B087B0E" w14:textId="77777777" w:rsidR="00811E83" w:rsidRPr="0049599A" w:rsidRDefault="003D18BF" w:rsidP="00811E83">
            <w:pPr>
              <w:jc w:val="center"/>
              <w:rPr>
                <w:szCs w:val="24"/>
              </w:rPr>
            </w:pPr>
            <w:r w:rsidRPr="0049599A">
              <w:rPr>
                <w:szCs w:val="24"/>
              </w:rPr>
              <w:t>Phải thỏa mãn yêu cầu này</w:t>
            </w:r>
          </w:p>
        </w:tc>
        <w:tc>
          <w:tcPr>
            <w:tcW w:w="1512" w:type="dxa"/>
            <w:tcBorders>
              <w:top w:val="nil"/>
              <w:left w:val="nil"/>
              <w:bottom w:val="single" w:sz="4" w:space="0" w:color="auto"/>
              <w:right w:val="single" w:sz="4" w:space="0" w:color="auto"/>
            </w:tcBorders>
            <w:shd w:val="clear" w:color="auto" w:fill="auto"/>
            <w:vAlign w:val="center"/>
            <w:hideMark/>
          </w:tcPr>
          <w:p w14:paraId="4F659257" w14:textId="77777777" w:rsidR="00811E83" w:rsidRPr="0049599A" w:rsidRDefault="00811E83" w:rsidP="00811E83">
            <w:pPr>
              <w:jc w:val="center"/>
              <w:rPr>
                <w:szCs w:val="24"/>
              </w:rPr>
            </w:pPr>
            <w:r w:rsidRPr="0049599A">
              <w:rPr>
                <w:szCs w:val="24"/>
              </w:rPr>
              <w:t>Không áp dụng</w:t>
            </w:r>
          </w:p>
        </w:tc>
        <w:tc>
          <w:tcPr>
            <w:tcW w:w="759" w:type="dxa"/>
            <w:tcBorders>
              <w:top w:val="nil"/>
              <w:left w:val="nil"/>
              <w:bottom w:val="single" w:sz="4" w:space="0" w:color="auto"/>
              <w:right w:val="single" w:sz="4" w:space="0" w:color="auto"/>
            </w:tcBorders>
            <w:shd w:val="clear" w:color="auto" w:fill="auto"/>
            <w:vAlign w:val="center"/>
            <w:hideMark/>
          </w:tcPr>
          <w:p w14:paraId="06ABEDAC" w14:textId="77777777" w:rsidR="00811E83" w:rsidRPr="0049599A" w:rsidRDefault="00811E83" w:rsidP="00811E83">
            <w:pPr>
              <w:jc w:val="center"/>
              <w:rPr>
                <w:szCs w:val="24"/>
              </w:rPr>
            </w:pPr>
            <w:r w:rsidRPr="0049599A">
              <w:rPr>
                <w:szCs w:val="24"/>
              </w:rPr>
              <w:t>Mẫu số 12</w:t>
            </w:r>
          </w:p>
        </w:tc>
      </w:tr>
      <w:tr w:rsidR="00EF5602" w:rsidRPr="0049599A" w14:paraId="6A5C8CDF" w14:textId="77777777" w:rsidTr="00E82426">
        <w:trPr>
          <w:trHeight w:val="570"/>
        </w:trPr>
        <w:tc>
          <w:tcPr>
            <w:tcW w:w="538" w:type="dxa"/>
            <w:tcBorders>
              <w:top w:val="nil"/>
              <w:left w:val="single" w:sz="4" w:space="0" w:color="auto"/>
              <w:bottom w:val="single" w:sz="4" w:space="0" w:color="auto"/>
              <w:right w:val="single" w:sz="4" w:space="0" w:color="auto"/>
            </w:tcBorders>
            <w:shd w:val="clear" w:color="000000" w:fill="C6EFCE"/>
            <w:vAlign w:val="center"/>
            <w:hideMark/>
          </w:tcPr>
          <w:p w14:paraId="2E00630E" w14:textId="77777777" w:rsidR="00811E83" w:rsidRPr="0049599A" w:rsidRDefault="00811E83" w:rsidP="00811E83">
            <w:pPr>
              <w:jc w:val="center"/>
              <w:rPr>
                <w:b/>
                <w:bCs/>
                <w:szCs w:val="24"/>
              </w:rPr>
            </w:pPr>
            <w:r w:rsidRPr="0049599A">
              <w:rPr>
                <w:b/>
                <w:bCs/>
                <w:szCs w:val="24"/>
              </w:rPr>
              <w:t>2</w:t>
            </w:r>
          </w:p>
        </w:tc>
        <w:tc>
          <w:tcPr>
            <w:tcW w:w="14096" w:type="dxa"/>
            <w:gridSpan w:val="7"/>
            <w:tcBorders>
              <w:top w:val="single" w:sz="4" w:space="0" w:color="auto"/>
              <w:left w:val="nil"/>
              <w:bottom w:val="single" w:sz="4" w:space="0" w:color="auto"/>
              <w:right w:val="single" w:sz="4" w:space="0" w:color="auto"/>
            </w:tcBorders>
            <w:shd w:val="clear" w:color="000000" w:fill="C6EFCE"/>
            <w:vAlign w:val="center"/>
            <w:hideMark/>
          </w:tcPr>
          <w:p w14:paraId="5FE4DF6F" w14:textId="77777777" w:rsidR="00811E83" w:rsidRPr="0049599A" w:rsidRDefault="00811E83" w:rsidP="00811E83">
            <w:pPr>
              <w:jc w:val="left"/>
              <w:rPr>
                <w:b/>
                <w:bCs/>
                <w:szCs w:val="24"/>
              </w:rPr>
            </w:pPr>
            <w:r w:rsidRPr="0049599A">
              <w:rPr>
                <w:b/>
                <w:bCs/>
                <w:szCs w:val="24"/>
              </w:rPr>
              <w:t>Năng lực tài chính</w:t>
            </w:r>
          </w:p>
        </w:tc>
      </w:tr>
      <w:tr w:rsidR="00EF5602" w:rsidRPr="0049599A" w14:paraId="5B36872F" w14:textId="77777777" w:rsidTr="00E82426">
        <w:trPr>
          <w:trHeight w:val="801"/>
        </w:trPr>
        <w:tc>
          <w:tcPr>
            <w:tcW w:w="538" w:type="dxa"/>
            <w:vMerge w:val="restart"/>
            <w:tcBorders>
              <w:top w:val="nil"/>
              <w:left w:val="single" w:sz="4" w:space="0" w:color="auto"/>
              <w:bottom w:val="single" w:sz="4" w:space="0" w:color="auto"/>
              <w:right w:val="single" w:sz="4" w:space="0" w:color="auto"/>
            </w:tcBorders>
            <w:shd w:val="clear" w:color="auto" w:fill="auto"/>
            <w:vAlign w:val="center"/>
            <w:hideMark/>
          </w:tcPr>
          <w:p w14:paraId="7B954842" w14:textId="77777777" w:rsidR="00811E83" w:rsidRPr="0049599A" w:rsidRDefault="00811E83" w:rsidP="00811E83">
            <w:pPr>
              <w:jc w:val="center"/>
              <w:rPr>
                <w:b/>
                <w:bCs/>
                <w:szCs w:val="24"/>
              </w:rPr>
            </w:pPr>
            <w:r w:rsidRPr="0049599A">
              <w:rPr>
                <w:b/>
                <w:bCs/>
                <w:szCs w:val="24"/>
              </w:rPr>
              <w:t>2.1</w:t>
            </w:r>
          </w:p>
        </w:tc>
        <w:tc>
          <w:tcPr>
            <w:tcW w:w="2304" w:type="dxa"/>
            <w:vMerge w:val="restart"/>
            <w:tcBorders>
              <w:top w:val="nil"/>
              <w:left w:val="single" w:sz="4" w:space="0" w:color="auto"/>
              <w:bottom w:val="single" w:sz="4" w:space="0" w:color="auto"/>
              <w:right w:val="single" w:sz="4" w:space="0" w:color="auto"/>
            </w:tcBorders>
            <w:shd w:val="clear" w:color="auto" w:fill="auto"/>
            <w:vAlign w:val="center"/>
            <w:hideMark/>
          </w:tcPr>
          <w:p w14:paraId="290218D8" w14:textId="77777777" w:rsidR="00811E83" w:rsidRPr="0049599A" w:rsidRDefault="00811E83" w:rsidP="00811E83">
            <w:pPr>
              <w:rPr>
                <w:b/>
                <w:bCs/>
                <w:szCs w:val="24"/>
              </w:rPr>
            </w:pPr>
            <w:r w:rsidRPr="0049599A">
              <w:rPr>
                <w:b/>
                <w:bCs/>
                <w:szCs w:val="24"/>
              </w:rPr>
              <w:t>Kết quả hoạt động tài chính</w:t>
            </w:r>
          </w:p>
        </w:tc>
        <w:tc>
          <w:tcPr>
            <w:tcW w:w="6094" w:type="dxa"/>
            <w:tcBorders>
              <w:top w:val="nil"/>
              <w:left w:val="nil"/>
              <w:bottom w:val="single" w:sz="4" w:space="0" w:color="auto"/>
              <w:right w:val="single" w:sz="4" w:space="0" w:color="auto"/>
            </w:tcBorders>
            <w:shd w:val="clear" w:color="auto" w:fill="auto"/>
            <w:vAlign w:val="center"/>
            <w:hideMark/>
          </w:tcPr>
          <w:p w14:paraId="507FDC87" w14:textId="2E1EF332" w:rsidR="00811E83" w:rsidRPr="0049599A" w:rsidRDefault="008B30CE" w:rsidP="00137E1B">
            <w:pPr>
              <w:rPr>
                <w:szCs w:val="24"/>
              </w:rPr>
            </w:pPr>
            <w:r w:rsidRPr="0049599A">
              <w:rPr>
                <w:szCs w:val="24"/>
              </w:rPr>
              <w:t>Nhà thầu kê khai số liệu tài chính theo</w:t>
            </w:r>
            <w:r w:rsidR="00811E83" w:rsidRPr="0049599A">
              <w:rPr>
                <w:szCs w:val="24"/>
              </w:rPr>
              <w:t xml:space="preserve"> báo cáo tài chính từ năm</w:t>
            </w:r>
            <w:r w:rsidR="00C22100" w:rsidRPr="0049599A">
              <w:rPr>
                <w:szCs w:val="24"/>
              </w:rPr>
              <w:t xml:space="preserve"> </w:t>
            </w:r>
            <w:del w:id="128" w:author="PPM_VANLT" w:date="2022-08-11T10:28:00Z">
              <w:r w:rsidR="00475E68" w:rsidRPr="0049599A" w:rsidDel="00137E1B">
                <w:rPr>
                  <w:szCs w:val="24"/>
                  <w:lang w:val="vi-VN"/>
                </w:rPr>
                <w:delText>20</w:delText>
              </w:r>
              <w:r w:rsidR="00FC7ECB" w:rsidRPr="0049599A" w:rsidDel="00137E1B">
                <w:rPr>
                  <w:szCs w:val="24"/>
                </w:rPr>
                <w:delText>20</w:delText>
              </w:r>
              <w:r w:rsidR="00DC2884" w:rsidRPr="0049599A" w:rsidDel="00137E1B">
                <w:rPr>
                  <w:szCs w:val="24"/>
                </w:rPr>
                <w:delText xml:space="preserve"> </w:delText>
              </w:r>
            </w:del>
            <w:ins w:id="129" w:author="PPM_VANLT" w:date="2022-08-11T10:28:00Z">
              <w:r w:rsidR="00137E1B" w:rsidRPr="0049599A">
                <w:rPr>
                  <w:szCs w:val="24"/>
                  <w:lang w:val="vi-VN"/>
                </w:rPr>
                <w:t>20</w:t>
              </w:r>
              <w:r w:rsidR="00137E1B">
                <w:rPr>
                  <w:szCs w:val="24"/>
                </w:rPr>
                <w:t>19</w:t>
              </w:r>
              <w:r w:rsidR="00137E1B" w:rsidRPr="0049599A">
                <w:rPr>
                  <w:szCs w:val="24"/>
                </w:rPr>
                <w:t xml:space="preserve"> </w:t>
              </w:r>
            </w:ins>
            <w:r w:rsidR="00811E83" w:rsidRPr="0049599A">
              <w:rPr>
                <w:szCs w:val="24"/>
              </w:rPr>
              <w:t>đến năm</w:t>
            </w:r>
            <w:r w:rsidR="00475E68" w:rsidRPr="0049599A">
              <w:rPr>
                <w:szCs w:val="24"/>
                <w:lang w:val="vi-VN"/>
              </w:rPr>
              <w:t xml:space="preserve"> 20</w:t>
            </w:r>
            <w:r w:rsidR="00FC7ECB" w:rsidRPr="0049599A">
              <w:rPr>
                <w:szCs w:val="24"/>
              </w:rPr>
              <w:t xml:space="preserve">21 </w:t>
            </w:r>
            <w:r w:rsidR="00811E83" w:rsidRPr="0049599A">
              <w:rPr>
                <w:szCs w:val="24"/>
              </w:rPr>
              <w:t>để cung cấp thông tin chứng minh tình hình tài chính lành mạnh của nhà thầu.</w:t>
            </w:r>
          </w:p>
        </w:tc>
        <w:tc>
          <w:tcPr>
            <w:tcW w:w="1055" w:type="dxa"/>
            <w:vMerge w:val="restart"/>
            <w:tcBorders>
              <w:top w:val="nil"/>
              <w:left w:val="single" w:sz="4" w:space="0" w:color="auto"/>
              <w:bottom w:val="single" w:sz="4" w:space="0" w:color="auto"/>
              <w:right w:val="single" w:sz="4" w:space="0" w:color="auto"/>
            </w:tcBorders>
            <w:shd w:val="clear" w:color="auto" w:fill="auto"/>
            <w:vAlign w:val="center"/>
            <w:hideMark/>
          </w:tcPr>
          <w:p w14:paraId="543BFA83" w14:textId="77777777" w:rsidR="00811E83" w:rsidRPr="0049599A" w:rsidRDefault="00811E83" w:rsidP="00811E83">
            <w:pPr>
              <w:jc w:val="center"/>
              <w:rPr>
                <w:szCs w:val="24"/>
              </w:rPr>
            </w:pPr>
            <w:r w:rsidRPr="0049599A">
              <w:rPr>
                <w:szCs w:val="24"/>
              </w:rPr>
              <w:t>Phải thỏa mãn yêu cầu này</w:t>
            </w:r>
          </w:p>
        </w:tc>
        <w:tc>
          <w:tcPr>
            <w:tcW w:w="1117" w:type="dxa"/>
            <w:vMerge w:val="restart"/>
            <w:tcBorders>
              <w:top w:val="nil"/>
              <w:left w:val="single" w:sz="4" w:space="0" w:color="auto"/>
              <w:bottom w:val="single" w:sz="4" w:space="0" w:color="auto"/>
              <w:right w:val="single" w:sz="4" w:space="0" w:color="auto"/>
            </w:tcBorders>
            <w:shd w:val="clear" w:color="auto" w:fill="auto"/>
            <w:vAlign w:val="center"/>
            <w:hideMark/>
          </w:tcPr>
          <w:p w14:paraId="1C065AC5" w14:textId="77777777" w:rsidR="00811E83" w:rsidRPr="0049599A" w:rsidRDefault="00811E83" w:rsidP="00811E83">
            <w:pPr>
              <w:jc w:val="center"/>
              <w:rPr>
                <w:szCs w:val="24"/>
              </w:rPr>
            </w:pPr>
            <w:r w:rsidRPr="0049599A">
              <w:rPr>
                <w:szCs w:val="24"/>
              </w:rPr>
              <w:t>Không áp dụng</w:t>
            </w:r>
          </w:p>
        </w:tc>
        <w:tc>
          <w:tcPr>
            <w:tcW w:w="1255" w:type="dxa"/>
            <w:vMerge w:val="restart"/>
            <w:tcBorders>
              <w:top w:val="nil"/>
              <w:left w:val="single" w:sz="4" w:space="0" w:color="auto"/>
              <w:bottom w:val="single" w:sz="4" w:space="0" w:color="auto"/>
              <w:right w:val="single" w:sz="4" w:space="0" w:color="auto"/>
            </w:tcBorders>
            <w:shd w:val="clear" w:color="auto" w:fill="auto"/>
            <w:vAlign w:val="center"/>
            <w:hideMark/>
          </w:tcPr>
          <w:p w14:paraId="3AD4EF9D" w14:textId="77777777" w:rsidR="00811E83" w:rsidRPr="0049599A" w:rsidRDefault="007A1A2D" w:rsidP="00811E83">
            <w:pPr>
              <w:jc w:val="center"/>
              <w:rPr>
                <w:szCs w:val="24"/>
              </w:rPr>
            </w:pPr>
            <w:r w:rsidRPr="0049599A">
              <w:rPr>
                <w:szCs w:val="24"/>
              </w:rPr>
              <w:t>Không áp dụng</w:t>
            </w:r>
          </w:p>
        </w:tc>
        <w:tc>
          <w:tcPr>
            <w:tcW w:w="1512" w:type="dxa"/>
            <w:vMerge w:val="restart"/>
            <w:tcBorders>
              <w:top w:val="nil"/>
              <w:left w:val="single" w:sz="4" w:space="0" w:color="auto"/>
              <w:bottom w:val="single" w:sz="4" w:space="0" w:color="auto"/>
              <w:right w:val="single" w:sz="4" w:space="0" w:color="auto"/>
            </w:tcBorders>
            <w:shd w:val="clear" w:color="auto" w:fill="auto"/>
            <w:vAlign w:val="center"/>
            <w:hideMark/>
          </w:tcPr>
          <w:p w14:paraId="15F92EC8" w14:textId="77777777" w:rsidR="00811E83" w:rsidRPr="0049599A" w:rsidRDefault="00811E83" w:rsidP="00811E83">
            <w:pPr>
              <w:jc w:val="center"/>
              <w:rPr>
                <w:szCs w:val="24"/>
              </w:rPr>
            </w:pPr>
            <w:r w:rsidRPr="0049599A">
              <w:rPr>
                <w:szCs w:val="24"/>
              </w:rPr>
              <w:t>Không áp dụng</w:t>
            </w:r>
          </w:p>
        </w:tc>
        <w:tc>
          <w:tcPr>
            <w:tcW w:w="759" w:type="dxa"/>
            <w:vMerge w:val="restart"/>
            <w:tcBorders>
              <w:top w:val="nil"/>
              <w:left w:val="single" w:sz="4" w:space="0" w:color="auto"/>
              <w:bottom w:val="single" w:sz="4" w:space="0" w:color="auto"/>
              <w:right w:val="single" w:sz="4" w:space="0" w:color="auto"/>
            </w:tcBorders>
            <w:shd w:val="clear" w:color="auto" w:fill="auto"/>
            <w:vAlign w:val="center"/>
            <w:hideMark/>
          </w:tcPr>
          <w:p w14:paraId="138472D8" w14:textId="77777777" w:rsidR="00811E83" w:rsidRPr="0049599A" w:rsidRDefault="00811E83" w:rsidP="00811E83">
            <w:pPr>
              <w:jc w:val="center"/>
              <w:rPr>
                <w:szCs w:val="24"/>
              </w:rPr>
            </w:pPr>
            <w:r w:rsidRPr="0049599A">
              <w:rPr>
                <w:szCs w:val="24"/>
              </w:rPr>
              <w:t>Mẫu số 13</w:t>
            </w:r>
          </w:p>
        </w:tc>
      </w:tr>
      <w:tr w:rsidR="00EF5602" w:rsidRPr="0049599A" w14:paraId="3E1348DB" w14:textId="77777777" w:rsidTr="00E82426">
        <w:trPr>
          <w:trHeight w:val="77"/>
        </w:trPr>
        <w:tc>
          <w:tcPr>
            <w:tcW w:w="538" w:type="dxa"/>
            <w:vMerge/>
            <w:tcBorders>
              <w:top w:val="nil"/>
              <w:left w:val="single" w:sz="4" w:space="0" w:color="auto"/>
              <w:bottom w:val="single" w:sz="4" w:space="0" w:color="auto"/>
              <w:right w:val="single" w:sz="4" w:space="0" w:color="auto"/>
            </w:tcBorders>
            <w:vAlign w:val="center"/>
            <w:hideMark/>
          </w:tcPr>
          <w:p w14:paraId="55ECF130" w14:textId="77777777" w:rsidR="00811E83" w:rsidRPr="0049599A" w:rsidRDefault="00811E83" w:rsidP="00811E83">
            <w:pPr>
              <w:jc w:val="left"/>
              <w:rPr>
                <w:b/>
                <w:bCs/>
                <w:szCs w:val="24"/>
              </w:rPr>
            </w:pPr>
          </w:p>
        </w:tc>
        <w:tc>
          <w:tcPr>
            <w:tcW w:w="2304" w:type="dxa"/>
            <w:vMerge/>
            <w:tcBorders>
              <w:top w:val="nil"/>
              <w:left w:val="single" w:sz="4" w:space="0" w:color="auto"/>
              <w:bottom w:val="single" w:sz="4" w:space="0" w:color="auto"/>
              <w:right w:val="single" w:sz="4" w:space="0" w:color="auto"/>
            </w:tcBorders>
            <w:vAlign w:val="center"/>
            <w:hideMark/>
          </w:tcPr>
          <w:p w14:paraId="7DED937A" w14:textId="77777777" w:rsidR="00811E83" w:rsidRPr="0049599A" w:rsidRDefault="00811E83" w:rsidP="00811E83">
            <w:pPr>
              <w:jc w:val="left"/>
              <w:rPr>
                <w:b/>
                <w:bCs/>
                <w:szCs w:val="24"/>
              </w:rPr>
            </w:pPr>
          </w:p>
        </w:tc>
        <w:tc>
          <w:tcPr>
            <w:tcW w:w="6094" w:type="dxa"/>
            <w:tcBorders>
              <w:top w:val="nil"/>
              <w:left w:val="nil"/>
              <w:bottom w:val="single" w:sz="4" w:space="0" w:color="auto"/>
              <w:right w:val="single" w:sz="4" w:space="0" w:color="auto"/>
            </w:tcBorders>
            <w:shd w:val="clear" w:color="auto" w:fill="auto"/>
            <w:vAlign w:val="center"/>
            <w:hideMark/>
          </w:tcPr>
          <w:p w14:paraId="1E3FB5BE" w14:textId="77777777" w:rsidR="00811E83" w:rsidRPr="0049599A" w:rsidRDefault="00811E83" w:rsidP="00811E83">
            <w:pPr>
              <w:rPr>
                <w:szCs w:val="24"/>
              </w:rPr>
            </w:pPr>
            <w:r w:rsidRPr="0049599A">
              <w:rPr>
                <w:szCs w:val="24"/>
              </w:rPr>
              <w:t>Giá trị tài sản ròng của nhà thầu trong năm gần nhất phải dương.</w:t>
            </w:r>
          </w:p>
        </w:tc>
        <w:tc>
          <w:tcPr>
            <w:tcW w:w="1055" w:type="dxa"/>
            <w:vMerge/>
            <w:tcBorders>
              <w:top w:val="nil"/>
              <w:left w:val="single" w:sz="4" w:space="0" w:color="auto"/>
              <w:bottom w:val="single" w:sz="4" w:space="0" w:color="auto"/>
              <w:right w:val="single" w:sz="4" w:space="0" w:color="auto"/>
            </w:tcBorders>
            <w:vAlign w:val="center"/>
            <w:hideMark/>
          </w:tcPr>
          <w:p w14:paraId="0D2C0EC5" w14:textId="77777777" w:rsidR="00811E83" w:rsidRPr="0049599A" w:rsidRDefault="00811E83" w:rsidP="00811E83">
            <w:pPr>
              <w:jc w:val="left"/>
              <w:rPr>
                <w:szCs w:val="24"/>
              </w:rPr>
            </w:pPr>
          </w:p>
        </w:tc>
        <w:tc>
          <w:tcPr>
            <w:tcW w:w="1117" w:type="dxa"/>
            <w:vMerge/>
            <w:tcBorders>
              <w:top w:val="nil"/>
              <w:left w:val="single" w:sz="4" w:space="0" w:color="auto"/>
              <w:bottom w:val="single" w:sz="4" w:space="0" w:color="auto"/>
              <w:right w:val="single" w:sz="4" w:space="0" w:color="auto"/>
            </w:tcBorders>
            <w:vAlign w:val="center"/>
            <w:hideMark/>
          </w:tcPr>
          <w:p w14:paraId="6E3F5FC0" w14:textId="77777777" w:rsidR="00811E83" w:rsidRPr="0049599A" w:rsidRDefault="00811E83" w:rsidP="00811E83">
            <w:pPr>
              <w:jc w:val="left"/>
              <w:rPr>
                <w:szCs w:val="24"/>
              </w:rPr>
            </w:pPr>
          </w:p>
        </w:tc>
        <w:tc>
          <w:tcPr>
            <w:tcW w:w="1255" w:type="dxa"/>
            <w:vMerge/>
            <w:tcBorders>
              <w:top w:val="nil"/>
              <w:left w:val="single" w:sz="4" w:space="0" w:color="auto"/>
              <w:bottom w:val="single" w:sz="4" w:space="0" w:color="auto"/>
              <w:right w:val="single" w:sz="4" w:space="0" w:color="auto"/>
            </w:tcBorders>
            <w:vAlign w:val="center"/>
            <w:hideMark/>
          </w:tcPr>
          <w:p w14:paraId="10492DD5" w14:textId="77777777" w:rsidR="00811E83" w:rsidRPr="0049599A" w:rsidRDefault="00811E83" w:rsidP="00811E83">
            <w:pPr>
              <w:jc w:val="left"/>
              <w:rPr>
                <w:szCs w:val="24"/>
              </w:rPr>
            </w:pPr>
          </w:p>
        </w:tc>
        <w:tc>
          <w:tcPr>
            <w:tcW w:w="1512" w:type="dxa"/>
            <w:vMerge/>
            <w:tcBorders>
              <w:top w:val="nil"/>
              <w:left w:val="single" w:sz="4" w:space="0" w:color="auto"/>
              <w:bottom w:val="single" w:sz="4" w:space="0" w:color="auto"/>
              <w:right w:val="single" w:sz="4" w:space="0" w:color="auto"/>
            </w:tcBorders>
            <w:vAlign w:val="center"/>
            <w:hideMark/>
          </w:tcPr>
          <w:p w14:paraId="626FF934" w14:textId="77777777" w:rsidR="00811E83" w:rsidRPr="0049599A" w:rsidRDefault="00811E83" w:rsidP="00811E83">
            <w:pPr>
              <w:jc w:val="left"/>
              <w:rPr>
                <w:szCs w:val="24"/>
              </w:rPr>
            </w:pPr>
          </w:p>
        </w:tc>
        <w:tc>
          <w:tcPr>
            <w:tcW w:w="759" w:type="dxa"/>
            <w:vMerge/>
            <w:tcBorders>
              <w:top w:val="nil"/>
              <w:left w:val="single" w:sz="4" w:space="0" w:color="auto"/>
              <w:bottom w:val="single" w:sz="4" w:space="0" w:color="auto"/>
              <w:right w:val="single" w:sz="4" w:space="0" w:color="auto"/>
            </w:tcBorders>
            <w:vAlign w:val="center"/>
            <w:hideMark/>
          </w:tcPr>
          <w:p w14:paraId="7CB81BE6" w14:textId="77777777" w:rsidR="00811E83" w:rsidRPr="0049599A" w:rsidRDefault="00811E83" w:rsidP="00811E83">
            <w:pPr>
              <w:jc w:val="left"/>
              <w:rPr>
                <w:szCs w:val="24"/>
              </w:rPr>
            </w:pPr>
          </w:p>
        </w:tc>
      </w:tr>
      <w:tr w:rsidR="007A1A2D" w:rsidRPr="0049599A" w14:paraId="0A34572A" w14:textId="77777777" w:rsidTr="00E82426">
        <w:trPr>
          <w:trHeight w:val="834"/>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04DECE9B" w14:textId="77777777" w:rsidR="007A1A2D" w:rsidRPr="0049599A" w:rsidRDefault="007A1A2D" w:rsidP="00811E83">
            <w:pPr>
              <w:jc w:val="center"/>
              <w:rPr>
                <w:b/>
                <w:bCs/>
                <w:szCs w:val="24"/>
              </w:rPr>
            </w:pPr>
            <w:r w:rsidRPr="0049599A">
              <w:rPr>
                <w:b/>
                <w:bCs/>
                <w:szCs w:val="24"/>
              </w:rPr>
              <w:t>2.2</w:t>
            </w:r>
          </w:p>
        </w:tc>
        <w:tc>
          <w:tcPr>
            <w:tcW w:w="2304" w:type="dxa"/>
            <w:tcBorders>
              <w:top w:val="nil"/>
              <w:left w:val="nil"/>
              <w:bottom w:val="single" w:sz="4" w:space="0" w:color="auto"/>
              <w:right w:val="single" w:sz="4" w:space="0" w:color="auto"/>
            </w:tcBorders>
            <w:shd w:val="clear" w:color="auto" w:fill="auto"/>
            <w:vAlign w:val="center"/>
            <w:hideMark/>
          </w:tcPr>
          <w:p w14:paraId="72A8CA00" w14:textId="77777777" w:rsidR="007A1A2D" w:rsidRPr="0049599A" w:rsidRDefault="007A1A2D" w:rsidP="00811E83">
            <w:pPr>
              <w:rPr>
                <w:b/>
                <w:bCs/>
                <w:szCs w:val="24"/>
              </w:rPr>
            </w:pPr>
            <w:r w:rsidRPr="0049599A">
              <w:rPr>
                <w:b/>
                <w:bCs/>
                <w:szCs w:val="24"/>
              </w:rPr>
              <w:t xml:space="preserve">Doanh thu bình quân hàng năm từ hoạt động sản xuất, kinh doanh </w:t>
            </w:r>
          </w:p>
        </w:tc>
        <w:tc>
          <w:tcPr>
            <w:tcW w:w="6094" w:type="dxa"/>
            <w:tcBorders>
              <w:top w:val="nil"/>
              <w:left w:val="nil"/>
              <w:bottom w:val="single" w:sz="4" w:space="0" w:color="auto"/>
              <w:right w:val="single" w:sz="4" w:space="0" w:color="auto"/>
            </w:tcBorders>
            <w:shd w:val="clear" w:color="auto" w:fill="auto"/>
            <w:vAlign w:val="center"/>
            <w:hideMark/>
          </w:tcPr>
          <w:p w14:paraId="505A5CF5" w14:textId="24F06D91" w:rsidR="007A1A2D" w:rsidRPr="005D477F" w:rsidRDefault="007A1A2D" w:rsidP="00137E1B">
            <w:pPr>
              <w:rPr>
                <w:szCs w:val="24"/>
              </w:rPr>
            </w:pPr>
            <w:r w:rsidRPr="005D477F">
              <w:rPr>
                <w:szCs w:val="24"/>
              </w:rPr>
              <w:t>Doanh thu bình quân hàng năm tối thiểu là</w:t>
            </w:r>
            <w:r w:rsidR="00C22100" w:rsidRPr="005D477F">
              <w:rPr>
                <w:szCs w:val="24"/>
              </w:rPr>
              <w:t xml:space="preserve"> </w:t>
            </w:r>
            <w:r w:rsidR="00AA0596" w:rsidRPr="005D477F">
              <w:rPr>
                <w:szCs w:val="24"/>
              </w:rPr>
              <w:t>1</w:t>
            </w:r>
            <w:r w:rsidRPr="005D477F">
              <w:rPr>
                <w:szCs w:val="24"/>
              </w:rPr>
              <w:t>.</w:t>
            </w:r>
            <w:r w:rsidR="00AA0596" w:rsidRPr="005D477F">
              <w:rPr>
                <w:szCs w:val="24"/>
              </w:rPr>
              <w:t>5</w:t>
            </w:r>
            <w:r w:rsidR="00C43952" w:rsidRPr="005D477F">
              <w:rPr>
                <w:szCs w:val="24"/>
              </w:rPr>
              <w:t>00.</w:t>
            </w:r>
            <w:r w:rsidRPr="005D477F">
              <w:rPr>
                <w:szCs w:val="24"/>
              </w:rPr>
              <w:t>000.000</w:t>
            </w:r>
            <w:r w:rsidR="00DC2884" w:rsidRPr="005D477F">
              <w:rPr>
                <w:szCs w:val="24"/>
              </w:rPr>
              <w:t xml:space="preserve"> </w:t>
            </w:r>
            <w:r w:rsidRPr="005D477F">
              <w:rPr>
                <w:szCs w:val="24"/>
              </w:rPr>
              <w:t>VND, trong vòng</w:t>
            </w:r>
            <w:r w:rsidRPr="005D477F">
              <w:rPr>
                <w:szCs w:val="24"/>
                <w:lang w:val="vi-VN"/>
              </w:rPr>
              <w:t xml:space="preserve"> </w:t>
            </w:r>
            <w:del w:id="130" w:author="PPM_VANLT" w:date="2022-08-11T10:28:00Z">
              <w:r w:rsidRPr="005D477F" w:rsidDel="00137E1B">
                <w:rPr>
                  <w:szCs w:val="24"/>
                  <w:lang w:val="vi-VN"/>
                </w:rPr>
                <w:delText xml:space="preserve">02 </w:delText>
              </w:r>
            </w:del>
            <w:ins w:id="131" w:author="PPM_VANLT" w:date="2022-08-11T10:28:00Z">
              <w:r w:rsidR="00137E1B" w:rsidRPr="005D477F">
                <w:rPr>
                  <w:szCs w:val="24"/>
                  <w:lang w:val="vi-VN"/>
                </w:rPr>
                <w:t>0</w:t>
              </w:r>
              <w:r w:rsidR="00137E1B">
                <w:rPr>
                  <w:szCs w:val="24"/>
                </w:rPr>
                <w:t>3</w:t>
              </w:r>
            </w:ins>
            <w:ins w:id="132" w:author="PPM_VANLT" w:date="2022-08-11T10:38:00Z">
              <w:r w:rsidR="000E3CB2">
                <w:rPr>
                  <w:szCs w:val="24"/>
                </w:rPr>
                <w:t xml:space="preserve"> </w:t>
              </w:r>
            </w:ins>
            <w:r w:rsidRPr="005D477F">
              <w:rPr>
                <w:szCs w:val="24"/>
              </w:rPr>
              <w:t>năm gần đây.</w:t>
            </w:r>
          </w:p>
        </w:tc>
        <w:tc>
          <w:tcPr>
            <w:tcW w:w="1055" w:type="dxa"/>
            <w:tcBorders>
              <w:top w:val="nil"/>
              <w:left w:val="nil"/>
              <w:bottom w:val="single" w:sz="4" w:space="0" w:color="auto"/>
              <w:right w:val="single" w:sz="4" w:space="0" w:color="auto"/>
            </w:tcBorders>
            <w:shd w:val="clear" w:color="auto" w:fill="auto"/>
            <w:vAlign w:val="center"/>
            <w:hideMark/>
          </w:tcPr>
          <w:p w14:paraId="35ACFFB1" w14:textId="77777777" w:rsidR="007A1A2D" w:rsidRPr="0049599A" w:rsidRDefault="007A1A2D" w:rsidP="00811E83">
            <w:pPr>
              <w:jc w:val="center"/>
              <w:rPr>
                <w:szCs w:val="24"/>
              </w:rPr>
            </w:pPr>
            <w:r w:rsidRPr="0049599A">
              <w:rPr>
                <w:szCs w:val="24"/>
              </w:rPr>
              <w:t>Phải thỏa mãn yêu cầu này</w:t>
            </w:r>
          </w:p>
        </w:tc>
        <w:tc>
          <w:tcPr>
            <w:tcW w:w="1117" w:type="dxa"/>
            <w:tcBorders>
              <w:top w:val="nil"/>
              <w:left w:val="nil"/>
              <w:bottom w:val="single" w:sz="4" w:space="0" w:color="auto"/>
              <w:right w:val="single" w:sz="4" w:space="0" w:color="auto"/>
            </w:tcBorders>
            <w:shd w:val="clear" w:color="auto" w:fill="auto"/>
            <w:vAlign w:val="center"/>
            <w:hideMark/>
          </w:tcPr>
          <w:p w14:paraId="48D9F73A" w14:textId="77777777" w:rsidR="007A1A2D" w:rsidRPr="0049599A" w:rsidRDefault="003D18BF" w:rsidP="003777FC">
            <w:pPr>
              <w:jc w:val="center"/>
              <w:rPr>
                <w:szCs w:val="24"/>
              </w:rPr>
            </w:pPr>
            <w:r w:rsidRPr="0049599A">
              <w:rPr>
                <w:szCs w:val="24"/>
              </w:rPr>
              <w:t>Phải thỏa mãn yêu cầu này</w:t>
            </w:r>
          </w:p>
        </w:tc>
        <w:tc>
          <w:tcPr>
            <w:tcW w:w="1255" w:type="dxa"/>
            <w:tcBorders>
              <w:top w:val="nil"/>
              <w:left w:val="nil"/>
              <w:bottom w:val="single" w:sz="4" w:space="0" w:color="auto"/>
              <w:right w:val="single" w:sz="4" w:space="0" w:color="auto"/>
            </w:tcBorders>
            <w:shd w:val="clear" w:color="auto" w:fill="auto"/>
            <w:vAlign w:val="center"/>
            <w:hideMark/>
          </w:tcPr>
          <w:p w14:paraId="6CEE424F" w14:textId="77777777" w:rsidR="007A1A2D" w:rsidRPr="0049599A" w:rsidRDefault="007A1A2D" w:rsidP="00046A56">
            <w:pPr>
              <w:jc w:val="center"/>
              <w:rPr>
                <w:szCs w:val="24"/>
              </w:rPr>
            </w:pPr>
            <w:r w:rsidRPr="0049599A">
              <w:rPr>
                <w:szCs w:val="24"/>
              </w:rPr>
              <w:t>Không áp dụng</w:t>
            </w:r>
          </w:p>
        </w:tc>
        <w:tc>
          <w:tcPr>
            <w:tcW w:w="1512" w:type="dxa"/>
            <w:tcBorders>
              <w:top w:val="nil"/>
              <w:left w:val="nil"/>
              <w:bottom w:val="single" w:sz="4" w:space="0" w:color="auto"/>
              <w:right w:val="single" w:sz="4" w:space="0" w:color="auto"/>
            </w:tcBorders>
            <w:shd w:val="clear" w:color="auto" w:fill="auto"/>
            <w:vAlign w:val="center"/>
            <w:hideMark/>
          </w:tcPr>
          <w:p w14:paraId="0B72D387" w14:textId="77777777" w:rsidR="007A1A2D" w:rsidRPr="0049599A" w:rsidRDefault="007A1A2D" w:rsidP="00811E83">
            <w:pPr>
              <w:jc w:val="center"/>
              <w:rPr>
                <w:szCs w:val="24"/>
              </w:rPr>
            </w:pPr>
            <w:r w:rsidRPr="0049599A">
              <w:rPr>
                <w:szCs w:val="24"/>
              </w:rPr>
              <w:t>Không áp dụng</w:t>
            </w:r>
          </w:p>
        </w:tc>
        <w:tc>
          <w:tcPr>
            <w:tcW w:w="759" w:type="dxa"/>
            <w:tcBorders>
              <w:top w:val="nil"/>
              <w:left w:val="nil"/>
              <w:bottom w:val="single" w:sz="4" w:space="0" w:color="auto"/>
              <w:right w:val="single" w:sz="4" w:space="0" w:color="auto"/>
            </w:tcBorders>
            <w:shd w:val="clear" w:color="auto" w:fill="auto"/>
            <w:vAlign w:val="center"/>
            <w:hideMark/>
          </w:tcPr>
          <w:p w14:paraId="4F299B36" w14:textId="77777777" w:rsidR="007A1A2D" w:rsidRPr="0049599A" w:rsidRDefault="007A1A2D" w:rsidP="00811E83">
            <w:pPr>
              <w:jc w:val="center"/>
              <w:rPr>
                <w:szCs w:val="24"/>
              </w:rPr>
            </w:pPr>
            <w:r w:rsidRPr="0049599A">
              <w:rPr>
                <w:szCs w:val="24"/>
              </w:rPr>
              <w:t>Mẫu số 13</w:t>
            </w:r>
          </w:p>
        </w:tc>
      </w:tr>
      <w:tr w:rsidR="00EF5602" w:rsidRPr="0049599A" w14:paraId="4AD549DB" w14:textId="77777777" w:rsidTr="00E82426">
        <w:trPr>
          <w:trHeight w:val="1407"/>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092FE" w14:textId="77777777" w:rsidR="00783063" w:rsidRPr="0049599A" w:rsidRDefault="00783063" w:rsidP="00811E83">
            <w:pPr>
              <w:jc w:val="center"/>
              <w:rPr>
                <w:b/>
                <w:bCs/>
                <w:szCs w:val="24"/>
              </w:rPr>
            </w:pPr>
            <w:r w:rsidRPr="0049599A">
              <w:rPr>
                <w:b/>
                <w:bCs/>
                <w:szCs w:val="24"/>
              </w:rPr>
              <w:t>2.3</w:t>
            </w:r>
          </w:p>
        </w:tc>
        <w:tc>
          <w:tcPr>
            <w:tcW w:w="2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13DE9B" w14:textId="77777777" w:rsidR="00783063" w:rsidRPr="0049599A" w:rsidRDefault="00783063" w:rsidP="00811E83">
            <w:pPr>
              <w:rPr>
                <w:b/>
                <w:bCs/>
                <w:szCs w:val="24"/>
              </w:rPr>
            </w:pPr>
            <w:r w:rsidRPr="0049599A">
              <w:rPr>
                <w:b/>
                <w:bCs/>
                <w:szCs w:val="24"/>
              </w:rPr>
              <w:t>Yêu cầu về nguồn lực tài chính cho gói thầu</w:t>
            </w:r>
            <w:r w:rsidRPr="0049599A">
              <w:rPr>
                <w:b/>
                <w:bCs/>
                <w:szCs w:val="24"/>
                <w:vertAlign w:val="superscript"/>
              </w:rPr>
              <w:t>(6)</w:t>
            </w:r>
          </w:p>
        </w:tc>
        <w:tc>
          <w:tcPr>
            <w:tcW w:w="6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4FD352" w14:textId="724BDFFA" w:rsidR="00783063" w:rsidRPr="005D477F" w:rsidRDefault="00783063" w:rsidP="000E3CB2">
            <w:pPr>
              <w:rPr>
                <w:szCs w:val="24"/>
              </w:rPr>
            </w:pPr>
            <w:r w:rsidRPr="005D477F">
              <w:rPr>
                <w:szCs w:val="24"/>
              </w:rPr>
              <w:t xml:space="preserve">Nhà thầu phải chứng minh có các tài sản có khả năng thanh khoản </w:t>
            </w:r>
            <w:proofErr w:type="gramStart"/>
            <w:r w:rsidRPr="005D477F">
              <w:rPr>
                <w:szCs w:val="24"/>
              </w:rPr>
              <w:t>cao</w:t>
            </w:r>
            <w:r w:rsidRPr="005D477F">
              <w:rPr>
                <w:szCs w:val="24"/>
                <w:vertAlign w:val="superscript"/>
              </w:rPr>
              <w:t>(</w:t>
            </w:r>
            <w:proofErr w:type="gramEnd"/>
            <w:r w:rsidRPr="005D477F">
              <w:rPr>
                <w:szCs w:val="24"/>
                <w:vertAlign w:val="superscript"/>
              </w:rPr>
              <w:t>7)</w:t>
            </w:r>
            <w:r w:rsidRPr="005D477F">
              <w:rPr>
                <w:szCs w:val="24"/>
              </w:rPr>
              <w:t xml:space="preserve">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w:t>
            </w:r>
            <w:r w:rsidR="00C22100" w:rsidRPr="005D477F">
              <w:rPr>
                <w:szCs w:val="24"/>
              </w:rPr>
              <w:t xml:space="preserve"> </w:t>
            </w:r>
            <w:r w:rsidR="000E3CB2">
              <w:rPr>
                <w:szCs w:val="24"/>
              </w:rPr>
              <w:t>300</w:t>
            </w:r>
            <w:r w:rsidR="006D081C" w:rsidRPr="005D477F">
              <w:rPr>
                <w:szCs w:val="24"/>
              </w:rPr>
              <w:t>.000.000</w:t>
            </w:r>
            <w:r w:rsidR="00D11485" w:rsidRPr="005D477F">
              <w:rPr>
                <w:szCs w:val="24"/>
                <w:lang w:val="vi-VN"/>
              </w:rPr>
              <w:t xml:space="preserve"> VND</w:t>
            </w:r>
            <w:r w:rsidRPr="005D477F">
              <w:rPr>
                <w:szCs w:val="24"/>
              </w:rPr>
              <w:t>.</w:t>
            </w:r>
            <w:r w:rsidR="00D6235E" w:rsidRPr="005D477F">
              <w:rPr>
                <w:szCs w:val="24"/>
              </w:rPr>
              <w:t xml:space="preserve"> (0)</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AEA07" w14:textId="77777777" w:rsidR="00783063" w:rsidRPr="0049599A" w:rsidRDefault="00783063" w:rsidP="00811E83">
            <w:pPr>
              <w:jc w:val="center"/>
              <w:rPr>
                <w:szCs w:val="24"/>
              </w:rPr>
            </w:pPr>
            <w:r w:rsidRPr="0049599A">
              <w:rPr>
                <w:szCs w:val="24"/>
              </w:rPr>
              <w:t>Phải thỏa mãn yêu cầu này</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0BDF8" w14:textId="77777777" w:rsidR="00783063" w:rsidRPr="0049599A" w:rsidRDefault="00BE0D76" w:rsidP="00811E83">
            <w:pPr>
              <w:jc w:val="center"/>
              <w:rPr>
                <w:szCs w:val="24"/>
              </w:rPr>
            </w:pPr>
            <w:r w:rsidRPr="0049599A">
              <w:rPr>
                <w:szCs w:val="24"/>
              </w:rPr>
              <w:t>Phải thỏa mãn yêu cầu này</w:t>
            </w:r>
          </w:p>
        </w:tc>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4D27A" w14:textId="77777777" w:rsidR="00783063" w:rsidRPr="0049599A" w:rsidRDefault="00783063" w:rsidP="00046A56">
            <w:pPr>
              <w:jc w:val="center"/>
              <w:rPr>
                <w:szCs w:val="24"/>
              </w:rPr>
            </w:pPr>
            <w:r w:rsidRPr="0049599A">
              <w:rPr>
                <w:szCs w:val="24"/>
              </w:rPr>
              <w:t>Không áp dụng</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B3DB5" w14:textId="77777777" w:rsidR="00783063" w:rsidRPr="0049599A" w:rsidRDefault="00783063" w:rsidP="00811E83">
            <w:pPr>
              <w:jc w:val="center"/>
              <w:rPr>
                <w:szCs w:val="24"/>
              </w:rPr>
            </w:pPr>
            <w:r w:rsidRPr="0049599A">
              <w:rPr>
                <w:szCs w:val="24"/>
              </w:rPr>
              <w:t>Không áp dụng</w:t>
            </w:r>
          </w:p>
        </w:tc>
        <w:tc>
          <w:tcPr>
            <w:tcW w:w="7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EB02BF" w14:textId="77777777" w:rsidR="00783063" w:rsidRPr="0049599A" w:rsidRDefault="00783063" w:rsidP="00811E83">
            <w:pPr>
              <w:jc w:val="center"/>
              <w:rPr>
                <w:szCs w:val="24"/>
              </w:rPr>
            </w:pPr>
            <w:r w:rsidRPr="0049599A">
              <w:rPr>
                <w:szCs w:val="24"/>
              </w:rPr>
              <w:t>Các Mẫu số 14, 15</w:t>
            </w:r>
          </w:p>
        </w:tc>
      </w:tr>
      <w:tr w:rsidR="00E96ECE" w:rsidRPr="0049599A" w14:paraId="52DCC88F" w14:textId="77777777" w:rsidTr="00E82426">
        <w:trPr>
          <w:trHeight w:val="3108"/>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F22AF" w14:textId="77777777" w:rsidR="00E96ECE" w:rsidRPr="0049599A" w:rsidRDefault="00E96ECE" w:rsidP="00811E83">
            <w:pPr>
              <w:jc w:val="center"/>
              <w:rPr>
                <w:b/>
                <w:bCs/>
                <w:szCs w:val="24"/>
              </w:rPr>
            </w:pPr>
            <w:r w:rsidRPr="0049599A">
              <w:rPr>
                <w:b/>
                <w:bCs/>
                <w:szCs w:val="24"/>
              </w:rPr>
              <w:lastRenderedPageBreak/>
              <w:t>3</w:t>
            </w:r>
          </w:p>
        </w:tc>
        <w:tc>
          <w:tcPr>
            <w:tcW w:w="2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628264" w14:textId="77777777" w:rsidR="00E96ECE" w:rsidRPr="0049599A" w:rsidRDefault="00E96ECE" w:rsidP="00811E83">
            <w:pPr>
              <w:rPr>
                <w:b/>
                <w:bCs/>
                <w:szCs w:val="24"/>
              </w:rPr>
            </w:pPr>
            <w:bookmarkStart w:id="133" w:name="_Hlk110670280"/>
            <w:r w:rsidRPr="0049599A">
              <w:rPr>
                <w:b/>
                <w:bCs/>
                <w:szCs w:val="24"/>
              </w:rPr>
              <w:t>Kinh nghiệm thực hiện hợp đồng cung cấp hàng hoá tương tự</w:t>
            </w:r>
            <w:bookmarkEnd w:id="133"/>
          </w:p>
        </w:tc>
        <w:tc>
          <w:tcPr>
            <w:tcW w:w="6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0686E" w14:textId="34B578F3" w:rsidR="0069485D" w:rsidRPr="005D477F" w:rsidRDefault="00E96ECE" w:rsidP="00AA0596">
            <w:pPr>
              <w:rPr>
                <w:szCs w:val="24"/>
              </w:rPr>
            </w:pPr>
            <w:r w:rsidRPr="005D477F">
              <w:rPr>
                <w:szCs w:val="24"/>
              </w:rPr>
              <w:t>Số lượng tối thiểu các hợp đồng tương tự</w:t>
            </w:r>
            <w:r w:rsidR="00C22100" w:rsidRPr="005D477F">
              <w:rPr>
                <w:szCs w:val="24"/>
              </w:rPr>
              <w:t xml:space="preserve"> </w:t>
            </w:r>
            <w:r w:rsidRPr="005D477F">
              <w:rPr>
                <w:szCs w:val="24"/>
              </w:rPr>
              <w:t>(9) theo mô tả dưới đây mà nhà thầu đã hoàn thành toàn bộ hoặc hoàn thành phần lớn</w:t>
            </w:r>
            <w:r w:rsidR="0069485D" w:rsidRPr="005D477F">
              <w:rPr>
                <w:szCs w:val="24"/>
              </w:rPr>
              <w:t xml:space="preserve"> </w:t>
            </w:r>
            <w:r w:rsidRPr="005D477F">
              <w:rPr>
                <w:szCs w:val="24"/>
              </w:rPr>
              <w:t>(10) với tư cách là nhà thầu chính (độc lập hoặc thành viên liên danh) hoặc nhà thầu phụ</w:t>
            </w:r>
            <w:r w:rsidR="00837516" w:rsidRPr="005D477F">
              <w:rPr>
                <w:szCs w:val="24"/>
              </w:rPr>
              <w:t xml:space="preserve"> </w:t>
            </w:r>
            <w:r w:rsidRPr="005D477F">
              <w:rPr>
                <w:szCs w:val="24"/>
              </w:rPr>
              <w:t xml:space="preserve">(11) trong vòng 2(12) năm trở lại đây (tính đến thời điểm đóng thầu): </w:t>
            </w:r>
            <w:r w:rsidR="00F94980" w:rsidRPr="005D477F">
              <w:rPr>
                <w:szCs w:val="24"/>
              </w:rPr>
              <w:t>Số lượng hợp đồng bằng 03 hoặc khác 03</w:t>
            </w:r>
            <w:r w:rsidR="00F94980" w:rsidRPr="00C354FC">
              <w:rPr>
                <w:szCs w:val="24"/>
              </w:rPr>
              <w:t>, ít nhất có 01 hợp đồng có giá trị</w:t>
            </w:r>
            <w:r w:rsidR="00C33E04" w:rsidRPr="00C354FC">
              <w:rPr>
                <w:szCs w:val="24"/>
              </w:rPr>
              <w:t xml:space="preserve"> phần mềm nội bộ</w:t>
            </w:r>
            <w:r w:rsidR="00F94980" w:rsidRPr="00C354FC">
              <w:rPr>
                <w:szCs w:val="24"/>
              </w:rPr>
              <w:t xml:space="preserve"> tối thiểu là </w:t>
            </w:r>
            <w:r w:rsidR="00A578F8" w:rsidRPr="00C354FC">
              <w:rPr>
                <w:szCs w:val="24"/>
              </w:rPr>
              <w:t>7</w:t>
            </w:r>
            <w:r w:rsidR="00AA0596" w:rsidRPr="00C354FC">
              <w:rPr>
                <w:szCs w:val="24"/>
              </w:rPr>
              <w:t>00</w:t>
            </w:r>
            <w:r w:rsidR="00F94980" w:rsidRPr="00C354FC">
              <w:rPr>
                <w:szCs w:val="24"/>
              </w:rPr>
              <w:t xml:space="preserve">.000.000 VNĐ và tổng giá trị </w:t>
            </w:r>
            <w:r w:rsidR="00C33E04" w:rsidRPr="00644D78">
              <w:rPr>
                <w:szCs w:val="24"/>
              </w:rPr>
              <w:t xml:space="preserve">phần mềm nội bộ </w:t>
            </w:r>
            <w:r w:rsidR="00F94980" w:rsidRPr="00C354FC">
              <w:rPr>
                <w:szCs w:val="24"/>
              </w:rPr>
              <w:t xml:space="preserve">của tất cả hợp đồng là </w:t>
            </w:r>
            <w:r w:rsidR="00725C9C" w:rsidRPr="00C354FC">
              <w:rPr>
                <w:szCs w:val="24"/>
              </w:rPr>
              <w:t>≥</w:t>
            </w:r>
            <w:r w:rsidR="00FF218B" w:rsidRPr="00C354FC">
              <w:rPr>
                <w:szCs w:val="24"/>
              </w:rPr>
              <w:t xml:space="preserve"> </w:t>
            </w:r>
            <w:r w:rsidR="00A578F8" w:rsidRPr="00C354FC">
              <w:rPr>
                <w:szCs w:val="24"/>
              </w:rPr>
              <w:t>2.1</w:t>
            </w:r>
            <w:r w:rsidR="00FF218B" w:rsidRPr="00C354FC">
              <w:rPr>
                <w:szCs w:val="24"/>
              </w:rPr>
              <w:t>00.000.000 VNĐ.</w:t>
            </w:r>
          </w:p>
        </w:tc>
        <w:tc>
          <w:tcPr>
            <w:tcW w:w="10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33136" w14:textId="77777777" w:rsidR="00E96ECE" w:rsidRPr="0049599A" w:rsidRDefault="00E96ECE" w:rsidP="00811E83">
            <w:pPr>
              <w:jc w:val="center"/>
              <w:rPr>
                <w:szCs w:val="24"/>
              </w:rPr>
            </w:pPr>
            <w:r w:rsidRPr="0049599A">
              <w:rPr>
                <w:szCs w:val="24"/>
              </w:rPr>
              <w:t>Phải thỏa mãn yêu cầu này</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7391A7" w14:textId="77777777" w:rsidR="00E96ECE" w:rsidRPr="0049599A" w:rsidRDefault="00E96ECE" w:rsidP="00811E83">
            <w:pPr>
              <w:jc w:val="center"/>
              <w:rPr>
                <w:szCs w:val="24"/>
              </w:rPr>
            </w:pPr>
            <w:r w:rsidRPr="0049599A">
              <w:rPr>
                <w:szCs w:val="24"/>
              </w:rPr>
              <w:t>Phải thỏa mãn yêu cầu này</w:t>
            </w:r>
          </w:p>
        </w:tc>
        <w:tc>
          <w:tcPr>
            <w:tcW w:w="12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76D83" w14:textId="77777777" w:rsidR="00E96ECE" w:rsidRPr="0049599A" w:rsidRDefault="00E96ECE" w:rsidP="00811E83">
            <w:pPr>
              <w:jc w:val="center"/>
              <w:rPr>
                <w:szCs w:val="24"/>
              </w:rPr>
            </w:pPr>
            <w:r w:rsidRPr="0049599A">
              <w:rPr>
                <w:szCs w:val="24"/>
              </w:rPr>
              <w:t>Phải thỏa mãn yêu cầu (tương đương với phần công việc đảm nhận)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11D1F" w14:textId="77777777" w:rsidR="00E96ECE" w:rsidRPr="0049599A" w:rsidRDefault="00E96ECE" w:rsidP="00811E83">
            <w:pPr>
              <w:jc w:val="center"/>
              <w:rPr>
                <w:szCs w:val="24"/>
              </w:rPr>
            </w:pPr>
            <w:r w:rsidRPr="0049599A">
              <w:rPr>
                <w:szCs w:val="24"/>
              </w:rPr>
              <w:t>Không áp dụng</w:t>
            </w:r>
          </w:p>
        </w:tc>
        <w:tc>
          <w:tcPr>
            <w:tcW w:w="7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702A1" w14:textId="77777777" w:rsidR="00E96ECE" w:rsidRPr="0049599A" w:rsidRDefault="00E96ECE" w:rsidP="002964D3">
            <w:pPr>
              <w:jc w:val="center"/>
              <w:rPr>
                <w:szCs w:val="24"/>
              </w:rPr>
            </w:pPr>
            <w:r w:rsidRPr="0049599A">
              <w:rPr>
                <w:szCs w:val="24"/>
              </w:rPr>
              <w:t>Mẫu số 10A, 10B</w:t>
            </w:r>
          </w:p>
        </w:tc>
      </w:tr>
      <w:tr w:rsidR="00EF5602" w:rsidRPr="0049599A" w14:paraId="3BB858F2" w14:textId="77777777" w:rsidTr="00E82426">
        <w:trPr>
          <w:trHeight w:val="341"/>
        </w:trPr>
        <w:tc>
          <w:tcPr>
            <w:tcW w:w="538" w:type="dxa"/>
            <w:tcBorders>
              <w:top w:val="nil"/>
              <w:left w:val="single" w:sz="4" w:space="0" w:color="auto"/>
              <w:bottom w:val="single" w:sz="4" w:space="0" w:color="auto"/>
              <w:right w:val="single" w:sz="4" w:space="0" w:color="auto"/>
            </w:tcBorders>
            <w:shd w:val="clear" w:color="auto" w:fill="auto"/>
            <w:vAlign w:val="center"/>
            <w:hideMark/>
          </w:tcPr>
          <w:p w14:paraId="7B06E944" w14:textId="77777777" w:rsidR="00B13FC9" w:rsidRPr="0049599A" w:rsidRDefault="00B13FC9" w:rsidP="00811E83">
            <w:pPr>
              <w:jc w:val="center"/>
              <w:rPr>
                <w:b/>
                <w:bCs/>
                <w:szCs w:val="24"/>
              </w:rPr>
            </w:pPr>
            <w:r w:rsidRPr="0049599A">
              <w:rPr>
                <w:b/>
                <w:bCs/>
                <w:szCs w:val="24"/>
              </w:rPr>
              <w:t>4</w:t>
            </w:r>
          </w:p>
        </w:tc>
        <w:tc>
          <w:tcPr>
            <w:tcW w:w="2304" w:type="dxa"/>
            <w:tcBorders>
              <w:top w:val="nil"/>
              <w:left w:val="nil"/>
              <w:bottom w:val="single" w:sz="4" w:space="0" w:color="auto"/>
              <w:right w:val="single" w:sz="4" w:space="0" w:color="auto"/>
            </w:tcBorders>
            <w:shd w:val="clear" w:color="auto" w:fill="auto"/>
            <w:vAlign w:val="center"/>
            <w:hideMark/>
          </w:tcPr>
          <w:p w14:paraId="532FD54E" w14:textId="77777777" w:rsidR="00B13FC9" w:rsidRPr="0049599A" w:rsidRDefault="00B13FC9" w:rsidP="00811E83">
            <w:pPr>
              <w:rPr>
                <w:b/>
                <w:bCs/>
                <w:szCs w:val="24"/>
              </w:rPr>
            </w:pPr>
            <w:r w:rsidRPr="0049599A">
              <w:rPr>
                <w:b/>
                <w:bCs/>
                <w:szCs w:val="24"/>
              </w:rPr>
              <w:t xml:space="preserve">Khả năng bảo hành, bảo trì, duy tu, bảo dưỡng, sửa chữa, cung cấp phụ tùng thay thế hoặc cung cấp các dịch vụ sau bán hàng khác </w:t>
            </w:r>
            <w:r w:rsidRPr="0049599A">
              <w:rPr>
                <w:szCs w:val="24"/>
                <w:vertAlign w:val="superscript"/>
              </w:rPr>
              <w:t>(13)</w:t>
            </w:r>
          </w:p>
        </w:tc>
        <w:tc>
          <w:tcPr>
            <w:tcW w:w="6094" w:type="dxa"/>
            <w:tcBorders>
              <w:top w:val="single" w:sz="4" w:space="0" w:color="auto"/>
              <w:left w:val="nil"/>
              <w:bottom w:val="single" w:sz="4" w:space="0" w:color="auto"/>
              <w:right w:val="single" w:sz="4" w:space="0" w:color="auto"/>
            </w:tcBorders>
            <w:shd w:val="clear" w:color="auto" w:fill="auto"/>
            <w:vAlign w:val="center"/>
            <w:hideMark/>
          </w:tcPr>
          <w:p w14:paraId="6D16F80F" w14:textId="3EF812F6" w:rsidR="00B13FC9" w:rsidRPr="0049599A" w:rsidRDefault="008251A1" w:rsidP="006E4152">
            <w:pPr>
              <w:rPr>
                <w:szCs w:val="24"/>
                <w:lang w:val="nl-NL"/>
              </w:rPr>
            </w:pPr>
            <w:r w:rsidRPr="0049599A">
              <w:t>Nhà thầu phải có đại lý hoặc đại diện có khả năng sẵn sàng thực hiện các nghĩa vụ của nhà thầu như bảo hành, bảo trì, duy tu, bảo dưỡng, sửa chữa, cung cấp phụ tùng thay thế hoặc cung cấp các dịch vụ sau bán hàng khác theo các yêu cầu như sau: - Thời gian có mặt để khắc phục sự cố : &lt;</w:t>
            </w:r>
            <w:r w:rsidR="00C26ED2" w:rsidRPr="0049599A">
              <w:t>24</w:t>
            </w:r>
            <w:r w:rsidRPr="0049599A">
              <w:t xml:space="preserve"> giờ - Thời gian phản hồi từ khi nhận được yêu cầu: &lt;0</w:t>
            </w:r>
            <w:r w:rsidR="00C26ED2" w:rsidRPr="0049599A">
              <w:t>2</w:t>
            </w:r>
            <w:r w:rsidRPr="0049599A">
              <w:t xml:space="preserve"> giờ - Thời điểm nhận yêu cầu: 24 g</w:t>
            </w:r>
            <w:r w:rsidR="0069485D" w:rsidRPr="0049599A">
              <w:t>i</w:t>
            </w:r>
            <w:r w:rsidRPr="0049599A">
              <w:t>ờ/ 7 ngày/ 1 tuần</w:t>
            </w:r>
          </w:p>
        </w:tc>
        <w:tc>
          <w:tcPr>
            <w:tcW w:w="1055" w:type="dxa"/>
            <w:tcBorders>
              <w:top w:val="nil"/>
              <w:left w:val="nil"/>
              <w:bottom w:val="single" w:sz="4" w:space="0" w:color="auto"/>
              <w:right w:val="single" w:sz="4" w:space="0" w:color="auto"/>
            </w:tcBorders>
            <w:shd w:val="clear" w:color="auto" w:fill="auto"/>
            <w:vAlign w:val="center"/>
            <w:hideMark/>
          </w:tcPr>
          <w:p w14:paraId="253758C7" w14:textId="77777777" w:rsidR="00B13FC9" w:rsidRPr="0049599A" w:rsidRDefault="00B13FC9" w:rsidP="00811E83">
            <w:pPr>
              <w:jc w:val="center"/>
              <w:rPr>
                <w:szCs w:val="24"/>
                <w:lang w:val="nl-NL"/>
              </w:rPr>
            </w:pPr>
            <w:r w:rsidRPr="0049599A">
              <w:rPr>
                <w:szCs w:val="24"/>
                <w:lang w:val="nl-NL"/>
              </w:rPr>
              <w:t>Phải thỏa mãn yêu cầu này</w:t>
            </w:r>
          </w:p>
        </w:tc>
        <w:tc>
          <w:tcPr>
            <w:tcW w:w="1117" w:type="dxa"/>
            <w:tcBorders>
              <w:top w:val="nil"/>
              <w:left w:val="nil"/>
              <w:bottom w:val="single" w:sz="4" w:space="0" w:color="auto"/>
              <w:right w:val="single" w:sz="4" w:space="0" w:color="auto"/>
            </w:tcBorders>
            <w:shd w:val="clear" w:color="auto" w:fill="auto"/>
            <w:vAlign w:val="center"/>
            <w:hideMark/>
          </w:tcPr>
          <w:p w14:paraId="5755918C" w14:textId="77777777" w:rsidR="00B13FC9" w:rsidRPr="0049599A" w:rsidRDefault="00B13FC9" w:rsidP="00811E83">
            <w:pPr>
              <w:jc w:val="center"/>
              <w:rPr>
                <w:szCs w:val="24"/>
                <w:lang w:val="nl-NL"/>
              </w:rPr>
            </w:pPr>
            <w:r w:rsidRPr="0049599A">
              <w:rPr>
                <w:szCs w:val="24"/>
                <w:lang w:val="nl-NL"/>
              </w:rPr>
              <w:t>Phải thỏa mãn yêu cầu này</w:t>
            </w:r>
          </w:p>
        </w:tc>
        <w:tc>
          <w:tcPr>
            <w:tcW w:w="1255" w:type="dxa"/>
            <w:tcBorders>
              <w:top w:val="nil"/>
              <w:left w:val="nil"/>
              <w:bottom w:val="single" w:sz="4" w:space="0" w:color="auto"/>
              <w:right w:val="single" w:sz="4" w:space="0" w:color="auto"/>
            </w:tcBorders>
            <w:shd w:val="clear" w:color="auto" w:fill="auto"/>
            <w:vAlign w:val="center"/>
            <w:hideMark/>
          </w:tcPr>
          <w:p w14:paraId="08BD9E1A" w14:textId="77777777" w:rsidR="00B13FC9" w:rsidRPr="0049599A" w:rsidRDefault="00B13FC9" w:rsidP="00811E83">
            <w:pPr>
              <w:jc w:val="center"/>
              <w:rPr>
                <w:szCs w:val="24"/>
                <w:lang w:val="nl-NL"/>
              </w:rPr>
            </w:pPr>
            <w:r w:rsidRPr="0049599A">
              <w:rPr>
                <w:szCs w:val="24"/>
                <w:lang w:val="nl-NL"/>
              </w:rPr>
              <w:t>Phải thỏa mãn yêu cầu (tương đương với phần công việc đảm nhận)</w:t>
            </w:r>
          </w:p>
        </w:tc>
        <w:tc>
          <w:tcPr>
            <w:tcW w:w="1512" w:type="dxa"/>
            <w:tcBorders>
              <w:top w:val="nil"/>
              <w:left w:val="nil"/>
              <w:bottom w:val="single" w:sz="4" w:space="0" w:color="auto"/>
              <w:right w:val="single" w:sz="4" w:space="0" w:color="auto"/>
            </w:tcBorders>
            <w:shd w:val="clear" w:color="auto" w:fill="auto"/>
            <w:vAlign w:val="center"/>
            <w:hideMark/>
          </w:tcPr>
          <w:p w14:paraId="6D66F0AF" w14:textId="77777777" w:rsidR="00B13FC9" w:rsidRPr="0049599A" w:rsidRDefault="00B13FC9" w:rsidP="00811E83">
            <w:pPr>
              <w:jc w:val="center"/>
              <w:rPr>
                <w:szCs w:val="24"/>
              </w:rPr>
            </w:pPr>
            <w:r w:rsidRPr="0049599A">
              <w:rPr>
                <w:szCs w:val="24"/>
              </w:rPr>
              <w:t>Không áp dụng</w:t>
            </w:r>
          </w:p>
        </w:tc>
        <w:tc>
          <w:tcPr>
            <w:tcW w:w="759" w:type="dxa"/>
            <w:tcBorders>
              <w:top w:val="nil"/>
              <w:left w:val="nil"/>
              <w:bottom w:val="single" w:sz="4" w:space="0" w:color="auto"/>
              <w:right w:val="single" w:sz="4" w:space="0" w:color="auto"/>
            </w:tcBorders>
            <w:shd w:val="clear" w:color="auto" w:fill="auto"/>
            <w:vAlign w:val="center"/>
            <w:hideMark/>
          </w:tcPr>
          <w:p w14:paraId="212C4DFB" w14:textId="77777777" w:rsidR="00B13FC9" w:rsidRPr="0049599A" w:rsidRDefault="00B13FC9" w:rsidP="00811E83">
            <w:pPr>
              <w:jc w:val="center"/>
              <w:rPr>
                <w:szCs w:val="24"/>
              </w:rPr>
            </w:pPr>
            <w:r w:rsidRPr="0049599A">
              <w:rPr>
                <w:szCs w:val="24"/>
              </w:rPr>
              <w:t> </w:t>
            </w:r>
          </w:p>
        </w:tc>
      </w:tr>
    </w:tbl>
    <w:p w14:paraId="2A390FB0" w14:textId="77777777" w:rsidR="006E4152" w:rsidRPr="0049599A" w:rsidRDefault="006E4152">
      <w:pPr>
        <w:spacing w:before="60" w:after="60"/>
        <w:ind w:firstLine="567"/>
        <w:rPr>
          <w:b/>
          <w:i/>
          <w:sz w:val="28"/>
          <w:szCs w:val="28"/>
          <w:lang w:val="nl-NL"/>
        </w:rPr>
      </w:pPr>
    </w:p>
    <w:p w14:paraId="6A1B8942" w14:textId="77777777" w:rsidR="00F77CED" w:rsidRPr="0049599A" w:rsidRDefault="00811E83">
      <w:pPr>
        <w:spacing w:before="60" w:after="60"/>
        <w:ind w:firstLine="567"/>
        <w:rPr>
          <w:b/>
          <w:i/>
          <w:sz w:val="28"/>
          <w:szCs w:val="28"/>
          <w:lang w:val="nl-NL"/>
        </w:rPr>
      </w:pPr>
      <w:r w:rsidRPr="0049599A">
        <w:rPr>
          <w:b/>
          <w:i/>
          <w:sz w:val="28"/>
          <w:szCs w:val="28"/>
          <w:lang w:val="nl-NL"/>
        </w:rPr>
        <w:t>Ghi chú:</w:t>
      </w:r>
    </w:p>
    <w:p w14:paraId="3D6D9D44" w14:textId="77777777" w:rsidR="00F77CED" w:rsidRPr="0049599A" w:rsidRDefault="00811E83">
      <w:pPr>
        <w:spacing w:before="60" w:after="60"/>
        <w:ind w:firstLine="567"/>
        <w:rPr>
          <w:i/>
          <w:sz w:val="28"/>
          <w:szCs w:val="28"/>
          <w:lang w:val="nl-NL"/>
        </w:rPr>
      </w:pPr>
      <w:r w:rsidRPr="0049599A">
        <w:rPr>
          <w:i/>
          <w:sz w:val="28"/>
          <w:szCs w:val="28"/>
          <w:lang w:val="nl-NL"/>
        </w:rPr>
        <w:t xml:space="preserve">(1) Ghi số năm, thông thường là từ </w:t>
      </w:r>
      <w:r w:rsidR="00C16DA3" w:rsidRPr="0049599A">
        <w:rPr>
          <w:i/>
          <w:sz w:val="28"/>
          <w:szCs w:val="28"/>
          <w:lang w:val="nl-NL"/>
        </w:rPr>
        <w:t>0</w:t>
      </w:r>
      <w:r w:rsidRPr="0049599A">
        <w:rPr>
          <w:i/>
          <w:sz w:val="28"/>
          <w:szCs w:val="28"/>
          <w:lang w:val="nl-NL"/>
        </w:rPr>
        <w:t xml:space="preserve">3 đến </w:t>
      </w:r>
      <w:r w:rsidR="00C16DA3" w:rsidRPr="0049599A">
        <w:rPr>
          <w:i/>
          <w:sz w:val="28"/>
          <w:szCs w:val="28"/>
          <w:lang w:val="nl-NL"/>
        </w:rPr>
        <w:t>0</w:t>
      </w:r>
      <w:r w:rsidRPr="0049599A">
        <w:rPr>
          <w:i/>
          <w:sz w:val="28"/>
          <w:szCs w:val="28"/>
          <w:lang w:val="nl-NL"/>
        </w:rPr>
        <w:t>5 năm trước năm có thời điểm đóng thầu.</w:t>
      </w:r>
    </w:p>
    <w:p w14:paraId="31370FF2" w14:textId="77777777" w:rsidR="00F77CED" w:rsidRPr="0049599A" w:rsidRDefault="00811E83">
      <w:pPr>
        <w:spacing w:before="60" w:after="60"/>
        <w:ind w:firstLine="567"/>
        <w:rPr>
          <w:i/>
          <w:sz w:val="28"/>
          <w:szCs w:val="28"/>
          <w:lang w:val="nl-NL"/>
        </w:rPr>
      </w:pPr>
      <w:r w:rsidRPr="0049599A">
        <w:rPr>
          <w:i/>
          <w:sz w:val="28"/>
          <w:szCs w:val="28"/>
          <w:lang w:val="nl-NL"/>
        </w:rPr>
        <w:t>(2) Hợp đồng không hoàn thành bao gồm:</w:t>
      </w:r>
    </w:p>
    <w:p w14:paraId="286B9361" w14:textId="77777777" w:rsidR="00F77CED" w:rsidRPr="0049599A" w:rsidRDefault="00811E83">
      <w:pPr>
        <w:spacing w:before="60" w:after="60"/>
        <w:ind w:firstLine="567"/>
        <w:rPr>
          <w:i/>
          <w:sz w:val="28"/>
          <w:szCs w:val="28"/>
          <w:lang w:val="nl-NL"/>
        </w:rPr>
      </w:pPr>
      <w:r w:rsidRPr="0049599A">
        <w:rPr>
          <w:i/>
          <w:sz w:val="28"/>
          <w:szCs w:val="28"/>
          <w:lang w:val="nl-NL"/>
        </w:rPr>
        <w:t>- Hợp đồng bị Chủ đầu tư kết luận nhà thầu không hoàn thành và nhà thầu không phản đối;</w:t>
      </w:r>
    </w:p>
    <w:p w14:paraId="4201A942" w14:textId="77777777" w:rsidR="00F77CED" w:rsidRPr="0049599A" w:rsidRDefault="00811E83">
      <w:pPr>
        <w:spacing w:before="60" w:after="60"/>
        <w:ind w:firstLine="567"/>
        <w:rPr>
          <w:i/>
          <w:sz w:val="28"/>
          <w:szCs w:val="28"/>
          <w:lang w:val="nl-NL"/>
        </w:rPr>
      </w:pPr>
      <w:r w:rsidRPr="0049599A">
        <w:rPr>
          <w:i/>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54C72B95" w14:textId="77777777" w:rsidR="00F77CED" w:rsidRPr="0049599A" w:rsidRDefault="00811E83">
      <w:pPr>
        <w:spacing w:before="60" w:after="60"/>
        <w:ind w:firstLine="567"/>
        <w:rPr>
          <w:i/>
          <w:sz w:val="28"/>
          <w:szCs w:val="28"/>
          <w:lang w:val="nl-NL"/>
        </w:rPr>
      </w:pPr>
      <w:r w:rsidRPr="0049599A">
        <w:rPr>
          <w:i/>
          <w:sz w:val="28"/>
          <w:szCs w:val="28"/>
          <w:lang w:val="nl-NL"/>
        </w:rPr>
        <w:t>Các hợp đồng không hoàn thành không bao gồm các hợp đồng mà quyết định của Chủ đầu tư đã bị bác bỏ bằng cơ chế giải quyết tranh chấp.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w:t>
      </w:r>
    </w:p>
    <w:p w14:paraId="77DFCE77" w14:textId="77777777" w:rsidR="00F77CED" w:rsidRPr="0049599A" w:rsidRDefault="00811E83">
      <w:pPr>
        <w:spacing w:before="60" w:after="60"/>
        <w:ind w:firstLine="567"/>
        <w:rPr>
          <w:i/>
          <w:sz w:val="28"/>
          <w:szCs w:val="28"/>
          <w:lang w:val="nl-NL"/>
        </w:rPr>
      </w:pPr>
      <w:r w:rsidRPr="0049599A">
        <w:rPr>
          <w:i/>
          <w:sz w:val="28"/>
          <w:szCs w:val="28"/>
          <w:lang w:val="nl-NL"/>
        </w:rPr>
        <w:t>(3) Ghi số năm yêu cầu, thông thường từ 3 đến 5 năm tr</w:t>
      </w:r>
      <w:r w:rsidR="00090D11" w:rsidRPr="0049599A">
        <w:rPr>
          <w:i/>
          <w:sz w:val="28"/>
          <w:szCs w:val="28"/>
          <w:lang w:val="nl-NL"/>
        </w:rPr>
        <w:t xml:space="preserve">ước năm có thời điểm đóng thầu </w:t>
      </w:r>
      <w:r w:rsidRPr="0049599A">
        <w:rPr>
          <w:i/>
          <w:sz w:val="28"/>
          <w:szCs w:val="28"/>
          <w:lang w:val="nl-NL"/>
        </w:rPr>
        <w:t xml:space="preserve">. </w:t>
      </w:r>
    </w:p>
    <w:p w14:paraId="6000952D" w14:textId="77777777" w:rsidR="00F77CED" w:rsidRPr="0049599A" w:rsidRDefault="00811E83">
      <w:pPr>
        <w:spacing w:before="60" w:after="60"/>
        <w:ind w:firstLine="567"/>
        <w:rPr>
          <w:i/>
          <w:sz w:val="28"/>
          <w:szCs w:val="28"/>
          <w:lang w:val="nl-NL"/>
        </w:rPr>
      </w:pPr>
      <w:r w:rsidRPr="0049599A">
        <w:rPr>
          <w:i/>
          <w:sz w:val="28"/>
          <w:szCs w:val="28"/>
          <w:lang w:val="nl-NL"/>
        </w:rPr>
        <w:lastRenderedPageBreak/>
        <w:t xml:space="preserve">(4) Cách tính toán thông thường về mức yêu cầu doanh thu trung bình hàng năm: </w:t>
      </w:r>
    </w:p>
    <w:p w14:paraId="1167D98F" w14:textId="77777777" w:rsidR="00F77CED" w:rsidRPr="0049599A" w:rsidRDefault="00811E83">
      <w:pPr>
        <w:spacing w:before="60" w:after="60"/>
        <w:ind w:firstLine="567"/>
        <w:rPr>
          <w:i/>
          <w:sz w:val="28"/>
          <w:szCs w:val="28"/>
          <w:lang w:val="nl-NL"/>
        </w:rPr>
      </w:pPr>
      <w:r w:rsidRPr="0049599A">
        <w:rPr>
          <w:i/>
          <w:sz w:val="28"/>
          <w:szCs w:val="28"/>
          <w:lang w:val="nl-NL"/>
        </w:rPr>
        <w:t>a) Yêu cầu tối thiểu về mức doanh thu trung bình hàng năm = (Giá gói thầu/ thời gian thực hiện hợp đồng theo năm) x k. Thông thường yêu cầu hệ số k trong công thức này là từ 1,5 đến 2.</w:t>
      </w:r>
    </w:p>
    <w:p w14:paraId="5812003D" w14:textId="77777777" w:rsidR="00F77CED" w:rsidRPr="0049599A" w:rsidRDefault="00811E83">
      <w:pPr>
        <w:spacing w:before="60" w:after="60"/>
        <w:ind w:firstLine="567"/>
        <w:rPr>
          <w:i/>
          <w:sz w:val="28"/>
          <w:szCs w:val="28"/>
          <w:lang w:val="nl-NL"/>
        </w:rPr>
      </w:pPr>
      <w:r w:rsidRPr="0049599A">
        <w:rPr>
          <w:i/>
          <w:sz w:val="28"/>
          <w:szCs w:val="28"/>
          <w:lang w:val="nl-NL"/>
        </w:rPr>
        <w:t>b) Trường hợp thời gian thực hiện hợp đồng dưới 12 tháng thì cách tính doanh thu như sau:</w:t>
      </w:r>
    </w:p>
    <w:p w14:paraId="45A01454" w14:textId="77777777" w:rsidR="00F77CED" w:rsidRPr="0049599A" w:rsidRDefault="00811E83">
      <w:pPr>
        <w:spacing w:before="60" w:after="60"/>
        <w:ind w:firstLine="567"/>
        <w:rPr>
          <w:i/>
          <w:sz w:val="28"/>
          <w:szCs w:val="28"/>
          <w:lang w:val="nl-NL"/>
        </w:rPr>
      </w:pPr>
      <w:r w:rsidRPr="0049599A">
        <w:rPr>
          <w:i/>
          <w:sz w:val="28"/>
          <w:szCs w:val="28"/>
          <w:lang w:val="nl-NL"/>
        </w:rPr>
        <w:t>Yêu cầu tối thiểu về mức doanh thu trung bình hàng năm = Giá gói thầu x k</w:t>
      </w:r>
    </w:p>
    <w:p w14:paraId="2938B122" w14:textId="77777777" w:rsidR="00F77CED" w:rsidRPr="0049599A" w:rsidRDefault="00811E83">
      <w:pPr>
        <w:spacing w:before="60" w:after="60"/>
        <w:ind w:firstLine="567"/>
        <w:rPr>
          <w:i/>
          <w:sz w:val="28"/>
          <w:szCs w:val="28"/>
          <w:lang w:val="nl-NL"/>
        </w:rPr>
      </w:pPr>
      <w:r w:rsidRPr="0049599A">
        <w:rPr>
          <w:i/>
          <w:sz w:val="28"/>
          <w:szCs w:val="28"/>
          <w:lang w:val="nl-NL"/>
        </w:rPr>
        <w:t>Thông thường yêu cầu hệ số k trong công thức này là 1,5.</w:t>
      </w:r>
    </w:p>
    <w:p w14:paraId="7EF03E4A" w14:textId="77777777" w:rsidR="00F77CED" w:rsidRPr="0049599A" w:rsidRDefault="00811E83">
      <w:pPr>
        <w:spacing w:before="60" w:after="60"/>
        <w:ind w:firstLine="567"/>
        <w:rPr>
          <w:i/>
          <w:sz w:val="28"/>
          <w:szCs w:val="28"/>
          <w:lang w:val="nl-NL"/>
        </w:rPr>
      </w:pPr>
      <w:r w:rsidRPr="0049599A">
        <w:rPr>
          <w:i/>
          <w:sz w:val="28"/>
          <w:szCs w:val="28"/>
          <w:lang w:val="nl-NL"/>
        </w:rPr>
        <w:t>c) Đối với trường hợp nhà thầu liên danh, việc đánh giá tiêu chuẩn về doanh thu của từng thành viên liên danh căn cứ vào giá trị, khối lượng do từng thành viên đảm nhiệm.</w:t>
      </w:r>
    </w:p>
    <w:p w14:paraId="61928E06" w14:textId="77777777" w:rsidR="00F77CED" w:rsidRPr="0049599A" w:rsidRDefault="00811E83">
      <w:pPr>
        <w:spacing w:before="60" w:after="60"/>
        <w:ind w:firstLine="567"/>
        <w:rPr>
          <w:i/>
          <w:sz w:val="28"/>
          <w:szCs w:val="28"/>
          <w:lang w:val="nl-NL"/>
        </w:rPr>
      </w:pPr>
      <w:r w:rsidRPr="0049599A">
        <w:rPr>
          <w:i/>
          <w:sz w:val="28"/>
          <w:szCs w:val="28"/>
          <w:lang w:val="nl-NL"/>
        </w:rPr>
        <w:t>(5) Ghi số năm phù hợp với số năm yêu cầu nộp báo cáo tài chính tại tiêu chí 2.1 Bảng này.</w:t>
      </w:r>
    </w:p>
    <w:p w14:paraId="4E5F60CF" w14:textId="77777777" w:rsidR="00F77CED" w:rsidRPr="0049599A" w:rsidRDefault="00811E83">
      <w:pPr>
        <w:spacing w:before="60" w:after="60"/>
        <w:ind w:firstLine="567"/>
        <w:rPr>
          <w:i/>
          <w:sz w:val="28"/>
          <w:szCs w:val="28"/>
          <w:lang w:val="nl-NL"/>
        </w:rPr>
      </w:pPr>
      <w:r w:rsidRPr="0049599A">
        <w:rPr>
          <w:i/>
          <w:sz w:val="28"/>
          <w:szCs w:val="28"/>
          <w:lang w:val="nl-NL"/>
        </w:rPr>
        <w:t>(6) Thông thường áp dụng đối với những hàng hóa đặc thù, phức tạp, quy mô lớn, có thời gian sản xuất, chế tạo dài.</w:t>
      </w:r>
    </w:p>
    <w:p w14:paraId="3C11BCDE" w14:textId="77777777" w:rsidR="00F77CED" w:rsidRPr="0049599A" w:rsidRDefault="00811E83">
      <w:pPr>
        <w:spacing w:before="60" w:after="60"/>
        <w:ind w:firstLine="567"/>
        <w:rPr>
          <w:i/>
          <w:sz w:val="28"/>
          <w:szCs w:val="28"/>
          <w:lang w:val="nl-NL"/>
        </w:rPr>
      </w:pPr>
      <w:r w:rsidRPr="0049599A">
        <w:rPr>
          <w:i/>
          <w:sz w:val="28"/>
          <w:szCs w:val="28"/>
          <w:lang w:val="nl-NL"/>
        </w:rPr>
        <w:t>(7)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0F87580F" w14:textId="77777777" w:rsidR="00F77CED" w:rsidRPr="0049599A" w:rsidRDefault="00811E83">
      <w:pPr>
        <w:spacing w:before="60" w:after="60"/>
        <w:ind w:firstLine="567"/>
        <w:rPr>
          <w:i/>
          <w:sz w:val="28"/>
          <w:szCs w:val="28"/>
          <w:lang w:val="nl-NL"/>
        </w:rPr>
      </w:pPr>
      <w:r w:rsidRPr="0049599A">
        <w:rPr>
          <w:i/>
          <w:sz w:val="28"/>
          <w:szCs w:val="28"/>
          <w:lang w:val="nl-NL"/>
        </w:rPr>
        <w:t>(8) Yêu cầu về nguồn lực tài chính cho gói thầu được xác định theo công thức sau:</w:t>
      </w:r>
    </w:p>
    <w:p w14:paraId="5649EEE5" w14:textId="77777777" w:rsidR="00F77CED" w:rsidRPr="0049599A" w:rsidRDefault="00811E83">
      <w:pPr>
        <w:spacing w:before="60" w:after="60"/>
        <w:ind w:firstLine="567"/>
        <w:rPr>
          <w:i/>
          <w:sz w:val="28"/>
          <w:szCs w:val="28"/>
          <w:lang w:val="nl-NL"/>
        </w:rPr>
      </w:pPr>
      <w:r w:rsidRPr="0049599A">
        <w:rPr>
          <w:i/>
          <w:sz w:val="28"/>
          <w:szCs w:val="28"/>
          <w:lang w:val="nl-NL"/>
        </w:rPr>
        <w:t>Yêu cầu về nguồn lực tài chính cho gói thầu = t x (Giá gói thầu).</w:t>
      </w:r>
    </w:p>
    <w:p w14:paraId="6D5EB0EA" w14:textId="77777777" w:rsidR="00F77CED" w:rsidRPr="0049599A" w:rsidRDefault="00811E83">
      <w:pPr>
        <w:spacing w:before="60" w:after="60"/>
        <w:ind w:firstLine="567"/>
        <w:rPr>
          <w:i/>
          <w:sz w:val="28"/>
          <w:szCs w:val="28"/>
          <w:lang w:val="nl-NL"/>
        </w:rPr>
      </w:pPr>
      <w:r w:rsidRPr="0049599A">
        <w:rPr>
          <w:i/>
          <w:sz w:val="28"/>
          <w:szCs w:val="28"/>
          <w:lang w:val="nl-NL"/>
        </w:rPr>
        <w:t>Thông thường yêu cầu hệ số “t” trong công thức này là từ 0,2 đến 0,3.</w:t>
      </w:r>
    </w:p>
    <w:p w14:paraId="64B5E629" w14:textId="14CEFD0F" w:rsidR="00F77CED" w:rsidRPr="0049599A" w:rsidRDefault="00767C62">
      <w:pPr>
        <w:spacing w:before="60" w:after="60"/>
        <w:ind w:firstLine="567"/>
        <w:rPr>
          <w:iCs/>
          <w:sz w:val="28"/>
          <w:szCs w:val="28"/>
          <w:lang w:val="nl-NL"/>
        </w:rPr>
      </w:pPr>
      <w:r w:rsidRPr="0049599A">
        <w:rPr>
          <w:iCs/>
          <w:sz w:val="28"/>
          <w:szCs w:val="28"/>
          <w:lang w:val="nl-NL"/>
        </w:rPr>
        <w:t xml:space="preserve">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w:t>
      </w:r>
      <w:r w:rsidR="009B0CBF" w:rsidRPr="0049599A">
        <w:rPr>
          <w:iCs/>
          <w:sz w:val="28"/>
          <w:szCs w:val="28"/>
          <w:lang w:val="nl-NL"/>
        </w:rPr>
        <w:t xml:space="preserve">phải kê khai thông tin theo quy định tại Mẫu số 14 nhưng không phải kê khai thông tin theo Mẫu số 15 Chương này. Trường hợp có sai khác thông tin trong biểu kê khai và cam kết tín dụng kèm theo thì bản cam kết tín dụng đính kèm trong E-HSDT sẽ là cơ sở để đánh giá </w:t>
      </w:r>
    </w:p>
    <w:p w14:paraId="314B9520" w14:textId="77777777" w:rsidR="00F77CED" w:rsidRPr="0049599A" w:rsidRDefault="00691614">
      <w:pPr>
        <w:spacing w:before="60" w:after="60"/>
        <w:ind w:firstLine="567"/>
        <w:rPr>
          <w:iCs/>
          <w:sz w:val="28"/>
          <w:szCs w:val="28"/>
          <w:lang w:val="nl-NL"/>
        </w:rPr>
      </w:pPr>
      <w:r w:rsidRPr="0049599A">
        <w:rPr>
          <w:sz w:val="28"/>
          <w:szCs w:val="28"/>
          <w:lang w:val="nl-NL"/>
        </w:rPr>
        <w:t xml:space="preserve">Nguồn lực tài </w:t>
      </w:r>
      <w:r w:rsidR="00D71E14" w:rsidRPr="0049599A">
        <w:rPr>
          <w:sz w:val="28"/>
          <w:szCs w:val="28"/>
          <w:lang w:val="nl-NL"/>
        </w:rPr>
        <w:t xml:space="preserve">chính </w:t>
      </w:r>
      <w:r w:rsidRPr="0049599A">
        <w:rPr>
          <w:sz w:val="28"/>
          <w:szCs w:val="28"/>
          <w:lang w:val="nl-NL"/>
        </w:rPr>
        <w:t xml:space="preserve">được tính bằng tổng các tài sản có khả năng thanh khoản cao hoặc có khả năng tiếp cận với tài sản có khả năng thanh khoản cao sẵn có, các khoản tín dụng (bao gồm cam kết tín dụng của tổ chức tín dụng </w:t>
      </w:r>
      <w:r w:rsidRPr="0049599A">
        <w:rPr>
          <w:iCs/>
          <w:sz w:val="28"/>
          <w:szCs w:val="28"/>
          <w:lang w:val="nl-NL"/>
        </w:rPr>
        <w:t>hoạt động hợp pháp tại Việt Nam đối với gói thầu này</w:t>
      </w:r>
      <w:r w:rsidRPr="0049599A">
        <w:rPr>
          <w:sz w:val="28"/>
          <w:szCs w:val="28"/>
          <w:lang w:val="nl-NL"/>
        </w:rPr>
        <w:t>) hoặc các nguồn tài chính khác.</w:t>
      </w:r>
    </w:p>
    <w:p w14:paraId="3BA4CB7C" w14:textId="77777777" w:rsidR="00F77CED" w:rsidRPr="0049599A" w:rsidRDefault="00811E83">
      <w:pPr>
        <w:spacing w:before="60" w:after="60"/>
        <w:ind w:firstLine="567"/>
        <w:rPr>
          <w:i/>
          <w:sz w:val="28"/>
          <w:szCs w:val="28"/>
          <w:lang w:val="nl-NL"/>
        </w:rPr>
      </w:pPr>
      <w:r w:rsidRPr="0049599A">
        <w:rPr>
          <w:i/>
          <w:sz w:val="28"/>
          <w:szCs w:val="28"/>
          <w:lang w:val="nl-NL"/>
        </w:rPr>
        <w:t xml:space="preserve">(9) Căn cứ vào quy mô, tính chất của gói thầu và tình hình thực tế của ngành, địa phương để quy định cho phù hợp. Thông thường từ 1 đến 3 hợp đồng tương tự. </w:t>
      </w:r>
    </w:p>
    <w:p w14:paraId="3C1F2C3D" w14:textId="77777777" w:rsidR="00F77CED" w:rsidRPr="0049599A" w:rsidRDefault="00811E83">
      <w:pPr>
        <w:spacing w:before="60" w:after="60"/>
        <w:ind w:firstLine="567"/>
        <w:rPr>
          <w:i/>
          <w:sz w:val="28"/>
          <w:szCs w:val="28"/>
          <w:lang w:val="nl-NL"/>
        </w:rPr>
      </w:pPr>
      <w:r w:rsidRPr="0049599A">
        <w:rPr>
          <w:i/>
          <w:sz w:val="28"/>
          <w:szCs w:val="28"/>
          <w:lang w:val="nl-NL"/>
        </w:rPr>
        <w:lastRenderedPageBreak/>
        <w:t xml:space="preserve">Hợp đồng cung cấp hàng hóa tương tự là hợp đồng trong đó hàng hóa được cung cấp tương tự với hàng hóa của gói thầu đang xét và đã hoàn thành, bao gồm: </w:t>
      </w:r>
    </w:p>
    <w:p w14:paraId="12F0F1FC" w14:textId="77777777" w:rsidR="00F77CED" w:rsidRPr="0049599A" w:rsidRDefault="00811E83">
      <w:pPr>
        <w:spacing w:before="60" w:after="60"/>
        <w:ind w:firstLine="567"/>
        <w:rPr>
          <w:i/>
          <w:sz w:val="28"/>
          <w:szCs w:val="28"/>
          <w:lang w:val="nl-NL"/>
        </w:rPr>
      </w:pPr>
      <w:r w:rsidRPr="0049599A">
        <w:rPr>
          <w:i/>
          <w:sz w:val="28"/>
          <w:szCs w:val="28"/>
          <w:lang w:val="nl-NL"/>
        </w:rPr>
        <w:t>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14:paraId="40801183" w14:textId="77777777" w:rsidR="00F77CED" w:rsidRPr="0049599A" w:rsidRDefault="00811E83">
      <w:pPr>
        <w:spacing w:before="60" w:after="60"/>
        <w:ind w:firstLine="567"/>
        <w:rPr>
          <w:i/>
          <w:sz w:val="28"/>
          <w:szCs w:val="28"/>
          <w:lang w:val="nl-NL"/>
        </w:rPr>
      </w:pPr>
      <w:r w:rsidRPr="0049599A">
        <w:rPr>
          <w:i/>
          <w:sz w:val="28"/>
          <w:szCs w:val="28"/>
          <w:lang w:val="nl-NL"/>
        </w:rPr>
        <w:t>Đối với các gói thầu có tính chất đặc thù hoặc ở các địa phương mà năng lực của nhà thầu trên địa bàn còn hạn chế, có thể yêu cầu giá trị của hợp đồng trong khoảng 50% đến 70% giá trị của gói thầu đang xét, đồng thời vẫn phải yêu cầu nhà thầu bảo đảm có hợp đồng sản xuất hàng hóa tương tự về chủng loại và tính chất với hàng hóa của gói thầu.</w:t>
      </w:r>
    </w:p>
    <w:p w14:paraId="0C2C9494" w14:textId="77777777" w:rsidR="00F77CED" w:rsidRPr="0049599A" w:rsidRDefault="00811E83">
      <w:pPr>
        <w:spacing w:before="60" w:after="60"/>
        <w:ind w:firstLine="567"/>
        <w:rPr>
          <w:i/>
          <w:sz w:val="28"/>
          <w:szCs w:val="28"/>
          <w:lang w:val="nl-NL"/>
        </w:rPr>
      </w:pPr>
      <w:r w:rsidRPr="0049599A">
        <w:rPr>
          <w:i/>
          <w:sz w:val="28"/>
          <w:szCs w:val="28"/>
          <w:lang w:val="nl-NL"/>
        </w:rPr>
        <w:t>(10) Hoàn thành phần lớn nghĩa là hoàn thành ít nhất 80% khối lượng công việc của hợp đồng.</w:t>
      </w:r>
    </w:p>
    <w:p w14:paraId="254C97E8" w14:textId="77777777" w:rsidR="00F77CED" w:rsidRPr="0049599A" w:rsidRDefault="00811E83">
      <w:pPr>
        <w:spacing w:before="60" w:after="60"/>
        <w:ind w:firstLine="567"/>
        <w:rPr>
          <w:i/>
          <w:sz w:val="28"/>
          <w:szCs w:val="28"/>
          <w:lang w:val="nl-NL"/>
        </w:rPr>
      </w:pPr>
      <w:r w:rsidRPr="0049599A">
        <w:rPr>
          <w:i/>
          <w:sz w:val="28"/>
          <w:szCs w:val="28"/>
          <w:lang w:val="nl-NL"/>
        </w:rPr>
        <w:t>(11) Với các hợp đồng mà nhà thầu đã tham gia với tư cách là thành viên liên danh hoặc nhà thầu phụ thì chỉ tính giá trị phần việc do nhà thầu thực hiện.</w:t>
      </w:r>
    </w:p>
    <w:p w14:paraId="066C6438" w14:textId="77777777" w:rsidR="00F77CED" w:rsidRPr="0049599A" w:rsidRDefault="00811E83">
      <w:pPr>
        <w:spacing w:before="60" w:after="60"/>
        <w:ind w:firstLine="567"/>
        <w:rPr>
          <w:i/>
          <w:sz w:val="28"/>
          <w:szCs w:val="28"/>
          <w:lang w:val="nl-NL"/>
        </w:rPr>
      </w:pPr>
      <w:r w:rsidRPr="0049599A">
        <w:rPr>
          <w:i/>
          <w:sz w:val="28"/>
          <w:szCs w:val="28"/>
          <w:lang w:val="nl-NL"/>
        </w:rPr>
        <w:t xml:space="preserve">(12) Ghi số năm phù hợp với số năm yêu cầu về doanh thu bình quân hàng năm từ hoạt động sản xuất, kinh doanh tại tiêu chí </w:t>
      </w:r>
      <w:r w:rsidR="002964D3" w:rsidRPr="0049599A">
        <w:rPr>
          <w:i/>
          <w:sz w:val="28"/>
          <w:szCs w:val="28"/>
          <w:lang w:val="nl-NL"/>
        </w:rPr>
        <w:t>2</w:t>
      </w:r>
      <w:r w:rsidRPr="0049599A">
        <w:rPr>
          <w:i/>
          <w:sz w:val="28"/>
          <w:szCs w:val="28"/>
          <w:lang w:val="nl-NL"/>
        </w:rPr>
        <w:t>.2 Bảng này.</w:t>
      </w:r>
    </w:p>
    <w:p w14:paraId="074D7005" w14:textId="77777777" w:rsidR="00F77CED" w:rsidRPr="0049599A" w:rsidRDefault="00811E83">
      <w:pPr>
        <w:spacing w:before="60" w:after="60"/>
        <w:ind w:firstLine="567"/>
        <w:rPr>
          <w:i/>
          <w:sz w:val="28"/>
          <w:szCs w:val="28"/>
          <w:lang w:val="nl-NL"/>
        </w:rPr>
      </w:pPr>
      <w:r w:rsidRPr="0049599A">
        <w:rPr>
          <w:i/>
          <w:sz w:val="28"/>
          <w:szCs w:val="28"/>
          <w:lang w:val="nl-NL"/>
        </w:rPr>
        <w:t xml:space="preserve">(13) Nếu tại Mục </w:t>
      </w:r>
      <w:r w:rsidR="00CA27F0" w:rsidRPr="0049599A">
        <w:rPr>
          <w:i/>
          <w:sz w:val="28"/>
          <w:szCs w:val="28"/>
          <w:lang w:val="nl-NL"/>
        </w:rPr>
        <w:t>15</w:t>
      </w:r>
      <w:r w:rsidRPr="0049599A">
        <w:rPr>
          <w:i/>
          <w:sz w:val="28"/>
          <w:szCs w:val="28"/>
          <w:lang w:val="nl-NL"/>
        </w:rPr>
        <w:t>.2 E-BDL có yêu cầu thì mới quy định tiêu chí này.</w:t>
      </w:r>
    </w:p>
    <w:p w14:paraId="40CF21B8" w14:textId="77777777" w:rsidR="002C6B1A" w:rsidRPr="0049599A" w:rsidRDefault="002C6B1A" w:rsidP="002C6B1A">
      <w:pPr>
        <w:spacing w:before="120" w:after="120"/>
        <w:jc w:val="right"/>
        <w:rPr>
          <w:b/>
          <w:sz w:val="28"/>
          <w:szCs w:val="28"/>
          <w:lang w:val="nl-NL"/>
        </w:rPr>
      </w:pPr>
      <w:r w:rsidRPr="0049599A">
        <w:rPr>
          <w:sz w:val="28"/>
          <w:szCs w:val="28"/>
          <w:lang w:val="nl-NL"/>
        </w:rPr>
        <w:br w:type="page"/>
      </w:r>
      <w:r w:rsidRPr="0049599A">
        <w:rPr>
          <w:b/>
          <w:sz w:val="28"/>
          <w:szCs w:val="28"/>
          <w:lang w:val="nl-NL"/>
        </w:rPr>
        <w:lastRenderedPageBreak/>
        <w:t>Mẫu số 04 (webform trên Hệ thống)</w:t>
      </w:r>
    </w:p>
    <w:p w14:paraId="654D68A2" w14:textId="77777777" w:rsidR="002C6B1A" w:rsidRPr="0049599A" w:rsidRDefault="002C6B1A" w:rsidP="002C6B1A">
      <w:pPr>
        <w:spacing w:before="120" w:after="120"/>
        <w:jc w:val="center"/>
        <w:rPr>
          <w:sz w:val="22"/>
          <w:szCs w:val="28"/>
          <w:lang w:val="nl-NL"/>
        </w:rPr>
      </w:pPr>
    </w:p>
    <w:p w14:paraId="65B3F20E" w14:textId="77777777" w:rsidR="00CA27F0" w:rsidRPr="0049599A" w:rsidRDefault="00CA27F0" w:rsidP="00CA27F0">
      <w:pPr>
        <w:spacing w:before="120" w:after="120"/>
        <w:jc w:val="center"/>
        <w:rPr>
          <w:b/>
          <w:sz w:val="28"/>
          <w:szCs w:val="28"/>
          <w:lang w:val="nl-NL"/>
        </w:rPr>
      </w:pPr>
      <w:r w:rsidRPr="0049599A">
        <w:rPr>
          <w:b/>
          <w:sz w:val="28"/>
          <w:szCs w:val="28"/>
          <w:lang w:val="nl-NL"/>
        </w:rPr>
        <w:t xml:space="preserve">YÊU CẦU NHÂN SỰ CHỦ CHỐT </w:t>
      </w:r>
      <w:r w:rsidRPr="0049599A">
        <w:rPr>
          <w:b/>
          <w:sz w:val="28"/>
          <w:szCs w:val="28"/>
          <w:vertAlign w:val="superscript"/>
          <w:lang w:val="nl-NL"/>
        </w:rPr>
        <w:t>(1)</w:t>
      </w:r>
    </w:p>
    <w:p w14:paraId="4359EFCF" w14:textId="77777777" w:rsidR="00CA27F0" w:rsidRPr="0049599A" w:rsidRDefault="00CA27F0" w:rsidP="00CA27F0">
      <w:pPr>
        <w:widowControl w:val="0"/>
        <w:tabs>
          <w:tab w:val="right" w:pos="7254"/>
        </w:tabs>
        <w:spacing w:before="120" w:after="120" w:line="276" w:lineRule="auto"/>
        <w:ind w:firstLine="567"/>
        <w:rPr>
          <w:sz w:val="28"/>
          <w:szCs w:val="28"/>
          <w:lang w:val="pl-PL"/>
        </w:rPr>
      </w:pPr>
      <w:r w:rsidRPr="0049599A">
        <w:rPr>
          <w:sz w:val="28"/>
          <w:szCs w:val="28"/>
          <w:lang w:val="pl-PL"/>
        </w:rPr>
        <w:t xml:space="preserve">Tuỳ theo quy mô, tính chất của gói thầu có thể quy định nhà thầu phải đề xuất các nhân sự chủ chốt thực hiện các công việc của gói thầu như: lắp đặt; hướng dẫn chạy thử, vận hành; đào tạo, chuyển giao công nghệ... Trường hợp </w:t>
      </w:r>
      <w:r w:rsidR="00F77CED" w:rsidRPr="0049599A">
        <w:rPr>
          <w:sz w:val="28"/>
          <w:szCs w:val="28"/>
          <w:lang w:val="pl-PL"/>
        </w:rPr>
        <w:t>E-</w:t>
      </w:r>
      <w:r w:rsidRPr="0049599A">
        <w:rPr>
          <w:sz w:val="28"/>
          <w:szCs w:val="28"/>
          <w:lang w:val="pl-PL"/>
        </w:rPr>
        <w:t xml:space="preserve">HSMT có yêu cầu về nhân sự chủ chốt, trong </w:t>
      </w:r>
      <w:r w:rsidR="00F77CED" w:rsidRPr="0049599A">
        <w:rPr>
          <w:sz w:val="28"/>
          <w:szCs w:val="28"/>
          <w:lang w:val="pl-PL"/>
        </w:rPr>
        <w:t>E-</w:t>
      </w:r>
      <w:r w:rsidRPr="0049599A">
        <w:rPr>
          <w:sz w:val="28"/>
          <w:szCs w:val="28"/>
          <w:lang w:val="pl-PL"/>
        </w:rPr>
        <w:t xml:space="preserve">HSDT nhà thầu phải chứng minh rằng mình có đầy đủ nhân sự cho các vị trí chủ chốt đáp ứng những yêu cầu sau đây: </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3267"/>
        <w:gridCol w:w="3260"/>
        <w:gridCol w:w="3679"/>
        <w:gridCol w:w="3402"/>
      </w:tblGrid>
      <w:tr w:rsidR="0049599A" w:rsidRPr="0049599A" w14:paraId="288CF45C" w14:textId="77777777" w:rsidTr="004938A3">
        <w:trPr>
          <w:trHeight w:val="567"/>
        </w:trPr>
        <w:tc>
          <w:tcPr>
            <w:tcW w:w="993" w:type="dxa"/>
            <w:vAlign w:val="center"/>
          </w:tcPr>
          <w:p w14:paraId="6C51A12D" w14:textId="77777777" w:rsidR="00CA27F0" w:rsidRPr="0049599A" w:rsidRDefault="00CA27F0" w:rsidP="004938A3">
            <w:pPr>
              <w:widowControl w:val="0"/>
              <w:jc w:val="center"/>
              <w:rPr>
                <w:b/>
                <w:bCs/>
                <w:sz w:val="26"/>
                <w:szCs w:val="26"/>
              </w:rPr>
            </w:pPr>
            <w:r w:rsidRPr="0049599A">
              <w:rPr>
                <w:b/>
                <w:bCs/>
                <w:sz w:val="26"/>
                <w:szCs w:val="26"/>
              </w:rPr>
              <w:t>STT</w:t>
            </w:r>
          </w:p>
        </w:tc>
        <w:tc>
          <w:tcPr>
            <w:tcW w:w="3267" w:type="dxa"/>
            <w:vAlign w:val="center"/>
          </w:tcPr>
          <w:p w14:paraId="12A13868" w14:textId="77777777" w:rsidR="00CA27F0" w:rsidRPr="0049599A" w:rsidRDefault="00CA27F0" w:rsidP="004938A3">
            <w:pPr>
              <w:widowControl w:val="0"/>
              <w:jc w:val="center"/>
              <w:rPr>
                <w:b/>
                <w:bCs/>
                <w:sz w:val="26"/>
                <w:szCs w:val="26"/>
                <w:vertAlign w:val="superscript"/>
              </w:rPr>
            </w:pPr>
            <w:r w:rsidRPr="0049599A">
              <w:rPr>
                <w:b/>
                <w:bCs/>
                <w:sz w:val="26"/>
                <w:szCs w:val="26"/>
              </w:rPr>
              <w:t>Vị trí công việc</w:t>
            </w:r>
          </w:p>
        </w:tc>
        <w:tc>
          <w:tcPr>
            <w:tcW w:w="3260" w:type="dxa"/>
            <w:vAlign w:val="center"/>
          </w:tcPr>
          <w:p w14:paraId="4DFDA767" w14:textId="77777777" w:rsidR="00CA27F0" w:rsidRPr="0049599A" w:rsidRDefault="00CA27F0" w:rsidP="004938A3">
            <w:pPr>
              <w:widowControl w:val="0"/>
              <w:jc w:val="center"/>
              <w:rPr>
                <w:b/>
                <w:bCs/>
                <w:sz w:val="26"/>
                <w:szCs w:val="26"/>
              </w:rPr>
            </w:pPr>
            <w:r w:rsidRPr="0049599A">
              <w:rPr>
                <w:b/>
                <w:bCs/>
                <w:sz w:val="26"/>
                <w:szCs w:val="26"/>
              </w:rPr>
              <w:t>Tổng số năm kinh nghiệm</w:t>
            </w:r>
          </w:p>
          <w:p w14:paraId="170BE80C" w14:textId="77777777" w:rsidR="00CA27F0" w:rsidRPr="0049599A" w:rsidRDefault="00CA27F0" w:rsidP="004938A3">
            <w:pPr>
              <w:widowControl w:val="0"/>
              <w:jc w:val="center"/>
              <w:rPr>
                <w:b/>
                <w:bCs/>
                <w:sz w:val="26"/>
                <w:szCs w:val="26"/>
                <w:vertAlign w:val="superscript"/>
              </w:rPr>
            </w:pPr>
            <w:r w:rsidRPr="0049599A">
              <w:rPr>
                <w:b/>
                <w:bCs/>
                <w:sz w:val="26"/>
                <w:szCs w:val="26"/>
              </w:rPr>
              <w:t>(tối thiểu__năm)</w:t>
            </w:r>
          </w:p>
        </w:tc>
        <w:tc>
          <w:tcPr>
            <w:tcW w:w="3679" w:type="dxa"/>
            <w:vAlign w:val="center"/>
          </w:tcPr>
          <w:p w14:paraId="3ED1CEBB" w14:textId="77777777" w:rsidR="00CA27F0" w:rsidRPr="0049599A" w:rsidRDefault="00CA27F0" w:rsidP="004938A3">
            <w:pPr>
              <w:widowControl w:val="0"/>
              <w:jc w:val="center"/>
              <w:rPr>
                <w:b/>
                <w:bCs/>
                <w:sz w:val="26"/>
                <w:szCs w:val="26"/>
              </w:rPr>
            </w:pPr>
            <w:r w:rsidRPr="0049599A">
              <w:rPr>
                <w:b/>
                <w:bCs/>
                <w:sz w:val="26"/>
                <w:szCs w:val="26"/>
              </w:rPr>
              <w:t>Kinh nghiệm trong các công việc tương tự</w:t>
            </w:r>
          </w:p>
          <w:p w14:paraId="11F4A285" w14:textId="77777777" w:rsidR="00CA27F0" w:rsidRPr="0049599A" w:rsidRDefault="00CA27F0" w:rsidP="004938A3">
            <w:pPr>
              <w:widowControl w:val="0"/>
              <w:jc w:val="center"/>
              <w:rPr>
                <w:b/>
                <w:bCs/>
                <w:sz w:val="26"/>
                <w:szCs w:val="26"/>
              </w:rPr>
            </w:pPr>
            <w:r w:rsidRPr="0049599A">
              <w:rPr>
                <w:b/>
                <w:bCs/>
                <w:sz w:val="26"/>
                <w:szCs w:val="26"/>
              </w:rPr>
              <w:t>(tối thiểu__năm)</w:t>
            </w:r>
          </w:p>
        </w:tc>
        <w:tc>
          <w:tcPr>
            <w:tcW w:w="3402" w:type="dxa"/>
          </w:tcPr>
          <w:p w14:paraId="710B7FD6" w14:textId="77777777" w:rsidR="00CA27F0" w:rsidRPr="0049599A" w:rsidRDefault="00CA27F0" w:rsidP="004938A3">
            <w:pPr>
              <w:widowControl w:val="0"/>
              <w:jc w:val="center"/>
              <w:rPr>
                <w:b/>
                <w:bCs/>
                <w:sz w:val="26"/>
                <w:szCs w:val="26"/>
              </w:rPr>
            </w:pPr>
            <w:r w:rsidRPr="0049599A">
              <w:rPr>
                <w:b/>
                <w:bCs/>
                <w:sz w:val="26"/>
                <w:szCs w:val="26"/>
              </w:rPr>
              <w:t>Trình độ chuyên môn</w:t>
            </w:r>
          </w:p>
          <w:p w14:paraId="6134256F" w14:textId="77777777" w:rsidR="00CA27F0" w:rsidRPr="0049599A" w:rsidRDefault="00CA27F0" w:rsidP="004938A3">
            <w:pPr>
              <w:widowControl w:val="0"/>
              <w:jc w:val="center"/>
              <w:rPr>
                <w:b/>
                <w:bCs/>
                <w:sz w:val="26"/>
                <w:szCs w:val="26"/>
              </w:rPr>
            </w:pPr>
            <w:r w:rsidRPr="0049599A">
              <w:rPr>
                <w:b/>
                <w:bCs/>
                <w:sz w:val="26"/>
                <w:szCs w:val="26"/>
              </w:rPr>
              <w:t>(trình độ tối thiểu__)</w:t>
            </w:r>
          </w:p>
        </w:tc>
      </w:tr>
      <w:tr w:rsidR="0049599A" w:rsidRPr="0049599A" w14:paraId="78E2602C" w14:textId="77777777" w:rsidTr="001C4B82">
        <w:trPr>
          <w:trHeight w:val="567"/>
        </w:trPr>
        <w:tc>
          <w:tcPr>
            <w:tcW w:w="993" w:type="dxa"/>
            <w:vAlign w:val="center"/>
          </w:tcPr>
          <w:p w14:paraId="42872984" w14:textId="77777777" w:rsidR="00AF3F09" w:rsidRPr="0049599A" w:rsidRDefault="00AF3F09" w:rsidP="004938A3">
            <w:pPr>
              <w:widowControl w:val="0"/>
              <w:jc w:val="center"/>
              <w:rPr>
                <w:bCs/>
                <w:sz w:val="26"/>
                <w:szCs w:val="26"/>
              </w:rPr>
            </w:pPr>
            <w:r w:rsidRPr="0049599A">
              <w:rPr>
                <w:bCs/>
                <w:sz w:val="26"/>
                <w:szCs w:val="26"/>
              </w:rPr>
              <w:t>1</w:t>
            </w:r>
          </w:p>
        </w:tc>
        <w:tc>
          <w:tcPr>
            <w:tcW w:w="3267" w:type="dxa"/>
            <w:vAlign w:val="center"/>
          </w:tcPr>
          <w:p w14:paraId="56507A5A" w14:textId="77777777" w:rsidR="00AF3F09" w:rsidRPr="0049599A" w:rsidRDefault="00AF3F09" w:rsidP="00934377">
            <w:pPr>
              <w:widowControl w:val="0"/>
              <w:jc w:val="left"/>
              <w:rPr>
                <w:bCs/>
                <w:sz w:val="26"/>
                <w:szCs w:val="26"/>
              </w:rPr>
            </w:pPr>
            <w:r w:rsidRPr="0049599A">
              <w:rPr>
                <w:bCs/>
                <w:sz w:val="26"/>
                <w:szCs w:val="26"/>
              </w:rPr>
              <w:t>01 Cán bộ quản lý</w:t>
            </w:r>
          </w:p>
        </w:tc>
        <w:tc>
          <w:tcPr>
            <w:tcW w:w="3260" w:type="dxa"/>
            <w:vAlign w:val="center"/>
          </w:tcPr>
          <w:p w14:paraId="389EDE67" w14:textId="77777777" w:rsidR="00AF3F09" w:rsidRPr="0049599A" w:rsidRDefault="00AF3F09" w:rsidP="00934377">
            <w:pPr>
              <w:widowControl w:val="0"/>
              <w:jc w:val="center"/>
              <w:rPr>
                <w:bCs/>
                <w:sz w:val="26"/>
                <w:szCs w:val="26"/>
              </w:rPr>
            </w:pPr>
            <w:r w:rsidRPr="0049599A">
              <w:rPr>
                <w:bCs/>
                <w:sz w:val="26"/>
                <w:szCs w:val="26"/>
              </w:rPr>
              <w:t>Tối thiểu 08 năm</w:t>
            </w:r>
          </w:p>
          <w:p w14:paraId="6872C0E2" w14:textId="2D294CD1" w:rsidR="00076911" w:rsidRPr="0049599A" w:rsidRDefault="00076911" w:rsidP="00076911">
            <w:pPr>
              <w:widowControl w:val="0"/>
              <w:jc w:val="center"/>
              <w:rPr>
                <w:bCs/>
                <w:sz w:val="26"/>
                <w:szCs w:val="26"/>
              </w:rPr>
            </w:pPr>
          </w:p>
        </w:tc>
        <w:tc>
          <w:tcPr>
            <w:tcW w:w="3679" w:type="dxa"/>
            <w:vAlign w:val="center"/>
          </w:tcPr>
          <w:p w14:paraId="155E976A" w14:textId="7DAE9223" w:rsidR="00076911" w:rsidRPr="0049599A" w:rsidRDefault="00076911" w:rsidP="00076911">
            <w:pPr>
              <w:widowControl w:val="0"/>
              <w:rPr>
                <w:bCs/>
                <w:sz w:val="26"/>
                <w:szCs w:val="26"/>
              </w:rPr>
            </w:pPr>
            <w:r w:rsidRPr="0049599A">
              <w:rPr>
                <w:bCs/>
                <w:sz w:val="26"/>
                <w:szCs w:val="26"/>
              </w:rPr>
              <w:t xml:space="preserve">Tối thiểu 03 năm kinh nghiệm làm việc ở vị trí trưởng nhóm/ trưởng phòng CNTT trở lên </w:t>
            </w:r>
          </w:p>
        </w:tc>
        <w:tc>
          <w:tcPr>
            <w:tcW w:w="3402" w:type="dxa"/>
            <w:vAlign w:val="center"/>
          </w:tcPr>
          <w:p w14:paraId="68E373E7" w14:textId="48722767" w:rsidR="00AF3F09" w:rsidRPr="0049599A" w:rsidRDefault="00076911" w:rsidP="00934377">
            <w:pPr>
              <w:widowControl w:val="0"/>
              <w:jc w:val="center"/>
              <w:rPr>
                <w:bCs/>
                <w:sz w:val="26"/>
                <w:szCs w:val="26"/>
              </w:rPr>
            </w:pPr>
            <w:r w:rsidRPr="0049599A">
              <w:rPr>
                <w:bCs/>
                <w:sz w:val="26"/>
                <w:szCs w:val="26"/>
              </w:rPr>
              <w:t>Tốt nghiệp đại học trở lên các ngành/ chuyên ngành liên quan tới CNTT, HTTT,  hoặc khoa học máy tính</w:t>
            </w:r>
          </w:p>
        </w:tc>
      </w:tr>
      <w:tr w:rsidR="0049599A" w:rsidRPr="0049599A" w14:paraId="7ED3906B" w14:textId="77777777" w:rsidTr="001C4B82">
        <w:trPr>
          <w:trHeight w:val="567"/>
        </w:trPr>
        <w:tc>
          <w:tcPr>
            <w:tcW w:w="993" w:type="dxa"/>
            <w:vAlign w:val="center"/>
          </w:tcPr>
          <w:p w14:paraId="1F907079" w14:textId="77777777" w:rsidR="00AF3F09" w:rsidRPr="0049599A" w:rsidRDefault="00AF3F09" w:rsidP="004938A3">
            <w:pPr>
              <w:widowControl w:val="0"/>
              <w:jc w:val="center"/>
              <w:rPr>
                <w:bCs/>
                <w:sz w:val="26"/>
                <w:szCs w:val="26"/>
              </w:rPr>
            </w:pPr>
            <w:r w:rsidRPr="0049599A">
              <w:rPr>
                <w:bCs/>
                <w:sz w:val="26"/>
                <w:szCs w:val="26"/>
              </w:rPr>
              <w:t>2</w:t>
            </w:r>
          </w:p>
        </w:tc>
        <w:tc>
          <w:tcPr>
            <w:tcW w:w="3267" w:type="dxa"/>
            <w:vAlign w:val="center"/>
          </w:tcPr>
          <w:p w14:paraId="0337886F" w14:textId="77777777" w:rsidR="00AF3F09" w:rsidRPr="0049599A" w:rsidRDefault="00AF3F09" w:rsidP="00934377">
            <w:pPr>
              <w:widowControl w:val="0"/>
              <w:jc w:val="left"/>
              <w:rPr>
                <w:bCs/>
                <w:sz w:val="26"/>
                <w:szCs w:val="26"/>
              </w:rPr>
            </w:pPr>
            <w:r w:rsidRPr="0049599A">
              <w:rPr>
                <w:bCs/>
                <w:sz w:val="26"/>
                <w:szCs w:val="26"/>
              </w:rPr>
              <w:t>02 Cán bộ kỹ thuật</w:t>
            </w:r>
          </w:p>
        </w:tc>
        <w:tc>
          <w:tcPr>
            <w:tcW w:w="3260" w:type="dxa"/>
            <w:vAlign w:val="center"/>
          </w:tcPr>
          <w:p w14:paraId="5B6059CE" w14:textId="77777777" w:rsidR="00AF3F09" w:rsidRPr="0049599A" w:rsidRDefault="0009261E" w:rsidP="00934377">
            <w:pPr>
              <w:widowControl w:val="0"/>
              <w:jc w:val="center"/>
              <w:rPr>
                <w:bCs/>
                <w:sz w:val="26"/>
                <w:szCs w:val="26"/>
              </w:rPr>
            </w:pPr>
            <w:r w:rsidRPr="0049599A">
              <w:rPr>
                <w:bCs/>
                <w:sz w:val="26"/>
                <w:szCs w:val="26"/>
              </w:rPr>
              <w:t>Tối thiểu 03</w:t>
            </w:r>
            <w:r w:rsidR="00AF3F09" w:rsidRPr="0049599A">
              <w:rPr>
                <w:bCs/>
                <w:sz w:val="26"/>
                <w:szCs w:val="26"/>
              </w:rPr>
              <w:t xml:space="preserve"> năm</w:t>
            </w:r>
          </w:p>
          <w:p w14:paraId="0479BFD4" w14:textId="5AD1BC68" w:rsidR="00076911" w:rsidRPr="0049599A" w:rsidRDefault="00076911" w:rsidP="00076911">
            <w:pPr>
              <w:widowControl w:val="0"/>
              <w:jc w:val="center"/>
              <w:rPr>
                <w:bCs/>
                <w:sz w:val="26"/>
                <w:szCs w:val="26"/>
              </w:rPr>
            </w:pPr>
          </w:p>
        </w:tc>
        <w:tc>
          <w:tcPr>
            <w:tcW w:w="3679" w:type="dxa"/>
            <w:vAlign w:val="center"/>
          </w:tcPr>
          <w:p w14:paraId="78EB2DDF" w14:textId="017A899A" w:rsidR="00AF3F09" w:rsidRPr="0049599A" w:rsidRDefault="00076911" w:rsidP="00076911">
            <w:pPr>
              <w:widowControl w:val="0"/>
              <w:outlineLvl w:val="0"/>
              <w:rPr>
                <w:smallCaps/>
                <w:sz w:val="26"/>
                <w:szCs w:val="26"/>
              </w:rPr>
            </w:pPr>
            <w:r w:rsidRPr="0049599A">
              <w:rPr>
                <w:bCs/>
                <w:sz w:val="26"/>
                <w:szCs w:val="26"/>
              </w:rPr>
              <w:t>Tối thiểu 01 năm kinh nghiệm làm việc ở các vị trí về lập trình và kiểm thử phần mềm</w:t>
            </w:r>
          </w:p>
        </w:tc>
        <w:tc>
          <w:tcPr>
            <w:tcW w:w="3402" w:type="dxa"/>
            <w:vAlign w:val="center"/>
          </w:tcPr>
          <w:p w14:paraId="714BAA5C" w14:textId="433CAAEE" w:rsidR="00AF3F09" w:rsidRPr="0049599A" w:rsidRDefault="009E6F29" w:rsidP="009E6F29">
            <w:pPr>
              <w:widowControl w:val="0"/>
              <w:jc w:val="center"/>
              <w:rPr>
                <w:bCs/>
                <w:sz w:val="26"/>
                <w:szCs w:val="26"/>
              </w:rPr>
            </w:pPr>
            <w:r w:rsidRPr="0049599A">
              <w:rPr>
                <w:bCs/>
                <w:sz w:val="26"/>
                <w:szCs w:val="26"/>
              </w:rPr>
              <w:t>Tốt nghiệp đại học, cao đẳng, hoặc có chứng chỉ các ngành/ chuyên ngành liên quan tới CNTT, HTTT, TMĐT hoặc khoa học máy tính</w:t>
            </w:r>
          </w:p>
        </w:tc>
      </w:tr>
    </w:tbl>
    <w:p w14:paraId="061F5EE6" w14:textId="77777777" w:rsidR="00CA27F0" w:rsidRPr="0049599A" w:rsidRDefault="00CA27F0" w:rsidP="00CA27F0">
      <w:pPr>
        <w:spacing w:before="120" w:after="120"/>
        <w:ind w:firstLine="567"/>
        <w:rPr>
          <w:sz w:val="28"/>
          <w:szCs w:val="28"/>
        </w:rPr>
      </w:pPr>
      <w:r w:rsidRPr="0049599A">
        <w:rPr>
          <w:sz w:val="28"/>
          <w:szCs w:val="28"/>
        </w:rPr>
        <w:t xml:space="preserve">Nhà thầu phải cung cấp thông tin chi tiết về các nhân sự chủ chốt được đề xuất và hồ sơ kinh nghiệm của nhân sự theo các Mẫu số </w:t>
      </w:r>
      <w:r w:rsidRPr="0049599A">
        <w:rPr>
          <w:rStyle w:val="Table"/>
          <w:rFonts w:ascii="Times New Roman" w:hAnsi="Times New Roman"/>
          <w:spacing w:val="-2"/>
          <w:sz w:val="28"/>
          <w:szCs w:val="28"/>
        </w:rPr>
        <w:t xml:space="preserve">11A, 11B và 11C </w:t>
      </w:r>
      <w:r w:rsidRPr="0049599A">
        <w:rPr>
          <w:sz w:val="28"/>
          <w:szCs w:val="28"/>
        </w:rPr>
        <w:t>Chương IV.</w:t>
      </w:r>
    </w:p>
    <w:p w14:paraId="07FB283D" w14:textId="1F3BF317" w:rsidR="00BD0ABF" w:rsidRPr="0049599A" w:rsidRDefault="00CA27F0" w:rsidP="00156113">
      <w:pPr>
        <w:spacing w:before="120" w:after="120"/>
        <w:ind w:firstLine="567"/>
        <w:rPr>
          <w:sz w:val="28"/>
          <w:szCs w:val="28"/>
          <w:lang w:val="nl-NL"/>
        </w:rPr>
      </w:pPr>
      <w:r w:rsidRPr="0049599A">
        <w:rPr>
          <w:sz w:val="28"/>
          <w:szCs w:val="28"/>
          <w:lang w:val="nl-NL"/>
        </w:rPr>
        <w:t>Ghi chú: (1) Trường hợp gói thầu không có yêu cầu về nhân sự chủ chốt thì Bên</w:t>
      </w:r>
      <w:r w:rsidR="00156113" w:rsidRPr="0049599A">
        <w:rPr>
          <w:sz w:val="28"/>
          <w:szCs w:val="28"/>
          <w:lang w:val="nl-NL"/>
        </w:rPr>
        <w:t xml:space="preserve"> mời thầu không nhập Biểu này. </w:t>
      </w:r>
    </w:p>
    <w:p w14:paraId="04A5E1AD" w14:textId="77777777" w:rsidR="00BD0ABF" w:rsidRPr="0049599A" w:rsidRDefault="00BD0ABF" w:rsidP="00156113">
      <w:pPr>
        <w:spacing w:before="120" w:after="120"/>
        <w:rPr>
          <w:sz w:val="28"/>
          <w:szCs w:val="28"/>
          <w:lang w:val="nl-NL"/>
        </w:rPr>
        <w:sectPr w:rsidR="00BD0ABF" w:rsidRPr="0049599A" w:rsidSect="00E80696">
          <w:footnotePr>
            <w:numRestart w:val="eachPage"/>
          </w:footnotePr>
          <w:pgSz w:w="16839" w:h="11907" w:orient="landscape" w:code="9"/>
          <w:pgMar w:top="1134" w:right="851" w:bottom="1134" w:left="1701" w:header="720" w:footer="357" w:gutter="0"/>
          <w:cols w:space="720"/>
          <w:docGrid w:linePitch="360"/>
        </w:sectPr>
      </w:pPr>
    </w:p>
    <w:p w14:paraId="6B166DC8" w14:textId="77777777" w:rsidR="002423CC" w:rsidRPr="0049599A" w:rsidRDefault="002423CC" w:rsidP="00156113">
      <w:pPr>
        <w:spacing w:before="120" w:after="120"/>
        <w:jc w:val="right"/>
        <w:rPr>
          <w:b/>
          <w:sz w:val="28"/>
          <w:szCs w:val="28"/>
          <w:lang w:val="nl-NL"/>
        </w:rPr>
      </w:pPr>
      <w:r w:rsidRPr="0049599A">
        <w:rPr>
          <w:b/>
          <w:sz w:val="28"/>
          <w:szCs w:val="28"/>
          <w:lang w:val="vi-VN"/>
        </w:rPr>
        <w:lastRenderedPageBreak/>
        <w:t xml:space="preserve">Mẫu số </w:t>
      </w:r>
      <w:r w:rsidRPr="0049599A">
        <w:rPr>
          <w:b/>
          <w:sz w:val="28"/>
          <w:szCs w:val="28"/>
          <w:lang w:val="nl-NL"/>
        </w:rPr>
        <w:t>05</w:t>
      </w:r>
    </w:p>
    <w:p w14:paraId="567E868B" w14:textId="77777777" w:rsidR="002423CC" w:rsidRPr="0049599A" w:rsidRDefault="002423CC" w:rsidP="00156113">
      <w:pPr>
        <w:pStyle w:val="Heading4"/>
        <w:keepNext w:val="0"/>
        <w:spacing w:after="120" w:line="264" w:lineRule="auto"/>
        <w:ind w:left="0" w:firstLine="0"/>
        <w:jc w:val="center"/>
        <w:rPr>
          <w:b w:val="0"/>
          <w:sz w:val="28"/>
          <w:szCs w:val="28"/>
          <w:vertAlign w:val="superscript"/>
          <w:lang w:val="vi-VN"/>
        </w:rPr>
      </w:pPr>
      <w:r w:rsidRPr="0049599A">
        <w:rPr>
          <w:sz w:val="28"/>
          <w:szCs w:val="28"/>
          <w:lang w:val="vi-VN"/>
        </w:rPr>
        <w:t xml:space="preserve">GIẤY ỦY QUYỀN </w:t>
      </w:r>
      <w:r w:rsidRPr="0049599A">
        <w:rPr>
          <w:b w:val="0"/>
          <w:sz w:val="28"/>
          <w:szCs w:val="28"/>
          <w:vertAlign w:val="superscript"/>
          <w:lang w:val="vi-VN"/>
        </w:rPr>
        <w:t>(1)</w:t>
      </w:r>
    </w:p>
    <w:p w14:paraId="4EFC6A1F" w14:textId="77777777" w:rsidR="002423CC" w:rsidRPr="0049599A" w:rsidRDefault="002423CC" w:rsidP="002423CC">
      <w:pPr>
        <w:spacing w:before="120" w:after="120" w:line="264" w:lineRule="auto"/>
        <w:ind w:firstLine="567"/>
        <w:rPr>
          <w:sz w:val="28"/>
          <w:szCs w:val="28"/>
          <w:lang w:val="vi-VN"/>
        </w:rPr>
      </w:pPr>
      <w:r w:rsidRPr="0049599A">
        <w:rPr>
          <w:iCs/>
          <w:sz w:val="28"/>
          <w:szCs w:val="28"/>
          <w:lang w:val="vi-VN"/>
        </w:rPr>
        <w:t xml:space="preserve">Hôm nay, ngày </w:t>
      </w:r>
      <w:r w:rsidRPr="0049599A">
        <w:rPr>
          <w:sz w:val="28"/>
          <w:szCs w:val="28"/>
          <w:lang w:val="vi-VN"/>
        </w:rPr>
        <w:t>____ tháng ____ năm ____, tại ____</w:t>
      </w:r>
    </w:p>
    <w:p w14:paraId="4480091E" w14:textId="77777777" w:rsidR="002423CC" w:rsidRPr="0049599A" w:rsidRDefault="002423CC" w:rsidP="002423CC">
      <w:pPr>
        <w:spacing w:before="120" w:after="120" w:line="264" w:lineRule="auto"/>
        <w:ind w:firstLine="567"/>
        <w:rPr>
          <w:iCs/>
          <w:sz w:val="28"/>
          <w:szCs w:val="28"/>
          <w:lang w:val="vi-VN"/>
        </w:rPr>
      </w:pPr>
      <w:r w:rsidRPr="0049599A">
        <w:rPr>
          <w:sz w:val="28"/>
          <w:szCs w:val="28"/>
          <w:lang w:val="vi-VN"/>
        </w:rPr>
        <w:t>Tôi là ____</w:t>
      </w:r>
      <w:r w:rsidRPr="0049599A">
        <w:rPr>
          <w:i/>
          <w:sz w:val="28"/>
          <w:szCs w:val="28"/>
          <w:lang w:val="vi-VN"/>
        </w:rPr>
        <w:t>[ghi tên, số CMND hoặc số hộ chiếu, chức danh của người đại diện theo pháp luật của nhà thầu]</w:t>
      </w:r>
      <w:r w:rsidRPr="0049599A">
        <w:rPr>
          <w:i/>
          <w:iCs/>
          <w:sz w:val="28"/>
          <w:szCs w:val="28"/>
          <w:lang w:val="vi-VN"/>
        </w:rPr>
        <w:t>,</w:t>
      </w:r>
      <w:r w:rsidRPr="0049599A">
        <w:rPr>
          <w:iCs/>
          <w:sz w:val="28"/>
          <w:szCs w:val="28"/>
          <w:lang w:val="vi-VN"/>
        </w:rPr>
        <w:t xml:space="preserve"> là người đại diện theo pháp luật của </w:t>
      </w:r>
      <w:r w:rsidRPr="0049599A">
        <w:rPr>
          <w:sz w:val="28"/>
          <w:szCs w:val="28"/>
          <w:lang w:val="vi-VN"/>
        </w:rPr>
        <w:t>____</w:t>
      </w:r>
      <w:r w:rsidRPr="0049599A">
        <w:rPr>
          <w:i/>
          <w:sz w:val="28"/>
          <w:szCs w:val="28"/>
          <w:lang w:val="vi-VN"/>
        </w:rPr>
        <w:t xml:space="preserve"> [ghi tên nhà thầu] </w:t>
      </w:r>
      <w:r w:rsidRPr="0049599A">
        <w:rPr>
          <w:sz w:val="28"/>
          <w:szCs w:val="28"/>
          <w:lang w:val="vi-VN"/>
        </w:rPr>
        <w:t>có địa chỉ tại ____</w:t>
      </w:r>
      <w:r w:rsidRPr="0049599A">
        <w:rPr>
          <w:i/>
          <w:sz w:val="28"/>
          <w:szCs w:val="28"/>
          <w:lang w:val="vi-VN"/>
        </w:rPr>
        <w:t xml:space="preserve">[ghi địa chỉ của nhà thầu] </w:t>
      </w:r>
      <w:r w:rsidRPr="0049599A">
        <w:rPr>
          <w:sz w:val="28"/>
          <w:szCs w:val="28"/>
          <w:lang w:val="vi-VN"/>
        </w:rPr>
        <w:t>bằng văn bản này ủy quyền cho____</w:t>
      </w:r>
      <w:r w:rsidRPr="0049599A">
        <w:rPr>
          <w:i/>
          <w:sz w:val="28"/>
          <w:szCs w:val="28"/>
          <w:lang w:val="vi-VN"/>
        </w:rPr>
        <w:t xml:space="preserve"> [ghi tên, số CMND hoặc số hộ chiếu, chức danh của người được ủy quyền] </w:t>
      </w:r>
      <w:r w:rsidRPr="0049599A">
        <w:rPr>
          <w:sz w:val="28"/>
          <w:szCs w:val="28"/>
          <w:lang w:val="vi-VN"/>
        </w:rPr>
        <w:t>thực hiện các công việc sau đây trong quá trình tham dự thầu gói thầu ____</w:t>
      </w:r>
      <w:r w:rsidRPr="0049599A">
        <w:rPr>
          <w:i/>
          <w:sz w:val="28"/>
          <w:szCs w:val="28"/>
          <w:lang w:val="vi-VN"/>
        </w:rPr>
        <w:t>[ghi tên gói thầu]</w:t>
      </w:r>
      <w:r w:rsidRPr="0049599A">
        <w:rPr>
          <w:sz w:val="28"/>
          <w:szCs w:val="28"/>
          <w:lang w:val="vi-VN"/>
        </w:rPr>
        <w:t xml:space="preserve"> thuộc dự án____</w:t>
      </w:r>
      <w:r w:rsidRPr="0049599A">
        <w:rPr>
          <w:i/>
          <w:sz w:val="28"/>
          <w:szCs w:val="28"/>
          <w:lang w:val="vi-VN"/>
        </w:rPr>
        <w:t>[ghi tên dự án]</w:t>
      </w:r>
      <w:r w:rsidRPr="0049599A">
        <w:rPr>
          <w:sz w:val="28"/>
          <w:szCs w:val="28"/>
          <w:lang w:val="vi-VN"/>
        </w:rPr>
        <w:t xml:space="preserve"> do ____</w:t>
      </w:r>
      <w:r w:rsidRPr="0049599A">
        <w:rPr>
          <w:i/>
          <w:sz w:val="28"/>
          <w:szCs w:val="28"/>
          <w:lang w:val="vi-VN"/>
        </w:rPr>
        <w:t xml:space="preserve">[ghi tên Bên mời thầu] </w:t>
      </w:r>
      <w:r w:rsidRPr="0049599A">
        <w:rPr>
          <w:sz w:val="28"/>
          <w:szCs w:val="28"/>
          <w:lang w:val="vi-VN"/>
        </w:rPr>
        <w:t>tổ chức</w:t>
      </w:r>
      <w:r w:rsidRPr="0049599A">
        <w:rPr>
          <w:iCs/>
          <w:sz w:val="28"/>
          <w:szCs w:val="28"/>
          <w:lang w:val="vi-VN"/>
        </w:rPr>
        <w:t>:</w:t>
      </w:r>
    </w:p>
    <w:p w14:paraId="7EEAA647" w14:textId="77777777" w:rsidR="002423CC" w:rsidRPr="0049599A" w:rsidRDefault="002423CC" w:rsidP="002423CC">
      <w:pPr>
        <w:spacing w:before="120" w:after="120" w:line="264" w:lineRule="auto"/>
        <w:ind w:firstLine="567"/>
        <w:rPr>
          <w:i/>
          <w:sz w:val="28"/>
          <w:szCs w:val="28"/>
          <w:lang w:val="vi-VN"/>
        </w:rPr>
      </w:pPr>
      <w:r w:rsidRPr="0049599A">
        <w:rPr>
          <w:i/>
          <w:sz w:val="28"/>
          <w:szCs w:val="28"/>
          <w:lang w:val="vi-VN"/>
        </w:rPr>
        <w:t>[Ký thỏa thuận liên danh (nếu có);</w:t>
      </w:r>
    </w:p>
    <w:p w14:paraId="0AF9DE98" w14:textId="77777777" w:rsidR="002423CC" w:rsidRPr="0049599A" w:rsidRDefault="002423CC" w:rsidP="002423CC">
      <w:pPr>
        <w:spacing w:before="120" w:after="120" w:line="264" w:lineRule="auto"/>
        <w:ind w:firstLine="567"/>
        <w:rPr>
          <w:i/>
          <w:sz w:val="28"/>
          <w:szCs w:val="28"/>
          <w:lang w:val="vi-VN"/>
        </w:rPr>
      </w:pPr>
      <w:r w:rsidRPr="0049599A">
        <w:rPr>
          <w:i/>
          <w:sz w:val="28"/>
          <w:szCs w:val="28"/>
          <w:lang w:val="vi-VN"/>
        </w:rPr>
        <w:t xml:space="preserve">- Ký các văn bản, tài liệu để giao dịch với Bên mời thầu trong quá trình tham gia đấu thầu, kể cả văn bản đề nghị làm rõ E-HSMT và văn bản giải trình, làm rõ </w:t>
      </w:r>
      <w:r w:rsidRPr="0049599A">
        <w:rPr>
          <w:i/>
          <w:sz w:val="28"/>
          <w:szCs w:val="28"/>
          <w:lang w:val="sv-SE"/>
        </w:rPr>
        <w:t>E-HSDT</w:t>
      </w:r>
      <w:r w:rsidRPr="0049599A">
        <w:rPr>
          <w:i/>
          <w:sz w:val="28"/>
          <w:szCs w:val="28"/>
          <w:lang w:val="vi-VN"/>
        </w:rPr>
        <w:t xml:space="preserve"> hoặc văn bản đề nghị rút </w:t>
      </w:r>
      <w:r w:rsidRPr="0049599A">
        <w:rPr>
          <w:i/>
          <w:sz w:val="28"/>
          <w:szCs w:val="28"/>
          <w:lang w:val="sv-SE"/>
        </w:rPr>
        <w:t>E-HSDT;</w:t>
      </w:r>
    </w:p>
    <w:p w14:paraId="2EDD16CE" w14:textId="77777777" w:rsidR="002423CC" w:rsidRPr="0049599A" w:rsidRDefault="002423CC" w:rsidP="002423CC">
      <w:pPr>
        <w:spacing w:before="120" w:after="120" w:line="264" w:lineRule="auto"/>
        <w:ind w:firstLine="567"/>
        <w:rPr>
          <w:i/>
          <w:sz w:val="28"/>
          <w:szCs w:val="28"/>
          <w:lang w:val="vi-VN"/>
        </w:rPr>
      </w:pPr>
      <w:r w:rsidRPr="0049599A">
        <w:rPr>
          <w:i/>
          <w:sz w:val="28"/>
          <w:szCs w:val="28"/>
          <w:lang w:val="vi-VN"/>
        </w:rPr>
        <w:t>- Tham gia quá trình thương thảo, hoàn thiện hợp đồng;</w:t>
      </w:r>
    </w:p>
    <w:p w14:paraId="72C0AF67" w14:textId="77777777" w:rsidR="002423CC" w:rsidRPr="0049599A" w:rsidRDefault="002423CC" w:rsidP="002423CC">
      <w:pPr>
        <w:spacing w:before="120" w:after="120" w:line="264" w:lineRule="auto"/>
        <w:ind w:firstLine="567"/>
        <w:rPr>
          <w:i/>
          <w:sz w:val="28"/>
          <w:szCs w:val="28"/>
          <w:lang w:val="vi-VN"/>
        </w:rPr>
      </w:pPr>
      <w:r w:rsidRPr="0049599A">
        <w:rPr>
          <w:i/>
          <w:sz w:val="28"/>
          <w:szCs w:val="28"/>
          <w:lang w:val="vi-VN"/>
        </w:rPr>
        <w:t>- Ký đơn kiến nghị trong trường hợp nhà thầu có kiến nghị;</w:t>
      </w:r>
    </w:p>
    <w:p w14:paraId="65160910" w14:textId="77777777" w:rsidR="002423CC" w:rsidRPr="0049599A" w:rsidRDefault="002423CC" w:rsidP="002423CC">
      <w:pPr>
        <w:spacing w:before="120" w:after="120" w:line="264" w:lineRule="auto"/>
        <w:ind w:firstLine="567"/>
        <w:rPr>
          <w:sz w:val="28"/>
          <w:szCs w:val="28"/>
          <w:lang w:val="vi-VN"/>
        </w:rPr>
      </w:pPr>
      <w:r w:rsidRPr="0049599A">
        <w:rPr>
          <w:i/>
          <w:sz w:val="28"/>
          <w:szCs w:val="28"/>
          <w:lang w:val="vi-VN"/>
        </w:rPr>
        <w:t>- Ký kết hợp đồng với Chủ đầu tư nếu được lựa chọn]</w:t>
      </w:r>
      <w:r w:rsidRPr="0049599A">
        <w:rPr>
          <w:sz w:val="28"/>
          <w:szCs w:val="28"/>
          <w:vertAlign w:val="superscript"/>
          <w:lang w:val="vi-VN"/>
        </w:rPr>
        <w:t>(2)</w:t>
      </w:r>
      <w:r w:rsidRPr="0049599A">
        <w:rPr>
          <w:sz w:val="28"/>
          <w:szCs w:val="28"/>
          <w:lang w:val="vi-VN"/>
        </w:rPr>
        <w:t>.</w:t>
      </w:r>
    </w:p>
    <w:p w14:paraId="19669464" w14:textId="77777777" w:rsidR="002423CC" w:rsidRPr="0049599A" w:rsidRDefault="002423CC" w:rsidP="002423CC">
      <w:pPr>
        <w:pStyle w:val="BodyTextIndent"/>
        <w:spacing w:before="120" w:line="264" w:lineRule="auto"/>
        <w:ind w:left="0" w:firstLine="567"/>
        <w:rPr>
          <w:sz w:val="28"/>
          <w:szCs w:val="28"/>
          <w:lang w:val="vi-VN"/>
        </w:rPr>
      </w:pPr>
      <w:r w:rsidRPr="0049599A">
        <w:rPr>
          <w:sz w:val="28"/>
          <w:szCs w:val="28"/>
          <w:lang w:val="vi-VN"/>
        </w:rPr>
        <w:t>Người được ủy quyền nêu trên chỉ thực hiện các công việc trong phạm vi ủy quyền với tư cách là đại diện hợp pháp của ____</w:t>
      </w:r>
      <w:r w:rsidRPr="0049599A">
        <w:rPr>
          <w:i/>
          <w:sz w:val="28"/>
          <w:szCs w:val="28"/>
          <w:lang w:val="vi-VN"/>
        </w:rPr>
        <w:t>[ghi tên nhà thầu]</w:t>
      </w:r>
      <w:r w:rsidRPr="0049599A">
        <w:rPr>
          <w:sz w:val="28"/>
          <w:szCs w:val="28"/>
          <w:lang w:val="vi-VN"/>
        </w:rPr>
        <w:t>. ____</w:t>
      </w:r>
      <w:r w:rsidRPr="0049599A">
        <w:rPr>
          <w:i/>
          <w:sz w:val="28"/>
          <w:szCs w:val="28"/>
          <w:lang w:val="vi-VN"/>
        </w:rPr>
        <w:t xml:space="preserve">[ghi tên người đại diện theo pháp luật của nhà thầu] </w:t>
      </w:r>
      <w:r w:rsidRPr="0049599A">
        <w:rPr>
          <w:sz w:val="28"/>
          <w:szCs w:val="28"/>
          <w:lang w:val="vi-VN"/>
        </w:rPr>
        <w:t>chịu trách nhiệm hoàn toàn về những công việc do ____</w:t>
      </w:r>
      <w:r w:rsidRPr="0049599A">
        <w:rPr>
          <w:i/>
          <w:sz w:val="28"/>
          <w:szCs w:val="28"/>
          <w:lang w:val="vi-VN"/>
        </w:rPr>
        <w:t>[ghi tên người được ủy quyền]</w:t>
      </w:r>
      <w:r w:rsidRPr="0049599A">
        <w:rPr>
          <w:sz w:val="28"/>
          <w:szCs w:val="28"/>
          <w:lang w:val="vi-VN"/>
        </w:rPr>
        <w:t xml:space="preserve"> thực hiện trong phạm vi ủy quyền. </w:t>
      </w:r>
    </w:p>
    <w:p w14:paraId="0F57712F" w14:textId="77777777" w:rsidR="002423CC" w:rsidRPr="0049599A" w:rsidRDefault="002423CC" w:rsidP="002423CC">
      <w:pPr>
        <w:pStyle w:val="BodyTextIndent"/>
        <w:spacing w:before="120" w:line="264" w:lineRule="auto"/>
        <w:ind w:left="0" w:firstLine="567"/>
        <w:rPr>
          <w:sz w:val="28"/>
          <w:szCs w:val="28"/>
          <w:lang w:val="vi-VN"/>
        </w:rPr>
      </w:pPr>
      <w:r w:rsidRPr="0049599A">
        <w:rPr>
          <w:sz w:val="28"/>
          <w:szCs w:val="28"/>
          <w:lang w:val="vi-VN"/>
        </w:rPr>
        <w:t>Giấy ủy quyền có hiệu lực kể từ ngày ____ đến ngày  ____</w:t>
      </w:r>
      <w:r w:rsidRPr="0049599A">
        <w:rPr>
          <w:sz w:val="28"/>
          <w:szCs w:val="28"/>
          <w:vertAlign w:val="superscript"/>
          <w:lang w:val="vi-VN"/>
        </w:rPr>
        <w:t>(3)</w:t>
      </w:r>
      <w:r w:rsidRPr="0049599A">
        <w:rPr>
          <w:sz w:val="28"/>
          <w:szCs w:val="28"/>
          <w:lang w:val="vi-VN"/>
        </w:rPr>
        <w:t>. Giấy ủy quyền này được lập thành ____ bản có giá trị pháp lý như nhau, người ủy quyền giữ ____ bản, người được ủy quyền giữ ____ bản, Bên mời thầu giữ___bản.</w:t>
      </w:r>
    </w:p>
    <w:p w14:paraId="289DDC09" w14:textId="77777777" w:rsidR="002423CC" w:rsidRPr="0049599A" w:rsidRDefault="002423CC" w:rsidP="002423CC">
      <w:pPr>
        <w:pStyle w:val="BodyTextIndent"/>
        <w:spacing w:before="120" w:line="264" w:lineRule="auto"/>
        <w:ind w:left="0" w:firstLine="567"/>
        <w:rPr>
          <w:sz w:val="28"/>
          <w:szCs w:val="28"/>
          <w:lang w:val="vi-VN"/>
        </w:rPr>
      </w:pPr>
    </w:p>
    <w:tbl>
      <w:tblPr>
        <w:tblW w:w="0" w:type="auto"/>
        <w:tblLook w:val="01E0" w:firstRow="1" w:lastRow="1" w:firstColumn="1" w:lastColumn="1" w:noHBand="0" w:noVBand="0"/>
      </w:tblPr>
      <w:tblGrid>
        <w:gridCol w:w="4265"/>
        <w:gridCol w:w="5090"/>
      </w:tblGrid>
      <w:tr w:rsidR="00201659" w:rsidRPr="0049599A" w14:paraId="3AB49AFF" w14:textId="77777777" w:rsidTr="00153F39">
        <w:trPr>
          <w:trHeight w:val="903"/>
        </w:trPr>
        <w:tc>
          <w:tcPr>
            <w:tcW w:w="4361" w:type="dxa"/>
          </w:tcPr>
          <w:p w14:paraId="4B0F1571" w14:textId="77777777" w:rsidR="002423CC" w:rsidRPr="0049599A" w:rsidRDefault="002423CC" w:rsidP="00153F39">
            <w:pPr>
              <w:pStyle w:val="BodyTextIndent"/>
              <w:spacing w:before="120" w:line="264" w:lineRule="auto"/>
              <w:ind w:left="0"/>
              <w:jc w:val="center"/>
              <w:rPr>
                <w:b/>
                <w:sz w:val="28"/>
                <w:szCs w:val="28"/>
                <w:lang w:val="vi-VN"/>
              </w:rPr>
            </w:pPr>
            <w:r w:rsidRPr="0049599A">
              <w:rPr>
                <w:b/>
                <w:sz w:val="28"/>
                <w:szCs w:val="28"/>
                <w:lang w:val="vi-VN"/>
              </w:rPr>
              <w:t>Người được ủy quyền</w:t>
            </w:r>
          </w:p>
          <w:p w14:paraId="1CB67787" w14:textId="77777777" w:rsidR="002423CC" w:rsidRPr="0049599A" w:rsidRDefault="002423CC" w:rsidP="00153F39">
            <w:pPr>
              <w:pStyle w:val="BodyTextIndent"/>
              <w:spacing w:line="264" w:lineRule="auto"/>
              <w:ind w:left="0"/>
              <w:jc w:val="center"/>
              <w:rPr>
                <w:i/>
                <w:sz w:val="28"/>
                <w:szCs w:val="28"/>
                <w:lang w:val="vi-VN"/>
              </w:rPr>
            </w:pPr>
            <w:r w:rsidRPr="0049599A">
              <w:rPr>
                <w:i/>
                <w:sz w:val="28"/>
                <w:szCs w:val="28"/>
                <w:lang w:val="vi-VN"/>
              </w:rPr>
              <w:t>[ghi tên, chức danh, ký tên và</w:t>
            </w:r>
          </w:p>
          <w:p w14:paraId="1F1449F7" w14:textId="77777777" w:rsidR="002423CC" w:rsidRPr="0049599A" w:rsidRDefault="002423CC" w:rsidP="00153F39">
            <w:pPr>
              <w:pStyle w:val="BodyTextIndent"/>
              <w:spacing w:line="264" w:lineRule="auto"/>
              <w:ind w:left="0"/>
              <w:jc w:val="center"/>
              <w:rPr>
                <w:i/>
                <w:sz w:val="28"/>
                <w:szCs w:val="28"/>
                <w:lang w:val="vi-VN"/>
              </w:rPr>
            </w:pPr>
            <w:r w:rsidRPr="0049599A">
              <w:rPr>
                <w:i/>
                <w:sz w:val="28"/>
                <w:szCs w:val="28"/>
                <w:lang w:val="vi-VN"/>
              </w:rPr>
              <w:t xml:space="preserve"> đóng dấu (nếu có)]</w:t>
            </w:r>
          </w:p>
        </w:tc>
        <w:tc>
          <w:tcPr>
            <w:tcW w:w="5210" w:type="dxa"/>
          </w:tcPr>
          <w:p w14:paraId="68664CFD" w14:textId="77777777" w:rsidR="002423CC" w:rsidRPr="0049599A" w:rsidRDefault="002423CC" w:rsidP="00153F39">
            <w:pPr>
              <w:pStyle w:val="BodyTextIndent"/>
              <w:spacing w:before="120" w:line="264" w:lineRule="auto"/>
              <w:ind w:left="0"/>
              <w:jc w:val="center"/>
              <w:rPr>
                <w:b/>
                <w:sz w:val="28"/>
                <w:szCs w:val="28"/>
                <w:lang w:val="vi-VN"/>
              </w:rPr>
            </w:pPr>
            <w:r w:rsidRPr="0049599A">
              <w:rPr>
                <w:b/>
                <w:sz w:val="28"/>
                <w:szCs w:val="28"/>
                <w:lang w:val="vi-VN"/>
              </w:rPr>
              <w:t>Người ủy quyền</w:t>
            </w:r>
          </w:p>
          <w:p w14:paraId="37A471F5" w14:textId="77777777" w:rsidR="002423CC" w:rsidRPr="0049599A" w:rsidRDefault="002423CC" w:rsidP="00C16DA3">
            <w:pPr>
              <w:pStyle w:val="BodyTextIndent"/>
              <w:spacing w:before="120" w:line="264" w:lineRule="auto"/>
              <w:ind w:left="0" w:firstLine="0"/>
              <w:jc w:val="center"/>
              <w:rPr>
                <w:i/>
                <w:sz w:val="28"/>
                <w:szCs w:val="28"/>
                <w:lang w:val="vi-VN"/>
              </w:rPr>
            </w:pPr>
            <w:r w:rsidRPr="0049599A">
              <w:rPr>
                <w:i/>
                <w:sz w:val="28"/>
                <w:szCs w:val="28"/>
                <w:lang w:val="vi-VN"/>
              </w:rPr>
              <w:t>[ghi tên người đại diện theo pháp luật của nhà thầu, chức danh, ký tên và đóng dấu]</w:t>
            </w:r>
          </w:p>
        </w:tc>
      </w:tr>
    </w:tbl>
    <w:p w14:paraId="3DAAFE0E" w14:textId="77777777" w:rsidR="002423CC" w:rsidRPr="0049599A" w:rsidRDefault="002423CC" w:rsidP="002423CC">
      <w:pPr>
        <w:pStyle w:val="BodyText"/>
        <w:widowControl w:val="0"/>
        <w:suppressAutoHyphens w:val="0"/>
        <w:spacing w:before="120" w:after="120" w:line="264" w:lineRule="auto"/>
        <w:ind w:firstLine="567"/>
        <w:rPr>
          <w:i/>
          <w:sz w:val="28"/>
          <w:szCs w:val="28"/>
          <w:lang w:val="vi-VN"/>
        </w:rPr>
      </w:pPr>
    </w:p>
    <w:p w14:paraId="63E13B9F"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vi-VN"/>
        </w:rPr>
      </w:pPr>
    </w:p>
    <w:p w14:paraId="03D96C79"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vi-VN"/>
        </w:rPr>
      </w:pPr>
      <w:r w:rsidRPr="0049599A">
        <w:rPr>
          <w:sz w:val="28"/>
          <w:szCs w:val="28"/>
          <w:lang w:val="vi-VN"/>
        </w:rPr>
        <w:t>Ghi chú:</w:t>
      </w:r>
    </w:p>
    <w:p w14:paraId="47231D0C" w14:textId="77777777" w:rsidR="002423CC" w:rsidRPr="0049599A" w:rsidRDefault="002423CC" w:rsidP="002423CC">
      <w:pPr>
        <w:pStyle w:val="BodyTextIndent"/>
        <w:spacing w:before="120" w:line="264" w:lineRule="auto"/>
        <w:ind w:left="0" w:firstLine="567"/>
        <w:rPr>
          <w:sz w:val="28"/>
          <w:szCs w:val="28"/>
          <w:lang w:val="vi-VN"/>
        </w:rPr>
      </w:pPr>
      <w:r w:rsidRPr="0049599A">
        <w:rPr>
          <w:sz w:val="28"/>
          <w:szCs w:val="28"/>
          <w:lang w:val="vi-VN"/>
        </w:rPr>
        <w:t xml:space="preserve">(1) </w:t>
      </w:r>
      <w:r w:rsidR="00DC7529" w:rsidRPr="0049599A">
        <w:rPr>
          <w:sz w:val="28"/>
          <w:szCs w:val="28"/>
          <w:lang w:val="vi-VN"/>
        </w:rPr>
        <w:t>Trường hợp ủy quyền thì scan bản gốc giấy ủy quyền đính kèm cùng E-HSDT</w:t>
      </w:r>
      <w:r w:rsidRPr="0049599A">
        <w:rPr>
          <w:sz w:val="28"/>
          <w:szCs w:val="28"/>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w:t>
      </w:r>
      <w:r w:rsidRPr="0049599A">
        <w:rPr>
          <w:spacing w:val="-4"/>
          <w:sz w:val="28"/>
          <w:szCs w:val="28"/>
          <w:lang w:val="vi-VN"/>
        </w:rPr>
        <w:t xml:space="preserve">Việc ủy quyền của người đại diện theo pháp luật của nhà thầu cho cấp phó, cấp dưới, giám đốc chi nhánh, người đứng đầu văn phòng đại diện </w:t>
      </w:r>
      <w:r w:rsidRPr="0049599A">
        <w:rPr>
          <w:spacing w:val="-4"/>
          <w:sz w:val="28"/>
          <w:szCs w:val="28"/>
          <w:lang w:val="vi-VN"/>
        </w:rPr>
        <w:lastRenderedPageBreak/>
        <w:t>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49599A">
        <w:rPr>
          <w:sz w:val="28"/>
          <w:szCs w:val="28"/>
          <w:lang w:val="vi-VN"/>
        </w:rPr>
        <w:t>. Người được ủy quyền không được tiếp tục ủy quyền cho người khác.</w:t>
      </w:r>
    </w:p>
    <w:p w14:paraId="05AF4D15" w14:textId="7A9206AB" w:rsidR="002423CC" w:rsidRPr="0049599A" w:rsidRDefault="002423CC" w:rsidP="00B96594">
      <w:pPr>
        <w:pStyle w:val="BodyTextIndent"/>
        <w:spacing w:before="120" w:line="264" w:lineRule="auto"/>
        <w:ind w:left="0" w:firstLine="567"/>
        <w:rPr>
          <w:sz w:val="28"/>
          <w:szCs w:val="28"/>
          <w:lang w:val="vi-VN"/>
        </w:rPr>
      </w:pPr>
      <w:r w:rsidRPr="0049599A">
        <w:rPr>
          <w:sz w:val="28"/>
          <w:szCs w:val="28"/>
          <w:lang w:val="vi-VN"/>
        </w:rPr>
        <w:t>(2) Phạm vi ủy quyền bao gồm một hoặc nhiều công việc nêu trên</w:t>
      </w:r>
      <w:r w:rsidR="00393498" w:rsidRPr="0049599A">
        <w:rPr>
          <w:sz w:val="28"/>
          <w:szCs w:val="28"/>
          <w:lang w:val="vi-VN"/>
        </w:rPr>
        <w:t xml:space="preserve">. </w:t>
      </w:r>
      <w:r w:rsidR="009B0CBF" w:rsidRPr="0049599A">
        <w:rPr>
          <w:sz w:val="28"/>
          <w:szCs w:val="28"/>
          <w:lang w:val="vi-VN"/>
        </w:rPr>
        <w:t>Trường hợp người đại diện theo pháp luật của nhà thầu ủy quyền cho giám đốc chi nhánh, giám đốc công ty con hạch toán phụ thuộc, giám đốc xí nghiệp…thì việc tham dự thầu trên Hệ thống phải được thực hiện bằng chứng thư số của nhà thầu mà không được sử dụng chứng thư số của chi nhánh, công ty con, xí nghiệp….Đối với trường hợp sử dụng chứng thư số của chi nhánh hoặc các đơn vị phụ thuộc (hạch toán phụ thuộc) thì nhà thầu sẽ bị coi là không đáp ứng về tư cách hợp lệ theo quy định tại Mục 5 Chương</w:t>
      </w:r>
      <w:r w:rsidR="00B96594" w:rsidRPr="0049599A">
        <w:rPr>
          <w:sz w:val="28"/>
          <w:szCs w:val="28"/>
          <w:lang w:val="vi-VN"/>
        </w:rPr>
        <w:t xml:space="preserve"> I</w:t>
      </w:r>
    </w:p>
    <w:p w14:paraId="312CDA33" w14:textId="77777777" w:rsidR="002423CC" w:rsidRPr="0049599A" w:rsidRDefault="002423CC" w:rsidP="002423CC">
      <w:pPr>
        <w:pStyle w:val="BodyTextIndent"/>
        <w:spacing w:before="120" w:line="264" w:lineRule="auto"/>
        <w:ind w:left="0" w:firstLine="567"/>
        <w:rPr>
          <w:sz w:val="28"/>
          <w:szCs w:val="28"/>
          <w:lang w:val="vi-VN"/>
        </w:rPr>
      </w:pPr>
      <w:r w:rsidRPr="0049599A">
        <w:rPr>
          <w:sz w:val="28"/>
          <w:szCs w:val="28"/>
          <w:lang w:val="vi-VN"/>
        </w:rPr>
        <w:t>(3) Ghi ngày có hiệu lực và ngày hết hiệu lực của giấy ủy quyền phù hợp với quá trình tham gia đấu thầu.</w:t>
      </w:r>
    </w:p>
    <w:p w14:paraId="578526A2" w14:textId="77777777" w:rsidR="001C009B" w:rsidRDefault="001C009B">
      <w:pPr>
        <w:jc w:val="left"/>
        <w:rPr>
          <w:b/>
          <w:sz w:val="28"/>
          <w:szCs w:val="28"/>
          <w:lang w:val="it-IT"/>
        </w:rPr>
      </w:pPr>
      <w:r>
        <w:rPr>
          <w:b/>
          <w:sz w:val="28"/>
          <w:szCs w:val="28"/>
          <w:lang w:val="it-IT"/>
        </w:rPr>
        <w:br w:type="page"/>
      </w:r>
    </w:p>
    <w:p w14:paraId="57FD1F43" w14:textId="739934A2" w:rsidR="002423CC" w:rsidRPr="0049599A" w:rsidRDefault="002423CC" w:rsidP="002423CC">
      <w:pPr>
        <w:spacing w:before="120" w:after="120" w:line="264" w:lineRule="auto"/>
        <w:ind w:firstLine="567"/>
        <w:jc w:val="right"/>
        <w:rPr>
          <w:b/>
          <w:sz w:val="28"/>
          <w:szCs w:val="28"/>
          <w:lang w:val="it-IT"/>
        </w:rPr>
      </w:pPr>
      <w:r w:rsidRPr="0049599A">
        <w:rPr>
          <w:b/>
          <w:sz w:val="28"/>
          <w:szCs w:val="28"/>
          <w:lang w:val="it-IT"/>
        </w:rPr>
        <w:lastRenderedPageBreak/>
        <w:t>Mẫu số 06</w:t>
      </w:r>
    </w:p>
    <w:p w14:paraId="24A54407" w14:textId="77777777" w:rsidR="002423CC" w:rsidRPr="0049599A" w:rsidRDefault="002423CC" w:rsidP="002423CC">
      <w:pPr>
        <w:pStyle w:val="Mau"/>
        <w:keepNext w:val="0"/>
        <w:widowControl w:val="0"/>
        <w:spacing w:before="120" w:line="264" w:lineRule="auto"/>
        <w:jc w:val="center"/>
        <w:rPr>
          <w:rFonts w:ascii="Times New Roman" w:hAnsi="Times New Roman"/>
          <w:b w:val="0"/>
          <w:u w:val="none"/>
          <w:vertAlign w:val="superscript"/>
          <w:lang w:val="it-IT"/>
        </w:rPr>
      </w:pPr>
      <w:r w:rsidRPr="0049599A">
        <w:rPr>
          <w:rFonts w:ascii="Times New Roman" w:hAnsi="Times New Roman"/>
          <w:u w:val="none"/>
          <w:lang w:val="it-IT"/>
        </w:rPr>
        <w:t>THỎA THUẬN LIÊN DANH</w:t>
      </w:r>
      <w:r w:rsidRPr="0049599A">
        <w:rPr>
          <w:rFonts w:ascii="Times New Roman" w:hAnsi="Times New Roman"/>
          <w:u w:val="none"/>
          <w:vertAlign w:val="superscript"/>
          <w:lang w:val="it-IT"/>
        </w:rPr>
        <w:t>(1)</w:t>
      </w:r>
    </w:p>
    <w:p w14:paraId="732F8F97" w14:textId="77777777" w:rsidR="002423CC" w:rsidRPr="0049599A" w:rsidRDefault="002423CC" w:rsidP="002423CC">
      <w:pPr>
        <w:spacing w:before="120" w:after="120" w:line="264" w:lineRule="auto"/>
        <w:ind w:firstLine="567"/>
        <w:jc w:val="right"/>
        <w:rPr>
          <w:sz w:val="28"/>
          <w:szCs w:val="28"/>
          <w:lang w:val="it-IT"/>
        </w:rPr>
      </w:pPr>
      <w:r w:rsidRPr="0049599A">
        <w:rPr>
          <w:sz w:val="28"/>
          <w:szCs w:val="28"/>
          <w:lang w:val="it-IT"/>
        </w:rPr>
        <w:t>______</w:t>
      </w:r>
      <w:r w:rsidRPr="0049599A">
        <w:rPr>
          <w:sz w:val="28"/>
          <w:szCs w:val="28"/>
          <w:lang w:val="it-IT"/>
        </w:rPr>
        <w:tab/>
        <w:t xml:space="preserve">, ngày </w:t>
      </w:r>
      <w:r w:rsidRPr="0049599A">
        <w:rPr>
          <w:sz w:val="28"/>
          <w:szCs w:val="28"/>
          <w:u w:val="single"/>
          <w:lang w:val="it-IT"/>
        </w:rPr>
        <w:tab/>
      </w:r>
      <w:r w:rsidRPr="0049599A">
        <w:rPr>
          <w:sz w:val="28"/>
          <w:szCs w:val="28"/>
          <w:lang w:val="it-IT"/>
        </w:rPr>
        <w:t xml:space="preserve"> tháng </w:t>
      </w:r>
      <w:r w:rsidRPr="0049599A">
        <w:rPr>
          <w:sz w:val="28"/>
          <w:szCs w:val="28"/>
          <w:u w:val="single"/>
          <w:lang w:val="it-IT"/>
        </w:rPr>
        <w:tab/>
      </w:r>
      <w:r w:rsidRPr="0049599A">
        <w:rPr>
          <w:sz w:val="28"/>
          <w:szCs w:val="28"/>
          <w:lang w:val="it-IT"/>
        </w:rPr>
        <w:t xml:space="preserve"> năm </w:t>
      </w:r>
      <w:r w:rsidRPr="0049599A">
        <w:rPr>
          <w:sz w:val="28"/>
          <w:szCs w:val="28"/>
          <w:u w:val="single"/>
          <w:lang w:val="it-IT"/>
        </w:rPr>
        <w:tab/>
      </w:r>
      <w:r w:rsidRPr="0049599A">
        <w:rPr>
          <w:sz w:val="28"/>
          <w:szCs w:val="28"/>
          <w:u w:val="single"/>
          <w:lang w:val="it-IT"/>
        </w:rPr>
        <w:tab/>
      </w:r>
    </w:p>
    <w:p w14:paraId="02A485E7" w14:textId="77777777" w:rsidR="002423CC" w:rsidRPr="0049599A" w:rsidRDefault="002423CC" w:rsidP="002423CC">
      <w:pPr>
        <w:spacing w:before="120" w:after="120" w:line="264" w:lineRule="auto"/>
        <w:ind w:firstLine="567"/>
        <w:rPr>
          <w:sz w:val="28"/>
          <w:szCs w:val="28"/>
          <w:lang w:val="it-IT"/>
        </w:rPr>
      </w:pPr>
    </w:p>
    <w:p w14:paraId="7CB18DB6" w14:textId="77777777" w:rsidR="002423CC" w:rsidRPr="0049599A" w:rsidRDefault="002423CC" w:rsidP="002423CC">
      <w:pPr>
        <w:spacing w:before="120" w:after="120" w:line="264" w:lineRule="auto"/>
        <w:ind w:firstLine="567"/>
        <w:rPr>
          <w:i/>
          <w:sz w:val="28"/>
          <w:szCs w:val="28"/>
          <w:lang w:val="it-IT"/>
        </w:rPr>
      </w:pPr>
      <w:r w:rsidRPr="0049599A">
        <w:rPr>
          <w:sz w:val="28"/>
          <w:szCs w:val="28"/>
          <w:lang w:val="it-IT"/>
        </w:rPr>
        <w:t xml:space="preserve">Gói thầu: </w:t>
      </w:r>
      <w:r w:rsidRPr="0049599A">
        <w:rPr>
          <w:sz w:val="28"/>
          <w:szCs w:val="28"/>
          <w:u w:val="single"/>
          <w:lang w:val="it-IT"/>
        </w:rPr>
        <w:tab/>
      </w:r>
      <w:r w:rsidRPr="0049599A">
        <w:rPr>
          <w:i/>
          <w:sz w:val="28"/>
          <w:szCs w:val="28"/>
          <w:lang w:val="it-IT"/>
        </w:rPr>
        <w:t>[ghi tên gói thầu]</w:t>
      </w:r>
    </w:p>
    <w:p w14:paraId="4296720F" w14:textId="77777777" w:rsidR="002423CC" w:rsidRPr="0049599A" w:rsidRDefault="002423CC" w:rsidP="002423CC">
      <w:pPr>
        <w:spacing w:before="120" w:after="120" w:line="264" w:lineRule="auto"/>
        <w:ind w:firstLine="567"/>
        <w:rPr>
          <w:sz w:val="28"/>
          <w:szCs w:val="28"/>
          <w:lang w:val="it-IT"/>
        </w:rPr>
      </w:pPr>
      <w:r w:rsidRPr="0049599A">
        <w:rPr>
          <w:sz w:val="28"/>
          <w:szCs w:val="28"/>
          <w:lang w:val="it-IT"/>
        </w:rPr>
        <w:t xml:space="preserve">Thuộc dự án: </w:t>
      </w:r>
      <w:r w:rsidRPr="0049599A">
        <w:rPr>
          <w:sz w:val="28"/>
          <w:szCs w:val="28"/>
          <w:u w:val="single"/>
          <w:lang w:val="it-IT"/>
        </w:rPr>
        <w:tab/>
        <w:t>____</w:t>
      </w:r>
      <w:r w:rsidRPr="0049599A">
        <w:rPr>
          <w:i/>
          <w:sz w:val="28"/>
          <w:szCs w:val="28"/>
          <w:lang w:val="it-IT"/>
        </w:rPr>
        <w:t>[ghi tên dự án]</w:t>
      </w:r>
    </w:p>
    <w:p w14:paraId="20A28C6F" w14:textId="77777777" w:rsidR="002423CC" w:rsidRPr="0049599A" w:rsidRDefault="002423CC" w:rsidP="002423CC">
      <w:pPr>
        <w:spacing w:before="120" w:after="120" w:line="264" w:lineRule="auto"/>
        <w:ind w:firstLine="567"/>
        <w:rPr>
          <w:i/>
          <w:sz w:val="28"/>
          <w:szCs w:val="28"/>
          <w:lang w:val="it-IT"/>
        </w:rPr>
      </w:pPr>
      <w:r w:rsidRPr="0049599A">
        <w:rPr>
          <w:sz w:val="28"/>
          <w:szCs w:val="28"/>
          <w:lang w:val="it-IT"/>
        </w:rPr>
        <w:t>Căn cứ</w:t>
      </w:r>
      <w:r w:rsidRPr="0049599A">
        <w:rPr>
          <w:i/>
          <w:sz w:val="28"/>
          <w:szCs w:val="28"/>
          <w:vertAlign w:val="superscript"/>
          <w:lang w:val="it-IT"/>
        </w:rPr>
        <w:t xml:space="preserve"> (</w:t>
      </w:r>
      <w:r w:rsidRPr="0049599A">
        <w:rPr>
          <w:sz w:val="28"/>
          <w:szCs w:val="28"/>
          <w:vertAlign w:val="superscript"/>
          <w:lang w:val="it-IT"/>
        </w:rPr>
        <w:t>2</w:t>
      </w:r>
      <w:r w:rsidRPr="0049599A">
        <w:rPr>
          <w:i/>
          <w:sz w:val="28"/>
          <w:szCs w:val="28"/>
          <w:vertAlign w:val="superscript"/>
          <w:lang w:val="it-IT"/>
        </w:rPr>
        <w:t>)</w:t>
      </w:r>
      <w:r w:rsidRPr="0049599A">
        <w:rPr>
          <w:sz w:val="28"/>
          <w:szCs w:val="28"/>
          <w:u w:val="single"/>
          <w:lang w:val="it-IT"/>
        </w:rPr>
        <w:tab/>
      </w:r>
      <w:r w:rsidRPr="0049599A">
        <w:rPr>
          <w:i/>
          <w:sz w:val="28"/>
          <w:szCs w:val="28"/>
          <w:lang w:val="it-IT"/>
        </w:rPr>
        <w:t>[Luật đấu thầu số 43/2013/QH13 ngày 26/11/2013 của Quốc hội];</w:t>
      </w:r>
    </w:p>
    <w:p w14:paraId="16F22FC8" w14:textId="77777777" w:rsidR="002423CC" w:rsidRPr="0049599A" w:rsidRDefault="002423CC" w:rsidP="002423CC">
      <w:pPr>
        <w:spacing w:before="120" w:after="120" w:line="264" w:lineRule="auto"/>
        <w:ind w:firstLine="567"/>
        <w:rPr>
          <w:sz w:val="28"/>
          <w:szCs w:val="28"/>
          <w:u w:val="single"/>
          <w:lang w:val="it-IT"/>
        </w:rPr>
      </w:pPr>
      <w:r w:rsidRPr="0049599A">
        <w:rPr>
          <w:sz w:val="28"/>
          <w:szCs w:val="28"/>
          <w:lang w:val="it-IT"/>
        </w:rPr>
        <w:t>Căn cứ</w:t>
      </w:r>
      <w:r w:rsidRPr="0049599A">
        <w:rPr>
          <w:sz w:val="28"/>
          <w:szCs w:val="28"/>
          <w:vertAlign w:val="superscript"/>
          <w:lang w:val="it-IT"/>
        </w:rPr>
        <w:t>(2)</w:t>
      </w:r>
      <w:r w:rsidRPr="0049599A">
        <w:rPr>
          <w:sz w:val="28"/>
          <w:szCs w:val="28"/>
          <w:u w:val="single"/>
          <w:lang w:val="it-IT"/>
        </w:rPr>
        <w:tab/>
      </w:r>
      <w:r w:rsidRPr="0049599A">
        <w:rPr>
          <w:i/>
          <w:sz w:val="28"/>
          <w:szCs w:val="28"/>
          <w:lang w:val="it-IT"/>
        </w:rPr>
        <w:t>[Nghị định số 63/2014/NĐ-CP ngày 26/6/2014 của Chính phủ về hướng dẫn thi hành Luật đấu thầu về lựa chọn nhà thầu];</w:t>
      </w:r>
    </w:p>
    <w:p w14:paraId="641FBAA2" w14:textId="77777777" w:rsidR="002423CC" w:rsidRPr="0049599A" w:rsidRDefault="002423CC" w:rsidP="002423CC">
      <w:pPr>
        <w:spacing w:before="120" w:after="120" w:line="264" w:lineRule="auto"/>
        <w:ind w:firstLine="567"/>
        <w:rPr>
          <w:sz w:val="28"/>
          <w:szCs w:val="28"/>
          <w:u w:val="single"/>
          <w:lang w:val="it-IT"/>
        </w:rPr>
      </w:pPr>
      <w:r w:rsidRPr="0049599A">
        <w:rPr>
          <w:sz w:val="28"/>
          <w:szCs w:val="28"/>
          <w:lang w:val="it-IT"/>
        </w:rPr>
        <w:t>Căn cứ E-HSMT _____</w:t>
      </w:r>
      <w:r w:rsidRPr="0049599A">
        <w:rPr>
          <w:i/>
          <w:sz w:val="28"/>
          <w:szCs w:val="28"/>
          <w:lang w:val="it-IT"/>
        </w:rPr>
        <w:t>[ghi tên gói thầu]</w:t>
      </w:r>
      <w:r w:rsidRPr="0049599A">
        <w:rPr>
          <w:sz w:val="28"/>
          <w:szCs w:val="28"/>
          <w:lang w:val="it-IT"/>
        </w:rPr>
        <w:t xml:space="preserve"> ngày ___ tháng ____ năm ____</w:t>
      </w:r>
      <w:r w:rsidRPr="0049599A">
        <w:rPr>
          <w:i/>
          <w:sz w:val="28"/>
          <w:szCs w:val="28"/>
          <w:lang w:val="it-IT"/>
        </w:rPr>
        <w:t>[ngày được ghi trên E-HSMT];</w:t>
      </w:r>
    </w:p>
    <w:p w14:paraId="3047D4C9" w14:textId="77777777" w:rsidR="002423CC" w:rsidRPr="0049599A" w:rsidRDefault="002423CC" w:rsidP="002423CC">
      <w:pPr>
        <w:spacing w:before="120" w:after="120" w:line="264" w:lineRule="auto"/>
        <w:ind w:firstLine="567"/>
        <w:rPr>
          <w:sz w:val="28"/>
          <w:szCs w:val="28"/>
          <w:lang w:val="it-IT"/>
        </w:rPr>
      </w:pPr>
      <w:r w:rsidRPr="0049599A">
        <w:rPr>
          <w:sz w:val="28"/>
          <w:szCs w:val="28"/>
          <w:lang w:val="it-IT"/>
        </w:rPr>
        <w:t>Chúng tôi, đại diện cho các bên ký thỏa thuận liên danh, gồm có:</w:t>
      </w:r>
    </w:p>
    <w:p w14:paraId="4EBAE721" w14:textId="77777777" w:rsidR="002423CC" w:rsidRPr="0049599A" w:rsidRDefault="002423CC" w:rsidP="002423CC">
      <w:pPr>
        <w:spacing w:before="120" w:after="120" w:line="264" w:lineRule="auto"/>
        <w:ind w:firstLine="567"/>
        <w:rPr>
          <w:sz w:val="28"/>
          <w:szCs w:val="28"/>
          <w:lang w:val="sv-SE"/>
        </w:rPr>
      </w:pPr>
      <w:r w:rsidRPr="0049599A">
        <w:rPr>
          <w:b/>
          <w:sz w:val="28"/>
          <w:szCs w:val="28"/>
          <w:lang w:val="sv-SE"/>
        </w:rPr>
        <w:t>Tên thành viên liên danh</w:t>
      </w:r>
      <w:r w:rsidRPr="0049599A">
        <w:rPr>
          <w:sz w:val="28"/>
          <w:szCs w:val="28"/>
          <w:lang w:val="it-IT"/>
        </w:rPr>
        <w:t>____</w:t>
      </w:r>
      <w:r w:rsidRPr="0049599A">
        <w:rPr>
          <w:i/>
          <w:sz w:val="28"/>
          <w:szCs w:val="28"/>
          <w:lang w:val="sv-SE"/>
        </w:rPr>
        <w:t>[ghi tên từng thành viên liên danh]</w:t>
      </w:r>
    </w:p>
    <w:p w14:paraId="7341BB18"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 xml:space="preserve">Đại diện là ông/bà: </w:t>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p>
    <w:p w14:paraId="3BB38D51"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 xml:space="preserve">Chức vụ: </w:t>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p>
    <w:p w14:paraId="7241312B"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 xml:space="preserve">Địa chỉ: </w:t>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p>
    <w:p w14:paraId="4A08292B"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 xml:space="preserve">Điện thoại: </w:t>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p>
    <w:p w14:paraId="36203BDA" w14:textId="77777777" w:rsidR="002423CC" w:rsidRPr="0049599A" w:rsidRDefault="002423CC" w:rsidP="002423CC">
      <w:pPr>
        <w:spacing w:before="120" w:after="120" w:line="264" w:lineRule="auto"/>
        <w:ind w:firstLine="567"/>
        <w:rPr>
          <w:sz w:val="28"/>
          <w:szCs w:val="28"/>
          <w:lang w:val="fr-FR"/>
        </w:rPr>
      </w:pPr>
      <w:proofErr w:type="gramStart"/>
      <w:r w:rsidRPr="0049599A">
        <w:rPr>
          <w:sz w:val="28"/>
          <w:szCs w:val="28"/>
          <w:lang w:val="fr-FR"/>
        </w:rPr>
        <w:t>Fax:</w:t>
      </w:r>
      <w:proofErr w:type="gramEnd"/>
      <w:r w:rsidRPr="0049599A">
        <w:rPr>
          <w:sz w:val="28"/>
          <w:szCs w:val="28"/>
          <w:lang w:val="fr-FR"/>
        </w:rPr>
        <w:t xml:space="preserve"> </w:t>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p>
    <w:p w14:paraId="0DA4DCE3" w14:textId="77777777" w:rsidR="002423CC" w:rsidRPr="0049599A" w:rsidRDefault="002423CC" w:rsidP="002423CC">
      <w:pPr>
        <w:spacing w:before="120" w:after="120" w:line="264" w:lineRule="auto"/>
        <w:ind w:firstLine="567"/>
        <w:rPr>
          <w:sz w:val="28"/>
          <w:szCs w:val="28"/>
          <w:lang w:val="fr-FR"/>
        </w:rPr>
      </w:pPr>
      <w:proofErr w:type="gramStart"/>
      <w:r w:rsidRPr="0049599A">
        <w:rPr>
          <w:sz w:val="28"/>
          <w:szCs w:val="28"/>
          <w:lang w:val="fr-FR"/>
        </w:rPr>
        <w:t>E-mail:</w:t>
      </w:r>
      <w:proofErr w:type="gramEnd"/>
      <w:r w:rsidRPr="0049599A">
        <w:rPr>
          <w:sz w:val="28"/>
          <w:szCs w:val="28"/>
          <w:lang w:val="fr-FR"/>
        </w:rPr>
        <w:t xml:space="preserve"> </w:t>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p>
    <w:p w14:paraId="08BA96E8" w14:textId="77777777" w:rsidR="002423CC" w:rsidRPr="0049599A" w:rsidRDefault="002423CC" w:rsidP="002423CC">
      <w:pPr>
        <w:spacing w:before="120" w:after="120" w:line="264" w:lineRule="auto"/>
        <w:ind w:firstLine="567"/>
        <w:rPr>
          <w:sz w:val="28"/>
          <w:szCs w:val="28"/>
          <w:lang w:val="fr-FR"/>
        </w:rPr>
      </w:pPr>
      <w:r w:rsidRPr="0049599A">
        <w:rPr>
          <w:sz w:val="28"/>
          <w:szCs w:val="28"/>
          <w:lang w:val="fr-FR"/>
        </w:rPr>
        <w:t xml:space="preserve">Tài </w:t>
      </w:r>
      <w:proofErr w:type="gramStart"/>
      <w:r w:rsidRPr="0049599A">
        <w:rPr>
          <w:sz w:val="28"/>
          <w:szCs w:val="28"/>
          <w:lang w:val="fr-FR"/>
        </w:rPr>
        <w:t>khoản:</w:t>
      </w:r>
      <w:proofErr w:type="gramEnd"/>
      <w:r w:rsidRPr="0049599A">
        <w:rPr>
          <w:sz w:val="28"/>
          <w:szCs w:val="28"/>
          <w:lang w:val="fr-FR"/>
        </w:rPr>
        <w:t xml:space="preserve"> </w:t>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r w:rsidRPr="0049599A">
        <w:rPr>
          <w:sz w:val="28"/>
          <w:szCs w:val="28"/>
          <w:u w:val="single"/>
          <w:lang w:val="fr-FR"/>
        </w:rPr>
        <w:tab/>
      </w:r>
    </w:p>
    <w:p w14:paraId="793BFCB9"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 xml:space="preserve">Mã số thuế: </w:t>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r w:rsidRPr="0049599A">
        <w:rPr>
          <w:sz w:val="28"/>
          <w:szCs w:val="28"/>
          <w:u w:val="single"/>
          <w:lang w:val="sv-SE"/>
        </w:rPr>
        <w:tab/>
      </w:r>
    </w:p>
    <w:p w14:paraId="0D5B3920"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 xml:space="preserve">Giấy ủy quyền số </w:t>
      </w:r>
      <w:r w:rsidRPr="0049599A">
        <w:rPr>
          <w:sz w:val="28"/>
          <w:szCs w:val="28"/>
          <w:u w:val="single"/>
          <w:lang w:val="sv-SE"/>
        </w:rPr>
        <w:tab/>
      </w:r>
      <w:r w:rsidRPr="0049599A">
        <w:rPr>
          <w:sz w:val="28"/>
          <w:szCs w:val="28"/>
          <w:lang w:val="sv-SE"/>
        </w:rPr>
        <w:t>ngày</w:t>
      </w:r>
      <w:r w:rsidRPr="0049599A">
        <w:rPr>
          <w:sz w:val="28"/>
          <w:szCs w:val="28"/>
          <w:u w:val="single"/>
          <w:lang w:val="sv-SE"/>
        </w:rPr>
        <w:tab/>
      </w:r>
      <w:r w:rsidRPr="0049599A">
        <w:rPr>
          <w:sz w:val="28"/>
          <w:szCs w:val="28"/>
          <w:lang w:val="sv-SE"/>
        </w:rPr>
        <w:t>__tháng____ năm ___</w:t>
      </w:r>
      <w:r w:rsidRPr="0049599A">
        <w:rPr>
          <w:i/>
          <w:sz w:val="28"/>
          <w:szCs w:val="28"/>
          <w:lang w:val="sv-SE"/>
        </w:rPr>
        <w:t>(trường hợp được ủy quyền)</w:t>
      </w:r>
      <w:r w:rsidRPr="0049599A">
        <w:rPr>
          <w:sz w:val="28"/>
          <w:szCs w:val="28"/>
          <w:lang w:val="sv-SE"/>
        </w:rPr>
        <w:t>.</w:t>
      </w:r>
    </w:p>
    <w:p w14:paraId="7FAB3419" w14:textId="77777777" w:rsidR="002423CC" w:rsidRPr="0049599A" w:rsidRDefault="002423CC" w:rsidP="002423CC">
      <w:pPr>
        <w:spacing w:before="120" w:after="120" w:line="21" w:lineRule="atLeast"/>
        <w:ind w:firstLine="567"/>
        <w:rPr>
          <w:sz w:val="28"/>
          <w:szCs w:val="28"/>
          <w:lang w:val="sv-SE"/>
        </w:rPr>
      </w:pPr>
      <w:r w:rsidRPr="0049599A">
        <w:rPr>
          <w:sz w:val="28"/>
          <w:szCs w:val="28"/>
          <w:lang w:val="sv-SE"/>
        </w:rPr>
        <w:t>Các bên (sau đây gọi là thành viên) thống nhất ký kết thỏa thuận liên danh với các nội dung sau:</w:t>
      </w:r>
    </w:p>
    <w:p w14:paraId="65FA9B1D" w14:textId="77777777" w:rsidR="002423CC" w:rsidRPr="0049599A" w:rsidRDefault="002423CC" w:rsidP="002423CC">
      <w:pPr>
        <w:spacing w:before="120" w:after="120" w:line="21" w:lineRule="atLeast"/>
        <w:ind w:firstLine="567"/>
        <w:rPr>
          <w:b/>
          <w:sz w:val="28"/>
          <w:szCs w:val="28"/>
          <w:lang w:val="sv-SE"/>
        </w:rPr>
      </w:pPr>
      <w:r w:rsidRPr="0049599A">
        <w:rPr>
          <w:sz w:val="28"/>
          <w:szCs w:val="28"/>
          <w:lang w:val="sv-SE"/>
        </w:rPr>
        <w:tab/>
      </w:r>
      <w:r w:rsidRPr="0049599A">
        <w:rPr>
          <w:b/>
          <w:sz w:val="28"/>
          <w:szCs w:val="28"/>
          <w:lang w:val="sv-SE"/>
        </w:rPr>
        <w:t>Điều 1. Nguyên tắc chung</w:t>
      </w:r>
    </w:p>
    <w:p w14:paraId="5A1DA770" w14:textId="77777777" w:rsidR="002423CC" w:rsidRPr="0049599A" w:rsidRDefault="002423CC" w:rsidP="002423CC">
      <w:pPr>
        <w:spacing w:before="120" w:after="120" w:line="21" w:lineRule="atLeast"/>
        <w:ind w:firstLine="567"/>
        <w:rPr>
          <w:sz w:val="28"/>
          <w:szCs w:val="28"/>
          <w:lang w:val="sv-SE"/>
        </w:rPr>
      </w:pPr>
      <w:r w:rsidRPr="0049599A">
        <w:rPr>
          <w:sz w:val="28"/>
          <w:szCs w:val="28"/>
          <w:lang w:val="sv-SE"/>
        </w:rPr>
        <w:tab/>
        <w:t>1. Các thành viên tự nguyện hình thành liên danh để tham dự thầu gói thầu____</w:t>
      </w:r>
      <w:r w:rsidRPr="0049599A">
        <w:rPr>
          <w:i/>
          <w:sz w:val="28"/>
          <w:szCs w:val="28"/>
          <w:lang w:val="sv-SE"/>
        </w:rPr>
        <w:t>[ghi tên gói thầu]</w:t>
      </w:r>
      <w:r w:rsidRPr="0049599A">
        <w:rPr>
          <w:sz w:val="28"/>
          <w:szCs w:val="28"/>
          <w:lang w:val="sv-SE"/>
        </w:rPr>
        <w:t xml:space="preserve"> thuộc dự án ____ </w:t>
      </w:r>
      <w:r w:rsidRPr="0049599A">
        <w:rPr>
          <w:i/>
          <w:sz w:val="28"/>
          <w:szCs w:val="28"/>
          <w:lang w:val="sv-SE"/>
        </w:rPr>
        <w:t>ghi tên dự án]</w:t>
      </w:r>
      <w:r w:rsidRPr="0049599A">
        <w:rPr>
          <w:sz w:val="28"/>
          <w:szCs w:val="28"/>
          <w:lang w:val="sv-SE"/>
        </w:rPr>
        <w:t>.</w:t>
      </w:r>
    </w:p>
    <w:p w14:paraId="3EAD4FDA" w14:textId="77777777" w:rsidR="002423CC" w:rsidRPr="0049599A" w:rsidRDefault="002423CC" w:rsidP="002423CC">
      <w:pPr>
        <w:spacing w:before="120" w:after="120" w:line="21" w:lineRule="atLeast"/>
        <w:ind w:firstLine="567"/>
        <w:rPr>
          <w:sz w:val="28"/>
          <w:szCs w:val="28"/>
          <w:lang w:val="sv-SE"/>
        </w:rPr>
      </w:pPr>
      <w:r w:rsidRPr="0049599A">
        <w:rPr>
          <w:sz w:val="28"/>
          <w:szCs w:val="28"/>
          <w:lang w:val="sv-SE"/>
        </w:rPr>
        <w:tab/>
        <w:t>2. Các thành viên thống nhất tên gọi của liên danh cho mọi giao dịch liên quan đến gói thầu này là: ____</w:t>
      </w:r>
      <w:r w:rsidRPr="0049599A">
        <w:rPr>
          <w:i/>
          <w:sz w:val="28"/>
          <w:szCs w:val="28"/>
          <w:lang w:val="sv-SE"/>
        </w:rPr>
        <w:t>[ghi tên của liên danh theo thỏa thuận]</w:t>
      </w:r>
      <w:r w:rsidRPr="0049599A">
        <w:rPr>
          <w:sz w:val="28"/>
          <w:szCs w:val="28"/>
          <w:lang w:val="sv-SE"/>
        </w:rPr>
        <w:t>.</w:t>
      </w:r>
    </w:p>
    <w:p w14:paraId="19DD21B5"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ab/>
        <w:t xml:space="preserve">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w:t>
      </w:r>
      <w:r w:rsidRPr="0049599A">
        <w:rPr>
          <w:sz w:val="28"/>
          <w:szCs w:val="28"/>
          <w:lang w:val="sv-SE"/>
        </w:rPr>
        <w:lastRenderedPageBreak/>
        <w:t>định trong hợp đồng. Trường hợp thành viên của liên danh từ chối hoàn thành trách nhiệm riêng của mình như đã thỏa thuận thì thành viên đó bị xử lý như sau:</w:t>
      </w:r>
    </w:p>
    <w:p w14:paraId="5362E97B" w14:textId="77777777" w:rsidR="002423CC" w:rsidRPr="0049599A" w:rsidRDefault="002423CC" w:rsidP="002423CC">
      <w:pPr>
        <w:spacing w:before="120" w:after="120" w:line="264" w:lineRule="auto"/>
        <w:ind w:firstLine="567"/>
        <w:rPr>
          <w:i/>
          <w:sz w:val="28"/>
          <w:szCs w:val="28"/>
          <w:lang w:val="sv-SE"/>
        </w:rPr>
      </w:pPr>
      <w:r w:rsidRPr="0049599A">
        <w:rPr>
          <w:i/>
          <w:sz w:val="28"/>
          <w:szCs w:val="28"/>
          <w:lang w:val="sv-SE"/>
        </w:rPr>
        <w:t>- Bồi thường thiệt hại cho các bên trong liên danh;</w:t>
      </w:r>
    </w:p>
    <w:p w14:paraId="14A3ED87" w14:textId="77777777" w:rsidR="002423CC" w:rsidRPr="0049599A" w:rsidRDefault="002423CC" w:rsidP="002423CC">
      <w:pPr>
        <w:spacing w:before="120" w:after="120" w:line="264" w:lineRule="auto"/>
        <w:ind w:firstLine="567"/>
        <w:rPr>
          <w:i/>
          <w:sz w:val="28"/>
          <w:szCs w:val="28"/>
          <w:lang w:val="sv-SE"/>
        </w:rPr>
      </w:pPr>
      <w:r w:rsidRPr="0049599A">
        <w:rPr>
          <w:i/>
          <w:sz w:val="28"/>
          <w:szCs w:val="28"/>
          <w:lang w:val="sv-SE"/>
        </w:rPr>
        <w:t>- Bồi thường thiệt hại cho Chủ đầu tư theo quy định nêu trong hợp đồng;</w:t>
      </w:r>
    </w:p>
    <w:p w14:paraId="6FDBFF59" w14:textId="77777777" w:rsidR="002423CC" w:rsidRPr="0049599A" w:rsidRDefault="002423CC" w:rsidP="002423CC">
      <w:pPr>
        <w:spacing w:before="120" w:after="120" w:line="264" w:lineRule="auto"/>
        <w:ind w:firstLine="567"/>
        <w:rPr>
          <w:sz w:val="28"/>
          <w:szCs w:val="28"/>
          <w:lang w:val="sv-SE"/>
        </w:rPr>
      </w:pPr>
      <w:r w:rsidRPr="0049599A">
        <w:rPr>
          <w:i/>
          <w:sz w:val="28"/>
          <w:szCs w:val="28"/>
          <w:lang w:val="sv-SE"/>
        </w:rPr>
        <w:t xml:space="preserve">- Hình thức xử lý khác </w:t>
      </w:r>
      <w:r w:rsidRPr="0049599A">
        <w:rPr>
          <w:sz w:val="28"/>
          <w:szCs w:val="28"/>
          <w:lang w:val="sv-SE"/>
        </w:rPr>
        <w:t>____</w:t>
      </w:r>
      <w:r w:rsidRPr="0049599A">
        <w:rPr>
          <w:i/>
          <w:sz w:val="28"/>
          <w:szCs w:val="28"/>
          <w:lang w:val="sv-SE"/>
        </w:rPr>
        <w:t>[ghi rõ hình thức xử lý khác].</w:t>
      </w:r>
    </w:p>
    <w:p w14:paraId="65DFF915" w14:textId="77777777" w:rsidR="002423CC" w:rsidRPr="0049599A" w:rsidRDefault="002423CC" w:rsidP="002423CC">
      <w:pPr>
        <w:spacing w:before="120" w:after="120" w:line="264" w:lineRule="auto"/>
        <w:ind w:firstLine="567"/>
        <w:rPr>
          <w:b/>
          <w:sz w:val="28"/>
          <w:szCs w:val="28"/>
          <w:lang w:val="sv-SE"/>
        </w:rPr>
      </w:pPr>
      <w:r w:rsidRPr="0049599A">
        <w:rPr>
          <w:b/>
          <w:sz w:val="28"/>
          <w:szCs w:val="28"/>
          <w:lang w:val="sv-SE"/>
        </w:rPr>
        <w:t xml:space="preserve">Điều 2. Phân công trách nhiệm </w:t>
      </w:r>
    </w:p>
    <w:p w14:paraId="5C638F4A"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Các thành viên thống nhất phân công trách nhiệm để thực hiện gói thầu ____</w:t>
      </w:r>
      <w:r w:rsidRPr="0049599A">
        <w:rPr>
          <w:i/>
          <w:sz w:val="28"/>
          <w:szCs w:val="28"/>
          <w:lang w:val="sv-SE"/>
        </w:rPr>
        <w:t>[ghi tên gói thầu]</w:t>
      </w:r>
      <w:r w:rsidRPr="0049599A">
        <w:rPr>
          <w:sz w:val="28"/>
          <w:szCs w:val="28"/>
          <w:lang w:val="sv-SE"/>
        </w:rPr>
        <w:t xml:space="preserve"> thuộc dự án ____</w:t>
      </w:r>
      <w:r w:rsidRPr="0049599A">
        <w:rPr>
          <w:i/>
          <w:sz w:val="28"/>
          <w:szCs w:val="28"/>
          <w:lang w:val="sv-SE"/>
        </w:rPr>
        <w:t xml:space="preserve">[ghi tên dự án] </w:t>
      </w:r>
      <w:r w:rsidRPr="0049599A">
        <w:rPr>
          <w:sz w:val="28"/>
          <w:szCs w:val="28"/>
          <w:lang w:val="sv-SE"/>
        </w:rPr>
        <w:t xml:space="preserve">đối với từng thành viên như sau: </w:t>
      </w:r>
    </w:p>
    <w:p w14:paraId="727D02F7" w14:textId="77777777" w:rsidR="002423CC" w:rsidRPr="0049599A" w:rsidRDefault="002423CC" w:rsidP="002423CC">
      <w:pPr>
        <w:spacing w:before="120" w:after="120" w:line="264" w:lineRule="auto"/>
        <w:ind w:firstLine="567"/>
        <w:rPr>
          <w:b/>
          <w:sz w:val="28"/>
          <w:szCs w:val="28"/>
          <w:lang w:val="sv-SE"/>
        </w:rPr>
      </w:pPr>
      <w:r w:rsidRPr="0049599A">
        <w:rPr>
          <w:sz w:val="28"/>
          <w:szCs w:val="28"/>
          <w:lang w:val="sv-SE"/>
        </w:rPr>
        <w:t xml:space="preserve">1. Thành viên đứng đầu liên danh: </w:t>
      </w:r>
    </w:p>
    <w:p w14:paraId="40E7ABF3" w14:textId="77777777" w:rsidR="002423CC" w:rsidRPr="0049599A" w:rsidRDefault="002423CC" w:rsidP="002423CC">
      <w:pPr>
        <w:spacing w:before="120" w:after="120" w:line="264" w:lineRule="auto"/>
        <w:ind w:firstLine="567"/>
        <w:rPr>
          <w:sz w:val="28"/>
          <w:szCs w:val="28"/>
          <w:lang w:val="sv-SE"/>
        </w:rPr>
      </w:pPr>
      <w:r w:rsidRPr="0049599A">
        <w:rPr>
          <w:sz w:val="28"/>
          <w:szCs w:val="28"/>
          <w:lang w:val="sv-SE"/>
        </w:rPr>
        <w:t>Các bên nhất trí ủy quyền cho ____</w:t>
      </w:r>
      <w:r w:rsidRPr="0049599A">
        <w:rPr>
          <w:i/>
          <w:sz w:val="28"/>
          <w:szCs w:val="28"/>
          <w:lang w:val="sv-SE"/>
        </w:rPr>
        <w:t>[ghi tên một bên]</w:t>
      </w:r>
      <w:r w:rsidRPr="0049599A">
        <w:rPr>
          <w:sz w:val="28"/>
          <w:szCs w:val="28"/>
          <w:lang w:val="sv-SE"/>
        </w:rPr>
        <w:t xml:space="preserve"> làm thành viên đứng đầu liên danh, đại diện cho liên danh trong những phần việc sau</w:t>
      </w:r>
      <w:r w:rsidRPr="0049599A">
        <w:rPr>
          <w:sz w:val="28"/>
          <w:szCs w:val="28"/>
          <w:vertAlign w:val="superscript"/>
          <w:lang w:val="sv-SE"/>
        </w:rPr>
        <w:t>(3)</w:t>
      </w:r>
      <w:r w:rsidRPr="0049599A">
        <w:rPr>
          <w:sz w:val="28"/>
          <w:szCs w:val="28"/>
          <w:lang w:val="sv-SE"/>
        </w:rPr>
        <w:t>:</w:t>
      </w:r>
    </w:p>
    <w:p w14:paraId="12BC6A9D" w14:textId="77777777" w:rsidR="002423CC" w:rsidRPr="0049599A" w:rsidRDefault="002423CC" w:rsidP="002423CC">
      <w:pPr>
        <w:spacing w:before="120" w:after="120" w:line="264" w:lineRule="auto"/>
        <w:ind w:firstLine="567"/>
        <w:rPr>
          <w:i/>
          <w:sz w:val="28"/>
          <w:szCs w:val="28"/>
          <w:lang w:val="sv-SE"/>
        </w:rPr>
      </w:pPr>
      <w:r w:rsidRPr="0049599A">
        <w:rPr>
          <w:i/>
          <w:sz w:val="28"/>
          <w:szCs w:val="28"/>
          <w:lang w:val="sv-SE"/>
        </w:rPr>
        <w:t>[-Ký các văn bản, tài liệu để giao dịch với Bên mời thầu trong quá trình tham dự thầu, kể cả văn bản đề nghị làm rõ E-HSMT và văn bản giải trình, làm rõ E-HSDT hoặc văn bản đề nghị rút E-HSDT;</w:t>
      </w:r>
    </w:p>
    <w:p w14:paraId="6152BAA3" w14:textId="77777777" w:rsidR="002423CC" w:rsidRPr="0049599A" w:rsidRDefault="002423CC" w:rsidP="002423CC">
      <w:pPr>
        <w:pStyle w:val="BodyTextIndent"/>
        <w:spacing w:before="120" w:line="264" w:lineRule="auto"/>
        <w:ind w:left="0" w:firstLine="567"/>
        <w:rPr>
          <w:i/>
          <w:sz w:val="28"/>
          <w:szCs w:val="28"/>
          <w:lang w:val="sv-SE"/>
        </w:rPr>
      </w:pPr>
      <w:r w:rsidRPr="0049599A">
        <w:rPr>
          <w:i/>
          <w:sz w:val="28"/>
          <w:szCs w:val="28"/>
          <w:lang w:val="sv-SE"/>
        </w:rPr>
        <w:t>- Thực hiện bảo đảm dự thầu cho cả liên danh;</w:t>
      </w:r>
    </w:p>
    <w:p w14:paraId="3DCEE27F" w14:textId="77777777" w:rsidR="002423CC" w:rsidRPr="0049599A" w:rsidRDefault="002423CC" w:rsidP="002423CC">
      <w:pPr>
        <w:pStyle w:val="BodyTextIndent"/>
        <w:tabs>
          <w:tab w:val="left" w:pos="851"/>
        </w:tabs>
        <w:spacing w:before="120" w:line="264" w:lineRule="auto"/>
        <w:ind w:left="0" w:firstLine="567"/>
        <w:rPr>
          <w:i/>
          <w:sz w:val="28"/>
          <w:szCs w:val="28"/>
          <w:lang w:val="sv-SE"/>
        </w:rPr>
      </w:pPr>
      <w:r w:rsidRPr="0049599A">
        <w:rPr>
          <w:i/>
          <w:sz w:val="28"/>
          <w:szCs w:val="28"/>
          <w:lang w:val="sv-SE"/>
        </w:rPr>
        <w:t>- Tham gia quá trình thương thảo, hoàn thiện hợp đồng;</w:t>
      </w:r>
    </w:p>
    <w:p w14:paraId="44D3EF76" w14:textId="77777777" w:rsidR="002423CC" w:rsidRPr="0049599A" w:rsidRDefault="002423CC" w:rsidP="002423CC">
      <w:pPr>
        <w:pStyle w:val="BodyTextIndent"/>
        <w:tabs>
          <w:tab w:val="left" w:pos="851"/>
        </w:tabs>
        <w:spacing w:before="120" w:line="264" w:lineRule="auto"/>
        <w:ind w:left="0" w:firstLine="567"/>
        <w:rPr>
          <w:i/>
          <w:sz w:val="28"/>
          <w:szCs w:val="28"/>
          <w:lang w:val="sv-SE"/>
        </w:rPr>
      </w:pPr>
      <w:r w:rsidRPr="0049599A">
        <w:rPr>
          <w:i/>
          <w:sz w:val="28"/>
          <w:szCs w:val="28"/>
          <w:lang w:val="sv-SE"/>
        </w:rPr>
        <w:t>- Ký đơn kiến nghị trong trường hợp nhà thầu có kiến nghị;</w:t>
      </w:r>
    </w:p>
    <w:p w14:paraId="11966D18" w14:textId="77777777" w:rsidR="002423CC" w:rsidRPr="0049599A" w:rsidRDefault="002423CC" w:rsidP="002423CC">
      <w:pPr>
        <w:tabs>
          <w:tab w:val="left" w:pos="1080"/>
        </w:tabs>
        <w:spacing w:before="120" w:after="120" w:line="264" w:lineRule="auto"/>
        <w:ind w:firstLine="567"/>
        <w:rPr>
          <w:i/>
          <w:sz w:val="28"/>
          <w:szCs w:val="28"/>
          <w:lang w:val="sv-SE"/>
        </w:rPr>
      </w:pPr>
      <w:r w:rsidRPr="0049599A">
        <w:rPr>
          <w:sz w:val="28"/>
          <w:szCs w:val="28"/>
          <w:lang w:val="sv-SE"/>
        </w:rPr>
        <w:t xml:space="preserve">- </w:t>
      </w:r>
      <w:r w:rsidRPr="0049599A">
        <w:rPr>
          <w:i/>
          <w:sz w:val="28"/>
          <w:szCs w:val="28"/>
          <w:lang w:val="sv-SE"/>
        </w:rPr>
        <w:t xml:space="preserve">Các công việc khác trừ việc ký kết hợp đồng </w:t>
      </w:r>
      <w:r w:rsidRPr="0049599A">
        <w:rPr>
          <w:sz w:val="28"/>
          <w:szCs w:val="28"/>
          <w:lang w:val="sv-SE"/>
        </w:rPr>
        <w:t>____</w:t>
      </w:r>
      <w:r w:rsidRPr="0049599A">
        <w:rPr>
          <w:i/>
          <w:sz w:val="28"/>
          <w:szCs w:val="28"/>
          <w:lang w:val="sv-SE"/>
        </w:rPr>
        <w:t xml:space="preserve"> [ghi rõ nội dung các công việc khác (nếu có)].</w:t>
      </w:r>
    </w:p>
    <w:p w14:paraId="52E3E26C" w14:textId="77777777" w:rsidR="00DC7529" w:rsidRPr="0049599A" w:rsidRDefault="00DC7529" w:rsidP="002423CC">
      <w:pPr>
        <w:tabs>
          <w:tab w:val="left" w:pos="1080"/>
        </w:tabs>
        <w:spacing w:before="120" w:after="120" w:line="264" w:lineRule="auto"/>
        <w:ind w:firstLine="567"/>
        <w:rPr>
          <w:i/>
          <w:sz w:val="28"/>
          <w:szCs w:val="28"/>
          <w:lang w:val="sv-SE"/>
        </w:rPr>
      </w:pPr>
      <w:r w:rsidRPr="0049599A">
        <w:rPr>
          <w:sz w:val="28"/>
          <w:szCs w:val="28"/>
          <w:lang w:val="sv-SE"/>
        </w:rPr>
        <w:t xml:space="preserve">2. Thành viên sử dụng chứng thư số để tham dự thầu là: ____ </w:t>
      </w:r>
      <w:r w:rsidRPr="0049599A">
        <w:rPr>
          <w:i/>
          <w:sz w:val="28"/>
          <w:szCs w:val="28"/>
          <w:lang w:val="sv-SE"/>
        </w:rPr>
        <w:t>[ghi tên thành viên được phân công sử dụng chứng thư số].</w:t>
      </w:r>
    </w:p>
    <w:p w14:paraId="0B7225A0" w14:textId="77777777" w:rsidR="002423CC" w:rsidRPr="0049599A" w:rsidRDefault="00DC7529" w:rsidP="002423CC">
      <w:pPr>
        <w:spacing w:before="120" w:after="120" w:line="264" w:lineRule="auto"/>
        <w:ind w:firstLine="567"/>
        <w:rPr>
          <w:i/>
          <w:spacing w:val="-4"/>
          <w:sz w:val="20"/>
          <w:szCs w:val="28"/>
          <w:lang w:val="sv-SE"/>
        </w:rPr>
      </w:pPr>
      <w:r w:rsidRPr="0049599A">
        <w:rPr>
          <w:spacing w:val="-4"/>
          <w:sz w:val="28"/>
          <w:szCs w:val="28"/>
          <w:lang w:val="sv-SE"/>
        </w:rPr>
        <w:t>3</w:t>
      </w:r>
      <w:r w:rsidR="002423CC" w:rsidRPr="0049599A">
        <w:rPr>
          <w:spacing w:val="-4"/>
          <w:sz w:val="28"/>
          <w:szCs w:val="28"/>
          <w:lang w:val="sv-SE"/>
        </w:rPr>
        <w:t xml:space="preserve">. Các thành viên trong liên danh thỏa thuận phân công trách nhiệm thực hiện công việc theo bảng dưới đây </w:t>
      </w:r>
      <w:r w:rsidR="002423CC" w:rsidRPr="0049599A">
        <w:rPr>
          <w:spacing w:val="-4"/>
          <w:sz w:val="28"/>
          <w:szCs w:val="28"/>
          <w:vertAlign w:val="superscript"/>
          <w:lang w:val="sv-SE"/>
        </w:rPr>
        <w:t>(4)</w:t>
      </w:r>
      <w:r w:rsidR="002423CC" w:rsidRPr="0049599A">
        <w:rPr>
          <w:spacing w:val="-4"/>
          <w:sz w:val="28"/>
          <w:szCs w:val="28"/>
          <w:lang w:val="sv-SE"/>
        </w:rPr>
        <w: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EF5602" w:rsidRPr="0049599A" w14:paraId="0F47447E" w14:textId="77777777" w:rsidTr="00153F39">
        <w:tc>
          <w:tcPr>
            <w:tcW w:w="735" w:type="dxa"/>
            <w:shd w:val="clear" w:color="auto" w:fill="auto"/>
            <w:vAlign w:val="center"/>
          </w:tcPr>
          <w:p w14:paraId="351A1D2E" w14:textId="77777777" w:rsidR="002423CC" w:rsidRPr="0049599A" w:rsidRDefault="002423CC" w:rsidP="00153F39">
            <w:pPr>
              <w:jc w:val="center"/>
              <w:rPr>
                <w:b/>
                <w:spacing w:val="-4"/>
                <w:sz w:val="28"/>
                <w:szCs w:val="28"/>
                <w:lang w:val="sv-SE"/>
              </w:rPr>
            </w:pPr>
            <w:r w:rsidRPr="0049599A">
              <w:rPr>
                <w:b/>
                <w:spacing w:val="-4"/>
                <w:sz w:val="28"/>
                <w:szCs w:val="28"/>
                <w:lang w:val="sv-SE"/>
              </w:rPr>
              <w:t>STT</w:t>
            </w:r>
          </w:p>
        </w:tc>
        <w:tc>
          <w:tcPr>
            <w:tcW w:w="3940" w:type="dxa"/>
            <w:shd w:val="clear" w:color="auto" w:fill="auto"/>
            <w:vAlign w:val="center"/>
          </w:tcPr>
          <w:p w14:paraId="45DE2E13" w14:textId="77777777" w:rsidR="002423CC" w:rsidRPr="0049599A" w:rsidRDefault="002423CC" w:rsidP="00153F39">
            <w:pPr>
              <w:jc w:val="center"/>
              <w:rPr>
                <w:b/>
                <w:spacing w:val="-4"/>
                <w:sz w:val="28"/>
                <w:szCs w:val="28"/>
                <w:lang w:val="sv-SE"/>
              </w:rPr>
            </w:pPr>
            <w:r w:rsidRPr="0049599A">
              <w:rPr>
                <w:b/>
                <w:spacing w:val="-4"/>
                <w:sz w:val="28"/>
                <w:szCs w:val="28"/>
                <w:lang w:val="sv-SE"/>
              </w:rPr>
              <w:t>Tên</w:t>
            </w:r>
          </w:p>
        </w:tc>
        <w:tc>
          <w:tcPr>
            <w:tcW w:w="2303" w:type="dxa"/>
            <w:shd w:val="clear" w:color="auto" w:fill="auto"/>
            <w:vAlign w:val="center"/>
          </w:tcPr>
          <w:p w14:paraId="779A69DD" w14:textId="77777777" w:rsidR="002423CC" w:rsidRPr="0049599A" w:rsidRDefault="002423CC" w:rsidP="00153F39">
            <w:pPr>
              <w:jc w:val="center"/>
              <w:rPr>
                <w:b/>
                <w:spacing w:val="-4"/>
                <w:sz w:val="28"/>
                <w:szCs w:val="28"/>
                <w:lang w:val="sv-SE"/>
              </w:rPr>
            </w:pPr>
            <w:r w:rsidRPr="0049599A">
              <w:rPr>
                <w:b/>
                <w:spacing w:val="-4"/>
                <w:sz w:val="28"/>
                <w:szCs w:val="28"/>
                <w:lang w:val="sv-SE"/>
              </w:rPr>
              <w:t>Nội dung công việc đảm nhận</w:t>
            </w:r>
          </w:p>
        </w:tc>
        <w:tc>
          <w:tcPr>
            <w:tcW w:w="2486" w:type="dxa"/>
            <w:shd w:val="clear" w:color="auto" w:fill="auto"/>
            <w:vAlign w:val="center"/>
          </w:tcPr>
          <w:p w14:paraId="79DC30C1" w14:textId="77777777" w:rsidR="002423CC" w:rsidRPr="0049599A" w:rsidRDefault="002423CC" w:rsidP="00153F39">
            <w:pPr>
              <w:jc w:val="center"/>
              <w:rPr>
                <w:b/>
                <w:spacing w:val="-4"/>
                <w:sz w:val="28"/>
                <w:szCs w:val="28"/>
                <w:lang w:val="sv-SE"/>
              </w:rPr>
            </w:pPr>
            <w:r w:rsidRPr="0049599A">
              <w:rPr>
                <w:b/>
                <w:spacing w:val="-4"/>
                <w:sz w:val="28"/>
                <w:szCs w:val="28"/>
                <w:lang w:val="sv-SE"/>
              </w:rPr>
              <w:t>Tỷ lệ % giá trị đảm nhận so với tổng giá dự thầu</w:t>
            </w:r>
          </w:p>
        </w:tc>
      </w:tr>
      <w:tr w:rsidR="00EF5602" w:rsidRPr="0049599A" w14:paraId="02B001DD" w14:textId="77777777" w:rsidTr="00153F39">
        <w:tc>
          <w:tcPr>
            <w:tcW w:w="735" w:type="dxa"/>
            <w:shd w:val="clear" w:color="auto" w:fill="auto"/>
          </w:tcPr>
          <w:p w14:paraId="3C1B4A4C" w14:textId="77777777" w:rsidR="002423CC" w:rsidRPr="0049599A" w:rsidRDefault="002423CC" w:rsidP="00153F39">
            <w:pPr>
              <w:jc w:val="center"/>
              <w:rPr>
                <w:spacing w:val="-4"/>
                <w:sz w:val="28"/>
                <w:szCs w:val="28"/>
                <w:lang w:val="sv-SE"/>
              </w:rPr>
            </w:pPr>
            <w:r w:rsidRPr="0049599A">
              <w:rPr>
                <w:spacing w:val="-4"/>
                <w:sz w:val="28"/>
                <w:szCs w:val="28"/>
                <w:lang w:val="sv-SE"/>
              </w:rPr>
              <w:t>1</w:t>
            </w:r>
          </w:p>
        </w:tc>
        <w:tc>
          <w:tcPr>
            <w:tcW w:w="3940" w:type="dxa"/>
            <w:shd w:val="clear" w:color="auto" w:fill="auto"/>
          </w:tcPr>
          <w:p w14:paraId="7DFE2C1C" w14:textId="77777777" w:rsidR="002423CC" w:rsidRPr="0049599A" w:rsidRDefault="002423CC" w:rsidP="00153F39">
            <w:pPr>
              <w:rPr>
                <w:spacing w:val="-4"/>
                <w:sz w:val="28"/>
                <w:szCs w:val="28"/>
                <w:lang w:val="sv-SE"/>
              </w:rPr>
            </w:pPr>
            <w:r w:rsidRPr="0049599A">
              <w:rPr>
                <w:spacing w:val="-4"/>
                <w:sz w:val="28"/>
                <w:szCs w:val="28"/>
                <w:lang w:val="sv-SE"/>
              </w:rPr>
              <w:t>Tên thành viên đứng đầu liên danh</w:t>
            </w:r>
          </w:p>
        </w:tc>
        <w:tc>
          <w:tcPr>
            <w:tcW w:w="2303" w:type="dxa"/>
            <w:shd w:val="clear" w:color="auto" w:fill="auto"/>
          </w:tcPr>
          <w:p w14:paraId="1AEF1A99" w14:textId="77777777" w:rsidR="002423CC" w:rsidRPr="0049599A" w:rsidRDefault="002423CC" w:rsidP="00153F39">
            <w:pPr>
              <w:jc w:val="center"/>
              <w:rPr>
                <w:spacing w:val="-4"/>
                <w:sz w:val="28"/>
                <w:szCs w:val="28"/>
                <w:lang w:val="sv-SE"/>
              </w:rPr>
            </w:pPr>
            <w:r w:rsidRPr="0049599A">
              <w:rPr>
                <w:spacing w:val="-4"/>
                <w:sz w:val="28"/>
                <w:szCs w:val="28"/>
                <w:lang w:val="sv-SE"/>
              </w:rPr>
              <w:t>- ___</w:t>
            </w:r>
          </w:p>
          <w:p w14:paraId="61DC0CC3" w14:textId="77777777" w:rsidR="002423CC" w:rsidRPr="0049599A" w:rsidRDefault="002423CC" w:rsidP="00153F39">
            <w:pPr>
              <w:jc w:val="center"/>
              <w:rPr>
                <w:spacing w:val="-4"/>
                <w:sz w:val="28"/>
                <w:szCs w:val="28"/>
                <w:lang w:val="sv-SE"/>
              </w:rPr>
            </w:pPr>
            <w:r w:rsidRPr="0049599A">
              <w:rPr>
                <w:spacing w:val="-4"/>
                <w:sz w:val="28"/>
                <w:szCs w:val="28"/>
                <w:lang w:val="sv-SE"/>
              </w:rPr>
              <w:t>- ___</w:t>
            </w:r>
          </w:p>
        </w:tc>
        <w:tc>
          <w:tcPr>
            <w:tcW w:w="2486" w:type="dxa"/>
            <w:shd w:val="clear" w:color="auto" w:fill="auto"/>
          </w:tcPr>
          <w:p w14:paraId="51E282FC" w14:textId="77777777" w:rsidR="002423CC" w:rsidRPr="0049599A" w:rsidRDefault="002423CC" w:rsidP="00153F39">
            <w:pPr>
              <w:jc w:val="center"/>
              <w:rPr>
                <w:spacing w:val="-4"/>
                <w:sz w:val="28"/>
                <w:szCs w:val="28"/>
                <w:lang w:val="sv-SE"/>
              </w:rPr>
            </w:pPr>
            <w:r w:rsidRPr="0049599A">
              <w:rPr>
                <w:spacing w:val="-4"/>
                <w:sz w:val="28"/>
                <w:szCs w:val="28"/>
                <w:lang w:val="sv-SE"/>
              </w:rPr>
              <w:t>- ___%</w:t>
            </w:r>
          </w:p>
          <w:p w14:paraId="79C7D7D5" w14:textId="77777777" w:rsidR="002423CC" w:rsidRPr="0049599A" w:rsidRDefault="002423CC" w:rsidP="00153F39">
            <w:pPr>
              <w:jc w:val="center"/>
              <w:rPr>
                <w:spacing w:val="-4"/>
                <w:sz w:val="28"/>
                <w:szCs w:val="28"/>
                <w:lang w:val="sv-SE"/>
              </w:rPr>
            </w:pPr>
            <w:r w:rsidRPr="0049599A">
              <w:rPr>
                <w:spacing w:val="-4"/>
                <w:sz w:val="28"/>
                <w:szCs w:val="28"/>
                <w:lang w:val="sv-SE"/>
              </w:rPr>
              <w:t>- ___%</w:t>
            </w:r>
          </w:p>
        </w:tc>
      </w:tr>
      <w:tr w:rsidR="00EF5602" w:rsidRPr="0049599A" w14:paraId="0961E30E" w14:textId="77777777" w:rsidTr="00153F39">
        <w:tc>
          <w:tcPr>
            <w:tcW w:w="735" w:type="dxa"/>
            <w:shd w:val="clear" w:color="auto" w:fill="auto"/>
          </w:tcPr>
          <w:p w14:paraId="35443BF3" w14:textId="77777777" w:rsidR="002423CC" w:rsidRPr="0049599A" w:rsidRDefault="002423CC" w:rsidP="00153F39">
            <w:pPr>
              <w:jc w:val="center"/>
              <w:rPr>
                <w:spacing w:val="-4"/>
                <w:sz w:val="28"/>
                <w:szCs w:val="28"/>
                <w:lang w:val="sv-SE"/>
              </w:rPr>
            </w:pPr>
            <w:r w:rsidRPr="0049599A">
              <w:rPr>
                <w:spacing w:val="-4"/>
                <w:sz w:val="28"/>
                <w:szCs w:val="28"/>
                <w:lang w:val="sv-SE"/>
              </w:rPr>
              <w:t>2</w:t>
            </w:r>
          </w:p>
        </w:tc>
        <w:tc>
          <w:tcPr>
            <w:tcW w:w="3940" w:type="dxa"/>
            <w:shd w:val="clear" w:color="auto" w:fill="auto"/>
          </w:tcPr>
          <w:p w14:paraId="15BCA9C1" w14:textId="77777777" w:rsidR="002423CC" w:rsidRPr="0049599A" w:rsidRDefault="002423CC" w:rsidP="00153F39">
            <w:pPr>
              <w:rPr>
                <w:spacing w:val="-4"/>
                <w:sz w:val="28"/>
                <w:szCs w:val="28"/>
                <w:lang w:val="sv-SE"/>
              </w:rPr>
            </w:pPr>
            <w:r w:rsidRPr="0049599A">
              <w:rPr>
                <w:spacing w:val="-4"/>
                <w:sz w:val="28"/>
                <w:szCs w:val="28"/>
                <w:lang w:val="sv-SE"/>
              </w:rPr>
              <w:t>Tên thành viên thứ 2</w:t>
            </w:r>
          </w:p>
        </w:tc>
        <w:tc>
          <w:tcPr>
            <w:tcW w:w="2303" w:type="dxa"/>
            <w:shd w:val="clear" w:color="auto" w:fill="auto"/>
          </w:tcPr>
          <w:p w14:paraId="01C91EBE" w14:textId="77777777" w:rsidR="002423CC" w:rsidRPr="0049599A" w:rsidRDefault="002423CC" w:rsidP="00153F39">
            <w:pPr>
              <w:jc w:val="center"/>
              <w:rPr>
                <w:spacing w:val="-4"/>
                <w:sz w:val="28"/>
                <w:szCs w:val="28"/>
                <w:lang w:val="sv-SE"/>
              </w:rPr>
            </w:pPr>
            <w:r w:rsidRPr="0049599A">
              <w:rPr>
                <w:spacing w:val="-4"/>
                <w:sz w:val="28"/>
                <w:szCs w:val="28"/>
                <w:lang w:val="sv-SE"/>
              </w:rPr>
              <w:t>- ___</w:t>
            </w:r>
          </w:p>
          <w:p w14:paraId="1BAD1965" w14:textId="77777777" w:rsidR="002423CC" w:rsidRPr="0049599A" w:rsidRDefault="002423CC" w:rsidP="00153F39">
            <w:pPr>
              <w:jc w:val="center"/>
              <w:rPr>
                <w:spacing w:val="-4"/>
                <w:sz w:val="28"/>
                <w:szCs w:val="28"/>
                <w:lang w:val="sv-SE"/>
              </w:rPr>
            </w:pPr>
            <w:r w:rsidRPr="0049599A">
              <w:rPr>
                <w:spacing w:val="-4"/>
                <w:sz w:val="28"/>
                <w:szCs w:val="28"/>
                <w:lang w:val="sv-SE"/>
              </w:rPr>
              <w:t>- ___</w:t>
            </w:r>
          </w:p>
        </w:tc>
        <w:tc>
          <w:tcPr>
            <w:tcW w:w="2486" w:type="dxa"/>
            <w:shd w:val="clear" w:color="auto" w:fill="auto"/>
          </w:tcPr>
          <w:p w14:paraId="5AB3FE46" w14:textId="77777777" w:rsidR="002423CC" w:rsidRPr="0049599A" w:rsidRDefault="002423CC" w:rsidP="00153F39">
            <w:pPr>
              <w:jc w:val="center"/>
              <w:rPr>
                <w:spacing w:val="-4"/>
                <w:sz w:val="28"/>
                <w:szCs w:val="28"/>
                <w:lang w:val="sv-SE"/>
              </w:rPr>
            </w:pPr>
            <w:r w:rsidRPr="0049599A">
              <w:rPr>
                <w:spacing w:val="-4"/>
                <w:sz w:val="28"/>
                <w:szCs w:val="28"/>
                <w:lang w:val="sv-SE"/>
              </w:rPr>
              <w:t>- ___%</w:t>
            </w:r>
          </w:p>
          <w:p w14:paraId="462EB851" w14:textId="77777777" w:rsidR="002423CC" w:rsidRPr="0049599A" w:rsidRDefault="002423CC" w:rsidP="00153F39">
            <w:pPr>
              <w:jc w:val="center"/>
              <w:rPr>
                <w:spacing w:val="-4"/>
                <w:sz w:val="28"/>
                <w:szCs w:val="28"/>
                <w:lang w:val="sv-SE"/>
              </w:rPr>
            </w:pPr>
            <w:r w:rsidRPr="0049599A">
              <w:rPr>
                <w:spacing w:val="-4"/>
                <w:sz w:val="28"/>
                <w:szCs w:val="28"/>
                <w:lang w:val="sv-SE"/>
              </w:rPr>
              <w:t>- ___%</w:t>
            </w:r>
          </w:p>
        </w:tc>
      </w:tr>
      <w:tr w:rsidR="00EF5602" w:rsidRPr="0049599A" w14:paraId="27446BBF" w14:textId="77777777" w:rsidTr="00153F39">
        <w:trPr>
          <w:trHeight w:val="401"/>
        </w:trPr>
        <w:tc>
          <w:tcPr>
            <w:tcW w:w="735" w:type="dxa"/>
            <w:shd w:val="clear" w:color="auto" w:fill="auto"/>
          </w:tcPr>
          <w:p w14:paraId="0B504B95" w14:textId="77777777" w:rsidR="002423CC" w:rsidRPr="0049599A" w:rsidRDefault="002423CC" w:rsidP="00153F39">
            <w:pPr>
              <w:jc w:val="center"/>
              <w:rPr>
                <w:spacing w:val="-4"/>
                <w:sz w:val="28"/>
                <w:szCs w:val="28"/>
                <w:lang w:val="sv-SE"/>
              </w:rPr>
            </w:pPr>
            <w:r w:rsidRPr="0049599A">
              <w:rPr>
                <w:spacing w:val="-4"/>
                <w:sz w:val="28"/>
                <w:szCs w:val="28"/>
                <w:lang w:val="sv-SE"/>
              </w:rPr>
              <w:t>....</w:t>
            </w:r>
          </w:p>
        </w:tc>
        <w:tc>
          <w:tcPr>
            <w:tcW w:w="3940" w:type="dxa"/>
            <w:shd w:val="clear" w:color="auto" w:fill="auto"/>
          </w:tcPr>
          <w:p w14:paraId="22704F26" w14:textId="77777777" w:rsidR="002423CC" w:rsidRPr="0049599A" w:rsidRDefault="002423CC" w:rsidP="00153F39">
            <w:pPr>
              <w:rPr>
                <w:spacing w:val="-4"/>
                <w:sz w:val="28"/>
                <w:szCs w:val="28"/>
                <w:lang w:val="sv-SE"/>
              </w:rPr>
            </w:pPr>
            <w:r w:rsidRPr="0049599A">
              <w:rPr>
                <w:spacing w:val="-4"/>
                <w:sz w:val="28"/>
                <w:szCs w:val="28"/>
                <w:lang w:val="sv-SE"/>
              </w:rPr>
              <w:t>....</w:t>
            </w:r>
          </w:p>
        </w:tc>
        <w:tc>
          <w:tcPr>
            <w:tcW w:w="2303" w:type="dxa"/>
            <w:shd w:val="clear" w:color="auto" w:fill="auto"/>
          </w:tcPr>
          <w:p w14:paraId="49992B3D" w14:textId="77777777" w:rsidR="002423CC" w:rsidRPr="0049599A" w:rsidRDefault="002423CC" w:rsidP="00153F39">
            <w:pPr>
              <w:jc w:val="center"/>
              <w:rPr>
                <w:spacing w:val="-4"/>
                <w:sz w:val="28"/>
                <w:szCs w:val="28"/>
                <w:lang w:val="sv-SE"/>
              </w:rPr>
            </w:pPr>
            <w:r w:rsidRPr="0049599A">
              <w:rPr>
                <w:spacing w:val="-4"/>
                <w:sz w:val="28"/>
                <w:szCs w:val="28"/>
                <w:lang w:val="sv-SE"/>
              </w:rPr>
              <w:t>....</w:t>
            </w:r>
          </w:p>
        </w:tc>
        <w:tc>
          <w:tcPr>
            <w:tcW w:w="2486" w:type="dxa"/>
            <w:shd w:val="clear" w:color="auto" w:fill="auto"/>
          </w:tcPr>
          <w:p w14:paraId="141C931D" w14:textId="77777777" w:rsidR="002423CC" w:rsidRPr="0049599A" w:rsidRDefault="002423CC" w:rsidP="00153F39">
            <w:pPr>
              <w:jc w:val="center"/>
              <w:rPr>
                <w:spacing w:val="-4"/>
                <w:sz w:val="28"/>
                <w:szCs w:val="28"/>
                <w:lang w:val="sv-SE"/>
              </w:rPr>
            </w:pPr>
            <w:r w:rsidRPr="0049599A">
              <w:rPr>
                <w:spacing w:val="-4"/>
                <w:sz w:val="28"/>
                <w:szCs w:val="28"/>
                <w:lang w:val="sv-SE"/>
              </w:rPr>
              <w:t>......</w:t>
            </w:r>
          </w:p>
        </w:tc>
      </w:tr>
      <w:tr w:rsidR="00EF5602" w:rsidRPr="0049599A" w14:paraId="606ACE5A" w14:textId="77777777" w:rsidTr="00153F39">
        <w:trPr>
          <w:trHeight w:val="703"/>
        </w:trPr>
        <w:tc>
          <w:tcPr>
            <w:tcW w:w="4675" w:type="dxa"/>
            <w:gridSpan w:val="2"/>
            <w:shd w:val="clear" w:color="auto" w:fill="auto"/>
            <w:vAlign w:val="center"/>
          </w:tcPr>
          <w:p w14:paraId="06E6384F" w14:textId="77777777" w:rsidR="002423CC" w:rsidRPr="0049599A" w:rsidRDefault="002423CC" w:rsidP="00153F39">
            <w:pPr>
              <w:jc w:val="center"/>
              <w:rPr>
                <w:b/>
                <w:spacing w:val="-4"/>
                <w:sz w:val="28"/>
                <w:szCs w:val="28"/>
                <w:lang w:val="sv-SE"/>
              </w:rPr>
            </w:pPr>
            <w:r w:rsidRPr="0049599A">
              <w:rPr>
                <w:b/>
                <w:spacing w:val="-4"/>
                <w:sz w:val="28"/>
                <w:szCs w:val="28"/>
                <w:lang w:val="sv-SE"/>
              </w:rPr>
              <w:t>Tổng cộng</w:t>
            </w:r>
          </w:p>
        </w:tc>
        <w:tc>
          <w:tcPr>
            <w:tcW w:w="2303" w:type="dxa"/>
            <w:shd w:val="clear" w:color="auto" w:fill="auto"/>
            <w:vAlign w:val="center"/>
          </w:tcPr>
          <w:p w14:paraId="490AF1D6" w14:textId="77777777" w:rsidR="002423CC" w:rsidRPr="0049599A" w:rsidRDefault="002423CC" w:rsidP="00153F39">
            <w:pPr>
              <w:jc w:val="center"/>
              <w:rPr>
                <w:b/>
                <w:spacing w:val="-4"/>
                <w:sz w:val="28"/>
                <w:szCs w:val="28"/>
                <w:lang w:val="sv-SE"/>
              </w:rPr>
            </w:pPr>
            <w:r w:rsidRPr="0049599A">
              <w:rPr>
                <w:b/>
                <w:spacing w:val="-4"/>
                <w:sz w:val="28"/>
                <w:szCs w:val="28"/>
                <w:lang w:val="sv-SE"/>
              </w:rPr>
              <w:t>Toàn bộ công việc của gói thầu</w:t>
            </w:r>
          </w:p>
        </w:tc>
        <w:tc>
          <w:tcPr>
            <w:tcW w:w="2486" w:type="dxa"/>
            <w:shd w:val="clear" w:color="auto" w:fill="auto"/>
            <w:vAlign w:val="center"/>
          </w:tcPr>
          <w:p w14:paraId="43EC6EFE" w14:textId="77777777" w:rsidR="002423CC" w:rsidRPr="0049599A" w:rsidRDefault="002423CC" w:rsidP="00153F39">
            <w:pPr>
              <w:jc w:val="center"/>
              <w:rPr>
                <w:b/>
                <w:spacing w:val="-4"/>
                <w:sz w:val="28"/>
                <w:szCs w:val="28"/>
                <w:lang w:val="sv-SE"/>
              </w:rPr>
            </w:pPr>
            <w:r w:rsidRPr="0049599A">
              <w:rPr>
                <w:b/>
                <w:spacing w:val="-4"/>
                <w:sz w:val="28"/>
                <w:szCs w:val="28"/>
                <w:lang w:val="sv-SE"/>
              </w:rPr>
              <w:t>100%</w:t>
            </w:r>
          </w:p>
        </w:tc>
      </w:tr>
    </w:tbl>
    <w:p w14:paraId="7C7B48DB" w14:textId="77777777" w:rsidR="002423CC" w:rsidRPr="0049599A" w:rsidRDefault="002423CC" w:rsidP="002C6B1A">
      <w:pPr>
        <w:spacing w:before="120" w:after="120" w:line="264" w:lineRule="auto"/>
        <w:ind w:firstLine="720"/>
        <w:rPr>
          <w:b/>
          <w:sz w:val="28"/>
          <w:szCs w:val="28"/>
          <w:lang w:val="sv-SE"/>
        </w:rPr>
      </w:pPr>
      <w:r w:rsidRPr="0049599A">
        <w:rPr>
          <w:b/>
          <w:sz w:val="28"/>
          <w:szCs w:val="28"/>
          <w:lang w:val="sv-SE"/>
        </w:rPr>
        <w:t xml:space="preserve">Điều 3. Hiệu lực của thỏa thuận liên danh </w:t>
      </w:r>
    </w:p>
    <w:p w14:paraId="20A6E48F" w14:textId="77777777" w:rsidR="002423CC" w:rsidRPr="0049599A" w:rsidRDefault="002423CC" w:rsidP="002423CC">
      <w:pPr>
        <w:spacing w:before="120" w:after="120" w:line="264" w:lineRule="auto"/>
        <w:rPr>
          <w:sz w:val="28"/>
          <w:szCs w:val="28"/>
          <w:lang w:val="sv-SE"/>
        </w:rPr>
      </w:pPr>
      <w:r w:rsidRPr="0049599A">
        <w:rPr>
          <w:sz w:val="28"/>
          <w:szCs w:val="28"/>
          <w:lang w:val="sv-SE"/>
        </w:rPr>
        <w:lastRenderedPageBreak/>
        <w:tab/>
        <w:t xml:space="preserve">1. Thỏa thuận liên danh có hiệu lực kể từ ngày ký. </w:t>
      </w:r>
    </w:p>
    <w:p w14:paraId="3D9B041D" w14:textId="77777777" w:rsidR="002423CC" w:rsidRPr="0049599A" w:rsidRDefault="002423CC" w:rsidP="002423CC">
      <w:pPr>
        <w:spacing w:before="120" w:after="120" w:line="264" w:lineRule="auto"/>
        <w:rPr>
          <w:sz w:val="28"/>
          <w:szCs w:val="28"/>
          <w:lang w:val="sv-SE"/>
        </w:rPr>
      </w:pPr>
      <w:r w:rsidRPr="0049599A">
        <w:rPr>
          <w:sz w:val="28"/>
          <w:szCs w:val="28"/>
          <w:lang w:val="sv-SE"/>
        </w:rPr>
        <w:tab/>
        <w:t>2. Thỏa thuận liên danh chấm dứt hiệu lực trong các trường hợp sau:</w:t>
      </w:r>
    </w:p>
    <w:p w14:paraId="7EF98EEB" w14:textId="77777777" w:rsidR="002423CC" w:rsidRPr="0049599A" w:rsidRDefault="002423CC" w:rsidP="002423CC">
      <w:pPr>
        <w:spacing w:before="120" w:after="120" w:line="264" w:lineRule="auto"/>
        <w:rPr>
          <w:sz w:val="28"/>
          <w:szCs w:val="28"/>
          <w:lang w:val="sv-SE"/>
        </w:rPr>
      </w:pPr>
      <w:r w:rsidRPr="0049599A">
        <w:rPr>
          <w:sz w:val="28"/>
          <w:szCs w:val="28"/>
          <w:lang w:val="sv-SE"/>
        </w:rPr>
        <w:tab/>
        <w:t>- Các bên hoàn thành trách nhiệm, nghĩa vụ của mình và tiến hành thanh lý hợp đồng;</w:t>
      </w:r>
    </w:p>
    <w:p w14:paraId="46ECCB07" w14:textId="77777777" w:rsidR="002423CC" w:rsidRPr="0049599A" w:rsidRDefault="002423CC" w:rsidP="002423CC">
      <w:pPr>
        <w:spacing w:before="120" w:after="120" w:line="264" w:lineRule="auto"/>
        <w:rPr>
          <w:sz w:val="28"/>
          <w:szCs w:val="28"/>
          <w:lang w:val="sv-SE"/>
        </w:rPr>
      </w:pPr>
      <w:r w:rsidRPr="0049599A">
        <w:rPr>
          <w:sz w:val="28"/>
          <w:szCs w:val="28"/>
          <w:lang w:val="sv-SE"/>
        </w:rPr>
        <w:tab/>
        <w:t>- Các bên cùng thỏa thuận chấm dứt;</w:t>
      </w:r>
    </w:p>
    <w:p w14:paraId="0535968D" w14:textId="77777777" w:rsidR="002423CC" w:rsidRPr="0049599A" w:rsidRDefault="002423CC" w:rsidP="002423CC">
      <w:pPr>
        <w:spacing w:before="120" w:after="120" w:line="264" w:lineRule="auto"/>
        <w:rPr>
          <w:sz w:val="28"/>
          <w:szCs w:val="28"/>
          <w:lang w:val="sv-SE"/>
        </w:rPr>
      </w:pPr>
      <w:r w:rsidRPr="0049599A">
        <w:rPr>
          <w:sz w:val="28"/>
          <w:szCs w:val="28"/>
          <w:lang w:val="sv-SE"/>
        </w:rPr>
        <w:tab/>
        <w:t>- Nhà thầu liên danh không trúng thầu;</w:t>
      </w:r>
    </w:p>
    <w:p w14:paraId="73DD4BE1" w14:textId="77777777" w:rsidR="002423CC" w:rsidRPr="0049599A" w:rsidRDefault="002423CC" w:rsidP="002423CC">
      <w:pPr>
        <w:spacing w:before="120" w:after="120" w:line="264" w:lineRule="auto"/>
        <w:rPr>
          <w:sz w:val="28"/>
          <w:szCs w:val="28"/>
          <w:lang w:val="sv-SE"/>
        </w:rPr>
      </w:pPr>
      <w:r w:rsidRPr="0049599A">
        <w:rPr>
          <w:sz w:val="28"/>
          <w:szCs w:val="28"/>
          <w:lang w:val="sv-SE"/>
        </w:rPr>
        <w:tab/>
        <w:t xml:space="preserve">- Hủy thầu gói thầu ____ </w:t>
      </w:r>
      <w:r w:rsidRPr="0049599A">
        <w:rPr>
          <w:i/>
          <w:sz w:val="28"/>
          <w:szCs w:val="28"/>
          <w:lang w:val="sv-SE"/>
        </w:rPr>
        <w:t>[ghi tên gói thầu]</w:t>
      </w:r>
      <w:r w:rsidRPr="0049599A">
        <w:rPr>
          <w:sz w:val="28"/>
          <w:szCs w:val="28"/>
          <w:lang w:val="sv-SE"/>
        </w:rPr>
        <w:t xml:space="preserve"> thuộc dự án ____</w:t>
      </w:r>
      <w:r w:rsidRPr="0049599A">
        <w:rPr>
          <w:i/>
          <w:sz w:val="28"/>
          <w:szCs w:val="28"/>
          <w:lang w:val="sv-SE"/>
        </w:rPr>
        <w:t xml:space="preserve"> [ghi tên dự án]</w:t>
      </w:r>
      <w:r w:rsidRPr="0049599A">
        <w:rPr>
          <w:sz w:val="28"/>
          <w:szCs w:val="28"/>
          <w:lang w:val="sv-SE"/>
        </w:rPr>
        <w:t xml:space="preserve"> theo thông báo của Bên mời thầu.</w:t>
      </w:r>
    </w:p>
    <w:p w14:paraId="0BB4DA79" w14:textId="77777777" w:rsidR="002423CC" w:rsidRPr="0049599A" w:rsidRDefault="002423CC" w:rsidP="002423CC">
      <w:pPr>
        <w:spacing w:before="120" w:after="120" w:line="264" w:lineRule="auto"/>
        <w:rPr>
          <w:sz w:val="28"/>
          <w:szCs w:val="28"/>
          <w:lang w:val="sv-SE"/>
        </w:rPr>
      </w:pPr>
      <w:r w:rsidRPr="0049599A">
        <w:rPr>
          <w:sz w:val="28"/>
          <w:szCs w:val="28"/>
          <w:lang w:val="sv-SE"/>
        </w:rPr>
        <w:tab/>
        <w:t>Thỏa thuận liên danh được lập thành ______bản, mỗi bên giữ_____bản, các bản thỏa thuận có giá trị pháp lý như nhau.</w:t>
      </w:r>
    </w:p>
    <w:p w14:paraId="342DFE71" w14:textId="77777777" w:rsidR="002423CC" w:rsidRPr="0049599A" w:rsidRDefault="002423CC" w:rsidP="002423CC">
      <w:pPr>
        <w:spacing w:before="120" w:after="120" w:line="264" w:lineRule="auto"/>
        <w:rPr>
          <w:sz w:val="28"/>
          <w:szCs w:val="28"/>
          <w:lang w:val="sv-SE"/>
        </w:rPr>
      </w:pPr>
    </w:p>
    <w:p w14:paraId="63870E83" w14:textId="77777777" w:rsidR="002423CC" w:rsidRPr="0049599A" w:rsidRDefault="002423CC" w:rsidP="002423CC">
      <w:pPr>
        <w:spacing w:before="120" w:after="120" w:line="264" w:lineRule="auto"/>
        <w:rPr>
          <w:b/>
          <w:sz w:val="28"/>
          <w:szCs w:val="28"/>
          <w:lang w:val="sv-SE"/>
        </w:rPr>
      </w:pPr>
      <w:r w:rsidRPr="0049599A">
        <w:rPr>
          <w:b/>
          <w:sz w:val="28"/>
          <w:szCs w:val="28"/>
          <w:lang w:val="sv-SE"/>
        </w:rPr>
        <w:t>ĐẠI DIỆN HỢP PHÁP CỦA THÀNH VIÊN ĐỨNG ĐẦU LIÊN DANH</w:t>
      </w:r>
    </w:p>
    <w:p w14:paraId="4F44B325" w14:textId="77777777" w:rsidR="002423CC" w:rsidRPr="0049599A" w:rsidRDefault="002423CC" w:rsidP="002423CC">
      <w:pPr>
        <w:spacing w:before="120" w:after="120" w:line="264" w:lineRule="auto"/>
        <w:rPr>
          <w:i/>
          <w:sz w:val="28"/>
          <w:szCs w:val="28"/>
          <w:lang w:val="sv-SE"/>
        </w:rPr>
      </w:pPr>
      <w:r w:rsidRPr="0049599A">
        <w:rPr>
          <w:i/>
          <w:sz w:val="28"/>
          <w:szCs w:val="28"/>
          <w:lang w:val="sv-SE"/>
        </w:rPr>
        <w:t>[ghi tên, chức danh, ký tên và đóng dấu]</w:t>
      </w:r>
    </w:p>
    <w:p w14:paraId="19998070" w14:textId="77777777" w:rsidR="002423CC" w:rsidRPr="0049599A" w:rsidRDefault="002423CC" w:rsidP="002423CC">
      <w:pPr>
        <w:spacing w:before="120" w:after="120" w:line="264" w:lineRule="auto"/>
        <w:rPr>
          <w:i/>
          <w:sz w:val="28"/>
          <w:szCs w:val="28"/>
          <w:lang w:val="sv-SE"/>
        </w:rPr>
      </w:pPr>
    </w:p>
    <w:p w14:paraId="30E1150A" w14:textId="77777777" w:rsidR="002423CC" w:rsidRPr="0049599A" w:rsidRDefault="002423CC" w:rsidP="002423CC">
      <w:pPr>
        <w:spacing w:before="120" w:after="120" w:line="264" w:lineRule="auto"/>
        <w:rPr>
          <w:b/>
          <w:sz w:val="28"/>
          <w:szCs w:val="28"/>
          <w:lang w:val="sv-SE"/>
        </w:rPr>
      </w:pPr>
      <w:r w:rsidRPr="0049599A">
        <w:rPr>
          <w:b/>
          <w:sz w:val="28"/>
          <w:szCs w:val="28"/>
          <w:lang w:val="sv-SE"/>
        </w:rPr>
        <w:t>ĐẠI DIỆN HỢP PHÁP CỦA THÀNH VIÊN LIÊN DANH</w:t>
      </w:r>
    </w:p>
    <w:p w14:paraId="45F0FDFE" w14:textId="77777777" w:rsidR="002423CC" w:rsidRPr="0049599A" w:rsidRDefault="002423CC" w:rsidP="002423CC">
      <w:pPr>
        <w:spacing w:before="120" w:after="120" w:line="264" w:lineRule="auto"/>
        <w:rPr>
          <w:i/>
          <w:sz w:val="28"/>
          <w:szCs w:val="28"/>
          <w:lang w:val="sv-SE"/>
        </w:rPr>
      </w:pPr>
      <w:r w:rsidRPr="0049599A">
        <w:rPr>
          <w:i/>
          <w:sz w:val="28"/>
          <w:szCs w:val="28"/>
          <w:lang w:val="sv-SE"/>
        </w:rPr>
        <w:t>[ghi tên từng thành viên, chức danh, ký tên và đóng dấu]</w:t>
      </w:r>
    </w:p>
    <w:p w14:paraId="494CDF8D" w14:textId="77777777" w:rsidR="002423CC" w:rsidRPr="0049599A" w:rsidRDefault="002423CC" w:rsidP="002423CC">
      <w:pPr>
        <w:pStyle w:val="HeaderSectionV"/>
        <w:widowControl w:val="0"/>
        <w:spacing w:before="120" w:after="120" w:line="264" w:lineRule="auto"/>
        <w:jc w:val="both"/>
        <w:outlineLvl w:val="2"/>
        <w:rPr>
          <w:sz w:val="28"/>
          <w:szCs w:val="28"/>
          <w:lang w:val="sv-SE"/>
        </w:rPr>
      </w:pPr>
    </w:p>
    <w:p w14:paraId="2528FBBE" w14:textId="77777777" w:rsidR="002423CC" w:rsidRPr="0049599A" w:rsidRDefault="002423CC" w:rsidP="002423CC">
      <w:pPr>
        <w:pStyle w:val="HeaderSectionV"/>
        <w:widowControl w:val="0"/>
        <w:spacing w:before="120" w:after="120" w:line="264" w:lineRule="auto"/>
        <w:ind w:firstLine="567"/>
        <w:jc w:val="both"/>
        <w:outlineLvl w:val="2"/>
        <w:rPr>
          <w:b w:val="0"/>
          <w:sz w:val="28"/>
          <w:szCs w:val="28"/>
          <w:lang w:val="sv-SE"/>
        </w:rPr>
      </w:pPr>
      <w:r w:rsidRPr="0049599A">
        <w:rPr>
          <w:b w:val="0"/>
          <w:sz w:val="28"/>
          <w:szCs w:val="28"/>
          <w:lang w:val="sv-SE"/>
        </w:rPr>
        <w:t>Ghi chú:</w:t>
      </w:r>
    </w:p>
    <w:p w14:paraId="304E617F" w14:textId="77777777" w:rsidR="002423CC" w:rsidRPr="0049599A" w:rsidRDefault="002423CC" w:rsidP="002423CC">
      <w:pPr>
        <w:pStyle w:val="HeaderSectionV"/>
        <w:widowControl w:val="0"/>
        <w:spacing w:before="120" w:after="120" w:line="264" w:lineRule="auto"/>
        <w:ind w:firstLine="567"/>
        <w:jc w:val="both"/>
        <w:outlineLvl w:val="2"/>
        <w:rPr>
          <w:b w:val="0"/>
          <w:sz w:val="28"/>
          <w:szCs w:val="28"/>
          <w:lang w:val="sv-SE"/>
        </w:rPr>
      </w:pPr>
      <w:r w:rsidRPr="0049599A">
        <w:rPr>
          <w:b w:val="0"/>
          <w:sz w:val="28"/>
          <w:szCs w:val="28"/>
          <w:lang w:val="sv-SE"/>
        </w:rPr>
        <w:t>(1) Căn cứ quy mô, tính chất của gói thầu, nội dung thỏa thuận liên danh theo mẫu này có thể được sửa đổi bổ sung cho phù hợp.</w:t>
      </w:r>
    </w:p>
    <w:p w14:paraId="49FF04D3" w14:textId="77777777" w:rsidR="002423CC" w:rsidRPr="0049599A" w:rsidRDefault="002423CC" w:rsidP="002423CC">
      <w:pPr>
        <w:pStyle w:val="HeaderSectionV"/>
        <w:widowControl w:val="0"/>
        <w:spacing w:before="120" w:after="120" w:line="264" w:lineRule="auto"/>
        <w:ind w:firstLine="567"/>
        <w:jc w:val="both"/>
        <w:outlineLvl w:val="2"/>
        <w:rPr>
          <w:b w:val="0"/>
          <w:sz w:val="28"/>
          <w:szCs w:val="28"/>
          <w:lang w:val="sv-SE"/>
        </w:rPr>
      </w:pPr>
      <w:r w:rsidRPr="0049599A">
        <w:rPr>
          <w:b w:val="0"/>
          <w:sz w:val="28"/>
          <w:szCs w:val="28"/>
          <w:lang w:val="sv-SE"/>
        </w:rPr>
        <w:t>(2) Cập nhật các văn bản quy phạm pháp luật theo quy định hiện hành.</w:t>
      </w:r>
    </w:p>
    <w:p w14:paraId="5768FBA0" w14:textId="77777777" w:rsidR="002423CC" w:rsidRPr="0049599A" w:rsidRDefault="002423CC" w:rsidP="002423CC">
      <w:pPr>
        <w:pStyle w:val="HeaderSectionV"/>
        <w:widowControl w:val="0"/>
        <w:spacing w:before="120" w:after="120" w:line="264" w:lineRule="auto"/>
        <w:ind w:firstLine="567"/>
        <w:jc w:val="both"/>
        <w:outlineLvl w:val="2"/>
        <w:rPr>
          <w:b w:val="0"/>
          <w:sz w:val="28"/>
          <w:szCs w:val="28"/>
          <w:lang w:val="es-ES"/>
        </w:rPr>
      </w:pPr>
      <w:r w:rsidRPr="0049599A">
        <w:rPr>
          <w:b w:val="0"/>
          <w:sz w:val="28"/>
          <w:szCs w:val="28"/>
          <w:lang w:val="sv-SE"/>
        </w:rPr>
        <w:t xml:space="preserve">(3) </w:t>
      </w:r>
      <w:r w:rsidRPr="0049599A">
        <w:rPr>
          <w:b w:val="0"/>
          <w:sz w:val="28"/>
          <w:szCs w:val="28"/>
          <w:lang w:val="es-ES"/>
        </w:rPr>
        <w:t>Phạm vi ủy quyền bao gồm một hoặc nhiều công việc nêu trên.</w:t>
      </w:r>
    </w:p>
    <w:p w14:paraId="718A1552" w14:textId="77777777" w:rsidR="002423CC" w:rsidRPr="0049599A" w:rsidRDefault="002423CC" w:rsidP="002423CC">
      <w:pPr>
        <w:pStyle w:val="HeaderSectionV"/>
        <w:widowControl w:val="0"/>
        <w:spacing w:before="120" w:after="120" w:line="264" w:lineRule="auto"/>
        <w:ind w:firstLine="567"/>
        <w:jc w:val="both"/>
        <w:outlineLvl w:val="2"/>
        <w:rPr>
          <w:b w:val="0"/>
          <w:spacing w:val="-4"/>
          <w:sz w:val="28"/>
          <w:szCs w:val="28"/>
          <w:lang w:val="sv-SE"/>
        </w:rPr>
      </w:pPr>
      <w:r w:rsidRPr="0049599A">
        <w:rPr>
          <w:b w:val="0"/>
          <w:sz w:val="28"/>
          <w:szCs w:val="28"/>
          <w:lang w:val="es-ES"/>
        </w:rPr>
        <w:t xml:space="preserve">(4) Nhà thầu </w:t>
      </w:r>
      <w:r w:rsidRPr="0049599A">
        <w:rPr>
          <w:b w:val="0"/>
          <w:spacing w:val="-4"/>
          <w:sz w:val="28"/>
          <w:szCs w:val="28"/>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68CC7B87" w14:textId="77777777" w:rsidR="001C009B" w:rsidRDefault="001C009B">
      <w:pPr>
        <w:jc w:val="left"/>
        <w:rPr>
          <w:b/>
          <w:sz w:val="28"/>
          <w:szCs w:val="28"/>
          <w:lang w:val="it-IT"/>
        </w:rPr>
      </w:pPr>
      <w:r>
        <w:rPr>
          <w:b/>
          <w:sz w:val="28"/>
          <w:szCs w:val="28"/>
          <w:lang w:val="it-IT"/>
        </w:rPr>
        <w:br w:type="page"/>
      </w:r>
    </w:p>
    <w:p w14:paraId="720D9318" w14:textId="29E59D33" w:rsidR="002423CC" w:rsidRPr="0049599A" w:rsidRDefault="002423CC" w:rsidP="002423CC">
      <w:pPr>
        <w:spacing w:before="120" w:after="120" w:line="264" w:lineRule="auto"/>
        <w:ind w:firstLine="567"/>
        <w:jc w:val="right"/>
        <w:rPr>
          <w:b/>
          <w:szCs w:val="28"/>
          <w:lang w:val="it-IT"/>
        </w:rPr>
      </w:pPr>
      <w:r w:rsidRPr="0049599A">
        <w:rPr>
          <w:b/>
          <w:sz w:val="28"/>
          <w:szCs w:val="28"/>
          <w:lang w:val="it-IT"/>
        </w:rPr>
        <w:lastRenderedPageBreak/>
        <w:t xml:space="preserve"> Mẫu số 07</w:t>
      </w:r>
      <w:r w:rsidR="00C16DA3" w:rsidRPr="0049599A">
        <w:rPr>
          <w:b/>
          <w:sz w:val="28"/>
          <w:szCs w:val="28"/>
          <w:lang w:val="it-IT"/>
        </w:rPr>
        <w:t>A</w:t>
      </w:r>
    </w:p>
    <w:p w14:paraId="0DD0E3FA" w14:textId="77777777" w:rsidR="002423CC" w:rsidRPr="0049599A" w:rsidRDefault="002423CC" w:rsidP="002423CC">
      <w:pPr>
        <w:spacing w:before="120" w:after="120" w:line="264" w:lineRule="auto"/>
        <w:jc w:val="center"/>
        <w:rPr>
          <w:b/>
          <w:sz w:val="28"/>
          <w:szCs w:val="28"/>
          <w:lang w:val="it-IT"/>
        </w:rPr>
      </w:pPr>
      <w:r w:rsidRPr="0049599A">
        <w:rPr>
          <w:b/>
          <w:sz w:val="28"/>
          <w:szCs w:val="28"/>
          <w:lang w:val="it-IT"/>
        </w:rPr>
        <w:t>BẢO LÃNH DỰ THẦU</w:t>
      </w:r>
      <w:r w:rsidRPr="0049599A">
        <w:rPr>
          <w:b/>
          <w:sz w:val="28"/>
          <w:szCs w:val="28"/>
          <w:vertAlign w:val="superscript"/>
          <w:lang w:val="it-IT"/>
        </w:rPr>
        <w:t>(1)</w:t>
      </w:r>
    </w:p>
    <w:p w14:paraId="21C6A2CC" w14:textId="77777777" w:rsidR="002423CC" w:rsidRPr="0049599A" w:rsidRDefault="002423CC" w:rsidP="002423CC">
      <w:pPr>
        <w:spacing w:before="120" w:after="120" w:line="264" w:lineRule="auto"/>
        <w:jc w:val="center"/>
        <w:rPr>
          <w:i/>
          <w:sz w:val="28"/>
          <w:szCs w:val="28"/>
          <w:lang w:val="it-IT"/>
        </w:rPr>
      </w:pPr>
      <w:r w:rsidRPr="0049599A">
        <w:rPr>
          <w:i/>
          <w:sz w:val="28"/>
          <w:szCs w:val="28"/>
          <w:lang w:val="it-IT"/>
        </w:rPr>
        <w:t>(áp dụng đối với nhà thầu độc lập)</w:t>
      </w:r>
    </w:p>
    <w:p w14:paraId="5C602FB1" w14:textId="77777777" w:rsidR="002423CC" w:rsidRPr="0049599A" w:rsidRDefault="002423CC" w:rsidP="002423CC">
      <w:pPr>
        <w:spacing w:before="120" w:after="120" w:line="264" w:lineRule="auto"/>
        <w:jc w:val="center"/>
        <w:rPr>
          <w:i/>
          <w:sz w:val="28"/>
          <w:szCs w:val="28"/>
          <w:lang w:val="it-IT"/>
        </w:rPr>
      </w:pPr>
    </w:p>
    <w:p w14:paraId="7112935B"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i/>
          <w:sz w:val="28"/>
          <w:szCs w:val="28"/>
          <w:lang w:val="es-ES_tradnl"/>
        </w:rPr>
      </w:pPr>
      <w:r w:rsidRPr="0049599A">
        <w:rPr>
          <w:rFonts w:ascii="Times New Roman" w:hAnsi="Times New Roman" w:cs="Times New Roman"/>
          <w:b/>
          <w:sz w:val="28"/>
          <w:szCs w:val="28"/>
          <w:lang w:val="es-ES_tradnl"/>
        </w:rPr>
        <w:t xml:space="preserve">Bên thụ </w:t>
      </w:r>
      <w:proofErr w:type="gramStart"/>
      <w:r w:rsidRPr="0049599A">
        <w:rPr>
          <w:rFonts w:ascii="Times New Roman" w:hAnsi="Times New Roman" w:cs="Times New Roman"/>
          <w:b/>
          <w:sz w:val="28"/>
          <w:szCs w:val="28"/>
          <w:lang w:val="es-ES_tradnl"/>
        </w:rPr>
        <w:t>hưởng:_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 xml:space="preserve">[ghi tên và địa chỉ của Bên mời thầu] </w:t>
      </w:r>
    </w:p>
    <w:p w14:paraId="70AC0623"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i/>
          <w:sz w:val="28"/>
          <w:szCs w:val="28"/>
          <w:lang w:val="es-ES_tradnl"/>
        </w:rPr>
      </w:pPr>
      <w:r w:rsidRPr="0049599A">
        <w:rPr>
          <w:rFonts w:ascii="Times New Roman" w:hAnsi="Times New Roman" w:cs="Times New Roman"/>
          <w:b/>
          <w:sz w:val="28"/>
          <w:szCs w:val="28"/>
          <w:lang w:val="es-ES_tradnl"/>
        </w:rPr>
        <w:t xml:space="preserve">Ngày phát hành bảo </w:t>
      </w:r>
      <w:proofErr w:type="gramStart"/>
      <w:r w:rsidRPr="0049599A">
        <w:rPr>
          <w:rFonts w:ascii="Times New Roman" w:hAnsi="Times New Roman" w:cs="Times New Roman"/>
          <w:b/>
          <w:sz w:val="28"/>
          <w:szCs w:val="28"/>
          <w:lang w:val="es-ES_tradnl"/>
        </w:rPr>
        <w:t>lãnh:_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[ghi ngày phát hành bảo lãnh]</w:t>
      </w:r>
    </w:p>
    <w:p w14:paraId="12746521"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b/>
          <w:sz w:val="28"/>
          <w:szCs w:val="28"/>
          <w:lang w:val="es-ES_tradnl"/>
        </w:rPr>
        <w:t xml:space="preserve">BẢO LÃNH DỰ THẦU </w:t>
      </w:r>
      <w:proofErr w:type="gramStart"/>
      <w:r w:rsidRPr="0049599A">
        <w:rPr>
          <w:rFonts w:ascii="Times New Roman" w:hAnsi="Times New Roman" w:cs="Times New Roman"/>
          <w:b/>
          <w:sz w:val="28"/>
          <w:szCs w:val="28"/>
          <w:lang w:val="es-ES_tradnl"/>
        </w:rPr>
        <w:t>số:_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[ghi số trích yếu của Bảo lãnh dự thầu]</w:t>
      </w:r>
    </w:p>
    <w:p w14:paraId="16585292"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i/>
          <w:sz w:val="28"/>
          <w:szCs w:val="28"/>
          <w:lang w:val="es-ES_tradnl"/>
        </w:rPr>
      </w:pPr>
      <w:r w:rsidRPr="0049599A">
        <w:rPr>
          <w:rFonts w:ascii="Times New Roman" w:hAnsi="Times New Roman" w:cs="Times New Roman"/>
          <w:b/>
          <w:sz w:val="28"/>
          <w:szCs w:val="28"/>
          <w:lang w:val="es-ES_tradnl"/>
        </w:rPr>
        <w:t xml:space="preserve">Bên bảo </w:t>
      </w:r>
      <w:proofErr w:type="gramStart"/>
      <w:r w:rsidRPr="0049599A">
        <w:rPr>
          <w:rFonts w:ascii="Times New Roman" w:hAnsi="Times New Roman" w:cs="Times New Roman"/>
          <w:b/>
          <w:sz w:val="28"/>
          <w:szCs w:val="28"/>
          <w:lang w:val="es-ES_tradnl"/>
        </w:rPr>
        <w:t>lãnh:_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[ghi tên và địa chỉ nơi phát hành, nếu những thông tin này chưa được thể hiện ở phần tiêu đề trên giấy in]</w:t>
      </w:r>
    </w:p>
    <w:p w14:paraId="55646BA0" w14:textId="77777777" w:rsidR="002423CC" w:rsidRPr="0049599A" w:rsidRDefault="002423CC" w:rsidP="002423CC">
      <w:pPr>
        <w:pStyle w:val="NormalWeb"/>
        <w:widowControl w:val="0"/>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Chúng tôi được thông báo rằng </w:t>
      </w:r>
      <w:r w:rsidRPr="0049599A">
        <w:rPr>
          <w:rFonts w:ascii="Times New Roman" w:hAnsi="Times New Roman" w:cs="Times New Roman"/>
          <w:i/>
          <w:sz w:val="28"/>
          <w:szCs w:val="28"/>
          <w:lang w:val="es-ES_tradnl"/>
        </w:rPr>
        <w:t>[ghi tên nhà thầu</w:t>
      </w:r>
      <w:proofErr w:type="gramStart"/>
      <w:r w:rsidRPr="0049599A">
        <w:rPr>
          <w:rFonts w:ascii="Times New Roman" w:hAnsi="Times New Roman" w:cs="Times New Roman"/>
          <w:i/>
          <w:sz w:val="28"/>
          <w:szCs w:val="28"/>
          <w:lang w:val="es-ES_tradnl"/>
        </w:rPr>
        <w:t>]</w:t>
      </w:r>
      <w:r w:rsidRPr="0049599A">
        <w:rPr>
          <w:rFonts w:ascii="Times New Roman" w:hAnsi="Times New Roman" w:cs="Times New Roman"/>
          <w:sz w:val="28"/>
          <w:szCs w:val="28"/>
          <w:lang w:val="es-ES_tradnl"/>
        </w:rPr>
        <w:t>(</w:t>
      </w:r>
      <w:proofErr w:type="gramEnd"/>
      <w:r w:rsidRPr="0049599A">
        <w:rPr>
          <w:rFonts w:ascii="Times New Roman" w:hAnsi="Times New Roman" w:cs="Times New Roman"/>
          <w:sz w:val="28"/>
          <w:szCs w:val="28"/>
          <w:lang w:val="es-ES_tradnl"/>
        </w:rPr>
        <w:t xml:space="preserve">sau đây gọi là "Bên yêu cầu bảo lãnh") sẽ tham dự thầu để thực hiện gói thầu </w:t>
      </w:r>
      <w:r w:rsidRPr="0049599A">
        <w:rPr>
          <w:rFonts w:ascii="Times New Roman" w:hAnsi="Times New Roman" w:cs="Times New Roman"/>
          <w:i/>
          <w:sz w:val="28"/>
          <w:szCs w:val="28"/>
          <w:lang w:val="es-ES_tradnl"/>
        </w:rPr>
        <w:t xml:space="preserve">[ghi tên gói thầu] </w:t>
      </w:r>
      <w:r w:rsidRPr="0049599A">
        <w:rPr>
          <w:rFonts w:ascii="Times New Roman" w:hAnsi="Times New Roman" w:cs="Times New Roman"/>
          <w:sz w:val="28"/>
          <w:szCs w:val="28"/>
          <w:lang w:val="es-ES_tradnl"/>
        </w:rPr>
        <w:t xml:space="preserve">thuộc dự án </w:t>
      </w:r>
      <w:r w:rsidRPr="0049599A">
        <w:rPr>
          <w:rFonts w:ascii="Times New Roman" w:hAnsi="Times New Roman" w:cs="Times New Roman"/>
          <w:i/>
          <w:sz w:val="28"/>
          <w:szCs w:val="28"/>
          <w:lang w:val="es-ES_tradnl"/>
        </w:rPr>
        <w:t>[ghi tên dự án]</w:t>
      </w:r>
      <w:r w:rsidRPr="0049599A">
        <w:rPr>
          <w:rFonts w:ascii="Times New Roman" w:hAnsi="Times New Roman" w:cs="Times New Roman"/>
          <w:sz w:val="28"/>
          <w:szCs w:val="28"/>
          <w:lang w:val="es-ES_tradnl"/>
        </w:rPr>
        <w:t xml:space="preserve"> theo Thư mời thầu/E-TBMT số </w:t>
      </w:r>
      <w:r w:rsidRPr="0049599A">
        <w:rPr>
          <w:rFonts w:ascii="Times New Roman" w:hAnsi="Times New Roman" w:cs="Times New Roman"/>
          <w:i/>
          <w:sz w:val="28"/>
          <w:szCs w:val="28"/>
          <w:lang w:val="es-ES_tradnl"/>
        </w:rPr>
        <w:t>[ghi số trích yếu của Thư mời thầu/E-TBMT]</w:t>
      </w:r>
      <w:r w:rsidRPr="0049599A">
        <w:rPr>
          <w:rFonts w:ascii="Times New Roman" w:hAnsi="Times New Roman" w:cs="Times New Roman"/>
          <w:sz w:val="28"/>
          <w:szCs w:val="28"/>
          <w:lang w:val="es-ES_tradnl"/>
        </w:rPr>
        <w:t xml:space="preserve">. </w:t>
      </w:r>
    </w:p>
    <w:p w14:paraId="0881C8FF" w14:textId="77777777" w:rsidR="002423CC" w:rsidRPr="0049599A" w:rsidRDefault="002423CC" w:rsidP="002423CC">
      <w:pPr>
        <w:pStyle w:val="NormalWeb"/>
        <w:widowControl w:val="0"/>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Chúng tôi cam kết với Bên thụ hưởng rằng chúng tôi bảo lãnh cho nhà thầu tham dự thầu gói thầu này bằng một khoản tiền là ___</w:t>
      </w:r>
      <w:proofErr w:type="gramStart"/>
      <w:r w:rsidRPr="0049599A">
        <w:rPr>
          <w:rFonts w:ascii="Times New Roman" w:hAnsi="Times New Roman" w:cs="Times New Roman"/>
          <w:sz w:val="28"/>
          <w:szCs w:val="28"/>
          <w:lang w:val="es-ES_tradnl"/>
        </w:rPr>
        <w:t>_</w:t>
      </w:r>
      <w:r w:rsidRPr="0049599A">
        <w:rPr>
          <w:rFonts w:ascii="Times New Roman" w:hAnsi="Times New Roman" w:cs="Times New Roman"/>
          <w:i/>
          <w:sz w:val="28"/>
          <w:szCs w:val="28"/>
          <w:lang w:val="es-ES_tradnl"/>
        </w:rPr>
        <w:t>[</w:t>
      </w:r>
      <w:proofErr w:type="gramEnd"/>
      <w:r w:rsidRPr="0049599A">
        <w:rPr>
          <w:rFonts w:ascii="Times New Roman" w:hAnsi="Times New Roman" w:cs="Times New Roman"/>
          <w:i/>
          <w:sz w:val="28"/>
          <w:szCs w:val="28"/>
          <w:lang w:val="es-ES_tradnl"/>
        </w:rPr>
        <w:t>ghi rõ giá trị bằng số, bằng chữ và đồng tiền sử dụng]</w:t>
      </w:r>
      <w:r w:rsidRPr="0049599A">
        <w:rPr>
          <w:rFonts w:ascii="Times New Roman" w:hAnsi="Times New Roman" w:cs="Times New Roman"/>
          <w:sz w:val="28"/>
          <w:szCs w:val="28"/>
          <w:lang w:val="es-ES_tradnl"/>
        </w:rPr>
        <w:t>.</w:t>
      </w:r>
    </w:p>
    <w:p w14:paraId="76089961" w14:textId="77777777" w:rsidR="002423CC" w:rsidRPr="0049599A" w:rsidRDefault="002423CC" w:rsidP="002423CC">
      <w:pPr>
        <w:pStyle w:val="NormalWeb"/>
        <w:widowControl w:val="0"/>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
        </w:rPr>
        <w:t>Bảo lãnh này có hiệu lực trong ___</w:t>
      </w:r>
      <w:proofErr w:type="gramStart"/>
      <w:r w:rsidRPr="0049599A">
        <w:rPr>
          <w:rFonts w:ascii="Times New Roman" w:hAnsi="Times New Roman" w:cs="Times New Roman"/>
          <w:sz w:val="28"/>
          <w:szCs w:val="28"/>
          <w:lang w:val="es-ES"/>
        </w:rPr>
        <w:t>_</w:t>
      </w:r>
      <w:r w:rsidRPr="0049599A">
        <w:rPr>
          <w:rFonts w:ascii="Times New Roman" w:hAnsi="Times New Roman" w:cs="Times New Roman"/>
          <w:sz w:val="28"/>
          <w:szCs w:val="28"/>
          <w:vertAlign w:val="superscript"/>
          <w:lang w:val="es-ES"/>
        </w:rPr>
        <w:t>(</w:t>
      </w:r>
      <w:proofErr w:type="gramEnd"/>
      <w:r w:rsidRPr="0049599A">
        <w:rPr>
          <w:rFonts w:ascii="Times New Roman" w:hAnsi="Times New Roman" w:cs="Times New Roman"/>
          <w:sz w:val="28"/>
          <w:szCs w:val="28"/>
          <w:vertAlign w:val="superscript"/>
          <w:lang w:val="es-ES"/>
        </w:rPr>
        <w:t>2)</w:t>
      </w:r>
      <w:r w:rsidRPr="0049599A">
        <w:rPr>
          <w:rFonts w:ascii="Times New Roman" w:hAnsi="Times New Roman" w:cs="Times New Roman"/>
          <w:sz w:val="28"/>
          <w:szCs w:val="28"/>
          <w:lang w:val="es-ES"/>
        </w:rPr>
        <w:t xml:space="preserve"> ngày, kể từ ngày____tháng___ năm___</w:t>
      </w:r>
      <w:r w:rsidRPr="0049599A">
        <w:rPr>
          <w:rFonts w:ascii="Times New Roman" w:hAnsi="Times New Roman" w:cs="Times New Roman"/>
          <w:sz w:val="28"/>
          <w:szCs w:val="28"/>
          <w:vertAlign w:val="superscript"/>
          <w:lang w:val="es-ES"/>
        </w:rPr>
        <w:t>(3)</w:t>
      </w:r>
      <w:r w:rsidRPr="0049599A">
        <w:rPr>
          <w:rFonts w:ascii="Times New Roman" w:hAnsi="Times New Roman" w:cs="Times New Roman"/>
          <w:sz w:val="28"/>
          <w:szCs w:val="28"/>
          <w:lang w:val="es-ES"/>
        </w:rPr>
        <w:t>.</w:t>
      </w:r>
    </w:p>
    <w:p w14:paraId="42F107AA" w14:textId="77777777" w:rsidR="002423CC" w:rsidRPr="0049599A" w:rsidRDefault="002423CC" w:rsidP="002423CC">
      <w:pPr>
        <w:pStyle w:val="NormalWeb"/>
        <w:widowControl w:val="0"/>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49599A">
        <w:rPr>
          <w:rFonts w:ascii="Times New Roman" w:hAnsi="Times New Roman" w:cs="Times New Roman"/>
          <w:i/>
          <w:sz w:val="28"/>
          <w:szCs w:val="28"/>
          <w:lang w:val="es-ES_tradnl"/>
        </w:rPr>
        <w:t>[ghi bằng chữ] [ghi bằng số]</w:t>
      </w:r>
      <w:r w:rsidRPr="0049599A">
        <w:rPr>
          <w:rFonts w:ascii="Times New Roman" w:hAnsi="Times New Roman" w:cs="Times New Roman"/>
          <w:sz w:val="28"/>
          <w:szCs w:val="28"/>
          <w:lang w:val="es-ES_tradnl"/>
        </w:rPr>
        <w:t xml:space="preserve"> khi nhận được văn bản thông báo nhà thầu vi phạm từ Bên thụ hưởng trong đó nêu rõ: </w:t>
      </w:r>
    </w:p>
    <w:p w14:paraId="33BFCE1D" w14:textId="77777777" w:rsidR="002423CC" w:rsidRPr="0049599A" w:rsidRDefault="002423CC" w:rsidP="002423CC">
      <w:pPr>
        <w:pStyle w:val="StyleHeader2-SubClausesAfter6pt"/>
        <w:widowControl w:val="0"/>
        <w:spacing w:after="120" w:line="264" w:lineRule="auto"/>
        <w:ind w:left="0" w:firstLine="567"/>
        <w:rPr>
          <w:spacing w:val="-4"/>
          <w:sz w:val="28"/>
          <w:szCs w:val="28"/>
          <w:lang w:val="es-ES"/>
        </w:rPr>
      </w:pPr>
      <w:r w:rsidRPr="0049599A">
        <w:rPr>
          <w:spacing w:val="-4"/>
          <w:sz w:val="28"/>
          <w:szCs w:val="28"/>
          <w:lang w:val="es-ES"/>
        </w:rPr>
        <w:t xml:space="preserve">1. Nhà thầu rút </w:t>
      </w:r>
      <w:r w:rsidR="009C7304" w:rsidRPr="0049599A">
        <w:rPr>
          <w:spacing w:val="-4"/>
          <w:sz w:val="28"/>
          <w:szCs w:val="28"/>
          <w:lang w:val="es-ES"/>
        </w:rPr>
        <w:t>E-HSDT</w:t>
      </w:r>
      <w:r w:rsidRPr="0049599A">
        <w:rPr>
          <w:spacing w:val="-4"/>
          <w:sz w:val="28"/>
          <w:szCs w:val="28"/>
          <w:lang w:val="es-ES"/>
        </w:rPr>
        <w:t xml:space="preserve"> sau thời điểm đóng thầu và trong thời gian có hiệu lực của </w:t>
      </w:r>
      <w:r w:rsidR="009C7304" w:rsidRPr="0049599A">
        <w:rPr>
          <w:spacing w:val="-4"/>
          <w:sz w:val="28"/>
          <w:szCs w:val="28"/>
          <w:lang w:val="es-ES"/>
        </w:rPr>
        <w:t>E-HSDT</w:t>
      </w:r>
      <w:r w:rsidRPr="0049599A">
        <w:rPr>
          <w:spacing w:val="-4"/>
          <w:sz w:val="28"/>
          <w:szCs w:val="28"/>
          <w:lang w:val="es-ES"/>
        </w:rPr>
        <w:t>;</w:t>
      </w:r>
    </w:p>
    <w:p w14:paraId="605301B4" w14:textId="77777777" w:rsidR="002423CC" w:rsidRPr="0049599A" w:rsidRDefault="002423CC" w:rsidP="002423CC">
      <w:pPr>
        <w:pStyle w:val="StyleHeader2-SubClausesAfter6pt"/>
        <w:widowControl w:val="0"/>
        <w:spacing w:after="120" w:line="264" w:lineRule="auto"/>
        <w:ind w:left="0" w:firstLine="567"/>
        <w:rPr>
          <w:spacing w:val="-4"/>
          <w:sz w:val="28"/>
          <w:szCs w:val="28"/>
          <w:lang w:val="es-ES"/>
        </w:rPr>
      </w:pPr>
      <w:r w:rsidRPr="0049599A">
        <w:rPr>
          <w:spacing w:val="-4"/>
          <w:sz w:val="28"/>
          <w:szCs w:val="28"/>
          <w:lang w:val="es-ES"/>
        </w:rPr>
        <w:t>2. Nhà thầu vi phạm pháp luật về đấu thầu dẫn đến phải hủy thầu theo quy định tại điểm d Mục 30.1 E-CDNT của E-HSMT;</w:t>
      </w:r>
    </w:p>
    <w:p w14:paraId="6B75480E" w14:textId="77777777" w:rsidR="002423CC" w:rsidRPr="0049599A" w:rsidRDefault="002423CC" w:rsidP="002423CC">
      <w:pPr>
        <w:pStyle w:val="StyleHeader2-SubClausesAfter6pt"/>
        <w:widowControl w:val="0"/>
        <w:spacing w:after="120" w:line="264" w:lineRule="auto"/>
        <w:ind w:left="0" w:firstLine="567"/>
        <w:rPr>
          <w:spacing w:val="-4"/>
          <w:sz w:val="28"/>
          <w:szCs w:val="28"/>
          <w:lang w:val="es-ES"/>
        </w:rPr>
      </w:pPr>
      <w:r w:rsidRPr="0049599A">
        <w:rPr>
          <w:spacing w:val="-4"/>
          <w:sz w:val="28"/>
          <w:szCs w:val="28"/>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0D5A2FFC" w14:textId="77777777" w:rsidR="002423CC" w:rsidRPr="0049599A" w:rsidRDefault="002423CC" w:rsidP="002423CC">
      <w:pPr>
        <w:pStyle w:val="StyleHeader2-SubClausesAfter6pt"/>
        <w:widowControl w:val="0"/>
        <w:spacing w:after="120" w:line="264" w:lineRule="auto"/>
        <w:ind w:left="0" w:firstLine="567"/>
        <w:rPr>
          <w:spacing w:val="-4"/>
          <w:sz w:val="28"/>
          <w:szCs w:val="28"/>
          <w:lang w:val="es-ES"/>
        </w:rPr>
      </w:pPr>
      <w:r w:rsidRPr="0049599A">
        <w:rPr>
          <w:spacing w:val="-4"/>
          <w:sz w:val="28"/>
          <w:szCs w:val="28"/>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57EF836E" w14:textId="77777777" w:rsidR="002423CC" w:rsidRPr="0049599A" w:rsidRDefault="002423CC" w:rsidP="002423CC">
      <w:pPr>
        <w:pStyle w:val="StyleHeader2-SubClausesAfter6pt"/>
        <w:widowControl w:val="0"/>
        <w:spacing w:after="120" w:line="264" w:lineRule="auto"/>
        <w:ind w:left="0" w:firstLine="567"/>
        <w:rPr>
          <w:spacing w:val="-4"/>
          <w:sz w:val="28"/>
          <w:szCs w:val="28"/>
          <w:lang w:val="es-ES"/>
        </w:rPr>
      </w:pPr>
      <w:r w:rsidRPr="0049599A">
        <w:rPr>
          <w:spacing w:val="-4"/>
          <w:sz w:val="28"/>
          <w:szCs w:val="28"/>
          <w:lang w:val="es-ES"/>
        </w:rPr>
        <w:t xml:space="preserve">5. Nhà thầu không thực hiện biện pháp bảo đảm thực hiện hợp đồng theo quy định </w:t>
      </w:r>
      <w:r w:rsidRPr="0049599A">
        <w:rPr>
          <w:spacing w:val="-4"/>
          <w:sz w:val="28"/>
          <w:szCs w:val="28"/>
          <w:lang w:val="es-ES"/>
        </w:rPr>
        <w:lastRenderedPageBreak/>
        <w:t>tại Mục 37.1 E-CDNT trong E-HSMT.</w:t>
      </w:r>
    </w:p>
    <w:p w14:paraId="1A91E53C" w14:textId="77777777" w:rsidR="002423CC" w:rsidRPr="0049599A" w:rsidRDefault="002423CC" w:rsidP="002423CC">
      <w:pPr>
        <w:pStyle w:val="NormalWeb"/>
        <w:widowControl w:val="0"/>
        <w:tabs>
          <w:tab w:val="left" w:pos="0"/>
        </w:tabs>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6A13F334" w14:textId="77777777" w:rsidR="002423CC" w:rsidRPr="0049599A" w:rsidRDefault="002423CC" w:rsidP="002423CC">
      <w:pPr>
        <w:pStyle w:val="NormalWeb"/>
        <w:widowControl w:val="0"/>
        <w:tabs>
          <w:tab w:val="left" w:pos="0"/>
        </w:tabs>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w:t>
      </w:r>
      <w:r w:rsidR="009C7304" w:rsidRPr="0049599A">
        <w:rPr>
          <w:rFonts w:ascii="Times New Roman" w:hAnsi="Times New Roman" w:cs="Times New Roman"/>
          <w:sz w:val="28"/>
          <w:szCs w:val="28"/>
          <w:lang w:val="es-ES_tradnl"/>
        </w:rPr>
        <w:t>E-HSDT</w:t>
      </w:r>
      <w:r w:rsidRPr="0049599A">
        <w:rPr>
          <w:rFonts w:ascii="Times New Roman" w:hAnsi="Times New Roman" w:cs="Times New Roman"/>
          <w:sz w:val="28"/>
          <w:szCs w:val="28"/>
          <w:lang w:val="es-ES_tradnl"/>
        </w:rPr>
        <w:t>.</w:t>
      </w:r>
    </w:p>
    <w:p w14:paraId="1A660BE0" w14:textId="77777777" w:rsidR="002423CC" w:rsidRPr="0049599A" w:rsidRDefault="002423CC" w:rsidP="002423CC">
      <w:pPr>
        <w:pStyle w:val="NormalWeb"/>
        <w:widowControl w:val="0"/>
        <w:spacing w:before="120" w:after="12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Bất cứ yêu cầu bồi thường nào theo bảo lãnh này đều phải được gửi </w:t>
      </w:r>
      <w:r w:rsidRPr="0049599A">
        <w:rPr>
          <w:rFonts w:ascii="Times New Roman" w:eastAsia="Calibri" w:hAnsi="Times New Roman" w:cs="Times New Roman"/>
          <w:kern w:val="24"/>
          <w:sz w:val="28"/>
          <w:szCs w:val="28"/>
          <w:lang w:val="es-ES_tradnl" w:eastAsia="vi-VN"/>
        </w:rPr>
        <w:t>đến</w:t>
      </w:r>
      <w:r w:rsidRPr="0049599A">
        <w:rPr>
          <w:rFonts w:ascii="Times New Roman" w:hAnsi="Times New Roman" w:cs="Times New Roman"/>
          <w:sz w:val="28"/>
          <w:szCs w:val="28"/>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EF5602" w:rsidRPr="0049599A" w14:paraId="27CAE8AB" w14:textId="77777777" w:rsidTr="00153F39">
        <w:tc>
          <w:tcPr>
            <w:tcW w:w="5811" w:type="dxa"/>
          </w:tcPr>
          <w:p w14:paraId="57E25F20" w14:textId="77777777" w:rsidR="002423CC" w:rsidRPr="0049599A" w:rsidRDefault="002423CC" w:rsidP="00153F39">
            <w:pPr>
              <w:tabs>
                <w:tab w:val="center" w:pos="5670"/>
              </w:tabs>
              <w:spacing w:before="120" w:after="120" w:line="264" w:lineRule="auto"/>
              <w:jc w:val="center"/>
              <w:rPr>
                <w:b/>
                <w:sz w:val="28"/>
                <w:szCs w:val="28"/>
                <w:lang w:val="es-ES"/>
              </w:rPr>
            </w:pPr>
            <w:r w:rsidRPr="0049599A">
              <w:rPr>
                <w:b/>
                <w:sz w:val="28"/>
                <w:szCs w:val="28"/>
                <w:lang w:val="es-ES"/>
              </w:rPr>
              <w:t>Đại diện hợp pháp của ngân hàng</w:t>
            </w:r>
          </w:p>
          <w:p w14:paraId="226824CB" w14:textId="77777777" w:rsidR="002423CC" w:rsidRPr="0049599A" w:rsidRDefault="002423CC" w:rsidP="00153F39">
            <w:pPr>
              <w:tabs>
                <w:tab w:val="center" w:pos="5670"/>
              </w:tabs>
              <w:spacing w:before="120" w:after="120" w:line="264" w:lineRule="auto"/>
              <w:jc w:val="center"/>
              <w:rPr>
                <w:sz w:val="28"/>
                <w:szCs w:val="28"/>
                <w:lang w:val="es-ES"/>
              </w:rPr>
            </w:pPr>
            <w:r w:rsidRPr="0049599A">
              <w:rPr>
                <w:i/>
                <w:sz w:val="28"/>
                <w:szCs w:val="28"/>
                <w:lang w:val="es-ES"/>
              </w:rPr>
              <w:t>[ghi tên, chức danh, ký tên và đóng dấu]</w:t>
            </w:r>
          </w:p>
          <w:p w14:paraId="1058553E" w14:textId="77777777" w:rsidR="002423CC" w:rsidRPr="0049599A" w:rsidRDefault="002423CC" w:rsidP="00153F39">
            <w:pPr>
              <w:pStyle w:val="NormalWeb"/>
              <w:widowControl w:val="0"/>
              <w:spacing w:before="120" w:after="120" w:line="264" w:lineRule="auto"/>
              <w:ind w:firstLine="567"/>
              <w:jc w:val="both"/>
              <w:outlineLvl w:val="0"/>
              <w:rPr>
                <w:rFonts w:ascii="Times New Roman" w:hAnsi="Times New Roman" w:cs="Times New Roman"/>
                <w:sz w:val="28"/>
                <w:szCs w:val="28"/>
                <w:lang w:val="es-ES"/>
              </w:rPr>
            </w:pPr>
          </w:p>
        </w:tc>
      </w:tr>
    </w:tbl>
    <w:p w14:paraId="2E4CA3FD" w14:textId="77777777" w:rsidR="002423CC" w:rsidRPr="0049599A" w:rsidRDefault="002423CC" w:rsidP="002423CC">
      <w:pPr>
        <w:pStyle w:val="BodyText"/>
        <w:widowControl w:val="0"/>
        <w:suppressAutoHyphens w:val="0"/>
        <w:spacing w:before="120" w:after="120" w:line="264" w:lineRule="auto"/>
        <w:ind w:firstLine="567"/>
        <w:rPr>
          <w:sz w:val="28"/>
          <w:szCs w:val="28"/>
          <w:lang w:val="es-ES"/>
        </w:rPr>
      </w:pPr>
      <w:r w:rsidRPr="0049599A">
        <w:rPr>
          <w:sz w:val="28"/>
          <w:szCs w:val="28"/>
          <w:lang w:val="es-ES"/>
        </w:rPr>
        <w:t>Ghi chú:</w:t>
      </w:r>
    </w:p>
    <w:p w14:paraId="4D3BFFC5" w14:textId="77777777" w:rsidR="002423CC" w:rsidRPr="0049599A" w:rsidRDefault="002423CC" w:rsidP="002423CC">
      <w:pPr>
        <w:pStyle w:val="BodyText"/>
        <w:widowControl w:val="0"/>
        <w:suppressAutoHyphens w:val="0"/>
        <w:spacing w:before="120" w:after="120" w:line="264" w:lineRule="auto"/>
        <w:ind w:firstLine="567"/>
        <w:rPr>
          <w:sz w:val="28"/>
          <w:szCs w:val="28"/>
          <w:lang w:val="es-ES"/>
        </w:rPr>
      </w:pPr>
      <w:r w:rsidRPr="0049599A">
        <w:rPr>
          <w:sz w:val="28"/>
          <w:szCs w:val="28"/>
          <w:lang w:val="es-ES_tradnl"/>
        </w:rPr>
        <w:t>(1) Áp dụng trong trường hợp biện pháp bảo đảm dự thầu là thư bảo lãnh của tổ chức tín dụng hoặc chi nhánh ngân hàng nước ngoài được thành lập theo pháp luật Việt Nam.</w:t>
      </w:r>
    </w:p>
    <w:p w14:paraId="11D000C3" w14:textId="77777777" w:rsidR="002423CC" w:rsidRPr="0049599A" w:rsidRDefault="002423CC" w:rsidP="002423CC">
      <w:pPr>
        <w:pStyle w:val="BodyText"/>
        <w:widowControl w:val="0"/>
        <w:suppressAutoHyphens w:val="0"/>
        <w:spacing w:before="120" w:after="120" w:line="264" w:lineRule="auto"/>
        <w:ind w:firstLine="567"/>
        <w:rPr>
          <w:sz w:val="28"/>
          <w:szCs w:val="28"/>
          <w:lang w:val="es-ES"/>
        </w:rPr>
      </w:pPr>
      <w:r w:rsidRPr="0049599A">
        <w:rPr>
          <w:sz w:val="28"/>
          <w:szCs w:val="28"/>
          <w:lang w:val="es-ES"/>
        </w:rPr>
        <w:t xml:space="preserve">(2) Ghi theo quy định tại Mục 17.1 </w:t>
      </w:r>
      <w:r w:rsidR="001F100A" w:rsidRPr="0049599A">
        <w:rPr>
          <w:b/>
          <w:sz w:val="28"/>
          <w:szCs w:val="28"/>
          <w:lang w:val="es-ES"/>
        </w:rPr>
        <w:t>E-</w:t>
      </w:r>
      <w:r w:rsidRPr="0049599A">
        <w:rPr>
          <w:b/>
          <w:sz w:val="28"/>
          <w:szCs w:val="28"/>
          <w:lang w:val="es-ES"/>
        </w:rPr>
        <w:t>BDL</w:t>
      </w:r>
      <w:r w:rsidRPr="0049599A">
        <w:rPr>
          <w:sz w:val="28"/>
          <w:szCs w:val="28"/>
          <w:lang w:val="es-ES"/>
        </w:rPr>
        <w:t xml:space="preserve">.  </w:t>
      </w:r>
    </w:p>
    <w:p w14:paraId="73B9E44C" w14:textId="77777777" w:rsidR="001F100A" w:rsidRPr="0049599A" w:rsidRDefault="002423CC" w:rsidP="001F100A">
      <w:pPr>
        <w:pStyle w:val="BodyText"/>
        <w:widowControl w:val="0"/>
        <w:suppressAutoHyphens w:val="0"/>
        <w:spacing w:before="120" w:after="120" w:line="264" w:lineRule="auto"/>
        <w:ind w:firstLine="567"/>
        <w:rPr>
          <w:b/>
          <w:sz w:val="28"/>
          <w:szCs w:val="28"/>
          <w:lang w:val="es-ES"/>
        </w:rPr>
      </w:pPr>
      <w:r w:rsidRPr="0049599A">
        <w:rPr>
          <w:sz w:val="28"/>
          <w:szCs w:val="28"/>
          <w:lang w:val="es-ES"/>
        </w:rPr>
        <w:t xml:space="preserve">(3) Ghi ngày có thời điểm đóng thầu theo quy định tại </w:t>
      </w:r>
      <w:r w:rsidRPr="0049599A">
        <w:rPr>
          <w:b/>
          <w:sz w:val="28"/>
          <w:szCs w:val="28"/>
          <w:lang w:val="es-ES"/>
        </w:rPr>
        <w:t>E_TBMT</w:t>
      </w:r>
      <w:r w:rsidR="001F100A" w:rsidRPr="0049599A">
        <w:rPr>
          <w:b/>
          <w:sz w:val="28"/>
          <w:szCs w:val="28"/>
          <w:lang w:val="es-ES"/>
        </w:rPr>
        <w:t>.</w:t>
      </w:r>
    </w:p>
    <w:p w14:paraId="3D781EF0" w14:textId="77777777" w:rsidR="002423CC" w:rsidRPr="0049599A" w:rsidRDefault="001F100A" w:rsidP="001F100A">
      <w:pPr>
        <w:pStyle w:val="BodyText"/>
        <w:widowControl w:val="0"/>
        <w:suppressAutoHyphens w:val="0"/>
        <w:spacing w:before="120" w:after="120" w:line="264" w:lineRule="auto"/>
        <w:ind w:firstLine="567"/>
        <w:jc w:val="right"/>
        <w:rPr>
          <w:b/>
          <w:szCs w:val="28"/>
          <w:lang w:val="es-ES"/>
        </w:rPr>
      </w:pPr>
      <w:r w:rsidRPr="0049599A">
        <w:rPr>
          <w:b/>
          <w:sz w:val="28"/>
          <w:szCs w:val="28"/>
          <w:lang w:val="es-ES"/>
        </w:rPr>
        <w:br w:type="page"/>
      </w:r>
      <w:r w:rsidR="002423CC" w:rsidRPr="0049599A">
        <w:rPr>
          <w:b/>
          <w:sz w:val="28"/>
          <w:szCs w:val="28"/>
          <w:lang w:val="it-IT"/>
        </w:rPr>
        <w:lastRenderedPageBreak/>
        <w:t>Mẫu số 07</w:t>
      </w:r>
      <w:r w:rsidR="00C16DA3" w:rsidRPr="0049599A">
        <w:rPr>
          <w:b/>
          <w:sz w:val="28"/>
          <w:szCs w:val="28"/>
          <w:lang w:val="it-IT"/>
        </w:rPr>
        <w:t>B</w:t>
      </w:r>
    </w:p>
    <w:p w14:paraId="4447A33F" w14:textId="77777777" w:rsidR="002423CC" w:rsidRPr="0049599A" w:rsidRDefault="002423CC" w:rsidP="002423CC">
      <w:pPr>
        <w:spacing w:before="120" w:after="120" w:line="264" w:lineRule="auto"/>
        <w:jc w:val="center"/>
        <w:rPr>
          <w:b/>
          <w:sz w:val="28"/>
          <w:szCs w:val="28"/>
          <w:lang w:val="es-ES"/>
        </w:rPr>
      </w:pPr>
      <w:r w:rsidRPr="0049599A">
        <w:rPr>
          <w:b/>
          <w:sz w:val="28"/>
          <w:szCs w:val="28"/>
          <w:lang w:val="es-ES"/>
        </w:rPr>
        <w:t xml:space="preserve">BẢO LÃNH DỰ </w:t>
      </w:r>
      <w:proofErr w:type="gramStart"/>
      <w:r w:rsidRPr="0049599A">
        <w:rPr>
          <w:b/>
          <w:sz w:val="28"/>
          <w:szCs w:val="28"/>
          <w:lang w:val="es-ES"/>
        </w:rPr>
        <w:t>THẦU</w:t>
      </w:r>
      <w:r w:rsidRPr="0049599A">
        <w:rPr>
          <w:b/>
          <w:sz w:val="28"/>
          <w:szCs w:val="28"/>
          <w:vertAlign w:val="superscript"/>
          <w:lang w:val="es-ES"/>
        </w:rPr>
        <w:t>(</w:t>
      </w:r>
      <w:proofErr w:type="gramEnd"/>
      <w:r w:rsidRPr="0049599A">
        <w:rPr>
          <w:b/>
          <w:sz w:val="28"/>
          <w:szCs w:val="28"/>
          <w:vertAlign w:val="superscript"/>
          <w:lang w:val="es-ES"/>
        </w:rPr>
        <w:t>1)</w:t>
      </w:r>
    </w:p>
    <w:p w14:paraId="0B4E7B5C" w14:textId="77777777" w:rsidR="002423CC" w:rsidRPr="0049599A" w:rsidRDefault="002423CC" w:rsidP="002423CC">
      <w:pPr>
        <w:spacing w:before="120" w:after="120" w:line="264" w:lineRule="auto"/>
        <w:jc w:val="center"/>
        <w:rPr>
          <w:i/>
          <w:sz w:val="28"/>
          <w:szCs w:val="28"/>
          <w:vertAlign w:val="superscript"/>
          <w:lang w:val="es-ES"/>
        </w:rPr>
      </w:pPr>
      <w:r w:rsidRPr="0049599A">
        <w:rPr>
          <w:i/>
          <w:sz w:val="28"/>
          <w:szCs w:val="28"/>
          <w:lang w:val="es-ES"/>
        </w:rPr>
        <w:t>(áp dụng đối với nhà thầu liên danh)</w:t>
      </w:r>
    </w:p>
    <w:p w14:paraId="5CDF393C"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i/>
          <w:sz w:val="28"/>
          <w:szCs w:val="28"/>
          <w:lang w:val="es-ES_tradnl"/>
        </w:rPr>
      </w:pPr>
      <w:r w:rsidRPr="0049599A">
        <w:rPr>
          <w:rFonts w:ascii="Times New Roman" w:hAnsi="Times New Roman" w:cs="Times New Roman"/>
          <w:b/>
          <w:sz w:val="28"/>
          <w:szCs w:val="28"/>
          <w:lang w:val="es-ES_tradnl"/>
        </w:rPr>
        <w:t xml:space="preserve">Bên thụ </w:t>
      </w:r>
      <w:proofErr w:type="gramStart"/>
      <w:r w:rsidRPr="0049599A">
        <w:rPr>
          <w:rFonts w:ascii="Times New Roman" w:hAnsi="Times New Roman" w:cs="Times New Roman"/>
          <w:b/>
          <w:sz w:val="28"/>
          <w:szCs w:val="28"/>
          <w:lang w:val="es-ES_tradnl"/>
        </w:rPr>
        <w:t>hưởng:_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 xml:space="preserve">[ghi tên và địa chỉ của Bên mời thầu] </w:t>
      </w:r>
    </w:p>
    <w:p w14:paraId="7AA39134"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i/>
          <w:sz w:val="28"/>
          <w:szCs w:val="28"/>
          <w:lang w:val="es-ES_tradnl"/>
        </w:rPr>
      </w:pPr>
      <w:r w:rsidRPr="0049599A">
        <w:rPr>
          <w:rFonts w:ascii="Times New Roman" w:hAnsi="Times New Roman" w:cs="Times New Roman"/>
          <w:b/>
          <w:sz w:val="28"/>
          <w:szCs w:val="28"/>
          <w:lang w:val="es-ES_tradnl"/>
        </w:rPr>
        <w:t xml:space="preserve">Ngày phát hành bảo </w:t>
      </w:r>
      <w:proofErr w:type="gramStart"/>
      <w:r w:rsidRPr="0049599A">
        <w:rPr>
          <w:rFonts w:ascii="Times New Roman" w:hAnsi="Times New Roman" w:cs="Times New Roman"/>
          <w:b/>
          <w:sz w:val="28"/>
          <w:szCs w:val="28"/>
          <w:lang w:val="es-ES_tradnl"/>
        </w:rPr>
        <w:t>lãnh:_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[ghi ngày phát hành bảo lãnh]</w:t>
      </w:r>
    </w:p>
    <w:p w14:paraId="700672FF"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b/>
          <w:sz w:val="28"/>
          <w:szCs w:val="28"/>
          <w:lang w:val="es-ES_tradnl"/>
        </w:rPr>
        <w:t xml:space="preserve">BẢO LÃNH DỰ THẦU </w:t>
      </w:r>
      <w:proofErr w:type="gramStart"/>
      <w:r w:rsidRPr="0049599A">
        <w:rPr>
          <w:rFonts w:ascii="Times New Roman" w:hAnsi="Times New Roman" w:cs="Times New Roman"/>
          <w:b/>
          <w:sz w:val="28"/>
          <w:szCs w:val="28"/>
          <w:lang w:val="es-ES_tradnl"/>
        </w:rPr>
        <w:t>số:_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[ghi số trích yếu của Bảo lãnh dự thầu]</w:t>
      </w:r>
    </w:p>
    <w:p w14:paraId="42768B43"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i/>
          <w:sz w:val="28"/>
          <w:szCs w:val="28"/>
          <w:lang w:val="es-ES_tradnl"/>
        </w:rPr>
      </w:pPr>
      <w:r w:rsidRPr="0049599A">
        <w:rPr>
          <w:rFonts w:ascii="Times New Roman" w:hAnsi="Times New Roman" w:cs="Times New Roman"/>
          <w:b/>
          <w:sz w:val="28"/>
          <w:szCs w:val="28"/>
          <w:lang w:val="es-ES_tradnl"/>
        </w:rPr>
        <w:t xml:space="preserve">Bên bảo </w:t>
      </w:r>
      <w:proofErr w:type="gramStart"/>
      <w:r w:rsidRPr="0049599A">
        <w:rPr>
          <w:rFonts w:ascii="Times New Roman" w:hAnsi="Times New Roman" w:cs="Times New Roman"/>
          <w:b/>
          <w:sz w:val="28"/>
          <w:szCs w:val="28"/>
          <w:lang w:val="es-ES_tradnl"/>
        </w:rPr>
        <w:t>lãnh:_</w:t>
      </w:r>
      <w:proofErr w:type="gramEnd"/>
      <w:r w:rsidRPr="0049599A">
        <w:rPr>
          <w:rFonts w:ascii="Times New Roman" w:hAnsi="Times New Roman" w:cs="Times New Roman"/>
          <w:b/>
          <w:sz w:val="28"/>
          <w:szCs w:val="28"/>
          <w:lang w:val="es-ES_tradnl"/>
        </w:rPr>
        <w:t>__</w:t>
      </w:r>
      <w:r w:rsidRPr="0049599A">
        <w:rPr>
          <w:rFonts w:ascii="Times New Roman" w:hAnsi="Times New Roman" w:cs="Times New Roman"/>
          <w:i/>
          <w:sz w:val="28"/>
          <w:szCs w:val="28"/>
          <w:lang w:val="es-ES_tradnl"/>
        </w:rPr>
        <w:t>[ghi tên và địa chỉ nơi phát hành, nếu những thông tin này chưa được thể hiện ở phần tiêu đề trên giấy in]</w:t>
      </w:r>
    </w:p>
    <w:p w14:paraId="58C94F19"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Chúng tôi được thông báo rằng </w:t>
      </w:r>
      <w:r w:rsidRPr="0049599A">
        <w:rPr>
          <w:rFonts w:ascii="Times New Roman" w:hAnsi="Times New Roman" w:cs="Times New Roman"/>
          <w:i/>
          <w:sz w:val="28"/>
          <w:szCs w:val="28"/>
          <w:lang w:val="es-ES_tradnl"/>
        </w:rPr>
        <w:t>[ghi tên nhà thầu</w:t>
      </w:r>
      <w:proofErr w:type="gramStart"/>
      <w:r w:rsidRPr="0049599A">
        <w:rPr>
          <w:rFonts w:ascii="Times New Roman" w:hAnsi="Times New Roman" w:cs="Times New Roman"/>
          <w:i/>
          <w:sz w:val="28"/>
          <w:szCs w:val="28"/>
          <w:lang w:val="es-ES_tradnl"/>
        </w:rPr>
        <w:t>]</w:t>
      </w:r>
      <w:r w:rsidRPr="0049599A">
        <w:rPr>
          <w:rFonts w:ascii="Times New Roman" w:hAnsi="Times New Roman" w:cs="Times New Roman"/>
          <w:i/>
          <w:sz w:val="28"/>
          <w:szCs w:val="28"/>
          <w:vertAlign w:val="superscript"/>
          <w:lang w:val="es-ES_tradnl"/>
        </w:rPr>
        <w:t>(</w:t>
      </w:r>
      <w:proofErr w:type="gramEnd"/>
      <w:r w:rsidRPr="0049599A">
        <w:rPr>
          <w:rFonts w:ascii="Times New Roman" w:hAnsi="Times New Roman" w:cs="Times New Roman"/>
          <w:i/>
          <w:sz w:val="28"/>
          <w:szCs w:val="28"/>
          <w:vertAlign w:val="superscript"/>
          <w:lang w:val="es-ES_tradnl"/>
        </w:rPr>
        <w:t>2)</w:t>
      </w:r>
      <w:r w:rsidRPr="0049599A">
        <w:rPr>
          <w:rFonts w:ascii="Times New Roman" w:hAnsi="Times New Roman" w:cs="Times New Roman"/>
          <w:sz w:val="28"/>
          <w:szCs w:val="28"/>
          <w:lang w:val="es-ES_tradnl"/>
        </w:rPr>
        <w:t xml:space="preserve"> (sau đây gọi là "Bên yêu cầu bảo lãnh") sẽ tham dự thầu để thực hiện gói thầu </w:t>
      </w:r>
      <w:r w:rsidRPr="0049599A">
        <w:rPr>
          <w:rFonts w:ascii="Times New Roman" w:hAnsi="Times New Roman" w:cs="Times New Roman"/>
          <w:i/>
          <w:sz w:val="28"/>
          <w:szCs w:val="28"/>
          <w:lang w:val="es-ES_tradnl"/>
        </w:rPr>
        <w:t xml:space="preserve">[ghi tên gói thầu] </w:t>
      </w:r>
      <w:r w:rsidRPr="0049599A">
        <w:rPr>
          <w:rFonts w:ascii="Times New Roman" w:hAnsi="Times New Roman" w:cs="Times New Roman"/>
          <w:sz w:val="28"/>
          <w:szCs w:val="28"/>
          <w:lang w:val="es-ES_tradnl"/>
        </w:rPr>
        <w:t xml:space="preserve">thuộc dự án </w:t>
      </w:r>
      <w:r w:rsidRPr="0049599A">
        <w:rPr>
          <w:rFonts w:ascii="Times New Roman" w:hAnsi="Times New Roman" w:cs="Times New Roman"/>
          <w:i/>
          <w:sz w:val="28"/>
          <w:szCs w:val="28"/>
          <w:lang w:val="es-ES_tradnl"/>
        </w:rPr>
        <w:t>[ghi tên dự án]</w:t>
      </w:r>
      <w:r w:rsidRPr="0049599A">
        <w:rPr>
          <w:rFonts w:ascii="Times New Roman" w:hAnsi="Times New Roman" w:cs="Times New Roman"/>
          <w:sz w:val="28"/>
          <w:szCs w:val="28"/>
          <w:lang w:val="es-ES_tradnl"/>
        </w:rPr>
        <w:t xml:space="preserve"> theo Thư mời thầu/E-TBMT số </w:t>
      </w:r>
      <w:r w:rsidRPr="0049599A">
        <w:rPr>
          <w:rFonts w:ascii="Times New Roman" w:hAnsi="Times New Roman" w:cs="Times New Roman"/>
          <w:i/>
          <w:sz w:val="28"/>
          <w:szCs w:val="28"/>
          <w:lang w:val="es-ES_tradnl"/>
        </w:rPr>
        <w:t>[ghi số trích yếu của Thư mời thầu/E-TBMT]</w:t>
      </w:r>
      <w:r w:rsidRPr="0049599A">
        <w:rPr>
          <w:rFonts w:ascii="Times New Roman" w:hAnsi="Times New Roman" w:cs="Times New Roman"/>
          <w:sz w:val="28"/>
          <w:szCs w:val="28"/>
          <w:lang w:val="es-ES_tradnl"/>
        </w:rPr>
        <w:t xml:space="preserve">. </w:t>
      </w:r>
    </w:p>
    <w:p w14:paraId="3DEC500B"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Chúng tôi cam kết với Bên thụ hưởng rằng chúng tôi bảo lãnh cho nhà thầu tham dự thầu gói thầu này bằng một khoản tiền là ____ </w:t>
      </w:r>
      <w:r w:rsidRPr="0049599A">
        <w:rPr>
          <w:rFonts w:ascii="Times New Roman" w:hAnsi="Times New Roman" w:cs="Times New Roman"/>
          <w:i/>
          <w:sz w:val="28"/>
          <w:szCs w:val="28"/>
          <w:lang w:val="es-ES_tradnl"/>
        </w:rPr>
        <w:t>[ghi rõ giá trị bằng số, bằng chữ và đồng tiền sử dụng]</w:t>
      </w:r>
      <w:r w:rsidRPr="0049599A">
        <w:rPr>
          <w:rFonts w:ascii="Times New Roman" w:hAnsi="Times New Roman" w:cs="Times New Roman"/>
          <w:sz w:val="28"/>
          <w:szCs w:val="28"/>
          <w:lang w:val="es-ES_tradnl"/>
        </w:rPr>
        <w:t>.</w:t>
      </w:r>
    </w:p>
    <w:p w14:paraId="2DC7874B"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
        </w:rPr>
        <w:t>Bảo lãnh này có hiệu lực trong ___</w:t>
      </w:r>
      <w:proofErr w:type="gramStart"/>
      <w:r w:rsidRPr="0049599A">
        <w:rPr>
          <w:rFonts w:ascii="Times New Roman" w:hAnsi="Times New Roman" w:cs="Times New Roman"/>
          <w:sz w:val="28"/>
          <w:szCs w:val="28"/>
          <w:lang w:val="es-ES"/>
        </w:rPr>
        <w:t>_</w:t>
      </w:r>
      <w:r w:rsidRPr="0049599A">
        <w:rPr>
          <w:rFonts w:ascii="Times New Roman" w:hAnsi="Times New Roman" w:cs="Times New Roman"/>
          <w:sz w:val="28"/>
          <w:szCs w:val="28"/>
          <w:vertAlign w:val="superscript"/>
          <w:lang w:val="es-ES"/>
        </w:rPr>
        <w:t>(</w:t>
      </w:r>
      <w:proofErr w:type="gramEnd"/>
      <w:r w:rsidRPr="0049599A">
        <w:rPr>
          <w:rFonts w:ascii="Times New Roman" w:hAnsi="Times New Roman" w:cs="Times New Roman"/>
          <w:sz w:val="28"/>
          <w:szCs w:val="28"/>
          <w:vertAlign w:val="superscript"/>
          <w:lang w:val="es-ES"/>
        </w:rPr>
        <w:t>3)</w:t>
      </w:r>
      <w:r w:rsidRPr="0049599A">
        <w:rPr>
          <w:rFonts w:ascii="Times New Roman" w:hAnsi="Times New Roman" w:cs="Times New Roman"/>
          <w:sz w:val="28"/>
          <w:szCs w:val="28"/>
          <w:lang w:val="es-ES"/>
        </w:rPr>
        <w:t xml:space="preserve"> ngày, kể từ ngày____tháng___ năm___</w:t>
      </w:r>
      <w:r w:rsidRPr="0049599A">
        <w:rPr>
          <w:rFonts w:ascii="Times New Roman" w:hAnsi="Times New Roman" w:cs="Times New Roman"/>
          <w:sz w:val="28"/>
          <w:szCs w:val="28"/>
          <w:vertAlign w:val="superscript"/>
          <w:lang w:val="es-ES"/>
        </w:rPr>
        <w:t>(4)</w:t>
      </w:r>
      <w:r w:rsidRPr="0049599A">
        <w:rPr>
          <w:rFonts w:ascii="Times New Roman" w:hAnsi="Times New Roman" w:cs="Times New Roman"/>
          <w:sz w:val="28"/>
          <w:szCs w:val="28"/>
          <w:lang w:val="es-ES"/>
        </w:rPr>
        <w:t>.</w:t>
      </w:r>
    </w:p>
    <w:p w14:paraId="5A9E2528"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49599A">
        <w:rPr>
          <w:rFonts w:ascii="Times New Roman" w:hAnsi="Times New Roman" w:cs="Times New Roman"/>
          <w:i/>
          <w:sz w:val="28"/>
          <w:szCs w:val="28"/>
          <w:lang w:val="es-ES_tradnl"/>
        </w:rPr>
        <w:t>[ghi bằng chữ] [ghi bằng số]</w:t>
      </w:r>
      <w:r w:rsidRPr="0049599A">
        <w:rPr>
          <w:rFonts w:ascii="Times New Roman" w:hAnsi="Times New Roman" w:cs="Times New Roman"/>
          <w:sz w:val="28"/>
          <w:szCs w:val="28"/>
          <w:lang w:val="es-ES_tradnl"/>
        </w:rPr>
        <w:t xml:space="preserve"> khi nhận được văn bản thông báo nhà thầu vi phạm từ Bên thụ hưởng trong đó nêu rõ: </w:t>
      </w:r>
    </w:p>
    <w:p w14:paraId="0004525E" w14:textId="77777777" w:rsidR="002423CC" w:rsidRPr="0049599A" w:rsidRDefault="002423CC" w:rsidP="002423CC">
      <w:pPr>
        <w:pStyle w:val="StyleHeader2-SubClausesAfter6pt"/>
        <w:widowControl w:val="0"/>
        <w:spacing w:before="120" w:after="120" w:line="264" w:lineRule="auto"/>
        <w:ind w:left="0" w:firstLine="567"/>
        <w:rPr>
          <w:spacing w:val="-4"/>
          <w:sz w:val="28"/>
          <w:szCs w:val="28"/>
          <w:lang w:val="es-ES"/>
        </w:rPr>
      </w:pPr>
      <w:r w:rsidRPr="0049599A">
        <w:rPr>
          <w:spacing w:val="-4"/>
          <w:sz w:val="28"/>
          <w:szCs w:val="28"/>
          <w:lang w:val="es-ES"/>
        </w:rPr>
        <w:t xml:space="preserve">1. Nhà thầu rút </w:t>
      </w:r>
      <w:r w:rsidR="009C7304" w:rsidRPr="0049599A">
        <w:rPr>
          <w:spacing w:val="-4"/>
          <w:sz w:val="28"/>
          <w:szCs w:val="28"/>
          <w:lang w:val="es-ES"/>
        </w:rPr>
        <w:t>E-HSDT</w:t>
      </w:r>
      <w:r w:rsidRPr="0049599A">
        <w:rPr>
          <w:spacing w:val="-4"/>
          <w:sz w:val="28"/>
          <w:szCs w:val="28"/>
          <w:lang w:val="es-ES"/>
        </w:rPr>
        <w:t xml:space="preserve"> sau thời điểm đóng thầu và trong thời gian có hiệu lực của </w:t>
      </w:r>
      <w:r w:rsidR="009C7304" w:rsidRPr="0049599A">
        <w:rPr>
          <w:spacing w:val="-4"/>
          <w:sz w:val="28"/>
          <w:szCs w:val="28"/>
          <w:lang w:val="es-ES"/>
        </w:rPr>
        <w:t>E-HSDT</w:t>
      </w:r>
      <w:r w:rsidRPr="0049599A">
        <w:rPr>
          <w:spacing w:val="-4"/>
          <w:sz w:val="28"/>
          <w:szCs w:val="28"/>
          <w:lang w:val="es-ES"/>
        </w:rPr>
        <w:t>;</w:t>
      </w:r>
    </w:p>
    <w:p w14:paraId="40D883AA" w14:textId="77777777" w:rsidR="002423CC" w:rsidRPr="0049599A" w:rsidRDefault="002423CC" w:rsidP="002423CC">
      <w:pPr>
        <w:pStyle w:val="StyleHeader2-SubClausesAfter6pt"/>
        <w:widowControl w:val="0"/>
        <w:spacing w:before="120" w:after="120" w:line="264" w:lineRule="auto"/>
        <w:ind w:left="0" w:firstLine="567"/>
        <w:rPr>
          <w:spacing w:val="-4"/>
          <w:sz w:val="28"/>
          <w:szCs w:val="28"/>
          <w:lang w:val="es-ES"/>
        </w:rPr>
      </w:pPr>
      <w:r w:rsidRPr="0049599A">
        <w:rPr>
          <w:spacing w:val="-4"/>
          <w:sz w:val="28"/>
          <w:szCs w:val="28"/>
          <w:lang w:val="es-ES"/>
        </w:rPr>
        <w:t>2. Nhà thầu vi phạm pháp luật về đấu thầu dẫn đến phải hủy thầu theo quy định tại điểm d Mục 30.1 E-CDNT của E-HSMT;</w:t>
      </w:r>
    </w:p>
    <w:p w14:paraId="4D3FEE58" w14:textId="77777777" w:rsidR="002423CC" w:rsidRPr="0049599A" w:rsidRDefault="002423CC" w:rsidP="002423CC">
      <w:pPr>
        <w:pStyle w:val="StyleHeader2-SubClausesAfter6pt"/>
        <w:widowControl w:val="0"/>
        <w:spacing w:before="120" w:after="120" w:line="264" w:lineRule="auto"/>
        <w:ind w:left="0" w:firstLine="567"/>
        <w:rPr>
          <w:spacing w:val="-4"/>
          <w:sz w:val="28"/>
          <w:szCs w:val="28"/>
          <w:lang w:val="es-ES"/>
        </w:rPr>
      </w:pPr>
      <w:r w:rsidRPr="0049599A">
        <w:rPr>
          <w:spacing w:val="-4"/>
          <w:sz w:val="28"/>
          <w:szCs w:val="28"/>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28A788A7" w14:textId="77777777" w:rsidR="002423CC" w:rsidRPr="0049599A" w:rsidRDefault="002423CC" w:rsidP="002423CC">
      <w:pPr>
        <w:pStyle w:val="StyleHeader2-SubClausesAfter6pt"/>
        <w:widowControl w:val="0"/>
        <w:spacing w:before="120" w:after="120" w:line="264" w:lineRule="auto"/>
        <w:ind w:left="0" w:firstLine="567"/>
        <w:rPr>
          <w:spacing w:val="-4"/>
          <w:sz w:val="28"/>
          <w:szCs w:val="28"/>
          <w:lang w:val="es-ES"/>
        </w:rPr>
      </w:pPr>
      <w:r w:rsidRPr="0049599A">
        <w:rPr>
          <w:spacing w:val="-4"/>
          <w:sz w:val="28"/>
          <w:szCs w:val="28"/>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3E322A9C" w14:textId="77777777" w:rsidR="002423CC" w:rsidRPr="0049599A" w:rsidRDefault="002423CC" w:rsidP="002423CC">
      <w:pPr>
        <w:pStyle w:val="StyleHeader2-SubClausesAfter6pt"/>
        <w:widowControl w:val="0"/>
        <w:spacing w:before="120" w:after="120" w:line="264" w:lineRule="auto"/>
        <w:ind w:left="0" w:firstLine="567"/>
        <w:rPr>
          <w:spacing w:val="-4"/>
          <w:sz w:val="28"/>
          <w:szCs w:val="28"/>
          <w:lang w:val="es-ES"/>
        </w:rPr>
      </w:pPr>
      <w:r w:rsidRPr="0049599A">
        <w:rPr>
          <w:spacing w:val="-4"/>
          <w:sz w:val="28"/>
          <w:szCs w:val="28"/>
          <w:lang w:val="es-ES"/>
        </w:rPr>
        <w:t>5. Nhà thầu không thực hiện biện pháp bảo đảm thực hiện hợp đồng theo quy định tại Mục 37.1 E-CDNT của E-HSMT.</w:t>
      </w:r>
    </w:p>
    <w:p w14:paraId="25998880" w14:textId="77777777" w:rsidR="002423CC" w:rsidRPr="0049599A" w:rsidRDefault="002423CC" w:rsidP="002423CC">
      <w:pPr>
        <w:pStyle w:val="StyleHeader2-SubClausesAfter6pt"/>
        <w:widowControl w:val="0"/>
        <w:spacing w:before="120" w:after="120" w:line="264" w:lineRule="auto"/>
        <w:ind w:left="0" w:firstLine="567"/>
        <w:rPr>
          <w:spacing w:val="-4"/>
          <w:sz w:val="28"/>
          <w:szCs w:val="28"/>
          <w:vertAlign w:val="superscript"/>
          <w:lang w:val="es-ES"/>
        </w:rPr>
      </w:pPr>
      <w:r w:rsidRPr="0049599A">
        <w:rPr>
          <w:spacing w:val="-4"/>
          <w:sz w:val="28"/>
          <w:szCs w:val="28"/>
          <w:lang w:val="es-ES"/>
        </w:rPr>
        <w:t xml:space="preserve">Nếu bất kỳ thành viên nào trong liên danh </w:t>
      </w:r>
      <w:r w:rsidRPr="0049599A">
        <w:rPr>
          <w:i/>
          <w:spacing w:val="-4"/>
          <w:sz w:val="28"/>
          <w:szCs w:val="28"/>
          <w:lang w:val="es-ES"/>
        </w:rPr>
        <w:t>_____ [ghi đầy đủ tên của nhà thầu liên danh]</w:t>
      </w:r>
      <w:r w:rsidRPr="0049599A">
        <w:rPr>
          <w:spacing w:val="-4"/>
          <w:sz w:val="28"/>
          <w:szCs w:val="28"/>
          <w:lang w:val="es-ES"/>
        </w:rPr>
        <w:t>vi phạm quy định của pháp luật dẫn đến không được hoàn trả</w:t>
      </w:r>
      <w:r w:rsidR="00614B4D" w:rsidRPr="0049599A">
        <w:rPr>
          <w:spacing w:val="-4"/>
          <w:sz w:val="28"/>
          <w:szCs w:val="28"/>
          <w:lang w:val="es-ES"/>
        </w:rPr>
        <w:t xml:space="preserve"> giá trị</w:t>
      </w:r>
      <w:r w:rsidRPr="0049599A">
        <w:rPr>
          <w:spacing w:val="-4"/>
          <w:sz w:val="28"/>
          <w:szCs w:val="28"/>
          <w:lang w:val="es-ES"/>
        </w:rPr>
        <w:t xml:space="preserve"> bảo đảm </w:t>
      </w:r>
      <w:r w:rsidRPr="0049599A">
        <w:rPr>
          <w:spacing w:val="-4"/>
          <w:sz w:val="28"/>
          <w:szCs w:val="28"/>
          <w:lang w:val="es-ES"/>
        </w:rPr>
        <w:lastRenderedPageBreak/>
        <w:t>dự thầu theo quy định tại</w:t>
      </w:r>
      <w:r w:rsidR="00C5235D" w:rsidRPr="0049599A">
        <w:rPr>
          <w:spacing w:val="-4"/>
          <w:sz w:val="28"/>
          <w:szCs w:val="28"/>
          <w:lang w:val="es-ES"/>
        </w:rPr>
        <w:t xml:space="preserve"> điểm b </w:t>
      </w:r>
      <w:r w:rsidRPr="0049599A">
        <w:rPr>
          <w:spacing w:val="-4"/>
          <w:sz w:val="28"/>
          <w:szCs w:val="28"/>
          <w:lang w:val="es-ES"/>
        </w:rPr>
        <w:t>Mục 17.</w:t>
      </w:r>
      <w:r w:rsidR="00614B4D" w:rsidRPr="0049599A">
        <w:rPr>
          <w:spacing w:val="-4"/>
          <w:sz w:val="28"/>
          <w:szCs w:val="28"/>
          <w:lang w:val="es-ES"/>
        </w:rPr>
        <w:t>3</w:t>
      </w:r>
      <w:r w:rsidRPr="0049599A">
        <w:rPr>
          <w:spacing w:val="-4"/>
          <w:sz w:val="28"/>
          <w:szCs w:val="28"/>
          <w:lang w:val="es-ES"/>
        </w:rPr>
        <w:t xml:space="preserve"> E-CDNT của E-HSMT thì bảo đảm dự thầu của tất cả thành viên trong liên danh sẽ không được hoàn trả</w:t>
      </w:r>
      <w:r w:rsidR="00614B4D" w:rsidRPr="0049599A">
        <w:rPr>
          <w:spacing w:val="-4"/>
          <w:sz w:val="28"/>
          <w:szCs w:val="28"/>
          <w:lang w:val="es-ES"/>
        </w:rPr>
        <w:t>.</w:t>
      </w:r>
    </w:p>
    <w:p w14:paraId="0E166A93" w14:textId="77777777" w:rsidR="002423CC" w:rsidRPr="0049599A" w:rsidRDefault="002423CC" w:rsidP="002423CC">
      <w:pPr>
        <w:pStyle w:val="NormalWeb"/>
        <w:widowControl w:val="0"/>
        <w:tabs>
          <w:tab w:val="left" w:pos="0"/>
        </w:tabs>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0D03353D" w14:textId="77777777" w:rsidR="002423CC" w:rsidRPr="0049599A" w:rsidRDefault="002423CC" w:rsidP="002423CC">
      <w:pPr>
        <w:pStyle w:val="NormalWeb"/>
        <w:widowControl w:val="0"/>
        <w:tabs>
          <w:tab w:val="left" w:pos="0"/>
        </w:tabs>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w:t>
      </w:r>
      <w:r w:rsidR="009C7304" w:rsidRPr="0049599A">
        <w:rPr>
          <w:rFonts w:ascii="Times New Roman" w:hAnsi="Times New Roman" w:cs="Times New Roman"/>
          <w:sz w:val="28"/>
          <w:szCs w:val="28"/>
          <w:lang w:val="es-ES_tradnl"/>
        </w:rPr>
        <w:t>E-HSDT</w:t>
      </w:r>
      <w:r w:rsidRPr="0049599A">
        <w:rPr>
          <w:rFonts w:ascii="Times New Roman" w:hAnsi="Times New Roman" w:cs="Times New Roman"/>
          <w:sz w:val="28"/>
          <w:szCs w:val="28"/>
          <w:lang w:val="es-ES_tradnl"/>
        </w:rPr>
        <w:t>.</w:t>
      </w:r>
    </w:p>
    <w:p w14:paraId="4F1E229A" w14:textId="77777777" w:rsidR="002423CC" w:rsidRPr="0049599A" w:rsidRDefault="002423CC" w:rsidP="002423CC">
      <w:pPr>
        <w:pStyle w:val="NormalWeb"/>
        <w:widowControl w:val="0"/>
        <w:spacing w:before="120" w:beforeAutospacing="0" w:after="120" w:afterAutospacing="0" w:line="264" w:lineRule="auto"/>
        <w:ind w:firstLine="567"/>
        <w:jc w:val="both"/>
        <w:rPr>
          <w:rFonts w:ascii="Times New Roman" w:hAnsi="Times New Roman" w:cs="Times New Roman"/>
          <w:sz w:val="28"/>
          <w:szCs w:val="28"/>
          <w:lang w:val="es-ES_tradnl"/>
        </w:rPr>
      </w:pPr>
      <w:r w:rsidRPr="0049599A">
        <w:rPr>
          <w:rFonts w:ascii="Times New Roman" w:hAnsi="Times New Roman" w:cs="Times New Roman"/>
          <w:sz w:val="28"/>
          <w:szCs w:val="28"/>
          <w:lang w:val="es-ES_tradnl"/>
        </w:rPr>
        <w:t xml:space="preserve">Bất cứ yêu cầu bồi thường nào theo bảo lãnh này đều phải được gửi </w:t>
      </w:r>
      <w:r w:rsidRPr="0049599A">
        <w:rPr>
          <w:rFonts w:ascii="Times New Roman" w:eastAsia="Calibri" w:hAnsi="Times New Roman" w:cs="Times New Roman"/>
          <w:kern w:val="24"/>
          <w:sz w:val="28"/>
          <w:szCs w:val="28"/>
          <w:lang w:val="es-ES_tradnl" w:eastAsia="vi-VN"/>
        </w:rPr>
        <w:t>đến</w:t>
      </w:r>
      <w:r w:rsidRPr="0049599A">
        <w:rPr>
          <w:rFonts w:ascii="Times New Roman" w:hAnsi="Times New Roman" w:cs="Times New Roman"/>
          <w:sz w:val="28"/>
          <w:szCs w:val="28"/>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EF5602" w:rsidRPr="0049599A" w14:paraId="0E01B9C1" w14:textId="77777777" w:rsidTr="00153F39">
        <w:trPr>
          <w:trHeight w:val="905"/>
        </w:trPr>
        <w:tc>
          <w:tcPr>
            <w:tcW w:w="5811" w:type="dxa"/>
          </w:tcPr>
          <w:p w14:paraId="522245B0" w14:textId="77777777" w:rsidR="002423CC" w:rsidRPr="0049599A" w:rsidRDefault="002423CC" w:rsidP="00153F39">
            <w:pPr>
              <w:tabs>
                <w:tab w:val="center" w:pos="5670"/>
              </w:tabs>
              <w:spacing w:line="252" w:lineRule="auto"/>
              <w:jc w:val="center"/>
              <w:rPr>
                <w:b/>
                <w:sz w:val="28"/>
                <w:szCs w:val="28"/>
                <w:lang w:val="es-ES"/>
              </w:rPr>
            </w:pPr>
            <w:r w:rsidRPr="0049599A">
              <w:rPr>
                <w:b/>
                <w:sz w:val="28"/>
                <w:szCs w:val="28"/>
                <w:lang w:val="es-ES"/>
              </w:rPr>
              <w:t>Đại diện hợp pháp của ngân hàng</w:t>
            </w:r>
          </w:p>
          <w:p w14:paraId="07D83F51" w14:textId="77777777" w:rsidR="002423CC" w:rsidRPr="0049599A" w:rsidRDefault="002423CC" w:rsidP="00153F39">
            <w:pPr>
              <w:tabs>
                <w:tab w:val="center" w:pos="5670"/>
              </w:tabs>
              <w:spacing w:line="252" w:lineRule="auto"/>
              <w:jc w:val="center"/>
              <w:rPr>
                <w:sz w:val="28"/>
                <w:szCs w:val="28"/>
                <w:lang w:val="es-ES"/>
              </w:rPr>
            </w:pPr>
            <w:r w:rsidRPr="0049599A">
              <w:rPr>
                <w:i/>
                <w:sz w:val="28"/>
                <w:szCs w:val="28"/>
                <w:lang w:val="es-ES"/>
              </w:rPr>
              <w:t>[ghi tên, chức danh, ký tên và đóng dấu]</w:t>
            </w:r>
          </w:p>
        </w:tc>
      </w:tr>
    </w:tbl>
    <w:p w14:paraId="733FE4D8" w14:textId="77777777" w:rsidR="002423CC" w:rsidRPr="0049599A" w:rsidRDefault="002423CC" w:rsidP="00F77CED">
      <w:pPr>
        <w:pStyle w:val="BodyText"/>
        <w:widowControl w:val="0"/>
        <w:suppressAutoHyphens w:val="0"/>
        <w:spacing w:before="120" w:after="120"/>
        <w:ind w:right="0" w:firstLine="567"/>
        <w:rPr>
          <w:sz w:val="28"/>
          <w:szCs w:val="28"/>
          <w:lang w:val="es-ES"/>
        </w:rPr>
      </w:pPr>
      <w:r w:rsidRPr="0049599A">
        <w:rPr>
          <w:sz w:val="28"/>
          <w:szCs w:val="28"/>
          <w:lang w:val="es-ES"/>
        </w:rPr>
        <w:t>Ghi chú:</w:t>
      </w:r>
    </w:p>
    <w:p w14:paraId="753B3A76" w14:textId="77777777" w:rsidR="002423CC" w:rsidRPr="0049599A" w:rsidRDefault="002423CC" w:rsidP="00F77CED">
      <w:pPr>
        <w:pStyle w:val="BodyText"/>
        <w:widowControl w:val="0"/>
        <w:suppressAutoHyphens w:val="0"/>
        <w:spacing w:before="120" w:after="120"/>
        <w:ind w:right="0" w:firstLine="567"/>
        <w:rPr>
          <w:spacing w:val="0"/>
          <w:sz w:val="28"/>
          <w:szCs w:val="28"/>
          <w:lang w:val="es-ES_tradnl"/>
        </w:rPr>
      </w:pPr>
      <w:r w:rsidRPr="0049599A">
        <w:rPr>
          <w:spacing w:val="0"/>
          <w:sz w:val="28"/>
          <w:szCs w:val="28"/>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49599A">
        <w:rPr>
          <w:spacing w:val="0"/>
          <w:sz w:val="28"/>
          <w:szCs w:val="28"/>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49599A">
        <w:rPr>
          <w:spacing w:val="0"/>
          <w:sz w:val="28"/>
          <w:szCs w:val="28"/>
          <w:lang w:val="es-ES_tradnl"/>
        </w:rPr>
        <w:t xml:space="preserve"> thì bảo lãnh dự thầu trong trường hợp này được coi là không hợp lệ.</w:t>
      </w:r>
    </w:p>
    <w:p w14:paraId="7C3EB4C7" w14:textId="77777777" w:rsidR="002423CC" w:rsidRPr="0049599A" w:rsidRDefault="002423CC" w:rsidP="00F77CED">
      <w:pPr>
        <w:pStyle w:val="BodyText"/>
        <w:widowControl w:val="0"/>
        <w:suppressAutoHyphens w:val="0"/>
        <w:spacing w:before="120" w:after="120"/>
        <w:ind w:right="0" w:firstLine="567"/>
        <w:rPr>
          <w:sz w:val="28"/>
          <w:szCs w:val="28"/>
          <w:lang w:val="es-ES"/>
        </w:rPr>
      </w:pPr>
      <w:r w:rsidRPr="0049599A">
        <w:rPr>
          <w:sz w:val="28"/>
          <w:szCs w:val="28"/>
          <w:lang w:val="es-ES"/>
        </w:rPr>
        <w:t>(2) Tên nhà thầu có thể là một trong các trường hợp sau đây:</w:t>
      </w:r>
    </w:p>
    <w:p w14:paraId="0CAA3680" w14:textId="77777777" w:rsidR="002423CC" w:rsidRPr="0049599A" w:rsidRDefault="002423CC" w:rsidP="00F77CED">
      <w:pPr>
        <w:pStyle w:val="BodyText"/>
        <w:widowControl w:val="0"/>
        <w:suppressAutoHyphens w:val="0"/>
        <w:spacing w:before="120" w:after="120"/>
        <w:ind w:right="0" w:firstLine="567"/>
        <w:rPr>
          <w:sz w:val="28"/>
          <w:szCs w:val="28"/>
          <w:lang w:val="es-ES"/>
        </w:rPr>
      </w:pPr>
      <w:r w:rsidRPr="0049599A">
        <w:rPr>
          <w:sz w:val="28"/>
          <w:szCs w:val="28"/>
          <w:lang w:val="es-ES"/>
        </w:rPr>
        <w:t xml:space="preserve">- Tên của cả nhà thầu liên danh, ví dụ nhà thầu liên danh A + B tham dự thầu thì tên nhà thầu ghi là “Nhà thầu liên danh A + B”; </w:t>
      </w:r>
    </w:p>
    <w:p w14:paraId="78F977E1" w14:textId="77777777" w:rsidR="002423CC" w:rsidRPr="0049599A" w:rsidRDefault="002423CC" w:rsidP="00F77CED">
      <w:pPr>
        <w:pStyle w:val="BodyText"/>
        <w:widowControl w:val="0"/>
        <w:suppressAutoHyphens w:val="0"/>
        <w:spacing w:before="120" w:after="120"/>
        <w:ind w:right="0" w:firstLine="567"/>
        <w:rPr>
          <w:spacing w:val="0"/>
          <w:sz w:val="28"/>
          <w:szCs w:val="28"/>
          <w:lang w:val="es-ES"/>
        </w:rPr>
      </w:pPr>
      <w:r w:rsidRPr="0049599A">
        <w:rPr>
          <w:spacing w:val="0"/>
          <w:sz w:val="28"/>
          <w:szCs w:val="28"/>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1578F976" w14:textId="77777777" w:rsidR="002423CC" w:rsidRPr="0049599A" w:rsidRDefault="002423CC" w:rsidP="00F77CED">
      <w:pPr>
        <w:pStyle w:val="BodyText"/>
        <w:widowControl w:val="0"/>
        <w:suppressAutoHyphens w:val="0"/>
        <w:spacing w:before="120" w:after="120"/>
        <w:ind w:right="0" w:firstLine="567"/>
        <w:rPr>
          <w:sz w:val="28"/>
          <w:szCs w:val="28"/>
          <w:lang w:val="es-ES"/>
        </w:rPr>
      </w:pPr>
      <w:r w:rsidRPr="0049599A">
        <w:rPr>
          <w:sz w:val="28"/>
          <w:szCs w:val="28"/>
          <w:lang w:val="es-ES"/>
        </w:rPr>
        <w:t xml:space="preserve">- Tên của thành viên liên danh thực hiện riêng rẽ bảo lãnh dự thầu. </w:t>
      </w:r>
    </w:p>
    <w:p w14:paraId="5D06EE1F" w14:textId="77777777" w:rsidR="002423CC" w:rsidRPr="0049599A" w:rsidRDefault="002423CC" w:rsidP="00F77CED">
      <w:pPr>
        <w:pStyle w:val="BodyText"/>
        <w:widowControl w:val="0"/>
        <w:suppressAutoHyphens w:val="0"/>
        <w:spacing w:before="120" w:after="120"/>
        <w:ind w:right="0" w:firstLine="567"/>
        <w:rPr>
          <w:sz w:val="28"/>
          <w:szCs w:val="28"/>
          <w:lang w:val="es-ES"/>
        </w:rPr>
      </w:pPr>
      <w:r w:rsidRPr="0049599A">
        <w:rPr>
          <w:sz w:val="28"/>
          <w:szCs w:val="28"/>
          <w:lang w:val="es-ES"/>
        </w:rPr>
        <w:t xml:space="preserve">(3) Ghi theo quy định tại Mục 17.1 </w:t>
      </w:r>
      <w:r w:rsidRPr="0049599A">
        <w:rPr>
          <w:b/>
          <w:sz w:val="28"/>
          <w:szCs w:val="28"/>
          <w:lang w:val="es-ES"/>
        </w:rPr>
        <w:t>E-BDL</w:t>
      </w:r>
      <w:r w:rsidRPr="0049599A">
        <w:rPr>
          <w:sz w:val="28"/>
          <w:szCs w:val="28"/>
          <w:lang w:val="es-ES"/>
        </w:rPr>
        <w:t xml:space="preserve">.  </w:t>
      </w:r>
    </w:p>
    <w:p w14:paraId="6DE9F553" w14:textId="77777777" w:rsidR="002423CC" w:rsidRPr="0049599A" w:rsidRDefault="002423CC" w:rsidP="00F77CED">
      <w:pPr>
        <w:pStyle w:val="BodyText"/>
        <w:widowControl w:val="0"/>
        <w:suppressAutoHyphens w:val="0"/>
        <w:spacing w:before="120" w:after="120"/>
        <w:ind w:right="0" w:firstLine="567"/>
        <w:rPr>
          <w:sz w:val="28"/>
          <w:szCs w:val="28"/>
          <w:lang w:val="es-ES"/>
        </w:rPr>
      </w:pPr>
      <w:r w:rsidRPr="0049599A">
        <w:rPr>
          <w:sz w:val="28"/>
          <w:szCs w:val="28"/>
          <w:lang w:val="es-ES"/>
        </w:rPr>
        <w:t xml:space="preserve">(4) Ghi ngày có thời điểm đóng thầu theo quy định tại </w:t>
      </w:r>
      <w:r w:rsidRPr="0049599A">
        <w:rPr>
          <w:b/>
          <w:sz w:val="28"/>
          <w:szCs w:val="28"/>
          <w:lang w:val="es-ES"/>
        </w:rPr>
        <w:t>E-TBMT</w:t>
      </w:r>
      <w:r w:rsidRPr="0049599A">
        <w:rPr>
          <w:sz w:val="28"/>
          <w:szCs w:val="28"/>
          <w:lang w:val="es-ES"/>
        </w:rPr>
        <w:t xml:space="preserve">. </w:t>
      </w:r>
    </w:p>
    <w:p w14:paraId="437557BB" w14:textId="77777777" w:rsidR="002423CC" w:rsidRPr="0049599A" w:rsidRDefault="002423CC" w:rsidP="002423CC">
      <w:pPr>
        <w:tabs>
          <w:tab w:val="right" w:pos="9000"/>
        </w:tabs>
        <w:spacing w:before="120" w:after="120" w:line="264" w:lineRule="auto"/>
        <w:jc w:val="right"/>
        <w:rPr>
          <w:b/>
          <w:sz w:val="28"/>
          <w:szCs w:val="28"/>
          <w:lang w:val="nl-NL"/>
        </w:rPr>
      </w:pPr>
      <w:r w:rsidRPr="0049599A">
        <w:rPr>
          <w:sz w:val="28"/>
          <w:szCs w:val="28"/>
          <w:lang w:val="es-ES"/>
        </w:rPr>
        <w:br w:type="page"/>
      </w:r>
      <w:r w:rsidRPr="0049599A">
        <w:rPr>
          <w:b/>
          <w:sz w:val="28"/>
          <w:szCs w:val="28"/>
          <w:lang w:val="es-ES"/>
        </w:rPr>
        <w:lastRenderedPageBreak/>
        <w:t>Mẫu số 08</w:t>
      </w:r>
      <w:r w:rsidR="0080769C" w:rsidRPr="0049599A">
        <w:rPr>
          <w:b/>
          <w:sz w:val="28"/>
          <w:szCs w:val="28"/>
          <w:lang w:val="nl-NL"/>
        </w:rPr>
        <w:t>(webform trên Hệ thống)</w:t>
      </w:r>
    </w:p>
    <w:p w14:paraId="07B36E0A" w14:textId="77777777" w:rsidR="0080769C" w:rsidRPr="0049599A" w:rsidRDefault="0080769C" w:rsidP="002423CC">
      <w:pPr>
        <w:tabs>
          <w:tab w:val="right" w:pos="9000"/>
        </w:tabs>
        <w:spacing w:before="120" w:after="120" w:line="264" w:lineRule="auto"/>
        <w:jc w:val="right"/>
        <w:rPr>
          <w:b/>
          <w:sz w:val="28"/>
          <w:szCs w:val="28"/>
          <w:lang w:val="es-ES"/>
        </w:rPr>
      </w:pPr>
    </w:p>
    <w:p w14:paraId="09912597" w14:textId="77777777" w:rsidR="002423CC" w:rsidRPr="0049599A" w:rsidRDefault="002423CC" w:rsidP="002423CC">
      <w:pPr>
        <w:tabs>
          <w:tab w:val="right" w:pos="9000"/>
        </w:tabs>
        <w:spacing w:before="120" w:after="120" w:line="264" w:lineRule="auto"/>
        <w:ind w:firstLine="567"/>
        <w:jc w:val="center"/>
        <w:rPr>
          <w:b/>
          <w:i/>
          <w:sz w:val="28"/>
          <w:szCs w:val="28"/>
          <w:lang w:val="es-ES"/>
        </w:rPr>
      </w:pPr>
      <w:r w:rsidRPr="0049599A">
        <w:rPr>
          <w:b/>
          <w:sz w:val="28"/>
          <w:szCs w:val="28"/>
          <w:lang w:val="es-ES"/>
        </w:rPr>
        <w:t>ĐƠN DỰ THẦU</w:t>
      </w:r>
      <w:r w:rsidRPr="0049599A">
        <w:rPr>
          <w:b/>
          <w:sz w:val="28"/>
          <w:szCs w:val="28"/>
          <w:vertAlign w:val="superscript"/>
          <w:lang w:val="es-ES"/>
        </w:rPr>
        <w:t xml:space="preserve"> (1)</w:t>
      </w:r>
    </w:p>
    <w:p w14:paraId="205BCEED" w14:textId="77777777" w:rsidR="002423CC" w:rsidRPr="0049599A" w:rsidRDefault="002423CC" w:rsidP="002423CC">
      <w:pPr>
        <w:tabs>
          <w:tab w:val="right" w:pos="9000"/>
        </w:tabs>
        <w:spacing w:before="120" w:after="120" w:line="264" w:lineRule="auto"/>
        <w:ind w:firstLine="567"/>
        <w:rPr>
          <w:sz w:val="28"/>
          <w:szCs w:val="28"/>
          <w:lang w:val="es-ES"/>
        </w:rPr>
      </w:pPr>
    </w:p>
    <w:p w14:paraId="7D1E0EFE" w14:textId="77777777" w:rsidR="002423CC" w:rsidRPr="0049599A" w:rsidRDefault="002423CC" w:rsidP="002423CC">
      <w:pPr>
        <w:tabs>
          <w:tab w:val="right" w:pos="9000"/>
        </w:tabs>
        <w:spacing w:before="120" w:after="120" w:line="264" w:lineRule="auto"/>
        <w:ind w:firstLine="567"/>
        <w:rPr>
          <w:i/>
          <w:sz w:val="28"/>
          <w:szCs w:val="28"/>
          <w:lang w:val="es-ES"/>
        </w:rPr>
      </w:pPr>
      <w:proofErr w:type="gramStart"/>
      <w:r w:rsidRPr="0049599A">
        <w:rPr>
          <w:sz w:val="28"/>
          <w:szCs w:val="28"/>
          <w:lang w:val="es-ES"/>
        </w:rPr>
        <w:t>Ngày:_</w:t>
      </w:r>
      <w:proofErr w:type="gramEnd"/>
      <w:r w:rsidRPr="0049599A">
        <w:rPr>
          <w:sz w:val="28"/>
          <w:szCs w:val="28"/>
          <w:lang w:val="es-ES"/>
        </w:rPr>
        <w:t>__</w:t>
      </w:r>
      <w:r w:rsidRPr="0049599A">
        <w:rPr>
          <w:i/>
          <w:sz w:val="28"/>
          <w:szCs w:val="28"/>
          <w:lang w:val="es-ES"/>
        </w:rPr>
        <w:t>[tự trích xuất theo thời gian trên Hệ thống]</w:t>
      </w:r>
    </w:p>
    <w:p w14:paraId="05322F9F"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Tên gói </w:t>
      </w:r>
      <w:proofErr w:type="gramStart"/>
      <w:r w:rsidRPr="0049599A">
        <w:rPr>
          <w:sz w:val="28"/>
          <w:szCs w:val="28"/>
          <w:lang w:val="es-ES"/>
        </w:rPr>
        <w:t>thầu:_</w:t>
      </w:r>
      <w:proofErr w:type="gramEnd"/>
      <w:r w:rsidRPr="0049599A">
        <w:rPr>
          <w:sz w:val="28"/>
          <w:szCs w:val="28"/>
          <w:lang w:val="es-ES"/>
        </w:rPr>
        <w:t>__</w:t>
      </w:r>
      <w:r w:rsidRPr="0049599A">
        <w:rPr>
          <w:i/>
          <w:sz w:val="28"/>
          <w:szCs w:val="28"/>
          <w:lang w:val="es-ES"/>
        </w:rPr>
        <w:t>[tự trích xuất theo tên gói thầu trong E-TBMT]</w:t>
      </w:r>
    </w:p>
    <w:p w14:paraId="71599849"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Kính </w:t>
      </w:r>
      <w:proofErr w:type="gramStart"/>
      <w:r w:rsidRPr="0049599A">
        <w:rPr>
          <w:sz w:val="28"/>
          <w:szCs w:val="28"/>
          <w:lang w:val="es-ES"/>
        </w:rPr>
        <w:t>gửi:_</w:t>
      </w:r>
      <w:proofErr w:type="gramEnd"/>
      <w:r w:rsidRPr="0049599A">
        <w:rPr>
          <w:sz w:val="28"/>
          <w:szCs w:val="28"/>
          <w:lang w:val="es-ES"/>
        </w:rPr>
        <w:t>__</w:t>
      </w:r>
      <w:r w:rsidRPr="0049599A">
        <w:rPr>
          <w:i/>
          <w:sz w:val="28"/>
          <w:szCs w:val="28"/>
          <w:lang w:val="es-ES"/>
        </w:rPr>
        <w:t>[tự trích xuất theo tên Bên mời thầu trong E-TBMT]</w:t>
      </w:r>
    </w:p>
    <w:p w14:paraId="15342B33"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Sau khi nghiên cứu E-HSMT, chúng tôi:</w:t>
      </w:r>
    </w:p>
    <w:p w14:paraId="0D69EE9D"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 </w:t>
      </w:r>
      <w:r w:rsidRPr="0049599A">
        <w:rPr>
          <w:sz w:val="28"/>
          <w:szCs w:val="28"/>
          <w:lang w:val="vi-VN"/>
        </w:rPr>
        <w:t xml:space="preserve">Tên nhà </w:t>
      </w:r>
      <w:proofErr w:type="gramStart"/>
      <w:r w:rsidRPr="0049599A">
        <w:rPr>
          <w:sz w:val="28"/>
          <w:szCs w:val="28"/>
          <w:lang w:val="vi-VN"/>
        </w:rPr>
        <w:t>thầu:_</w:t>
      </w:r>
      <w:proofErr w:type="gramEnd"/>
      <w:r w:rsidRPr="0049599A">
        <w:rPr>
          <w:sz w:val="28"/>
          <w:szCs w:val="28"/>
          <w:lang w:val="vi-VN"/>
        </w:rPr>
        <w:t>__</w:t>
      </w:r>
      <w:r w:rsidRPr="0049599A">
        <w:rPr>
          <w:i/>
          <w:sz w:val="28"/>
          <w:szCs w:val="28"/>
          <w:lang w:val="vi-VN"/>
        </w:rPr>
        <w:t>[tự trích xuất theo thông tin</w:t>
      </w:r>
      <w:r w:rsidRPr="0049599A">
        <w:rPr>
          <w:i/>
          <w:sz w:val="28"/>
          <w:szCs w:val="28"/>
          <w:lang w:val="es-ES"/>
        </w:rPr>
        <w:t xml:space="preserve"> nhà thầu đã</w:t>
      </w:r>
      <w:r w:rsidRPr="0049599A">
        <w:rPr>
          <w:i/>
          <w:sz w:val="28"/>
          <w:szCs w:val="28"/>
          <w:lang w:val="vi-VN"/>
        </w:rPr>
        <w:t xml:space="preserve"> đăng ký trên Hệ thống]</w:t>
      </w:r>
      <w:r w:rsidRPr="0049599A">
        <w:rPr>
          <w:i/>
          <w:sz w:val="28"/>
          <w:szCs w:val="28"/>
          <w:lang w:val="es-ES"/>
        </w:rPr>
        <w:t>;</w:t>
      </w:r>
    </w:p>
    <w:p w14:paraId="33F3C185"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 Số đăng ký kinh </w:t>
      </w:r>
      <w:proofErr w:type="gramStart"/>
      <w:r w:rsidRPr="0049599A">
        <w:rPr>
          <w:sz w:val="28"/>
          <w:szCs w:val="28"/>
          <w:lang w:val="es-ES"/>
        </w:rPr>
        <w:t>doanh:_</w:t>
      </w:r>
      <w:proofErr w:type="gramEnd"/>
      <w:r w:rsidRPr="0049599A">
        <w:rPr>
          <w:sz w:val="28"/>
          <w:szCs w:val="28"/>
          <w:lang w:val="es-ES"/>
        </w:rPr>
        <w:t>__</w:t>
      </w:r>
      <w:r w:rsidRPr="0049599A">
        <w:rPr>
          <w:i/>
          <w:sz w:val="28"/>
          <w:szCs w:val="28"/>
          <w:lang w:val="es-ES"/>
        </w:rPr>
        <w:t>[tự trích xuất theo thông tin nhà thầu đã đăng ký trên Hệ thống];</w:t>
      </w:r>
    </w:p>
    <w:p w14:paraId="2953E5E8"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cam kết thực hiện gói thầu 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tự trích xuất tên gói thầu theo thông tin trong E-TBMT]</w:t>
      </w:r>
      <w:r w:rsidRPr="0049599A">
        <w:rPr>
          <w:sz w:val="28"/>
          <w:szCs w:val="28"/>
          <w:lang w:val="es-ES"/>
        </w:rPr>
        <w:t xml:space="preserve"> với các thông tin chính như sau:</w:t>
      </w:r>
    </w:p>
    <w:p w14:paraId="12A7BFEA"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Số E-</w:t>
      </w:r>
      <w:proofErr w:type="gramStart"/>
      <w:r w:rsidRPr="0049599A">
        <w:rPr>
          <w:sz w:val="28"/>
          <w:szCs w:val="28"/>
          <w:lang w:val="es-ES"/>
        </w:rPr>
        <w:t>TBMT:_</w:t>
      </w:r>
      <w:proofErr w:type="gramEnd"/>
      <w:r w:rsidRPr="0049599A">
        <w:rPr>
          <w:sz w:val="28"/>
          <w:szCs w:val="28"/>
          <w:lang w:val="es-ES"/>
        </w:rPr>
        <w:t>__</w:t>
      </w:r>
      <w:r w:rsidRPr="0049599A">
        <w:rPr>
          <w:i/>
          <w:sz w:val="28"/>
          <w:szCs w:val="28"/>
          <w:lang w:val="es-ES"/>
        </w:rPr>
        <w:t>[tự trích xuất theo số E-TBMT trong E-TBMT];</w:t>
      </w:r>
    </w:p>
    <w:p w14:paraId="487A2430"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 Thời điểm đóng </w:t>
      </w:r>
      <w:proofErr w:type="gramStart"/>
      <w:r w:rsidRPr="0049599A">
        <w:rPr>
          <w:sz w:val="28"/>
          <w:szCs w:val="28"/>
          <w:lang w:val="es-ES"/>
        </w:rPr>
        <w:t>thầu:_</w:t>
      </w:r>
      <w:proofErr w:type="gramEnd"/>
      <w:r w:rsidRPr="0049599A">
        <w:rPr>
          <w:sz w:val="28"/>
          <w:szCs w:val="28"/>
          <w:lang w:val="es-ES"/>
        </w:rPr>
        <w:t>__</w:t>
      </w:r>
      <w:r w:rsidRPr="0049599A">
        <w:rPr>
          <w:i/>
          <w:sz w:val="28"/>
          <w:szCs w:val="28"/>
          <w:lang w:val="es-ES"/>
        </w:rPr>
        <w:t>[tự trích xuất theo thời điểm đóng thầu trong E-TBMT];</w:t>
      </w:r>
    </w:p>
    <w:p w14:paraId="10CB176A"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theo đúng yêu cầu nêu trong E-HSMT với tổng số tiền là 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 xml:space="preserve">Hệ thốngtự tổng hợp khi nhà thầu điền giá chào trong các biểu mẫu dự thầu trên Hệ thống] </w:t>
      </w:r>
      <w:r w:rsidRPr="0049599A">
        <w:rPr>
          <w:sz w:val="28"/>
          <w:szCs w:val="28"/>
          <w:lang w:val="es-ES"/>
        </w:rPr>
        <w:t xml:space="preserve">cùng với các bảng tổng hợp giá dự thầu kèm theo. </w:t>
      </w:r>
    </w:p>
    <w:p w14:paraId="5A4DE60B" w14:textId="77777777" w:rsidR="00CD39BD" w:rsidRPr="0049599A" w:rsidRDefault="00CD39BD" w:rsidP="00CD39BD">
      <w:pPr>
        <w:pStyle w:val="BodyText"/>
        <w:widowControl w:val="0"/>
        <w:spacing w:before="80" w:after="80" w:line="264" w:lineRule="auto"/>
        <w:ind w:firstLine="720"/>
        <w:rPr>
          <w:i/>
          <w:sz w:val="28"/>
          <w:szCs w:val="28"/>
          <w:lang w:val="es-ES"/>
        </w:rPr>
      </w:pPr>
      <w:r w:rsidRPr="0049599A">
        <w:rPr>
          <w:sz w:val="28"/>
          <w:szCs w:val="28"/>
          <w:lang w:val="es-ES"/>
        </w:rPr>
        <w:t>Ngoài ra, chúng tôi tự nguyện giảm giá dự thầu với tỷ lệ phần trăm giảm giá là___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 xml:space="preserve">Ghi tỷ lệ giảm giá]. </w:t>
      </w:r>
    </w:p>
    <w:p w14:paraId="797F1819" w14:textId="77777777" w:rsidR="00CD39BD" w:rsidRPr="0049599A" w:rsidRDefault="00CD39BD" w:rsidP="00CD39BD">
      <w:pPr>
        <w:pStyle w:val="BodyText"/>
        <w:widowControl w:val="0"/>
        <w:suppressAutoHyphens w:val="0"/>
        <w:spacing w:before="120" w:after="120" w:line="264" w:lineRule="auto"/>
        <w:ind w:right="0" w:firstLine="567"/>
        <w:rPr>
          <w:sz w:val="28"/>
          <w:szCs w:val="28"/>
          <w:lang w:val="es-ES"/>
        </w:rPr>
      </w:pPr>
      <w:r w:rsidRPr="0049599A">
        <w:rPr>
          <w:sz w:val="28"/>
          <w:szCs w:val="28"/>
          <w:lang w:val="es-ES"/>
        </w:rPr>
        <w:t xml:space="preserve">Giá dự thầu sau khi trừ đi giá trị giảm giá </w:t>
      </w:r>
      <w:proofErr w:type="gramStart"/>
      <w:r w:rsidRPr="0049599A">
        <w:rPr>
          <w:sz w:val="28"/>
          <w:szCs w:val="28"/>
          <w:lang w:val="es-ES"/>
        </w:rPr>
        <w:t>là:_</w:t>
      </w:r>
      <w:proofErr w:type="gramEnd"/>
      <w:r w:rsidRPr="0049599A">
        <w:rPr>
          <w:sz w:val="28"/>
          <w:szCs w:val="28"/>
          <w:lang w:val="es-ES"/>
        </w:rPr>
        <w:t xml:space="preserve">____ </w:t>
      </w:r>
      <w:r w:rsidRPr="0049599A">
        <w:rPr>
          <w:i/>
          <w:sz w:val="28"/>
          <w:szCs w:val="28"/>
          <w:lang w:val="es-ES"/>
        </w:rPr>
        <w:t>[Hệ thống tự động tính].</w:t>
      </w:r>
    </w:p>
    <w:p w14:paraId="1BCC6AB3" w14:textId="77777777" w:rsidR="002423CC" w:rsidRPr="0049599A" w:rsidRDefault="002423CC" w:rsidP="002423CC">
      <w:pPr>
        <w:pStyle w:val="BodyText"/>
        <w:widowControl w:val="0"/>
        <w:suppressAutoHyphens w:val="0"/>
        <w:spacing w:before="120" w:after="120" w:line="264" w:lineRule="auto"/>
        <w:ind w:right="0" w:firstLine="567"/>
        <w:rPr>
          <w:i/>
          <w:sz w:val="28"/>
          <w:szCs w:val="28"/>
          <w:lang w:val="es-ES"/>
        </w:rPr>
      </w:pPr>
      <w:r w:rsidRPr="0049599A">
        <w:rPr>
          <w:sz w:val="28"/>
          <w:szCs w:val="28"/>
          <w:lang w:val="es-ES"/>
        </w:rPr>
        <w:t xml:space="preserve">Thời gian thực hiện hợp đồng là ____ </w:t>
      </w:r>
      <w:r w:rsidRPr="0049599A">
        <w:rPr>
          <w:i/>
          <w:sz w:val="28"/>
          <w:szCs w:val="28"/>
          <w:lang w:val="es-ES"/>
        </w:rPr>
        <w:t>[</w:t>
      </w:r>
      <w:r w:rsidR="000632CC" w:rsidRPr="0049599A">
        <w:rPr>
          <w:i/>
          <w:sz w:val="28"/>
          <w:szCs w:val="28"/>
          <w:lang w:val="es-ES"/>
        </w:rPr>
        <w:t>tự trích xuất từ biểu mẫu dự thầu</w:t>
      </w:r>
      <w:r w:rsidRPr="0049599A">
        <w:rPr>
          <w:i/>
          <w:sz w:val="28"/>
          <w:szCs w:val="28"/>
          <w:lang w:val="es-ES"/>
        </w:rPr>
        <w:t>].</w:t>
      </w:r>
    </w:p>
    <w:p w14:paraId="0C2612FF" w14:textId="77777777" w:rsidR="002423CC" w:rsidRPr="0049599A" w:rsidRDefault="002423CC" w:rsidP="002423CC">
      <w:pPr>
        <w:tabs>
          <w:tab w:val="right" w:pos="9000"/>
        </w:tabs>
        <w:spacing w:before="120" w:after="120" w:line="264" w:lineRule="auto"/>
        <w:ind w:firstLine="567"/>
        <w:rPr>
          <w:sz w:val="28"/>
          <w:szCs w:val="28"/>
          <w:lang w:val="es-ES"/>
        </w:rPr>
      </w:pPr>
      <w:r w:rsidRPr="0049599A">
        <w:rPr>
          <w:sz w:val="28"/>
          <w:szCs w:val="28"/>
          <w:lang w:val="es-ES"/>
        </w:rPr>
        <w:t xml:space="preserve">Hiệu lực của </w:t>
      </w:r>
      <w:r w:rsidR="009C7304" w:rsidRPr="0049599A">
        <w:rPr>
          <w:sz w:val="28"/>
          <w:szCs w:val="28"/>
          <w:lang w:val="es-ES"/>
        </w:rPr>
        <w:t>E-</w:t>
      </w:r>
      <w:proofErr w:type="gramStart"/>
      <w:r w:rsidR="009C7304" w:rsidRPr="0049599A">
        <w:rPr>
          <w:sz w:val="28"/>
          <w:szCs w:val="28"/>
          <w:lang w:val="es-ES"/>
        </w:rPr>
        <w:t>HSDT</w:t>
      </w:r>
      <w:r w:rsidRPr="0049599A">
        <w:rPr>
          <w:sz w:val="28"/>
          <w:szCs w:val="28"/>
          <w:lang w:val="es-ES"/>
        </w:rPr>
        <w:t>:_</w:t>
      </w:r>
      <w:proofErr w:type="gramEnd"/>
      <w:r w:rsidRPr="0049599A">
        <w:rPr>
          <w:sz w:val="28"/>
          <w:szCs w:val="28"/>
          <w:lang w:val="es-ES"/>
        </w:rPr>
        <w:t>___</w:t>
      </w:r>
      <w:r w:rsidRPr="0049599A">
        <w:rPr>
          <w:i/>
          <w:sz w:val="28"/>
          <w:szCs w:val="28"/>
          <w:lang w:val="es-ES"/>
        </w:rPr>
        <w:t xml:space="preserve"> [</w:t>
      </w:r>
      <w:r w:rsidR="00F34A28" w:rsidRPr="0049599A">
        <w:rPr>
          <w:i/>
          <w:sz w:val="28"/>
          <w:szCs w:val="28"/>
          <w:lang w:val="es-ES"/>
        </w:rPr>
        <w:t>Hệ thống trích xuất từ E-TBMT</w:t>
      </w:r>
      <w:r w:rsidRPr="0049599A">
        <w:rPr>
          <w:i/>
          <w:sz w:val="28"/>
          <w:szCs w:val="28"/>
          <w:lang w:val="es-ES"/>
        </w:rPr>
        <w:t>]</w:t>
      </w:r>
    </w:p>
    <w:p w14:paraId="2BB37C6E"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Bảo đảm dự </w:t>
      </w:r>
      <w:proofErr w:type="gramStart"/>
      <w:r w:rsidRPr="0049599A">
        <w:rPr>
          <w:sz w:val="28"/>
          <w:szCs w:val="28"/>
          <w:lang w:val="es-ES"/>
        </w:rPr>
        <w:t>thầu:_</w:t>
      </w:r>
      <w:proofErr w:type="gramEnd"/>
      <w:r w:rsidRPr="0049599A">
        <w:rPr>
          <w:sz w:val="28"/>
          <w:szCs w:val="28"/>
          <w:lang w:val="es-ES"/>
        </w:rPr>
        <w:t>__</w:t>
      </w:r>
      <w:r w:rsidRPr="0049599A">
        <w:rPr>
          <w:i/>
          <w:sz w:val="28"/>
          <w:szCs w:val="28"/>
          <w:lang w:val="es-ES"/>
        </w:rPr>
        <w:t>[ghi giá trị bằng số, bằng chữ và đồng tiền của bảo đảm dự thầu]</w:t>
      </w:r>
    </w:p>
    <w:p w14:paraId="1FB95FDB" w14:textId="77777777" w:rsidR="002423CC" w:rsidRPr="0049599A" w:rsidRDefault="002423CC" w:rsidP="002423CC">
      <w:pPr>
        <w:tabs>
          <w:tab w:val="right" w:pos="9000"/>
        </w:tabs>
        <w:spacing w:before="120" w:after="120" w:line="264" w:lineRule="auto"/>
        <w:ind w:firstLine="567"/>
        <w:rPr>
          <w:i/>
          <w:sz w:val="28"/>
          <w:szCs w:val="28"/>
          <w:lang w:val="es-ES"/>
        </w:rPr>
      </w:pPr>
      <w:r w:rsidRPr="0049599A">
        <w:rPr>
          <w:sz w:val="28"/>
          <w:szCs w:val="28"/>
          <w:lang w:val="es-ES"/>
        </w:rPr>
        <w:t xml:space="preserve">Hiệu lực của Bảo đảm dự </w:t>
      </w:r>
      <w:proofErr w:type="gramStart"/>
      <w:r w:rsidRPr="0049599A">
        <w:rPr>
          <w:sz w:val="28"/>
          <w:szCs w:val="28"/>
          <w:lang w:val="es-ES"/>
        </w:rPr>
        <w:t>thầu:_</w:t>
      </w:r>
      <w:proofErr w:type="gramEnd"/>
      <w:r w:rsidRPr="0049599A">
        <w:rPr>
          <w:sz w:val="28"/>
          <w:szCs w:val="28"/>
          <w:lang w:val="es-ES"/>
        </w:rPr>
        <w:t>___</w:t>
      </w:r>
      <w:r w:rsidRPr="0049599A">
        <w:rPr>
          <w:i/>
          <w:sz w:val="28"/>
          <w:szCs w:val="28"/>
          <w:lang w:val="es-ES"/>
        </w:rPr>
        <w:t xml:space="preserve"> [ghi thời gian hiệu lực kể từ ngày đóng thầu]</w:t>
      </w:r>
    </w:p>
    <w:p w14:paraId="259F0A82"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Chúng tôi cam kết:</w:t>
      </w:r>
    </w:p>
    <w:p w14:paraId="6162EEAC"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 xml:space="preserve">1. Chỉ tham gia trong một </w:t>
      </w:r>
      <w:r w:rsidR="009C7304" w:rsidRPr="0049599A">
        <w:rPr>
          <w:sz w:val="28"/>
          <w:szCs w:val="28"/>
          <w:lang w:val="es-ES"/>
        </w:rPr>
        <w:t>E-HSDT</w:t>
      </w:r>
      <w:r w:rsidRPr="0049599A">
        <w:rPr>
          <w:sz w:val="28"/>
          <w:szCs w:val="28"/>
          <w:lang w:val="es-ES"/>
        </w:rPr>
        <w:t xml:space="preserve"> này với tư cách là nhà thầu chính hoặc đại diện liên danh trong trường hợp nhà thầu có liên danh.</w:t>
      </w:r>
    </w:p>
    <w:p w14:paraId="2B6B2755"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 xml:space="preserve">2. Không đang trong quá trình giải thể; không bị kết luận đang lâm vào tình trạng </w:t>
      </w:r>
      <w:r w:rsidRPr="0049599A">
        <w:rPr>
          <w:sz w:val="28"/>
          <w:szCs w:val="28"/>
          <w:lang w:val="es-ES"/>
        </w:rPr>
        <w:lastRenderedPageBreak/>
        <w:t>phá sản hoặc nợ không có khả năng chi trả theo quy định của pháp luật.</w:t>
      </w:r>
    </w:p>
    <w:p w14:paraId="48D0C278"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3. Không vi phạm quy định về bảo đảm cạnh tranh trong đấu thầu.</w:t>
      </w:r>
    </w:p>
    <w:p w14:paraId="0BC1403A"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4. Không thực hiện các hành vi tham nhũng, hối lộ, thông thầu, cản trở và các hành vi vi phạm quy định khác của pháp luật đấu thầu khi tham dự gói thầu này.</w:t>
      </w:r>
    </w:p>
    <w:p w14:paraId="0FC9A141"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 xml:space="preserve">5. Những thông tin kê khai trong </w:t>
      </w:r>
      <w:r w:rsidR="009C7304" w:rsidRPr="0049599A">
        <w:rPr>
          <w:sz w:val="28"/>
          <w:szCs w:val="28"/>
          <w:lang w:val="es-ES"/>
        </w:rPr>
        <w:t>E-HSDT</w:t>
      </w:r>
      <w:r w:rsidRPr="0049599A">
        <w:rPr>
          <w:sz w:val="28"/>
          <w:szCs w:val="28"/>
          <w:lang w:val="es-ES"/>
        </w:rPr>
        <w:t xml:space="preserve"> là trung thực.</w:t>
      </w:r>
    </w:p>
    <w:p w14:paraId="453BE639"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 xml:space="preserve">Nếu </w:t>
      </w:r>
      <w:r w:rsidR="009C7304" w:rsidRPr="0049599A">
        <w:rPr>
          <w:sz w:val="28"/>
          <w:szCs w:val="28"/>
          <w:lang w:val="es-ES"/>
        </w:rPr>
        <w:t>E-HSDT</w:t>
      </w:r>
      <w:r w:rsidRPr="0049599A">
        <w:rPr>
          <w:sz w:val="28"/>
          <w:szCs w:val="28"/>
          <w:lang w:val="es-ES"/>
        </w:rPr>
        <w:t xml:space="preserve"> của chúng tôi được chấp nhận, chúng tôi sẽ thực hiện biện pháp bảo đảm thực hiện hợp đồng theo quy định tại Mục 37.1 E-CDNT của E-HSMT.</w:t>
      </w:r>
    </w:p>
    <w:p w14:paraId="25FBE79C" w14:textId="77777777" w:rsidR="00A960D3" w:rsidRPr="0049599A" w:rsidRDefault="00A960D3" w:rsidP="000246D3">
      <w:pPr>
        <w:pStyle w:val="BodyText"/>
        <w:widowControl w:val="0"/>
        <w:suppressAutoHyphens w:val="0"/>
        <w:spacing w:before="120" w:after="120" w:line="264" w:lineRule="auto"/>
        <w:ind w:right="0" w:firstLine="567"/>
        <w:rPr>
          <w:sz w:val="28"/>
          <w:szCs w:val="28"/>
          <w:lang w:val="es-ES"/>
        </w:rPr>
      </w:pPr>
      <w:r w:rsidRPr="0049599A">
        <w:rPr>
          <w:sz w:val="28"/>
          <w:szCs w:val="28"/>
          <w:lang w:val="es-ES"/>
        </w:rPr>
        <w:t xml:space="preserve">6. Trường hợp chúng tôi không nộp bản gốc bảo đảm dự thầu </w:t>
      </w:r>
      <w:r w:rsidR="000246D3" w:rsidRPr="0049599A">
        <w:rPr>
          <w:sz w:val="28"/>
          <w:szCs w:val="28"/>
          <w:lang w:val="es-ES"/>
        </w:rPr>
        <w:t xml:space="preserve">theo yêu cầu của chủ đầu tư </w:t>
      </w:r>
      <w:r w:rsidRPr="0049599A">
        <w:rPr>
          <w:sz w:val="28"/>
          <w:szCs w:val="28"/>
          <w:lang w:val="es-ES"/>
        </w:rPr>
        <w:t xml:space="preserve">quy định tại Mục 17.3 E-CDNT thì </w:t>
      </w:r>
      <w:r w:rsidR="000246D3" w:rsidRPr="0049599A">
        <w:rPr>
          <w:sz w:val="28"/>
          <w:szCs w:val="28"/>
          <w:lang w:val="es-ES"/>
        </w:rPr>
        <w:t xml:space="preserve">chúng tôi sẽ bị nêu tên trên Hệ thống và </w:t>
      </w:r>
      <w:r w:rsidRPr="0049599A">
        <w:rPr>
          <w:sz w:val="28"/>
          <w:szCs w:val="28"/>
          <w:lang w:val="es-ES"/>
        </w:rPr>
        <w:t>tài khoản của chúng tôi sẽ</w:t>
      </w:r>
      <w:r w:rsidR="000246D3" w:rsidRPr="0049599A">
        <w:rPr>
          <w:sz w:val="28"/>
          <w:szCs w:val="28"/>
          <w:lang w:val="es-ES"/>
        </w:rPr>
        <w:t xml:space="preserve"> bị k</w:t>
      </w:r>
      <w:r w:rsidRPr="0049599A">
        <w:rPr>
          <w:sz w:val="28"/>
          <w:szCs w:val="28"/>
          <w:lang w:val="es-ES"/>
        </w:rPr>
        <w:t>hóa trong vòng 6 tháng kể từ ngày Cục Quản lý đấu thầu</w:t>
      </w:r>
      <w:r w:rsidR="00547659" w:rsidRPr="0049599A">
        <w:rPr>
          <w:sz w:val="28"/>
          <w:szCs w:val="28"/>
          <w:lang w:val="es-ES"/>
        </w:rPr>
        <w:t>, Bộ Kế hoạch và Đầu tư</w:t>
      </w:r>
      <w:r w:rsidR="000246D3" w:rsidRPr="0049599A">
        <w:rPr>
          <w:sz w:val="28"/>
          <w:szCs w:val="28"/>
          <w:lang w:val="es-ES"/>
        </w:rPr>
        <w:t>nhận được</w:t>
      </w:r>
      <w:r w:rsidR="00090D11" w:rsidRPr="0049599A">
        <w:rPr>
          <w:sz w:val="28"/>
          <w:szCs w:val="28"/>
          <w:lang w:val="es-ES"/>
        </w:rPr>
        <w:t>văn bản đề nghị của chủ đầu tư.</w:t>
      </w:r>
    </w:p>
    <w:p w14:paraId="4BF1096A" w14:textId="77777777" w:rsidR="002423CC" w:rsidRPr="0049599A" w:rsidRDefault="002423CC" w:rsidP="002423CC">
      <w:pPr>
        <w:pStyle w:val="BodyText"/>
        <w:widowControl w:val="0"/>
        <w:suppressAutoHyphens w:val="0"/>
        <w:spacing w:before="120" w:after="120" w:line="264" w:lineRule="auto"/>
        <w:ind w:right="0" w:firstLine="567"/>
        <w:rPr>
          <w:sz w:val="28"/>
          <w:szCs w:val="28"/>
          <w:lang w:val="es-ES"/>
        </w:rPr>
      </w:pPr>
      <w:r w:rsidRPr="0049599A">
        <w:rPr>
          <w:sz w:val="28"/>
          <w:szCs w:val="28"/>
          <w:lang w:val="es-ES"/>
        </w:rPr>
        <w:t>Ghi chú:</w:t>
      </w:r>
    </w:p>
    <w:p w14:paraId="7902F4C1" w14:textId="51BBC9E0" w:rsidR="002423CC" w:rsidRPr="0049599A" w:rsidRDefault="002423CC" w:rsidP="00BD0ABF">
      <w:pPr>
        <w:pStyle w:val="BodyText"/>
        <w:widowControl w:val="0"/>
        <w:numPr>
          <w:ilvl w:val="0"/>
          <w:numId w:val="13"/>
        </w:numPr>
        <w:suppressAutoHyphens w:val="0"/>
        <w:spacing w:before="120" w:after="120" w:line="264" w:lineRule="auto"/>
        <w:ind w:right="0"/>
        <w:rPr>
          <w:sz w:val="28"/>
          <w:szCs w:val="28"/>
          <w:lang w:val="es-ES"/>
        </w:rPr>
      </w:pPr>
      <w:r w:rsidRPr="0049599A">
        <w:rPr>
          <w:sz w:val="28"/>
          <w:szCs w:val="28"/>
          <w:lang w:val="es-ES"/>
        </w:rPr>
        <w:t>Đơn dự thầu đã được ký bằng chữ ký số của đại diện hợp pháp của nhà thầu khi nhà thầu nộp thầu qua mạng.</w:t>
      </w:r>
    </w:p>
    <w:p w14:paraId="2E000490" w14:textId="35278994" w:rsidR="00BD0ABF" w:rsidRPr="0049599A" w:rsidRDefault="00BD0ABF" w:rsidP="00BD0ABF">
      <w:pPr>
        <w:pStyle w:val="BodyText"/>
        <w:widowControl w:val="0"/>
        <w:suppressAutoHyphens w:val="0"/>
        <w:spacing w:before="120" w:after="120" w:line="264" w:lineRule="auto"/>
        <w:ind w:right="0"/>
        <w:rPr>
          <w:sz w:val="28"/>
          <w:szCs w:val="28"/>
          <w:lang w:val="es-ES"/>
        </w:rPr>
      </w:pPr>
    </w:p>
    <w:p w14:paraId="48D5BC0C" w14:textId="4A9BE490" w:rsidR="00BD0ABF" w:rsidRPr="0049599A" w:rsidRDefault="00BD0ABF" w:rsidP="00BD0ABF">
      <w:pPr>
        <w:pStyle w:val="BodyText"/>
        <w:widowControl w:val="0"/>
        <w:suppressAutoHyphens w:val="0"/>
        <w:spacing w:before="120" w:after="120" w:line="264" w:lineRule="auto"/>
        <w:ind w:right="0"/>
        <w:rPr>
          <w:sz w:val="28"/>
          <w:szCs w:val="28"/>
          <w:lang w:val="es-ES"/>
        </w:rPr>
      </w:pPr>
    </w:p>
    <w:p w14:paraId="599C37BC" w14:textId="591315D1" w:rsidR="00BD0ABF" w:rsidRPr="0049599A" w:rsidRDefault="00BD0ABF" w:rsidP="00BD0ABF">
      <w:pPr>
        <w:pStyle w:val="BodyText"/>
        <w:widowControl w:val="0"/>
        <w:suppressAutoHyphens w:val="0"/>
        <w:spacing w:before="120" w:after="120" w:line="264" w:lineRule="auto"/>
        <w:ind w:right="0"/>
        <w:rPr>
          <w:sz w:val="28"/>
          <w:szCs w:val="28"/>
          <w:lang w:val="es-ES"/>
        </w:rPr>
      </w:pPr>
    </w:p>
    <w:p w14:paraId="4C38C9B1" w14:textId="399E722E" w:rsidR="00BD0ABF" w:rsidRPr="0049599A" w:rsidRDefault="00BD0ABF" w:rsidP="00BD0ABF">
      <w:pPr>
        <w:pStyle w:val="BodyText"/>
        <w:widowControl w:val="0"/>
        <w:suppressAutoHyphens w:val="0"/>
        <w:spacing w:before="120" w:after="120" w:line="264" w:lineRule="auto"/>
        <w:ind w:right="0"/>
        <w:rPr>
          <w:sz w:val="28"/>
          <w:szCs w:val="28"/>
          <w:lang w:val="es-ES"/>
        </w:rPr>
      </w:pPr>
    </w:p>
    <w:p w14:paraId="0E8F1140" w14:textId="2195831E" w:rsidR="00BD0ABF" w:rsidRPr="0049599A" w:rsidRDefault="00BD0ABF" w:rsidP="00BD0ABF">
      <w:pPr>
        <w:pStyle w:val="BodyText"/>
        <w:widowControl w:val="0"/>
        <w:suppressAutoHyphens w:val="0"/>
        <w:spacing w:before="120" w:after="120" w:line="264" w:lineRule="auto"/>
        <w:ind w:right="0"/>
        <w:rPr>
          <w:sz w:val="28"/>
          <w:szCs w:val="28"/>
          <w:lang w:val="es-ES"/>
        </w:rPr>
      </w:pPr>
    </w:p>
    <w:p w14:paraId="7FD3D895" w14:textId="7D28BF4A" w:rsidR="00BD0ABF" w:rsidRPr="0049599A" w:rsidRDefault="00BD0ABF" w:rsidP="00BD0ABF">
      <w:pPr>
        <w:pStyle w:val="BodyText"/>
        <w:widowControl w:val="0"/>
        <w:suppressAutoHyphens w:val="0"/>
        <w:spacing w:before="120" w:after="120" w:line="264" w:lineRule="auto"/>
        <w:ind w:right="0"/>
        <w:rPr>
          <w:sz w:val="28"/>
          <w:szCs w:val="28"/>
          <w:lang w:val="es-ES"/>
        </w:rPr>
      </w:pPr>
    </w:p>
    <w:p w14:paraId="1F3F8121" w14:textId="6249A395" w:rsidR="00BD0ABF" w:rsidRPr="0049599A" w:rsidRDefault="00BD0ABF" w:rsidP="00BD0ABF">
      <w:pPr>
        <w:pStyle w:val="BodyText"/>
        <w:widowControl w:val="0"/>
        <w:suppressAutoHyphens w:val="0"/>
        <w:spacing w:before="120" w:after="120" w:line="264" w:lineRule="auto"/>
        <w:ind w:right="0"/>
        <w:rPr>
          <w:sz w:val="28"/>
          <w:szCs w:val="28"/>
          <w:lang w:val="es-ES"/>
        </w:rPr>
      </w:pPr>
    </w:p>
    <w:p w14:paraId="3E1567BE" w14:textId="5639AAFB" w:rsidR="00BD0ABF" w:rsidRPr="0049599A" w:rsidRDefault="00BD0ABF" w:rsidP="00BD0ABF">
      <w:pPr>
        <w:pStyle w:val="BodyText"/>
        <w:widowControl w:val="0"/>
        <w:suppressAutoHyphens w:val="0"/>
        <w:spacing w:before="120" w:after="120" w:line="264" w:lineRule="auto"/>
        <w:ind w:right="0"/>
        <w:rPr>
          <w:sz w:val="28"/>
          <w:szCs w:val="28"/>
          <w:lang w:val="es-ES"/>
        </w:rPr>
      </w:pPr>
    </w:p>
    <w:p w14:paraId="7D61398B" w14:textId="15E98BF3" w:rsidR="00BD0ABF" w:rsidRPr="0049599A" w:rsidRDefault="00BD0ABF" w:rsidP="00BD0ABF">
      <w:pPr>
        <w:pStyle w:val="BodyText"/>
        <w:widowControl w:val="0"/>
        <w:suppressAutoHyphens w:val="0"/>
        <w:spacing w:before="120" w:after="120" w:line="264" w:lineRule="auto"/>
        <w:ind w:right="0"/>
        <w:rPr>
          <w:sz w:val="28"/>
          <w:szCs w:val="28"/>
          <w:lang w:val="es-ES"/>
        </w:rPr>
      </w:pPr>
    </w:p>
    <w:p w14:paraId="3BAAA5E5" w14:textId="1CAB1A03" w:rsidR="00BD0ABF" w:rsidRPr="0049599A" w:rsidRDefault="00BD0ABF" w:rsidP="00BD0ABF">
      <w:pPr>
        <w:pStyle w:val="BodyText"/>
        <w:widowControl w:val="0"/>
        <w:suppressAutoHyphens w:val="0"/>
        <w:spacing w:before="120" w:after="120" w:line="264" w:lineRule="auto"/>
        <w:ind w:right="0"/>
        <w:rPr>
          <w:sz w:val="28"/>
          <w:szCs w:val="28"/>
          <w:lang w:val="es-ES"/>
        </w:rPr>
      </w:pPr>
    </w:p>
    <w:p w14:paraId="6B119411" w14:textId="1C6A4C1C" w:rsidR="00BD0ABF" w:rsidRPr="0049599A" w:rsidRDefault="00BD0ABF" w:rsidP="00BD0ABF">
      <w:pPr>
        <w:pStyle w:val="BodyText"/>
        <w:widowControl w:val="0"/>
        <w:suppressAutoHyphens w:val="0"/>
        <w:spacing w:before="120" w:after="120" w:line="264" w:lineRule="auto"/>
        <w:ind w:right="0"/>
        <w:rPr>
          <w:sz w:val="28"/>
          <w:szCs w:val="28"/>
          <w:lang w:val="es-ES"/>
        </w:rPr>
      </w:pPr>
    </w:p>
    <w:p w14:paraId="34F6926F" w14:textId="725C7201" w:rsidR="00BD0ABF" w:rsidRPr="0049599A" w:rsidRDefault="00BD0ABF" w:rsidP="00BD0ABF">
      <w:pPr>
        <w:pStyle w:val="BodyText"/>
        <w:widowControl w:val="0"/>
        <w:suppressAutoHyphens w:val="0"/>
        <w:spacing w:before="120" w:after="120" w:line="264" w:lineRule="auto"/>
        <w:ind w:right="0"/>
        <w:rPr>
          <w:sz w:val="28"/>
          <w:szCs w:val="28"/>
          <w:lang w:val="es-ES"/>
        </w:rPr>
      </w:pPr>
    </w:p>
    <w:p w14:paraId="5F8E8DB7" w14:textId="7ADFA155" w:rsidR="00BD0ABF" w:rsidRPr="0049599A" w:rsidRDefault="00BD0ABF" w:rsidP="00BD0ABF">
      <w:pPr>
        <w:pStyle w:val="BodyText"/>
        <w:widowControl w:val="0"/>
        <w:suppressAutoHyphens w:val="0"/>
        <w:spacing w:before="120" w:after="120" w:line="264" w:lineRule="auto"/>
        <w:ind w:right="0"/>
        <w:rPr>
          <w:sz w:val="28"/>
          <w:szCs w:val="28"/>
          <w:lang w:val="es-ES"/>
        </w:rPr>
      </w:pPr>
    </w:p>
    <w:p w14:paraId="703D43BF" w14:textId="795CD89D" w:rsidR="00BD0ABF" w:rsidRPr="0049599A" w:rsidRDefault="00BD0ABF" w:rsidP="00BD0ABF">
      <w:pPr>
        <w:pStyle w:val="BodyText"/>
        <w:widowControl w:val="0"/>
        <w:suppressAutoHyphens w:val="0"/>
        <w:spacing w:before="120" w:after="120" w:line="264" w:lineRule="auto"/>
        <w:ind w:right="0"/>
        <w:rPr>
          <w:sz w:val="28"/>
          <w:szCs w:val="28"/>
          <w:lang w:val="es-ES"/>
        </w:rPr>
      </w:pPr>
    </w:p>
    <w:p w14:paraId="79EF0454" w14:textId="6186101C" w:rsidR="00BD0ABF" w:rsidRPr="0049599A" w:rsidRDefault="00BD0ABF" w:rsidP="00BD0ABF">
      <w:pPr>
        <w:pStyle w:val="BodyText"/>
        <w:widowControl w:val="0"/>
        <w:suppressAutoHyphens w:val="0"/>
        <w:spacing w:before="120" w:after="120" w:line="264" w:lineRule="auto"/>
        <w:ind w:right="0"/>
        <w:rPr>
          <w:sz w:val="28"/>
          <w:szCs w:val="28"/>
          <w:lang w:val="es-ES"/>
        </w:rPr>
      </w:pPr>
    </w:p>
    <w:p w14:paraId="6F24FD47" w14:textId="79157756" w:rsidR="00BD0ABF" w:rsidRPr="0049599A" w:rsidRDefault="00BD0ABF" w:rsidP="00BD0ABF">
      <w:pPr>
        <w:pStyle w:val="BodyText"/>
        <w:widowControl w:val="0"/>
        <w:suppressAutoHyphens w:val="0"/>
        <w:spacing w:before="120" w:after="120" w:line="264" w:lineRule="auto"/>
        <w:ind w:right="0"/>
        <w:rPr>
          <w:sz w:val="28"/>
          <w:szCs w:val="28"/>
          <w:lang w:val="es-ES"/>
        </w:rPr>
      </w:pPr>
    </w:p>
    <w:p w14:paraId="57565DA2" w14:textId="77777777" w:rsidR="00BD0ABF" w:rsidRPr="0049599A" w:rsidRDefault="00BD0ABF" w:rsidP="00BD0ABF">
      <w:pPr>
        <w:pStyle w:val="BodyText"/>
        <w:widowControl w:val="0"/>
        <w:suppressAutoHyphens w:val="0"/>
        <w:spacing w:before="120" w:after="120" w:line="264" w:lineRule="auto"/>
        <w:ind w:right="0"/>
        <w:rPr>
          <w:sz w:val="28"/>
          <w:szCs w:val="28"/>
          <w:lang w:val="es-ES"/>
        </w:rPr>
        <w:sectPr w:rsidR="00BD0ABF" w:rsidRPr="0049599A" w:rsidSect="00E80696">
          <w:footnotePr>
            <w:numRestart w:val="eachPage"/>
          </w:footnotePr>
          <w:pgSz w:w="11907" w:h="16839" w:code="9"/>
          <w:pgMar w:top="1134" w:right="851" w:bottom="1134" w:left="1701" w:header="720" w:footer="357" w:gutter="0"/>
          <w:cols w:space="720"/>
          <w:docGrid w:linePitch="360"/>
        </w:sectPr>
      </w:pPr>
    </w:p>
    <w:p w14:paraId="01749ABC" w14:textId="77777777" w:rsidR="002423CC" w:rsidRPr="0049599A" w:rsidRDefault="002423CC" w:rsidP="002423CC">
      <w:pPr>
        <w:pStyle w:val="BodyText"/>
        <w:widowControl w:val="0"/>
        <w:suppressAutoHyphens w:val="0"/>
        <w:spacing w:before="120" w:after="120" w:line="264" w:lineRule="auto"/>
        <w:ind w:right="0" w:firstLine="567"/>
        <w:rPr>
          <w:lang w:val="es-ES"/>
        </w:rPr>
      </w:pPr>
    </w:p>
    <w:p w14:paraId="2A95E805" w14:textId="77777777" w:rsidR="00A0742F" w:rsidRPr="0049599A" w:rsidRDefault="00153F39" w:rsidP="00153F39">
      <w:pPr>
        <w:jc w:val="right"/>
        <w:rPr>
          <w:b/>
          <w:sz w:val="28"/>
          <w:szCs w:val="28"/>
          <w:lang w:val="nl-NL"/>
        </w:rPr>
      </w:pPr>
      <w:r w:rsidRPr="0049599A">
        <w:rPr>
          <w:b/>
          <w:sz w:val="28"/>
          <w:szCs w:val="28"/>
          <w:lang w:val="nl-NL"/>
        </w:rPr>
        <w:t>Mẫu số 09 (webform trên Hệ thống)</w:t>
      </w:r>
    </w:p>
    <w:p w14:paraId="53F2C0B0" w14:textId="77777777" w:rsidR="00153F39" w:rsidRPr="0049599A" w:rsidRDefault="00153F39" w:rsidP="00153F39">
      <w:pPr>
        <w:jc w:val="center"/>
        <w:rPr>
          <w:b/>
          <w:sz w:val="28"/>
          <w:szCs w:val="28"/>
          <w:lang w:val="es-ES"/>
        </w:rPr>
      </w:pPr>
    </w:p>
    <w:p w14:paraId="22D6F49C" w14:textId="77777777" w:rsidR="00153F39" w:rsidRPr="0049599A" w:rsidRDefault="00153F39" w:rsidP="00153F39">
      <w:pPr>
        <w:jc w:val="center"/>
        <w:rPr>
          <w:rFonts w:ascii="Times New Roman Bold" w:hAnsi="Times New Roman Bold"/>
          <w:b/>
          <w:sz w:val="28"/>
          <w:szCs w:val="28"/>
          <w:vertAlign w:val="superscript"/>
          <w:lang w:val="es-ES"/>
        </w:rPr>
      </w:pPr>
      <w:r w:rsidRPr="0049599A">
        <w:rPr>
          <w:b/>
          <w:sz w:val="28"/>
          <w:szCs w:val="28"/>
          <w:lang w:val="es-ES"/>
        </w:rPr>
        <w:t xml:space="preserve">PHÂN CÔNG TRÁCH NHIỆM THỰC HIỆN CÔNG VIỆC TRONG THỎA THUẬN LIÊN </w:t>
      </w:r>
      <w:proofErr w:type="gramStart"/>
      <w:r w:rsidRPr="0049599A">
        <w:rPr>
          <w:b/>
          <w:sz w:val="28"/>
          <w:szCs w:val="28"/>
          <w:lang w:val="es-ES"/>
        </w:rPr>
        <w:t>DANH</w:t>
      </w:r>
      <w:r w:rsidRPr="0049599A">
        <w:rPr>
          <w:rFonts w:ascii="Times New Roman Bold" w:hAnsi="Times New Roman Bold"/>
          <w:b/>
          <w:sz w:val="28"/>
          <w:szCs w:val="28"/>
          <w:vertAlign w:val="superscript"/>
          <w:lang w:val="es-ES"/>
        </w:rPr>
        <w:t>(</w:t>
      </w:r>
      <w:proofErr w:type="gramEnd"/>
      <w:r w:rsidRPr="0049599A">
        <w:rPr>
          <w:rFonts w:ascii="Times New Roman Bold" w:hAnsi="Times New Roman Bold"/>
          <w:b/>
          <w:sz w:val="28"/>
          <w:szCs w:val="28"/>
          <w:vertAlign w:val="superscript"/>
          <w:lang w:val="es-ES"/>
        </w:rPr>
        <w:t>1)</w:t>
      </w:r>
    </w:p>
    <w:p w14:paraId="2B72C1E4" w14:textId="77777777" w:rsidR="00153F39" w:rsidRPr="0049599A" w:rsidRDefault="00153F39" w:rsidP="00153F39">
      <w:pPr>
        <w:jc w:val="center"/>
        <w:rPr>
          <w:rFonts w:ascii="Times New Roman Bold" w:hAnsi="Times New Roman Bold"/>
          <w:b/>
          <w:sz w:val="28"/>
          <w:szCs w:val="28"/>
          <w:vertAlign w:val="superscript"/>
          <w:lang w:val="es-ES"/>
        </w:rPr>
      </w:pPr>
    </w:p>
    <w:tbl>
      <w:tblPr>
        <w:tblW w:w="14630" w:type="dxa"/>
        <w:tblInd w:w="108" w:type="dxa"/>
        <w:tblLook w:val="04A0" w:firstRow="1" w:lastRow="0" w:firstColumn="1" w:lastColumn="0" w:noHBand="0" w:noVBand="1"/>
      </w:tblPr>
      <w:tblGrid>
        <w:gridCol w:w="1178"/>
        <w:gridCol w:w="3711"/>
        <w:gridCol w:w="2949"/>
        <w:gridCol w:w="4069"/>
        <w:gridCol w:w="2723"/>
      </w:tblGrid>
      <w:tr w:rsidR="00EF5602" w:rsidRPr="0049599A" w14:paraId="0B5B3EC8" w14:textId="77777777" w:rsidTr="00153F39">
        <w:trPr>
          <w:trHeight w:val="375"/>
        </w:trPr>
        <w:tc>
          <w:tcPr>
            <w:tcW w:w="14630" w:type="dxa"/>
            <w:gridSpan w:val="5"/>
            <w:tcBorders>
              <w:top w:val="nil"/>
              <w:left w:val="nil"/>
              <w:bottom w:val="single" w:sz="4" w:space="0" w:color="auto"/>
              <w:right w:val="nil"/>
            </w:tcBorders>
            <w:shd w:val="clear" w:color="auto" w:fill="auto"/>
            <w:noWrap/>
            <w:vAlign w:val="center"/>
            <w:hideMark/>
          </w:tcPr>
          <w:p w14:paraId="6C850AA9" w14:textId="77777777" w:rsidR="00153F39" w:rsidRPr="0049599A" w:rsidRDefault="00153F39" w:rsidP="00153F39">
            <w:pPr>
              <w:jc w:val="left"/>
              <w:rPr>
                <w:b/>
                <w:bCs/>
                <w:sz w:val="28"/>
                <w:szCs w:val="28"/>
                <w:lang w:val="es-ES"/>
              </w:rPr>
            </w:pPr>
            <w:r w:rsidRPr="0049599A">
              <w:rPr>
                <w:b/>
                <w:bCs/>
                <w:sz w:val="28"/>
                <w:szCs w:val="28"/>
                <w:lang w:val="es-ES"/>
              </w:rPr>
              <w:t xml:space="preserve">Tên nhà thầu liên </w:t>
            </w:r>
            <w:proofErr w:type="gramStart"/>
            <w:r w:rsidRPr="0049599A">
              <w:rPr>
                <w:b/>
                <w:bCs/>
                <w:sz w:val="28"/>
                <w:szCs w:val="28"/>
                <w:lang w:val="es-ES"/>
              </w:rPr>
              <w:t>danh:_</w:t>
            </w:r>
            <w:proofErr w:type="gramEnd"/>
            <w:r w:rsidRPr="0049599A">
              <w:rPr>
                <w:b/>
                <w:bCs/>
                <w:sz w:val="28"/>
                <w:szCs w:val="28"/>
                <w:lang w:val="es-ES"/>
              </w:rPr>
              <w:t>____________</w:t>
            </w:r>
          </w:p>
          <w:p w14:paraId="46F6F67F" w14:textId="77777777" w:rsidR="00153F39" w:rsidRPr="0049599A" w:rsidRDefault="00153F39" w:rsidP="00153F39">
            <w:pPr>
              <w:jc w:val="left"/>
              <w:rPr>
                <w:b/>
                <w:bCs/>
                <w:sz w:val="28"/>
                <w:szCs w:val="28"/>
                <w:lang w:val="es-ES"/>
              </w:rPr>
            </w:pPr>
          </w:p>
        </w:tc>
      </w:tr>
      <w:tr w:rsidR="00EF5602" w:rsidRPr="0049599A" w14:paraId="2F4D6531" w14:textId="77777777" w:rsidTr="00153F39">
        <w:trPr>
          <w:trHeight w:val="1005"/>
        </w:trPr>
        <w:tc>
          <w:tcPr>
            <w:tcW w:w="1178" w:type="dxa"/>
            <w:tcBorders>
              <w:top w:val="nil"/>
              <w:left w:val="single" w:sz="4" w:space="0" w:color="auto"/>
              <w:bottom w:val="single" w:sz="4" w:space="0" w:color="auto"/>
              <w:right w:val="single" w:sz="4" w:space="0" w:color="auto"/>
            </w:tcBorders>
            <w:shd w:val="clear" w:color="000000" w:fill="C6EFCE"/>
            <w:vAlign w:val="center"/>
            <w:hideMark/>
          </w:tcPr>
          <w:p w14:paraId="46842D90" w14:textId="77777777" w:rsidR="00153F39" w:rsidRPr="0049599A" w:rsidRDefault="00153F39" w:rsidP="00153F39">
            <w:pPr>
              <w:jc w:val="center"/>
              <w:rPr>
                <w:b/>
                <w:bCs/>
                <w:sz w:val="28"/>
                <w:szCs w:val="28"/>
              </w:rPr>
            </w:pPr>
            <w:r w:rsidRPr="0049599A">
              <w:rPr>
                <w:b/>
                <w:bCs/>
                <w:sz w:val="28"/>
                <w:szCs w:val="28"/>
              </w:rPr>
              <w:t>STT</w:t>
            </w:r>
          </w:p>
        </w:tc>
        <w:tc>
          <w:tcPr>
            <w:tcW w:w="3711" w:type="dxa"/>
            <w:tcBorders>
              <w:top w:val="nil"/>
              <w:left w:val="nil"/>
              <w:bottom w:val="single" w:sz="4" w:space="0" w:color="auto"/>
              <w:right w:val="single" w:sz="4" w:space="0" w:color="auto"/>
            </w:tcBorders>
            <w:shd w:val="clear" w:color="000000" w:fill="C6EFCE"/>
            <w:vAlign w:val="center"/>
            <w:hideMark/>
          </w:tcPr>
          <w:p w14:paraId="57D4BBE9" w14:textId="77777777" w:rsidR="00153F39" w:rsidRPr="0049599A" w:rsidRDefault="00153F39" w:rsidP="00153F39">
            <w:pPr>
              <w:jc w:val="center"/>
              <w:rPr>
                <w:b/>
                <w:bCs/>
                <w:sz w:val="28"/>
                <w:szCs w:val="28"/>
              </w:rPr>
            </w:pPr>
            <w:r w:rsidRPr="0049599A">
              <w:rPr>
                <w:b/>
                <w:bCs/>
                <w:sz w:val="28"/>
                <w:szCs w:val="28"/>
              </w:rPr>
              <w:t>Tên</w:t>
            </w:r>
          </w:p>
        </w:tc>
        <w:tc>
          <w:tcPr>
            <w:tcW w:w="2949" w:type="dxa"/>
            <w:tcBorders>
              <w:top w:val="nil"/>
              <w:left w:val="nil"/>
              <w:bottom w:val="single" w:sz="4" w:space="0" w:color="auto"/>
              <w:right w:val="single" w:sz="4" w:space="0" w:color="auto"/>
            </w:tcBorders>
            <w:shd w:val="clear" w:color="000000" w:fill="C6EFCE"/>
            <w:vAlign w:val="center"/>
            <w:hideMark/>
          </w:tcPr>
          <w:p w14:paraId="1739C83E" w14:textId="77777777" w:rsidR="00153F39" w:rsidRPr="0049599A" w:rsidRDefault="00153F39" w:rsidP="00153F39">
            <w:pPr>
              <w:jc w:val="center"/>
              <w:rPr>
                <w:b/>
                <w:bCs/>
                <w:sz w:val="28"/>
                <w:szCs w:val="28"/>
              </w:rPr>
            </w:pPr>
            <w:r w:rsidRPr="0049599A">
              <w:rPr>
                <w:b/>
                <w:bCs/>
                <w:sz w:val="28"/>
                <w:szCs w:val="28"/>
              </w:rPr>
              <w:t xml:space="preserve">Mã số </w:t>
            </w:r>
            <w:r w:rsidRPr="0049599A">
              <w:rPr>
                <w:b/>
                <w:bCs/>
                <w:sz w:val="28"/>
                <w:szCs w:val="28"/>
              </w:rPr>
              <w:br/>
              <w:t>doanh nghiệp</w:t>
            </w:r>
          </w:p>
        </w:tc>
        <w:tc>
          <w:tcPr>
            <w:tcW w:w="4069" w:type="dxa"/>
            <w:tcBorders>
              <w:top w:val="nil"/>
              <w:left w:val="nil"/>
              <w:bottom w:val="single" w:sz="4" w:space="0" w:color="auto"/>
              <w:right w:val="single" w:sz="4" w:space="0" w:color="auto"/>
            </w:tcBorders>
            <w:shd w:val="clear" w:color="000000" w:fill="C6EFCE"/>
            <w:vAlign w:val="center"/>
            <w:hideMark/>
          </w:tcPr>
          <w:p w14:paraId="1EC3A9E6" w14:textId="77777777" w:rsidR="00153F39" w:rsidRPr="0049599A" w:rsidRDefault="00153F39" w:rsidP="00153F39">
            <w:pPr>
              <w:jc w:val="center"/>
              <w:rPr>
                <w:b/>
                <w:bCs/>
                <w:sz w:val="28"/>
                <w:szCs w:val="28"/>
              </w:rPr>
            </w:pPr>
            <w:r w:rsidRPr="0049599A">
              <w:rPr>
                <w:b/>
                <w:bCs/>
                <w:sz w:val="28"/>
                <w:szCs w:val="28"/>
              </w:rPr>
              <w:t>Nội dung công việc đảm nhận</w:t>
            </w:r>
          </w:p>
        </w:tc>
        <w:tc>
          <w:tcPr>
            <w:tcW w:w="2723" w:type="dxa"/>
            <w:tcBorders>
              <w:top w:val="nil"/>
              <w:left w:val="nil"/>
              <w:bottom w:val="single" w:sz="4" w:space="0" w:color="auto"/>
              <w:right w:val="single" w:sz="4" w:space="0" w:color="auto"/>
            </w:tcBorders>
            <w:shd w:val="clear" w:color="000000" w:fill="C6EFCE"/>
            <w:vAlign w:val="center"/>
            <w:hideMark/>
          </w:tcPr>
          <w:p w14:paraId="535998F2" w14:textId="77777777" w:rsidR="00153F39" w:rsidRPr="0049599A" w:rsidRDefault="00153F39" w:rsidP="00153F39">
            <w:pPr>
              <w:jc w:val="center"/>
              <w:rPr>
                <w:b/>
                <w:bCs/>
                <w:sz w:val="28"/>
                <w:szCs w:val="28"/>
              </w:rPr>
            </w:pPr>
            <w:r w:rsidRPr="0049599A">
              <w:rPr>
                <w:b/>
                <w:bCs/>
                <w:sz w:val="28"/>
                <w:szCs w:val="28"/>
              </w:rPr>
              <w:t xml:space="preserve">Tỷ lệ % giá trị </w:t>
            </w:r>
            <w:r w:rsidRPr="0049599A">
              <w:rPr>
                <w:b/>
                <w:bCs/>
                <w:sz w:val="28"/>
                <w:szCs w:val="28"/>
              </w:rPr>
              <w:br/>
              <w:t xml:space="preserve">đảm nhận so với </w:t>
            </w:r>
            <w:r w:rsidRPr="0049599A">
              <w:rPr>
                <w:b/>
                <w:bCs/>
                <w:sz w:val="28"/>
                <w:szCs w:val="28"/>
              </w:rPr>
              <w:br/>
              <w:t>tổng giá dự thầu</w:t>
            </w:r>
          </w:p>
        </w:tc>
      </w:tr>
      <w:tr w:rsidR="00EF5602" w:rsidRPr="0049599A" w14:paraId="0404D7EA" w14:textId="77777777" w:rsidTr="00153F39">
        <w:trPr>
          <w:trHeight w:val="315"/>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72FC425" w14:textId="77777777" w:rsidR="00153F39" w:rsidRPr="0049599A" w:rsidRDefault="00153F39" w:rsidP="00153F39">
            <w:pPr>
              <w:jc w:val="center"/>
              <w:rPr>
                <w:sz w:val="28"/>
                <w:szCs w:val="28"/>
              </w:rPr>
            </w:pPr>
            <w:r w:rsidRPr="0049599A">
              <w:rPr>
                <w:sz w:val="28"/>
                <w:szCs w:val="28"/>
              </w:rPr>
              <w:t>1</w:t>
            </w:r>
          </w:p>
        </w:tc>
        <w:tc>
          <w:tcPr>
            <w:tcW w:w="3711" w:type="dxa"/>
            <w:tcBorders>
              <w:top w:val="nil"/>
              <w:left w:val="nil"/>
              <w:bottom w:val="single" w:sz="4" w:space="0" w:color="auto"/>
              <w:right w:val="single" w:sz="4" w:space="0" w:color="auto"/>
            </w:tcBorders>
            <w:shd w:val="clear" w:color="auto" w:fill="auto"/>
            <w:vAlign w:val="center"/>
            <w:hideMark/>
          </w:tcPr>
          <w:p w14:paraId="0E8493E4" w14:textId="77777777" w:rsidR="00153F39" w:rsidRPr="0049599A" w:rsidRDefault="00153F39" w:rsidP="00153F39">
            <w:pPr>
              <w:rPr>
                <w:sz w:val="28"/>
                <w:szCs w:val="28"/>
              </w:rPr>
            </w:pPr>
            <w:r w:rsidRPr="0049599A">
              <w:rPr>
                <w:sz w:val="28"/>
                <w:szCs w:val="28"/>
              </w:rPr>
              <w:t>Tên thành viên đứng đầu liên danh</w:t>
            </w:r>
          </w:p>
        </w:tc>
        <w:tc>
          <w:tcPr>
            <w:tcW w:w="2949" w:type="dxa"/>
            <w:tcBorders>
              <w:top w:val="nil"/>
              <w:left w:val="nil"/>
              <w:bottom w:val="single" w:sz="4" w:space="0" w:color="auto"/>
              <w:right w:val="single" w:sz="4" w:space="0" w:color="auto"/>
            </w:tcBorders>
            <w:shd w:val="clear" w:color="auto" w:fill="auto"/>
            <w:vAlign w:val="center"/>
            <w:hideMark/>
          </w:tcPr>
          <w:p w14:paraId="0F2A3A25" w14:textId="77777777" w:rsidR="00153F39" w:rsidRPr="0049599A" w:rsidRDefault="00153F39" w:rsidP="00153F39">
            <w:pPr>
              <w:rPr>
                <w:sz w:val="28"/>
                <w:szCs w:val="28"/>
              </w:rPr>
            </w:pPr>
            <w:r w:rsidRPr="0049599A">
              <w:rPr>
                <w:sz w:val="28"/>
                <w:szCs w:val="28"/>
              </w:rPr>
              <w:t> </w:t>
            </w:r>
          </w:p>
        </w:tc>
        <w:tc>
          <w:tcPr>
            <w:tcW w:w="4069" w:type="dxa"/>
            <w:tcBorders>
              <w:top w:val="nil"/>
              <w:left w:val="nil"/>
              <w:bottom w:val="single" w:sz="4" w:space="0" w:color="auto"/>
              <w:right w:val="single" w:sz="4" w:space="0" w:color="auto"/>
            </w:tcBorders>
            <w:shd w:val="clear" w:color="auto" w:fill="auto"/>
            <w:vAlign w:val="center"/>
            <w:hideMark/>
          </w:tcPr>
          <w:p w14:paraId="62054647" w14:textId="77777777" w:rsidR="00153F39" w:rsidRPr="0049599A" w:rsidRDefault="00153F39" w:rsidP="00153F39">
            <w:pPr>
              <w:jc w:val="center"/>
              <w:rPr>
                <w:sz w:val="28"/>
                <w:szCs w:val="28"/>
              </w:rPr>
            </w:pPr>
            <w:r w:rsidRPr="0049599A">
              <w:rPr>
                <w:sz w:val="28"/>
                <w:szCs w:val="28"/>
              </w:rPr>
              <w:t>- ___</w:t>
            </w:r>
          </w:p>
        </w:tc>
        <w:tc>
          <w:tcPr>
            <w:tcW w:w="2723" w:type="dxa"/>
            <w:tcBorders>
              <w:top w:val="nil"/>
              <w:left w:val="nil"/>
              <w:bottom w:val="single" w:sz="4" w:space="0" w:color="auto"/>
              <w:right w:val="single" w:sz="4" w:space="0" w:color="auto"/>
            </w:tcBorders>
            <w:shd w:val="clear" w:color="auto" w:fill="auto"/>
            <w:vAlign w:val="center"/>
            <w:hideMark/>
          </w:tcPr>
          <w:p w14:paraId="7F65EB67" w14:textId="77777777" w:rsidR="00153F39" w:rsidRPr="0049599A" w:rsidRDefault="00153F39" w:rsidP="00153F39">
            <w:pPr>
              <w:jc w:val="center"/>
              <w:rPr>
                <w:sz w:val="28"/>
                <w:szCs w:val="28"/>
              </w:rPr>
            </w:pPr>
            <w:r w:rsidRPr="0049599A">
              <w:rPr>
                <w:sz w:val="28"/>
                <w:szCs w:val="28"/>
              </w:rPr>
              <w:t>- ___%</w:t>
            </w:r>
          </w:p>
        </w:tc>
      </w:tr>
      <w:tr w:rsidR="00EF5602" w:rsidRPr="0049599A" w14:paraId="6B3ABBD4" w14:textId="77777777" w:rsidTr="00153F39">
        <w:trPr>
          <w:trHeight w:val="315"/>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8DBEB79" w14:textId="77777777" w:rsidR="00153F39" w:rsidRPr="0049599A" w:rsidRDefault="00153F39" w:rsidP="00153F39">
            <w:pPr>
              <w:jc w:val="center"/>
              <w:rPr>
                <w:sz w:val="28"/>
                <w:szCs w:val="28"/>
              </w:rPr>
            </w:pPr>
            <w:r w:rsidRPr="0049599A">
              <w:rPr>
                <w:sz w:val="28"/>
                <w:szCs w:val="28"/>
              </w:rPr>
              <w:t>2</w:t>
            </w:r>
          </w:p>
        </w:tc>
        <w:tc>
          <w:tcPr>
            <w:tcW w:w="3711" w:type="dxa"/>
            <w:tcBorders>
              <w:top w:val="nil"/>
              <w:left w:val="nil"/>
              <w:bottom w:val="single" w:sz="4" w:space="0" w:color="auto"/>
              <w:right w:val="single" w:sz="4" w:space="0" w:color="auto"/>
            </w:tcBorders>
            <w:shd w:val="clear" w:color="auto" w:fill="auto"/>
            <w:vAlign w:val="center"/>
            <w:hideMark/>
          </w:tcPr>
          <w:p w14:paraId="37E55507" w14:textId="77777777" w:rsidR="00153F39" w:rsidRPr="0049599A" w:rsidRDefault="00153F39" w:rsidP="00153F39">
            <w:pPr>
              <w:rPr>
                <w:sz w:val="28"/>
                <w:szCs w:val="28"/>
              </w:rPr>
            </w:pPr>
            <w:r w:rsidRPr="0049599A">
              <w:rPr>
                <w:sz w:val="28"/>
                <w:szCs w:val="28"/>
              </w:rPr>
              <w:t>Tên thành viên thứ 2</w:t>
            </w:r>
          </w:p>
        </w:tc>
        <w:tc>
          <w:tcPr>
            <w:tcW w:w="2949" w:type="dxa"/>
            <w:tcBorders>
              <w:top w:val="nil"/>
              <w:left w:val="nil"/>
              <w:bottom w:val="single" w:sz="4" w:space="0" w:color="auto"/>
              <w:right w:val="single" w:sz="4" w:space="0" w:color="auto"/>
            </w:tcBorders>
            <w:shd w:val="clear" w:color="auto" w:fill="auto"/>
            <w:vAlign w:val="center"/>
            <w:hideMark/>
          </w:tcPr>
          <w:p w14:paraId="73FBBFBD" w14:textId="77777777" w:rsidR="00153F39" w:rsidRPr="0049599A" w:rsidRDefault="00153F39" w:rsidP="00153F39">
            <w:pPr>
              <w:rPr>
                <w:sz w:val="28"/>
                <w:szCs w:val="28"/>
              </w:rPr>
            </w:pPr>
            <w:r w:rsidRPr="0049599A">
              <w:rPr>
                <w:sz w:val="28"/>
                <w:szCs w:val="28"/>
              </w:rPr>
              <w:t> </w:t>
            </w:r>
          </w:p>
        </w:tc>
        <w:tc>
          <w:tcPr>
            <w:tcW w:w="4069" w:type="dxa"/>
            <w:tcBorders>
              <w:top w:val="nil"/>
              <w:left w:val="nil"/>
              <w:bottom w:val="single" w:sz="4" w:space="0" w:color="auto"/>
              <w:right w:val="single" w:sz="4" w:space="0" w:color="auto"/>
            </w:tcBorders>
            <w:shd w:val="clear" w:color="auto" w:fill="auto"/>
            <w:vAlign w:val="center"/>
            <w:hideMark/>
          </w:tcPr>
          <w:p w14:paraId="1BF79978" w14:textId="77777777" w:rsidR="00153F39" w:rsidRPr="0049599A" w:rsidRDefault="00153F39" w:rsidP="00153F39">
            <w:pPr>
              <w:jc w:val="center"/>
              <w:rPr>
                <w:sz w:val="28"/>
                <w:szCs w:val="28"/>
              </w:rPr>
            </w:pPr>
            <w:r w:rsidRPr="0049599A">
              <w:rPr>
                <w:sz w:val="28"/>
                <w:szCs w:val="28"/>
              </w:rPr>
              <w:t>- ___</w:t>
            </w:r>
          </w:p>
        </w:tc>
        <w:tc>
          <w:tcPr>
            <w:tcW w:w="2723" w:type="dxa"/>
            <w:tcBorders>
              <w:top w:val="nil"/>
              <w:left w:val="nil"/>
              <w:bottom w:val="single" w:sz="4" w:space="0" w:color="auto"/>
              <w:right w:val="single" w:sz="4" w:space="0" w:color="auto"/>
            </w:tcBorders>
            <w:shd w:val="clear" w:color="auto" w:fill="auto"/>
            <w:vAlign w:val="center"/>
            <w:hideMark/>
          </w:tcPr>
          <w:p w14:paraId="04C741FA" w14:textId="77777777" w:rsidR="00153F39" w:rsidRPr="0049599A" w:rsidRDefault="00153F39" w:rsidP="00153F39">
            <w:pPr>
              <w:jc w:val="center"/>
              <w:rPr>
                <w:sz w:val="28"/>
                <w:szCs w:val="28"/>
              </w:rPr>
            </w:pPr>
            <w:r w:rsidRPr="0049599A">
              <w:rPr>
                <w:sz w:val="28"/>
                <w:szCs w:val="28"/>
              </w:rPr>
              <w:t>- ___%</w:t>
            </w:r>
          </w:p>
        </w:tc>
      </w:tr>
      <w:tr w:rsidR="00EF5602" w:rsidRPr="0049599A" w14:paraId="78343E8D" w14:textId="77777777" w:rsidTr="00153F39">
        <w:trPr>
          <w:trHeight w:val="315"/>
        </w:trPr>
        <w:tc>
          <w:tcPr>
            <w:tcW w:w="1178" w:type="dxa"/>
            <w:tcBorders>
              <w:top w:val="nil"/>
              <w:left w:val="single" w:sz="4" w:space="0" w:color="auto"/>
              <w:bottom w:val="single" w:sz="4" w:space="0" w:color="auto"/>
              <w:right w:val="single" w:sz="4" w:space="0" w:color="auto"/>
            </w:tcBorders>
            <w:shd w:val="clear" w:color="auto" w:fill="auto"/>
            <w:vAlign w:val="center"/>
            <w:hideMark/>
          </w:tcPr>
          <w:p w14:paraId="4744B411" w14:textId="77777777" w:rsidR="00153F39" w:rsidRPr="0049599A" w:rsidRDefault="00153F39" w:rsidP="00153F39">
            <w:pPr>
              <w:jc w:val="center"/>
              <w:rPr>
                <w:sz w:val="28"/>
                <w:szCs w:val="28"/>
              </w:rPr>
            </w:pPr>
            <w:r w:rsidRPr="0049599A">
              <w:rPr>
                <w:sz w:val="28"/>
                <w:szCs w:val="28"/>
              </w:rPr>
              <w:t>....</w:t>
            </w:r>
          </w:p>
        </w:tc>
        <w:tc>
          <w:tcPr>
            <w:tcW w:w="3711" w:type="dxa"/>
            <w:tcBorders>
              <w:top w:val="nil"/>
              <w:left w:val="nil"/>
              <w:bottom w:val="single" w:sz="4" w:space="0" w:color="auto"/>
              <w:right w:val="single" w:sz="4" w:space="0" w:color="auto"/>
            </w:tcBorders>
            <w:shd w:val="clear" w:color="auto" w:fill="auto"/>
            <w:vAlign w:val="center"/>
            <w:hideMark/>
          </w:tcPr>
          <w:p w14:paraId="31BCDA5A" w14:textId="77777777" w:rsidR="00153F39" w:rsidRPr="0049599A" w:rsidRDefault="00153F39" w:rsidP="00153F39">
            <w:pPr>
              <w:rPr>
                <w:sz w:val="28"/>
                <w:szCs w:val="28"/>
              </w:rPr>
            </w:pPr>
            <w:r w:rsidRPr="0049599A">
              <w:rPr>
                <w:sz w:val="28"/>
                <w:szCs w:val="28"/>
              </w:rPr>
              <w:t>....</w:t>
            </w:r>
          </w:p>
        </w:tc>
        <w:tc>
          <w:tcPr>
            <w:tcW w:w="2949" w:type="dxa"/>
            <w:tcBorders>
              <w:top w:val="nil"/>
              <w:left w:val="nil"/>
              <w:bottom w:val="single" w:sz="4" w:space="0" w:color="auto"/>
              <w:right w:val="single" w:sz="4" w:space="0" w:color="auto"/>
            </w:tcBorders>
            <w:shd w:val="clear" w:color="auto" w:fill="auto"/>
            <w:vAlign w:val="center"/>
            <w:hideMark/>
          </w:tcPr>
          <w:p w14:paraId="351170EF" w14:textId="77777777" w:rsidR="00153F39" w:rsidRPr="0049599A" w:rsidRDefault="00153F39" w:rsidP="00153F39">
            <w:pPr>
              <w:rPr>
                <w:sz w:val="28"/>
                <w:szCs w:val="28"/>
              </w:rPr>
            </w:pPr>
            <w:r w:rsidRPr="0049599A">
              <w:rPr>
                <w:sz w:val="28"/>
                <w:szCs w:val="28"/>
              </w:rPr>
              <w:t> </w:t>
            </w:r>
          </w:p>
        </w:tc>
        <w:tc>
          <w:tcPr>
            <w:tcW w:w="4069" w:type="dxa"/>
            <w:tcBorders>
              <w:top w:val="nil"/>
              <w:left w:val="nil"/>
              <w:bottom w:val="single" w:sz="4" w:space="0" w:color="auto"/>
              <w:right w:val="single" w:sz="4" w:space="0" w:color="auto"/>
            </w:tcBorders>
            <w:shd w:val="clear" w:color="auto" w:fill="auto"/>
            <w:vAlign w:val="center"/>
            <w:hideMark/>
          </w:tcPr>
          <w:p w14:paraId="79264A2D" w14:textId="77777777" w:rsidR="00153F39" w:rsidRPr="0049599A" w:rsidRDefault="00153F39" w:rsidP="00153F39">
            <w:pPr>
              <w:jc w:val="center"/>
              <w:rPr>
                <w:sz w:val="28"/>
                <w:szCs w:val="28"/>
              </w:rPr>
            </w:pPr>
            <w:r w:rsidRPr="0049599A">
              <w:rPr>
                <w:sz w:val="28"/>
                <w:szCs w:val="28"/>
              </w:rPr>
              <w:t>....</w:t>
            </w:r>
          </w:p>
        </w:tc>
        <w:tc>
          <w:tcPr>
            <w:tcW w:w="2723" w:type="dxa"/>
            <w:tcBorders>
              <w:top w:val="nil"/>
              <w:left w:val="nil"/>
              <w:bottom w:val="single" w:sz="4" w:space="0" w:color="auto"/>
              <w:right w:val="single" w:sz="4" w:space="0" w:color="auto"/>
            </w:tcBorders>
            <w:shd w:val="clear" w:color="auto" w:fill="auto"/>
            <w:vAlign w:val="center"/>
            <w:hideMark/>
          </w:tcPr>
          <w:p w14:paraId="4CF899E2" w14:textId="77777777" w:rsidR="00153F39" w:rsidRPr="0049599A" w:rsidRDefault="00153F39" w:rsidP="00153F39">
            <w:pPr>
              <w:jc w:val="center"/>
              <w:rPr>
                <w:sz w:val="28"/>
                <w:szCs w:val="28"/>
              </w:rPr>
            </w:pPr>
            <w:r w:rsidRPr="0049599A">
              <w:rPr>
                <w:sz w:val="28"/>
                <w:szCs w:val="28"/>
              </w:rPr>
              <w:t>......</w:t>
            </w:r>
          </w:p>
        </w:tc>
      </w:tr>
      <w:tr w:rsidR="00153F39" w:rsidRPr="0049599A" w14:paraId="60876362" w14:textId="77777777" w:rsidTr="00153F39">
        <w:trPr>
          <w:trHeight w:val="630"/>
        </w:trPr>
        <w:tc>
          <w:tcPr>
            <w:tcW w:w="783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750A40F" w14:textId="77777777" w:rsidR="00153F39" w:rsidRPr="0049599A" w:rsidRDefault="00153F39" w:rsidP="00153F39">
            <w:pPr>
              <w:jc w:val="center"/>
              <w:rPr>
                <w:b/>
                <w:bCs/>
                <w:sz w:val="28"/>
                <w:szCs w:val="28"/>
              </w:rPr>
            </w:pPr>
            <w:r w:rsidRPr="0049599A">
              <w:rPr>
                <w:b/>
                <w:bCs/>
                <w:sz w:val="28"/>
                <w:szCs w:val="28"/>
              </w:rPr>
              <w:t>Tổng cộng</w:t>
            </w:r>
          </w:p>
        </w:tc>
        <w:tc>
          <w:tcPr>
            <w:tcW w:w="4069" w:type="dxa"/>
            <w:tcBorders>
              <w:top w:val="nil"/>
              <w:left w:val="nil"/>
              <w:bottom w:val="single" w:sz="4" w:space="0" w:color="auto"/>
              <w:right w:val="single" w:sz="4" w:space="0" w:color="auto"/>
            </w:tcBorders>
            <w:shd w:val="clear" w:color="auto" w:fill="auto"/>
            <w:vAlign w:val="center"/>
            <w:hideMark/>
          </w:tcPr>
          <w:p w14:paraId="3BB2783D" w14:textId="77777777" w:rsidR="00153F39" w:rsidRPr="0049599A" w:rsidRDefault="00153F39" w:rsidP="00153F39">
            <w:pPr>
              <w:jc w:val="center"/>
              <w:rPr>
                <w:b/>
                <w:bCs/>
                <w:sz w:val="28"/>
                <w:szCs w:val="28"/>
              </w:rPr>
            </w:pPr>
            <w:r w:rsidRPr="0049599A">
              <w:rPr>
                <w:b/>
                <w:bCs/>
                <w:sz w:val="28"/>
                <w:szCs w:val="28"/>
              </w:rPr>
              <w:t>Toàn bộ công việc của gói thầu</w:t>
            </w:r>
          </w:p>
        </w:tc>
        <w:tc>
          <w:tcPr>
            <w:tcW w:w="2723" w:type="dxa"/>
            <w:tcBorders>
              <w:top w:val="nil"/>
              <w:left w:val="nil"/>
              <w:bottom w:val="single" w:sz="4" w:space="0" w:color="auto"/>
              <w:right w:val="single" w:sz="4" w:space="0" w:color="auto"/>
            </w:tcBorders>
            <w:shd w:val="clear" w:color="auto" w:fill="auto"/>
            <w:vAlign w:val="center"/>
            <w:hideMark/>
          </w:tcPr>
          <w:p w14:paraId="48BB9D1E" w14:textId="77777777" w:rsidR="00153F39" w:rsidRPr="0049599A" w:rsidRDefault="00153F39" w:rsidP="00153F39">
            <w:pPr>
              <w:jc w:val="center"/>
              <w:rPr>
                <w:b/>
                <w:bCs/>
                <w:sz w:val="28"/>
                <w:szCs w:val="28"/>
              </w:rPr>
            </w:pPr>
            <w:r w:rsidRPr="0049599A">
              <w:rPr>
                <w:b/>
                <w:bCs/>
                <w:sz w:val="28"/>
                <w:szCs w:val="28"/>
              </w:rPr>
              <w:t>100%</w:t>
            </w:r>
          </w:p>
        </w:tc>
      </w:tr>
    </w:tbl>
    <w:p w14:paraId="44FC9E7D" w14:textId="77777777" w:rsidR="00153F39" w:rsidRPr="0049599A" w:rsidRDefault="00153F39" w:rsidP="00153F39">
      <w:pPr>
        <w:rPr>
          <w:b/>
          <w:sz w:val="28"/>
          <w:szCs w:val="28"/>
        </w:rPr>
      </w:pPr>
    </w:p>
    <w:p w14:paraId="2A58ECDD" w14:textId="77777777" w:rsidR="00153F39" w:rsidRPr="0049599A" w:rsidRDefault="00153F39" w:rsidP="00153F39">
      <w:pPr>
        <w:ind w:firstLine="567"/>
        <w:rPr>
          <w:sz w:val="28"/>
          <w:szCs w:val="28"/>
        </w:rPr>
      </w:pPr>
      <w:r w:rsidRPr="0049599A">
        <w:rPr>
          <w:sz w:val="28"/>
          <w:szCs w:val="28"/>
        </w:rPr>
        <w:t>Ghi chú:</w:t>
      </w:r>
    </w:p>
    <w:p w14:paraId="3083B0C1" w14:textId="77777777" w:rsidR="00153F39" w:rsidRPr="0049599A" w:rsidRDefault="00DF1CE8" w:rsidP="00153F39">
      <w:pPr>
        <w:ind w:firstLine="567"/>
        <w:rPr>
          <w:sz w:val="28"/>
          <w:szCs w:val="28"/>
        </w:rPr>
      </w:pPr>
      <w:r w:rsidRPr="0049599A">
        <w:rPr>
          <w:sz w:val="28"/>
          <w:szCs w:val="28"/>
        </w:rPr>
        <w:t>Nhà thầu nhập theo thỏa thuận liên danh đã ký kết.</w:t>
      </w:r>
    </w:p>
    <w:p w14:paraId="4720A71E" w14:textId="77777777" w:rsidR="00153F39" w:rsidRPr="0049599A" w:rsidRDefault="00153F39" w:rsidP="00153F39">
      <w:pPr>
        <w:ind w:firstLine="567"/>
        <w:jc w:val="right"/>
        <w:rPr>
          <w:sz w:val="28"/>
          <w:szCs w:val="28"/>
        </w:rPr>
      </w:pPr>
      <w:r w:rsidRPr="0049599A">
        <w:rPr>
          <w:sz w:val="28"/>
          <w:szCs w:val="28"/>
        </w:rPr>
        <w:br w:type="page"/>
      </w:r>
      <w:r w:rsidRPr="0049599A">
        <w:rPr>
          <w:b/>
          <w:sz w:val="28"/>
          <w:szCs w:val="28"/>
          <w:lang w:val="nl-NL"/>
        </w:rPr>
        <w:lastRenderedPageBreak/>
        <w:t>Mẫu số 10A (webform trên Hệ thống)</w:t>
      </w:r>
    </w:p>
    <w:tbl>
      <w:tblPr>
        <w:tblW w:w="14743" w:type="dxa"/>
        <w:tblInd w:w="-34" w:type="dxa"/>
        <w:tblLook w:val="04A0" w:firstRow="1" w:lastRow="0" w:firstColumn="1" w:lastColumn="0" w:noHBand="0" w:noVBand="1"/>
      </w:tblPr>
      <w:tblGrid>
        <w:gridCol w:w="142"/>
        <w:gridCol w:w="4678"/>
        <w:gridCol w:w="3484"/>
        <w:gridCol w:w="3037"/>
        <w:gridCol w:w="3402"/>
      </w:tblGrid>
      <w:tr w:rsidR="00EF5602" w:rsidRPr="0049599A" w14:paraId="0F6EA71B" w14:textId="77777777" w:rsidTr="007031CB">
        <w:trPr>
          <w:trHeight w:val="1005"/>
        </w:trPr>
        <w:tc>
          <w:tcPr>
            <w:tcW w:w="14743" w:type="dxa"/>
            <w:gridSpan w:val="5"/>
            <w:tcBorders>
              <w:top w:val="nil"/>
              <w:left w:val="nil"/>
              <w:bottom w:val="nil"/>
              <w:right w:val="nil"/>
            </w:tcBorders>
            <w:shd w:val="clear" w:color="auto" w:fill="auto"/>
            <w:noWrap/>
            <w:vAlign w:val="center"/>
            <w:hideMark/>
          </w:tcPr>
          <w:p w14:paraId="4AB7FCEB" w14:textId="77777777" w:rsidR="00340DDD" w:rsidRPr="0049599A" w:rsidRDefault="00340DDD" w:rsidP="004938A3">
            <w:pPr>
              <w:ind w:right="-167"/>
              <w:jc w:val="center"/>
              <w:rPr>
                <w:b/>
                <w:bCs/>
                <w:sz w:val="28"/>
                <w:szCs w:val="28"/>
              </w:rPr>
            </w:pPr>
            <w:r w:rsidRPr="0049599A">
              <w:rPr>
                <w:b/>
                <w:bCs/>
                <w:sz w:val="28"/>
                <w:szCs w:val="28"/>
              </w:rPr>
              <w:t>HỢP ĐỒNG TƯƠNG TỰ DO NHÀ THẦU THỰC HIỆN</w:t>
            </w:r>
            <w:r w:rsidRPr="0049599A">
              <w:rPr>
                <w:b/>
                <w:bCs/>
                <w:sz w:val="28"/>
                <w:szCs w:val="28"/>
                <w:vertAlign w:val="superscript"/>
              </w:rPr>
              <w:t>(1)</w:t>
            </w:r>
          </w:p>
        </w:tc>
      </w:tr>
      <w:tr w:rsidR="00EF5602" w:rsidRPr="0049599A" w14:paraId="535773D7" w14:textId="77777777" w:rsidTr="007031CB">
        <w:trPr>
          <w:trHeight w:val="315"/>
        </w:trPr>
        <w:tc>
          <w:tcPr>
            <w:tcW w:w="14743" w:type="dxa"/>
            <w:gridSpan w:val="5"/>
            <w:tcBorders>
              <w:top w:val="nil"/>
              <w:left w:val="nil"/>
              <w:bottom w:val="nil"/>
              <w:right w:val="nil"/>
            </w:tcBorders>
            <w:shd w:val="clear" w:color="auto" w:fill="auto"/>
            <w:noWrap/>
            <w:vAlign w:val="center"/>
            <w:hideMark/>
          </w:tcPr>
          <w:p w14:paraId="230D6138" w14:textId="77777777" w:rsidR="00340DDD" w:rsidRPr="0049599A" w:rsidRDefault="00340DDD" w:rsidP="004938A3">
            <w:pPr>
              <w:jc w:val="left"/>
              <w:rPr>
                <w:sz w:val="28"/>
                <w:szCs w:val="28"/>
              </w:rPr>
            </w:pPr>
            <w:r w:rsidRPr="0049599A">
              <w:rPr>
                <w:sz w:val="28"/>
                <w:szCs w:val="28"/>
              </w:rPr>
              <w:t xml:space="preserve">Tên nhà thầu: </w:t>
            </w:r>
            <w:r w:rsidR="007031CB" w:rsidRPr="0049599A">
              <w:rPr>
                <w:sz w:val="28"/>
                <w:szCs w:val="28"/>
              </w:rPr>
              <w:t>_____</w:t>
            </w:r>
            <w:r w:rsidR="007031CB" w:rsidRPr="0049599A">
              <w:rPr>
                <w:i/>
                <w:iCs/>
                <w:sz w:val="28"/>
                <w:szCs w:val="28"/>
              </w:rPr>
              <w:t>[ghi tên đầy đủ của nhà thầu].</w:t>
            </w:r>
          </w:p>
        </w:tc>
      </w:tr>
      <w:tr w:rsidR="007031CB" w:rsidRPr="0049599A" w14:paraId="47A5A7A6" w14:textId="77777777" w:rsidTr="007031CB">
        <w:tblPrEx>
          <w:tblCellMar>
            <w:left w:w="0" w:type="dxa"/>
            <w:right w:w="0" w:type="dxa"/>
          </w:tblCellMar>
          <w:tblLook w:val="0000" w:firstRow="0" w:lastRow="0" w:firstColumn="0" w:lastColumn="0" w:noHBand="0" w:noVBand="0"/>
        </w:tblPrEx>
        <w:trPr>
          <w:gridBefore w:val="1"/>
          <w:wBefore w:w="142" w:type="dxa"/>
          <w:trHeight w:val="399"/>
        </w:trPr>
        <w:tc>
          <w:tcPr>
            <w:tcW w:w="4678" w:type="dxa"/>
            <w:tcBorders>
              <w:top w:val="single" w:sz="2" w:space="0" w:color="auto"/>
              <w:left w:val="single" w:sz="2" w:space="0" w:color="auto"/>
              <w:bottom w:val="single" w:sz="2" w:space="0" w:color="auto"/>
              <w:right w:val="single" w:sz="2" w:space="0" w:color="auto"/>
            </w:tcBorders>
            <w:vAlign w:val="center"/>
          </w:tcPr>
          <w:p w14:paraId="5D03D86B" w14:textId="77777777" w:rsidR="007031CB" w:rsidRPr="0049599A" w:rsidRDefault="007031CB" w:rsidP="004938A3">
            <w:pPr>
              <w:spacing w:before="120" w:after="120" w:line="264" w:lineRule="auto"/>
              <w:ind w:left="142" w:right="60"/>
              <w:rPr>
                <w:spacing w:val="-8"/>
                <w:sz w:val="26"/>
                <w:szCs w:val="26"/>
              </w:rPr>
            </w:pPr>
            <w:r w:rsidRPr="0049599A">
              <w:rPr>
                <w:spacing w:val="-8"/>
                <w:sz w:val="26"/>
                <w:szCs w:val="26"/>
              </w:rPr>
              <w:t>Tên và số hợp đồng</w:t>
            </w:r>
          </w:p>
        </w:tc>
        <w:tc>
          <w:tcPr>
            <w:tcW w:w="9923" w:type="dxa"/>
            <w:gridSpan w:val="3"/>
            <w:tcBorders>
              <w:top w:val="single" w:sz="2" w:space="0" w:color="auto"/>
              <w:left w:val="single" w:sz="2" w:space="0" w:color="auto"/>
              <w:bottom w:val="single" w:sz="2" w:space="0" w:color="auto"/>
              <w:right w:val="single" w:sz="2" w:space="0" w:color="auto"/>
            </w:tcBorders>
            <w:vAlign w:val="center"/>
          </w:tcPr>
          <w:p w14:paraId="77926E7D" w14:textId="77777777" w:rsidR="007031CB" w:rsidRPr="0049599A" w:rsidRDefault="007031CB" w:rsidP="001C4B82">
            <w:pPr>
              <w:spacing w:before="120" w:after="120" w:line="264" w:lineRule="auto"/>
              <w:ind w:left="82" w:right="142"/>
              <w:jc w:val="center"/>
              <w:rPr>
                <w:i/>
                <w:iCs/>
                <w:spacing w:val="2"/>
                <w:sz w:val="26"/>
                <w:szCs w:val="26"/>
              </w:rPr>
            </w:pPr>
            <w:r w:rsidRPr="0049599A">
              <w:rPr>
                <w:i/>
                <w:iCs/>
                <w:spacing w:val="2"/>
                <w:sz w:val="26"/>
                <w:szCs w:val="26"/>
              </w:rPr>
              <w:t xml:space="preserve">       [ghi tên đầy đủ của hợp đồng, số ký hiệu]</w:t>
            </w:r>
          </w:p>
        </w:tc>
      </w:tr>
      <w:tr w:rsidR="007031CB" w:rsidRPr="0049599A" w14:paraId="157A847C" w14:textId="77777777" w:rsidTr="007031CB">
        <w:tblPrEx>
          <w:tblCellMar>
            <w:left w:w="0" w:type="dxa"/>
            <w:right w:w="0" w:type="dxa"/>
          </w:tblCellMar>
          <w:tblLook w:val="0000" w:firstRow="0" w:lastRow="0" w:firstColumn="0" w:lastColumn="0" w:noHBand="0" w:noVBand="0"/>
        </w:tblPrEx>
        <w:trPr>
          <w:gridBefore w:val="1"/>
          <w:wBefore w:w="142" w:type="dxa"/>
          <w:trHeight w:val="400"/>
        </w:trPr>
        <w:tc>
          <w:tcPr>
            <w:tcW w:w="4678" w:type="dxa"/>
            <w:tcBorders>
              <w:top w:val="single" w:sz="2" w:space="0" w:color="auto"/>
              <w:left w:val="single" w:sz="2" w:space="0" w:color="auto"/>
              <w:bottom w:val="single" w:sz="2" w:space="0" w:color="auto"/>
              <w:right w:val="single" w:sz="2" w:space="0" w:color="auto"/>
            </w:tcBorders>
            <w:vAlign w:val="center"/>
          </w:tcPr>
          <w:p w14:paraId="391D570F" w14:textId="77777777" w:rsidR="007031CB" w:rsidRPr="0049599A" w:rsidRDefault="007031CB" w:rsidP="004938A3">
            <w:pPr>
              <w:spacing w:before="120" w:after="120" w:line="264" w:lineRule="auto"/>
              <w:ind w:left="142" w:right="60"/>
              <w:rPr>
                <w:spacing w:val="-10"/>
                <w:sz w:val="26"/>
                <w:szCs w:val="26"/>
              </w:rPr>
            </w:pPr>
            <w:r w:rsidRPr="0049599A">
              <w:rPr>
                <w:spacing w:val="-10"/>
                <w:sz w:val="26"/>
                <w:szCs w:val="26"/>
              </w:rPr>
              <w:t>Ngày ký hợp đồng</w:t>
            </w:r>
          </w:p>
        </w:tc>
        <w:tc>
          <w:tcPr>
            <w:tcW w:w="9923" w:type="dxa"/>
            <w:gridSpan w:val="3"/>
            <w:tcBorders>
              <w:top w:val="single" w:sz="2" w:space="0" w:color="auto"/>
              <w:left w:val="single" w:sz="2" w:space="0" w:color="auto"/>
              <w:bottom w:val="single" w:sz="2" w:space="0" w:color="auto"/>
              <w:right w:val="single" w:sz="2" w:space="0" w:color="auto"/>
            </w:tcBorders>
            <w:vAlign w:val="center"/>
          </w:tcPr>
          <w:p w14:paraId="35A1A66D" w14:textId="77777777" w:rsidR="007031CB" w:rsidRPr="0049599A" w:rsidRDefault="007031CB" w:rsidP="001C4B82">
            <w:pPr>
              <w:spacing w:before="120" w:after="120" w:line="264" w:lineRule="auto"/>
              <w:ind w:left="82" w:right="142"/>
              <w:jc w:val="center"/>
              <w:rPr>
                <w:i/>
                <w:iCs/>
                <w:spacing w:val="2"/>
                <w:sz w:val="26"/>
                <w:szCs w:val="26"/>
              </w:rPr>
            </w:pPr>
            <w:r w:rsidRPr="0049599A">
              <w:rPr>
                <w:i/>
                <w:iCs/>
                <w:spacing w:val="2"/>
                <w:sz w:val="26"/>
                <w:szCs w:val="26"/>
              </w:rPr>
              <w:t xml:space="preserve">      [ghi ngày, tháng, năm]</w:t>
            </w:r>
          </w:p>
        </w:tc>
      </w:tr>
      <w:tr w:rsidR="007031CB" w:rsidRPr="0049599A" w14:paraId="4CE6A1D9" w14:textId="77777777" w:rsidTr="007031CB">
        <w:tblPrEx>
          <w:tblCellMar>
            <w:left w:w="0" w:type="dxa"/>
            <w:right w:w="0" w:type="dxa"/>
          </w:tblCellMar>
          <w:tblLook w:val="0000" w:firstRow="0" w:lastRow="0" w:firstColumn="0" w:lastColumn="0" w:noHBand="0" w:noVBand="0"/>
        </w:tblPrEx>
        <w:trPr>
          <w:gridBefore w:val="1"/>
          <w:wBefore w:w="142" w:type="dxa"/>
          <w:trHeight w:val="400"/>
        </w:trPr>
        <w:tc>
          <w:tcPr>
            <w:tcW w:w="4678" w:type="dxa"/>
            <w:tcBorders>
              <w:top w:val="single" w:sz="2" w:space="0" w:color="auto"/>
              <w:left w:val="single" w:sz="2" w:space="0" w:color="auto"/>
              <w:bottom w:val="single" w:sz="2" w:space="0" w:color="auto"/>
              <w:right w:val="single" w:sz="2" w:space="0" w:color="auto"/>
            </w:tcBorders>
            <w:vAlign w:val="center"/>
          </w:tcPr>
          <w:p w14:paraId="18393735" w14:textId="77777777" w:rsidR="007031CB" w:rsidRPr="0049599A" w:rsidRDefault="007031CB" w:rsidP="004938A3">
            <w:pPr>
              <w:spacing w:before="120" w:after="120" w:line="264" w:lineRule="auto"/>
              <w:ind w:left="142" w:right="60"/>
              <w:rPr>
                <w:spacing w:val="-4"/>
                <w:sz w:val="26"/>
                <w:szCs w:val="26"/>
              </w:rPr>
            </w:pPr>
            <w:r w:rsidRPr="0049599A">
              <w:rPr>
                <w:spacing w:val="-4"/>
                <w:sz w:val="26"/>
                <w:szCs w:val="26"/>
              </w:rPr>
              <w:t>Ngày hoàn thành</w:t>
            </w:r>
          </w:p>
        </w:tc>
        <w:tc>
          <w:tcPr>
            <w:tcW w:w="9923" w:type="dxa"/>
            <w:gridSpan w:val="3"/>
            <w:tcBorders>
              <w:top w:val="single" w:sz="2" w:space="0" w:color="auto"/>
              <w:left w:val="single" w:sz="2" w:space="0" w:color="auto"/>
              <w:bottom w:val="single" w:sz="2" w:space="0" w:color="auto"/>
              <w:right w:val="single" w:sz="2" w:space="0" w:color="auto"/>
            </w:tcBorders>
            <w:vAlign w:val="center"/>
          </w:tcPr>
          <w:p w14:paraId="66079B88" w14:textId="77777777" w:rsidR="007031CB" w:rsidRPr="0049599A" w:rsidRDefault="007031CB" w:rsidP="001C4B82">
            <w:pPr>
              <w:spacing w:before="120" w:after="120" w:line="264" w:lineRule="auto"/>
              <w:ind w:left="82" w:right="142"/>
              <w:jc w:val="center"/>
              <w:rPr>
                <w:i/>
                <w:iCs/>
                <w:spacing w:val="2"/>
                <w:sz w:val="26"/>
                <w:szCs w:val="26"/>
              </w:rPr>
            </w:pPr>
            <w:r w:rsidRPr="0049599A">
              <w:rPr>
                <w:i/>
                <w:iCs/>
                <w:spacing w:val="2"/>
                <w:sz w:val="26"/>
                <w:szCs w:val="26"/>
              </w:rPr>
              <w:t>[ghi  ngày, tháng, năm]</w:t>
            </w:r>
          </w:p>
        </w:tc>
      </w:tr>
      <w:tr w:rsidR="007031CB" w:rsidRPr="0049599A" w14:paraId="21738671" w14:textId="77777777" w:rsidTr="007031CB">
        <w:tblPrEx>
          <w:tblCellMar>
            <w:left w:w="0" w:type="dxa"/>
            <w:right w:w="0" w:type="dxa"/>
          </w:tblCellMar>
          <w:tblLook w:val="0000" w:firstRow="0" w:lastRow="0" w:firstColumn="0" w:lastColumn="0" w:noHBand="0" w:noVBand="0"/>
        </w:tblPrEx>
        <w:trPr>
          <w:gridBefore w:val="1"/>
          <w:wBefore w:w="142" w:type="dxa"/>
          <w:trHeight w:val="726"/>
        </w:trPr>
        <w:tc>
          <w:tcPr>
            <w:tcW w:w="4678" w:type="dxa"/>
            <w:tcBorders>
              <w:top w:val="single" w:sz="2" w:space="0" w:color="auto"/>
              <w:left w:val="single" w:sz="2" w:space="0" w:color="auto"/>
              <w:right w:val="single" w:sz="2" w:space="0" w:color="auto"/>
            </w:tcBorders>
            <w:vAlign w:val="center"/>
          </w:tcPr>
          <w:p w14:paraId="46DBDBD2" w14:textId="77777777" w:rsidR="007031CB" w:rsidRPr="0049599A" w:rsidRDefault="007031CB" w:rsidP="004938A3">
            <w:pPr>
              <w:spacing w:before="120" w:after="120" w:line="264" w:lineRule="auto"/>
              <w:ind w:left="142" w:right="60"/>
              <w:rPr>
                <w:spacing w:val="-11"/>
                <w:sz w:val="26"/>
                <w:szCs w:val="26"/>
              </w:rPr>
            </w:pPr>
            <w:r w:rsidRPr="0049599A">
              <w:rPr>
                <w:spacing w:val="-11"/>
                <w:sz w:val="26"/>
                <w:szCs w:val="26"/>
              </w:rPr>
              <w:t>Giá hợp đồng</w:t>
            </w:r>
          </w:p>
        </w:tc>
        <w:tc>
          <w:tcPr>
            <w:tcW w:w="6521" w:type="dxa"/>
            <w:gridSpan w:val="2"/>
            <w:tcBorders>
              <w:top w:val="single" w:sz="2" w:space="0" w:color="auto"/>
              <w:left w:val="single" w:sz="2" w:space="0" w:color="auto"/>
              <w:right w:val="single" w:sz="2" w:space="0" w:color="auto"/>
            </w:tcBorders>
            <w:vAlign w:val="center"/>
          </w:tcPr>
          <w:p w14:paraId="7B8CE6E5" w14:textId="77777777" w:rsidR="007031CB" w:rsidRPr="0049599A" w:rsidRDefault="007031CB" w:rsidP="001C4B82">
            <w:pPr>
              <w:spacing w:before="120" w:after="120" w:line="264" w:lineRule="auto"/>
              <w:ind w:left="82" w:right="142"/>
              <w:jc w:val="center"/>
              <w:rPr>
                <w:i/>
                <w:iCs/>
                <w:spacing w:val="2"/>
                <w:sz w:val="26"/>
                <w:szCs w:val="26"/>
              </w:rPr>
            </w:pPr>
            <w:r w:rsidRPr="0049599A">
              <w:rPr>
                <w:i/>
                <w:iCs/>
                <w:spacing w:val="2"/>
                <w:sz w:val="26"/>
                <w:szCs w:val="26"/>
              </w:rPr>
              <w:t>[ghi tổng giá hợp đồng bằng số tiền và đồng tiền đã ký]</w:t>
            </w:r>
          </w:p>
        </w:tc>
        <w:tc>
          <w:tcPr>
            <w:tcW w:w="3402" w:type="dxa"/>
            <w:tcBorders>
              <w:top w:val="single" w:sz="2" w:space="0" w:color="auto"/>
              <w:left w:val="single" w:sz="2" w:space="0" w:color="auto"/>
              <w:right w:val="single" w:sz="2" w:space="0" w:color="auto"/>
            </w:tcBorders>
            <w:vAlign w:val="center"/>
          </w:tcPr>
          <w:p w14:paraId="6782D6B3" w14:textId="77777777" w:rsidR="007031CB" w:rsidRPr="0049599A" w:rsidRDefault="007031CB" w:rsidP="001C4B82">
            <w:pPr>
              <w:spacing w:before="120" w:after="120" w:line="264" w:lineRule="auto"/>
              <w:ind w:left="82" w:right="142"/>
              <w:jc w:val="center"/>
              <w:rPr>
                <w:i/>
                <w:iCs/>
                <w:spacing w:val="2"/>
                <w:sz w:val="26"/>
                <w:szCs w:val="26"/>
              </w:rPr>
            </w:pPr>
            <w:r w:rsidRPr="0049599A">
              <w:rPr>
                <w:i/>
                <w:iCs/>
                <w:spacing w:val="2"/>
                <w:sz w:val="26"/>
                <w:szCs w:val="26"/>
              </w:rPr>
              <w:t>[ghi tổng giá hợp đồng bằng số tiền và đồng tiền đã ký]</w:t>
            </w:r>
          </w:p>
        </w:tc>
      </w:tr>
      <w:tr w:rsidR="007031CB" w:rsidRPr="0049599A" w14:paraId="2B951A1A" w14:textId="77777777" w:rsidTr="007031CB">
        <w:tblPrEx>
          <w:tblCellMar>
            <w:left w:w="0" w:type="dxa"/>
            <w:right w:w="0" w:type="dxa"/>
          </w:tblCellMar>
          <w:tblLook w:val="0000" w:firstRow="0" w:lastRow="0" w:firstColumn="0" w:lastColumn="0" w:noHBand="0" w:noVBand="0"/>
        </w:tblPrEx>
        <w:trPr>
          <w:gridBefore w:val="1"/>
          <w:wBefore w:w="142" w:type="dxa"/>
          <w:trHeight w:val="1338"/>
        </w:trPr>
        <w:tc>
          <w:tcPr>
            <w:tcW w:w="4678" w:type="dxa"/>
            <w:tcBorders>
              <w:top w:val="single" w:sz="2" w:space="0" w:color="auto"/>
              <w:left w:val="single" w:sz="2" w:space="0" w:color="auto"/>
              <w:right w:val="single" w:sz="2" w:space="0" w:color="auto"/>
            </w:tcBorders>
            <w:vAlign w:val="center"/>
          </w:tcPr>
          <w:p w14:paraId="67F968BA" w14:textId="77777777" w:rsidR="007031CB" w:rsidRPr="0049599A" w:rsidRDefault="007031CB" w:rsidP="004938A3">
            <w:pPr>
              <w:spacing w:before="120" w:after="120" w:line="264" w:lineRule="auto"/>
              <w:ind w:left="142" w:right="60"/>
              <w:rPr>
                <w:sz w:val="26"/>
                <w:szCs w:val="26"/>
              </w:rPr>
            </w:pPr>
            <w:r w:rsidRPr="0049599A">
              <w:rPr>
                <w:sz w:val="26"/>
                <w:szCs w:val="26"/>
              </w:rPr>
              <w:t>Trong trường hợp là thành viên trong liên danh hoặc nhà thầu phụ, ghi giá trị phần hợp đồng mà nhà thầu đảm nhiệm</w:t>
            </w:r>
          </w:p>
        </w:tc>
        <w:tc>
          <w:tcPr>
            <w:tcW w:w="3484" w:type="dxa"/>
            <w:tcBorders>
              <w:top w:val="single" w:sz="2" w:space="0" w:color="auto"/>
              <w:left w:val="single" w:sz="2" w:space="0" w:color="auto"/>
              <w:right w:val="single" w:sz="2" w:space="0" w:color="auto"/>
            </w:tcBorders>
            <w:vAlign w:val="center"/>
          </w:tcPr>
          <w:p w14:paraId="663392F1" w14:textId="77777777" w:rsidR="007031CB" w:rsidRPr="0049599A" w:rsidRDefault="007031CB" w:rsidP="001C4B82">
            <w:pPr>
              <w:spacing w:before="120" w:after="120" w:line="264" w:lineRule="auto"/>
              <w:ind w:left="82" w:right="142"/>
              <w:jc w:val="center"/>
              <w:rPr>
                <w:i/>
                <w:iCs/>
                <w:sz w:val="26"/>
                <w:szCs w:val="26"/>
              </w:rPr>
            </w:pPr>
            <w:r w:rsidRPr="0049599A">
              <w:rPr>
                <w:i/>
                <w:iCs/>
                <w:sz w:val="26"/>
                <w:szCs w:val="26"/>
              </w:rPr>
              <w:t>[ghi phần trăm giá hợp đồng trong tổng giá hợp đồng]</w:t>
            </w:r>
          </w:p>
        </w:tc>
        <w:tc>
          <w:tcPr>
            <w:tcW w:w="3037" w:type="dxa"/>
            <w:tcBorders>
              <w:top w:val="single" w:sz="2" w:space="0" w:color="auto"/>
              <w:left w:val="single" w:sz="2" w:space="0" w:color="auto"/>
              <w:right w:val="single" w:sz="2" w:space="0" w:color="auto"/>
            </w:tcBorders>
            <w:vAlign w:val="center"/>
          </w:tcPr>
          <w:p w14:paraId="63990C8D" w14:textId="77777777" w:rsidR="007031CB" w:rsidRPr="0049599A" w:rsidRDefault="007031CB" w:rsidP="001C4B82">
            <w:pPr>
              <w:spacing w:before="120" w:after="120" w:line="264" w:lineRule="auto"/>
              <w:ind w:left="82" w:right="142"/>
              <w:jc w:val="center"/>
              <w:rPr>
                <w:i/>
                <w:iCs/>
                <w:sz w:val="26"/>
                <w:szCs w:val="26"/>
              </w:rPr>
            </w:pPr>
            <w:r w:rsidRPr="0049599A">
              <w:rPr>
                <w:i/>
                <w:iCs/>
                <w:sz w:val="26"/>
                <w:szCs w:val="26"/>
              </w:rPr>
              <w:t>[ghi phần trăm giá hợp đồng trong tổng giá hợp đồng]</w:t>
            </w:r>
          </w:p>
        </w:tc>
        <w:tc>
          <w:tcPr>
            <w:tcW w:w="3402" w:type="dxa"/>
            <w:tcBorders>
              <w:top w:val="single" w:sz="2" w:space="0" w:color="auto"/>
              <w:left w:val="single" w:sz="2" w:space="0" w:color="auto"/>
              <w:right w:val="single" w:sz="2" w:space="0" w:color="auto"/>
            </w:tcBorders>
            <w:vAlign w:val="center"/>
          </w:tcPr>
          <w:p w14:paraId="018377BC" w14:textId="77777777" w:rsidR="007031CB" w:rsidRPr="0049599A" w:rsidRDefault="007031CB" w:rsidP="001C4B82">
            <w:pPr>
              <w:spacing w:before="120" w:after="120" w:line="264" w:lineRule="auto"/>
              <w:ind w:left="82" w:right="142"/>
              <w:jc w:val="center"/>
              <w:rPr>
                <w:i/>
                <w:iCs/>
                <w:sz w:val="26"/>
                <w:szCs w:val="26"/>
              </w:rPr>
            </w:pPr>
            <w:r w:rsidRPr="0049599A">
              <w:rPr>
                <w:i/>
                <w:iCs/>
                <w:sz w:val="26"/>
                <w:szCs w:val="26"/>
              </w:rPr>
              <w:t>[ghi phần trăm giá hợp đồng trong tổng giá hợp đồng]</w:t>
            </w:r>
          </w:p>
        </w:tc>
      </w:tr>
      <w:tr w:rsidR="007031CB" w:rsidRPr="0049599A" w14:paraId="6A3DDBCA" w14:textId="77777777" w:rsidTr="007031CB">
        <w:tblPrEx>
          <w:tblCellMar>
            <w:left w:w="0" w:type="dxa"/>
            <w:right w:w="0" w:type="dxa"/>
          </w:tblCellMar>
          <w:tblLook w:val="0000" w:firstRow="0" w:lastRow="0" w:firstColumn="0" w:lastColumn="0" w:noHBand="0" w:noVBand="0"/>
        </w:tblPrEx>
        <w:trPr>
          <w:gridBefore w:val="1"/>
          <w:wBefore w:w="142" w:type="dxa"/>
          <w:trHeight w:val="420"/>
        </w:trPr>
        <w:tc>
          <w:tcPr>
            <w:tcW w:w="4678" w:type="dxa"/>
            <w:tcBorders>
              <w:top w:val="single" w:sz="2" w:space="0" w:color="auto"/>
              <w:left w:val="single" w:sz="2" w:space="0" w:color="auto"/>
              <w:bottom w:val="single" w:sz="2" w:space="0" w:color="auto"/>
              <w:right w:val="single" w:sz="2" w:space="0" w:color="auto"/>
            </w:tcBorders>
            <w:vAlign w:val="center"/>
          </w:tcPr>
          <w:p w14:paraId="121710C5" w14:textId="77777777" w:rsidR="007031CB" w:rsidRPr="0049599A" w:rsidRDefault="007031CB" w:rsidP="004938A3">
            <w:pPr>
              <w:spacing w:before="120" w:after="120" w:line="264" w:lineRule="auto"/>
              <w:ind w:left="142" w:right="60"/>
              <w:rPr>
                <w:sz w:val="26"/>
                <w:szCs w:val="26"/>
              </w:rPr>
            </w:pPr>
            <w:r w:rsidRPr="0049599A">
              <w:rPr>
                <w:sz w:val="26"/>
                <w:szCs w:val="26"/>
              </w:rPr>
              <w:t>Tên dự án:</w:t>
            </w:r>
          </w:p>
        </w:tc>
        <w:tc>
          <w:tcPr>
            <w:tcW w:w="9923" w:type="dxa"/>
            <w:gridSpan w:val="3"/>
            <w:tcBorders>
              <w:top w:val="single" w:sz="2" w:space="0" w:color="auto"/>
              <w:left w:val="single" w:sz="2" w:space="0" w:color="auto"/>
              <w:bottom w:val="single" w:sz="2" w:space="0" w:color="auto"/>
              <w:right w:val="single" w:sz="2" w:space="0" w:color="auto"/>
            </w:tcBorders>
          </w:tcPr>
          <w:p w14:paraId="19EB12D3" w14:textId="77777777" w:rsidR="007031CB" w:rsidRPr="0049599A" w:rsidRDefault="007031CB" w:rsidP="001C4B82">
            <w:pPr>
              <w:spacing w:before="120" w:after="120" w:line="264" w:lineRule="auto"/>
              <w:ind w:left="82" w:right="142"/>
              <w:rPr>
                <w:i/>
                <w:iCs/>
                <w:sz w:val="26"/>
                <w:szCs w:val="26"/>
              </w:rPr>
            </w:pPr>
            <w:r w:rsidRPr="0049599A">
              <w:rPr>
                <w:i/>
                <w:iCs/>
                <w:sz w:val="26"/>
                <w:szCs w:val="26"/>
              </w:rPr>
              <w:t>[ghi tên đầy đủ của dự án có hợp đồng đang kê khai]</w:t>
            </w:r>
          </w:p>
        </w:tc>
      </w:tr>
      <w:tr w:rsidR="007031CB" w:rsidRPr="0049599A" w14:paraId="69B67765" w14:textId="77777777" w:rsidTr="007031CB">
        <w:tblPrEx>
          <w:tblCellMar>
            <w:left w:w="0" w:type="dxa"/>
            <w:right w:w="0" w:type="dxa"/>
          </w:tblCellMar>
          <w:tblLook w:val="0000" w:firstRow="0" w:lastRow="0" w:firstColumn="0" w:lastColumn="0" w:noHBand="0" w:noVBand="0"/>
        </w:tblPrEx>
        <w:trPr>
          <w:gridBefore w:val="1"/>
          <w:wBefore w:w="142" w:type="dxa"/>
          <w:trHeight w:val="408"/>
        </w:trPr>
        <w:tc>
          <w:tcPr>
            <w:tcW w:w="4678" w:type="dxa"/>
            <w:tcBorders>
              <w:top w:val="single" w:sz="2" w:space="0" w:color="auto"/>
              <w:left w:val="single" w:sz="2" w:space="0" w:color="auto"/>
              <w:bottom w:val="single" w:sz="2" w:space="0" w:color="auto"/>
              <w:right w:val="single" w:sz="2" w:space="0" w:color="auto"/>
            </w:tcBorders>
            <w:vAlign w:val="center"/>
          </w:tcPr>
          <w:p w14:paraId="6225C03E" w14:textId="77777777" w:rsidR="007031CB" w:rsidRPr="0049599A" w:rsidRDefault="007031CB" w:rsidP="004938A3">
            <w:pPr>
              <w:spacing w:before="120" w:after="120" w:line="264" w:lineRule="auto"/>
              <w:ind w:left="142" w:right="60"/>
              <w:rPr>
                <w:sz w:val="26"/>
                <w:szCs w:val="26"/>
              </w:rPr>
            </w:pPr>
            <w:r w:rsidRPr="0049599A">
              <w:rPr>
                <w:sz w:val="26"/>
                <w:szCs w:val="26"/>
              </w:rPr>
              <w:t>Tên Chủ đầu tư:</w:t>
            </w:r>
          </w:p>
        </w:tc>
        <w:tc>
          <w:tcPr>
            <w:tcW w:w="9923" w:type="dxa"/>
            <w:gridSpan w:val="3"/>
            <w:tcBorders>
              <w:top w:val="single" w:sz="2" w:space="0" w:color="auto"/>
              <w:left w:val="single" w:sz="2" w:space="0" w:color="auto"/>
              <w:bottom w:val="single" w:sz="2" w:space="0" w:color="auto"/>
              <w:right w:val="single" w:sz="2" w:space="0" w:color="auto"/>
            </w:tcBorders>
          </w:tcPr>
          <w:p w14:paraId="5D4CE33D" w14:textId="77777777" w:rsidR="007031CB" w:rsidRPr="0049599A" w:rsidRDefault="007031CB" w:rsidP="001C4B82">
            <w:pPr>
              <w:spacing w:before="120" w:after="120" w:line="264" w:lineRule="auto"/>
              <w:ind w:left="82" w:right="142"/>
              <w:rPr>
                <w:i/>
                <w:iCs/>
                <w:spacing w:val="-4"/>
                <w:sz w:val="26"/>
                <w:szCs w:val="26"/>
              </w:rPr>
            </w:pPr>
            <w:r w:rsidRPr="0049599A">
              <w:rPr>
                <w:i/>
                <w:iCs/>
                <w:spacing w:val="-4"/>
                <w:sz w:val="26"/>
                <w:szCs w:val="26"/>
              </w:rPr>
              <w:t>[ghi tên đầy đủ của chủ đầu tư trong hợp đồng đang kê khai]</w:t>
            </w:r>
          </w:p>
        </w:tc>
      </w:tr>
      <w:tr w:rsidR="007031CB" w:rsidRPr="0049599A" w14:paraId="4B77BF81" w14:textId="77777777" w:rsidTr="007031CB">
        <w:tblPrEx>
          <w:tblCellMar>
            <w:left w:w="0" w:type="dxa"/>
            <w:right w:w="0" w:type="dxa"/>
          </w:tblCellMar>
          <w:tblLook w:val="0000" w:firstRow="0" w:lastRow="0" w:firstColumn="0" w:lastColumn="0" w:noHBand="0" w:noVBand="0"/>
        </w:tblPrEx>
        <w:trPr>
          <w:gridBefore w:val="1"/>
          <w:wBefore w:w="142" w:type="dxa"/>
          <w:trHeight w:hRule="exact" w:val="896"/>
        </w:trPr>
        <w:tc>
          <w:tcPr>
            <w:tcW w:w="4678" w:type="dxa"/>
            <w:tcBorders>
              <w:top w:val="single" w:sz="2" w:space="0" w:color="auto"/>
              <w:left w:val="single" w:sz="2" w:space="0" w:color="auto"/>
              <w:bottom w:val="single" w:sz="2" w:space="0" w:color="auto"/>
              <w:right w:val="single" w:sz="2" w:space="0" w:color="auto"/>
            </w:tcBorders>
          </w:tcPr>
          <w:p w14:paraId="180F4E89" w14:textId="77777777" w:rsidR="007031CB" w:rsidRPr="0049599A" w:rsidRDefault="007031CB" w:rsidP="004938A3">
            <w:pPr>
              <w:spacing w:before="120" w:after="120" w:line="264" w:lineRule="auto"/>
              <w:ind w:left="142" w:right="60"/>
              <w:rPr>
                <w:sz w:val="26"/>
                <w:szCs w:val="26"/>
                <w:lang w:val="it-IT"/>
              </w:rPr>
            </w:pPr>
            <w:r w:rsidRPr="0049599A">
              <w:rPr>
                <w:sz w:val="26"/>
                <w:szCs w:val="26"/>
              </w:rPr>
              <w:t>Địa chỉ/Điện thoại/fax/</w:t>
            </w:r>
            <w:r w:rsidRPr="0049599A">
              <w:rPr>
                <w:sz w:val="26"/>
                <w:szCs w:val="26"/>
                <w:lang w:val="it-IT"/>
              </w:rPr>
              <w:t>E-mail:</w:t>
            </w:r>
          </w:p>
        </w:tc>
        <w:tc>
          <w:tcPr>
            <w:tcW w:w="9923" w:type="dxa"/>
            <w:gridSpan w:val="3"/>
            <w:tcBorders>
              <w:top w:val="single" w:sz="2" w:space="0" w:color="auto"/>
              <w:left w:val="single" w:sz="2" w:space="0" w:color="auto"/>
              <w:bottom w:val="single" w:sz="2" w:space="0" w:color="auto"/>
              <w:right w:val="single" w:sz="2" w:space="0" w:color="auto"/>
            </w:tcBorders>
          </w:tcPr>
          <w:p w14:paraId="1E44A661" w14:textId="77777777" w:rsidR="007031CB" w:rsidRPr="0049599A" w:rsidRDefault="007031CB" w:rsidP="001C4B82">
            <w:pPr>
              <w:spacing w:before="120" w:after="120" w:line="264" w:lineRule="auto"/>
              <w:ind w:left="82" w:right="142"/>
              <w:rPr>
                <w:i/>
                <w:iCs/>
                <w:spacing w:val="2"/>
                <w:sz w:val="26"/>
                <w:szCs w:val="26"/>
                <w:lang w:val="it-IT"/>
              </w:rPr>
            </w:pPr>
            <w:r w:rsidRPr="0049599A">
              <w:rPr>
                <w:i/>
                <w:iCs/>
                <w:spacing w:val="2"/>
                <w:sz w:val="26"/>
                <w:szCs w:val="26"/>
                <w:lang w:val="it-IT"/>
              </w:rPr>
              <w:t>[ghi đầy đủ địa chỉ hiện tại của chủ đầu tư]</w:t>
            </w:r>
          </w:p>
          <w:p w14:paraId="4AAF8B17" w14:textId="77777777" w:rsidR="007031CB" w:rsidRPr="0049599A" w:rsidRDefault="007031CB" w:rsidP="001C4B82">
            <w:pPr>
              <w:spacing w:before="120" w:after="120" w:line="264" w:lineRule="auto"/>
              <w:ind w:left="82" w:right="142"/>
              <w:rPr>
                <w:i/>
                <w:iCs/>
                <w:sz w:val="26"/>
                <w:szCs w:val="26"/>
                <w:lang w:val="it-IT"/>
              </w:rPr>
            </w:pPr>
            <w:r w:rsidRPr="0049599A">
              <w:rPr>
                <w:i/>
                <w:iCs/>
                <w:spacing w:val="2"/>
                <w:sz w:val="26"/>
                <w:szCs w:val="26"/>
                <w:lang w:val="it-IT"/>
              </w:rPr>
              <w:t>[ghi số điện thoại, số fax kể cả mã quốc gia, mã vùng, địa chỉ e-mail</w:t>
            </w:r>
            <w:r w:rsidRPr="0049599A">
              <w:rPr>
                <w:i/>
                <w:iCs/>
                <w:sz w:val="26"/>
                <w:szCs w:val="26"/>
                <w:lang w:val="it-IT"/>
              </w:rPr>
              <w:t>]</w:t>
            </w:r>
          </w:p>
        </w:tc>
      </w:tr>
    </w:tbl>
    <w:p w14:paraId="4BFAA303" w14:textId="77777777" w:rsidR="00340DDD" w:rsidRPr="0049599A" w:rsidRDefault="00340DDD" w:rsidP="00340DDD">
      <w:pPr>
        <w:spacing w:before="120" w:after="120" w:line="264" w:lineRule="auto"/>
        <w:ind w:firstLine="567"/>
        <w:rPr>
          <w:sz w:val="28"/>
          <w:szCs w:val="28"/>
          <w:lang w:val="it-IT"/>
        </w:rPr>
      </w:pPr>
      <w:r w:rsidRPr="0049599A">
        <w:rPr>
          <w:sz w:val="28"/>
          <w:szCs w:val="28"/>
          <w:lang w:val="it-IT"/>
        </w:rPr>
        <w:t>Nhà thầu phải chuẩn bị các văn bản, tài liệu liên quan đến các hợp đồng đó (xác nhận của Chủ đầu tư về hợp đồng đã hoàn thành theo các nội dung liên quan trong bảng trên...) để đối chiếu trong quá trình thương thảo.</w:t>
      </w:r>
    </w:p>
    <w:p w14:paraId="694C7A30" w14:textId="77777777" w:rsidR="00340DDD" w:rsidRPr="0049599A" w:rsidRDefault="00340DDD" w:rsidP="00340DDD">
      <w:pPr>
        <w:spacing w:before="120" w:after="120" w:line="264" w:lineRule="auto"/>
        <w:ind w:firstLine="567"/>
        <w:rPr>
          <w:iCs/>
          <w:spacing w:val="-8"/>
          <w:sz w:val="28"/>
          <w:szCs w:val="28"/>
          <w:lang w:val="it-IT"/>
        </w:rPr>
      </w:pPr>
      <w:r w:rsidRPr="0049599A">
        <w:rPr>
          <w:iCs/>
          <w:sz w:val="28"/>
          <w:szCs w:val="28"/>
          <w:lang w:val="it-IT"/>
        </w:rPr>
        <w:t xml:space="preserve">Ghi chú : </w:t>
      </w:r>
      <w:r w:rsidRPr="0049599A">
        <w:rPr>
          <w:iCs/>
          <w:spacing w:val="-8"/>
          <w:sz w:val="28"/>
          <w:szCs w:val="28"/>
          <w:lang w:val="it-IT"/>
        </w:rPr>
        <w:t>(1)Trong trường hợp liên danh, từng thành viên trong liên danh kê khai theo Mẫu này.</w:t>
      </w:r>
    </w:p>
    <w:p w14:paraId="35F863F2" w14:textId="77777777" w:rsidR="00153F39" w:rsidRPr="0049599A" w:rsidRDefault="00153F39" w:rsidP="00153F39">
      <w:pPr>
        <w:ind w:firstLine="567"/>
        <w:jc w:val="right"/>
        <w:rPr>
          <w:sz w:val="28"/>
          <w:szCs w:val="28"/>
          <w:lang w:val="it-IT"/>
        </w:rPr>
      </w:pPr>
      <w:r w:rsidRPr="0049599A">
        <w:rPr>
          <w:sz w:val="28"/>
          <w:szCs w:val="28"/>
          <w:lang w:val="it-IT"/>
        </w:rPr>
        <w:br w:type="page"/>
      </w:r>
      <w:r w:rsidRPr="0049599A">
        <w:rPr>
          <w:b/>
          <w:sz w:val="28"/>
          <w:szCs w:val="28"/>
          <w:lang w:val="nl-NL"/>
        </w:rPr>
        <w:lastRenderedPageBreak/>
        <w:t>Mẫu số 10B (webform trên Hệ thống)</w:t>
      </w:r>
    </w:p>
    <w:tbl>
      <w:tblPr>
        <w:tblW w:w="14583" w:type="dxa"/>
        <w:tblInd w:w="108" w:type="dxa"/>
        <w:tblLook w:val="04A0" w:firstRow="1" w:lastRow="0" w:firstColumn="1" w:lastColumn="0" w:noHBand="0" w:noVBand="1"/>
      </w:tblPr>
      <w:tblGrid>
        <w:gridCol w:w="851"/>
        <w:gridCol w:w="2169"/>
        <w:gridCol w:w="1233"/>
        <w:gridCol w:w="868"/>
        <w:gridCol w:w="2152"/>
        <w:gridCol w:w="443"/>
        <w:gridCol w:w="1658"/>
        <w:gridCol w:w="956"/>
        <w:gridCol w:w="1639"/>
        <w:gridCol w:w="2614"/>
      </w:tblGrid>
      <w:tr w:rsidR="00EF5602" w:rsidRPr="0049599A" w14:paraId="642704E3" w14:textId="77777777" w:rsidTr="00153F39">
        <w:trPr>
          <w:trHeight w:val="1080"/>
        </w:trPr>
        <w:tc>
          <w:tcPr>
            <w:tcW w:w="14583" w:type="dxa"/>
            <w:gridSpan w:val="10"/>
            <w:tcBorders>
              <w:top w:val="nil"/>
              <w:left w:val="nil"/>
              <w:bottom w:val="nil"/>
              <w:right w:val="nil"/>
            </w:tcBorders>
            <w:shd w:val="clear" w:color="auto" w:fill="auto"/>
            <w:vAlign w:val="center"/>
            <w:hideMark/>
          </w:tcPr>
          <w:p w14:paraId="151F12F5" w14:textId="77777777" w:rsidR="00153F39" w:rsidRPr="0049599A" w:rsidRDefault="00153F39" w:rsidP="00153F39">
            <w:pPr>
              <w:jc w:val="center"/>
              <w:rPr>
                <w:b/>
                <w:bCs/>
                <w:sz w:val="28"/>
                <w:szCs w:val="28"/>
                <w:lang w:val="it-IT"/>
              </w:rPr>
            </w:pPr>
            <w:r w:rsidRPr="0049599A">
              <w:rPr>
                <w:b/>
                <w:bCs/>
                <w:sz w:val="28"/>
                <w:szCs w:val="28"/>
                <w:lang w:val="it-IT"/>
              </w:rPr>
              <w:t>MÔ TẢ TÍNH CHẤT TƯƠNG TỰ CỦA HỢP ĐỒNG</w:t>
            </w:r>
            <w:r w:rsidRPr="0049599A">
              <w:rPr>
                <w:b/>
                <w:bCs/>
                <w:sz w:val="28"/>
                <w:szCs w:val="28"/>
                <w:vertAlign w:val="superscript"/>
                <w:lang w:val="it-IT"/>
              </w:rPr>
              <w:t xml:space="preserve"> (1)</w:t>
            </w:r>
            <w:r w:rsidRPr="0049599A">
              <w:rPr>
                <w:b/>
                <w:bCs/>
                <w:sz w:val="28"/>
                <w:szCs w:val="28"/>
                <w:lang w:val="it-IT"/>
              </w:rPr>
              <w:br/>
            </w:r>
            <w:r w:rsidRPr="0049599A">
              <w:rPr>
                <w:i/>
                <w:iCs/>
                <w:sz w:val="28"/>
                <w:szCs w:val="28"/>
                <w:lang w:val="it-IT"/>
              </w:rPr>
              <w:t>[Thông tin về từng hợp đồng, mỗi hợp đồng cần bảo đảm các thông tin sau đây]</w:t>
            </w:r>
          </w:p>
        </w:tc>
      </w:tr>
      <w:tr w:rsidR="00EF5602" w:rsidRPr="0049599A" w14:paraId="3D7D1EA8" w14:textId="77777777" w:rsidTr="00153F39">
        <w:trPr>
          <w:trHeight w:val="300"/>
        </w:trPr>
        <w:tc>
          <w:tcPr>
            <w:tcW w:w="851" w:type="dxa"/>
            <w:tcBorders>
              <w:top w:val="nil"/>
              <w:left w:val="nil"/>
              <w:bottom w:val="nil"/>
              <w:right w:val="nil"/>
            </w:tcBorders>
            <w:shd w:val="clear" w:color="auto" w:fill="auto"/>
            <w:vAlign w:val="center"/>
            <w:hideMark/>
          </w:tcPr>
          <w:p w14:paraId="47F36808" w14:textId="77777777" w:rsidR="00153F39" w:rsidRPr="0049599A" w:rsidRDefault="00153F39" w:rsidP="00153F39">
            <w:pPr>
              <w:jc w:val="center"/>
              <w:rPr>
                <w:b/>
                <w:bCs/>
                <w:sz w:val="28"/>
                <w:szCs w:val="28"/>
                <w:lang w:val="it-IT"/>
              </w:rPr>
            </w:pPr>
          </w:p>
        </w:tc>
        <w:tc>
          <w:tcPr>
            <w:tcW w:w="3402" w:type="dxa"/>
            <w:gridSpan w:val="2"/>
            <w:tcBorders>
              <w:top w:val="nil"/>
              <w:left w:val="nil"/>
              <w:bottom w:val="nil"/>
              <w:right w:val="nil"/>
            </w:tcBorders>
            <w:shd w:val="clear" w:color="auto" w:fill="auto"/>
            <w:vAlign w:val="center"/>
            <w:hideMark/>
          </w:tcPr>
          <w:p w14:paraId="5FEAE680" w14:textId="77777777" w:rsidR="00153F39" w:rsidRPr="0049599A" w:rsidRDefault="00153F39" w:rsidP="00153F39">
            <w:pPr>
              <w:jc w:val="left"/>
              <w:rPr>
                <w:b/>
                <w:bCs/>
                <w:sz w:val="28"/>
                <w:szCs w:val="28"/>
                <w:lang w:val="it-IT"/>
              </w:rPr>
            </w:pPr>
          </w:p>
        </w:tc>
        <w:tc>
          <w:tcPr>
            <w:tcW w:w="3020" w:type="dxa"/>
            <w:gridSpan w:val="2"/>
            <w:tcBorders>
              <w:top w:val="nil"/>
              <w:left w:val="nil"/>
              <w:bottom w:val="nil"/>
              <w:right w:val="nil"/>
            </w:tcBorders>
            <w:shd w:val="clear" w:color="auto" w:fill="auto"/>
            <w:vAlign w:val="center"/>
            <w:hideMark/>
          </w:tcPr>
          <w:p w14:paraId="5199B668" w14:textId="77777777" w:rsidR="00153F39" w:rsidRPr="0049599A" w:rsidRDefault="00153F39" w:rsidP="00153F39">
            <w:pPr>
              <w:jc w:val="left"/>
              <w:rPr>
                <w:b/>
                <w:bCs/>
                <w:sz w:val="28"/>
                <w:szCs w:val="28"/>
                <w:lang w:val="it-IT"/>
              </w:rPr>
            </w:pPr>
          </w:p>
        </w:tc>
        <w:tc>
          <w:tcPr>
            <w:tcW w:w="2101" w:type="dxa"/>
            <w:gridSpan w:val="2"/>
            <w:tcBorders>
              <w:top w:val="nil"/>
              <w:left w:val="nil"/>
              <w:bottom w:val="nil"/>
              <w:right w:val="nil"/>
            </w:tcBorders>
            <w:shd w:val="clear" w:color="auto" w:fill="auto"/>
            <w:vAlign w:val="center"/>
            <w:hideMark/>
          </w:tcPr>
          <w:p w14:paraId="10F7A1EE" w14:textId="77777777" w:rsidR="00153F39" w:rsidRPr="0049599A" w:rsidRDefault="00153F39" w:rsidP="00153F39">
            <w:pPr>
              <w:jc w:val="left"/>
              <w:rPr>
                <w:b/>
                <w:bCs/>
                <w:sz w:val="28"/>
                <w:szCs w:val="28"/>
                <w:lang w:val="it-IT"/>
              </w:rPr>
            </w:pPr>
          </w:p>
        </w:tc>
        <w:tc>
          <w:tcPr>
            <w:tcW w:w="2595" w:type="dxa"/>
            <w:gridSpan w:val="2"/>
            <w:tcBorders>
              <w:top w:val="nil"/>
              <w:left w:val="nil"/>
              <w:bottom w:val="nil"/>
              <w:right w:val="nil"/>
            </w:tcBorders>
            <w:shd w:val="clear" w:color="auto" w:fill="auto"/>
            <w:vAlign w:val="center"/>
            <w:hideMark/>
          </w:tcPr>
          <w:p w14:paraId="070BDB64" w14:textId="77777777" w:rsidR="00153F39" w:rsidRPr="0049599A" w:rsidRDefault="00153F39" w:rsidP="00153F39">
            <w:pPr>
              <w:jc w:val="left"/>
              <w:rPr>
                <w:b/>
                <w:bCs/>
                <w:sz w:val="28"/>
                <w:szCs w:val="28"/>
                <w:lang w:val="it-IT"/>
              </w:rPr>
            </w:pPr>
          </w:p>
        </w:tc>
        <w:tc>
          <w:tcPr>
            <w:tcW w:w="2614" w:type="dxa"/>
            <w:tcBorders>
              <w:top w:val="nil"/>
              <w:left w:val="nil"/>
              <w:bottom w:val="nil"/>
              <w:right w:val="nil"/>
            </w:tcBorders>
            <w:shd w:val="clear" w:color="auto" w:fill="auto"/>
            <w:noWrap/>
            <w:vAlign w:val="bottom"/>
            <w:hideMark/>
          </w:tcPr>
          <w:p w14:paraId="6CEC3A15" w14:textId="77777777" w:rsidR="00153F39" w:rsidRPr="0049599A" w:rsidRDefault="00153F39" w:rsidP="00153F39">
            <w:pPr>
              <w:jc w:val="left"/>
              <w:rPr>
                <w:rFonts w:ascii="Calibri" w:hAnsi="Calibri"/>
                <w:sz w:val="28"/>
                <w:szCs w:val="28"/>
                <w:lang w:val="it-IT"/>
              </w:rPr>
            </w:pPr>
          </w:p>
        </w:tc>
      </w:tr>
      <w:tr w:rsidR="00EF5602" w:rsidRPr="0049599A" w14:paraId="077246E0" w14:textId="77777777" w:rsidTr="00153F39">
        <w:trPr>
          <w:trHeight w:val="1260"/>
        </w:trPr>
        <w:tc>
          <w:tcPr>
            <w:tcW w:w="8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040DE395" w14:textId="77777777" w:rsidR="00153F39" w:rsidRPr="0049599A" w:rsidRDefault="00153F39" w:rsidP="00153F39">
            <w:pPr>
              <w:jc w:val="center"/>
              <w:rPr>
                <w:b/>
                <w:bCs/>
                <w:sz w:val="28"/>
                <w:szCs w:val="28"/>
              </w:rPr>
            </w:pPr>
            <w:r w:rsidRPr="0049599A">
              <w:rPr>
                <w:b/>
                <w:bCs/>
                <w:sz w:val="28"/>
                <w:szCs w:val="28"/>
              </w:rPr>
              <w:t>STT</w:t>
            </w:r>
          </w:p>
        </w:tc>
        <w:tc>
          <w:tcPr>
            <w:tcW w:w="3402" w:type="dxa"/>
            <w:gridSpan w:val="2"/>
            <w:tcBorders>
              <w:top w:val="single" w:sz="4" w:space="0" w:color="auto"/>
              <w:left w:val="nil"/>
              <w:bottom w:val="single" w:sz="4" w:space="0" w:color="auto"/>
              <w:right w:val="single" w:sz="4" w:space="0" w:color="auto"/>
            </w:tcBorders>
            <w:shd w:val="clear" w:color="000000" w:fill="C6EFCE"/>
            <w:vAlign w:val="center"/>
            <w:hideMark/>
          </w:tcPr>
          <w:p w14:paraId="23E088B9" w14:textId="77777777" w:rsidR="00153F39" w:rsidRPr="0049599A" w:rsidRDefault="00153F39" w:rsidP="00153F39">
            <w:pPr>
              <w:jc w:val="center"/>
              <w:rPr>
                <w:b/>
                <w:bCs/>
                <w:sz w:val="28"/>
                <w:szCs w:val="28"/>
              </w:rPr>
            </w:pPr>
            <w:r w:rsidRPr="0049599A">
              <w:rPr>
                <w:b/>
                <w:bCs/>
                <w:sz w:val="28"/>
                <w:szCs w:val="28"/>
              </w:rPr>
              <w:t>Tên và số hợp đồng</w:t>
            </w:r>
          </w:p>
        </w:tc>
        <w:tc>
          <w:tcPr>
            <w:tcW w:w="3020" w:type="dxa"/>
            <w:gridSpan w:val="2"/>
            <w:tcBorders>
              <w:top w:val="single" w:sz="4" w:space="0" w:color="auto"/>
              <w:left w:val="nil"/>
              <w:bottom w:val="single" w:sz="4" w:space="0" w:color="auto"/>
              <w:right w:val="single" w:sz="4" w:space="0" w:color="auto"/>
            </w:tcBorders>
            <w:shd w:val="clear" w:color="000000" w:fill="C6EFCE"/>
            <w:vAlign w:val="center"/>
            <w:hideMark/>
          </w:tcPr>
          <w:p w14:paraId="77E9E085" w14:textId="77777777" w:rsidR="00153F39" w:rsidRPr="0049599A" w:rsidRDefault="00153F39" w:rsidP="00153F39">
            <w:pPr>
              <w:jc w:val="center"/>
              <w:rPr>
                <w:b/>
                <w:bCs/>
                <w:sz w:val="28"/>
                <w:szCs w:val="28"/>
              </w:rPr>
            </w:pPr>
            <w:r w:rsidRPr="0049599A">
              <w:rPr>
                <w:b/>
                <w:bCs/>
                <w:sz w:val="28"/>
                <w:szCs w:val="28"/>
              </w:rPr>
              <w:t>Loại hàng hóa</w:t>
            </w:r>
            <w:r w:rsidRPr="0049599A">
              <w:rPr>
                <w:b/>
                <w:bCs/>
                <w:sz w:val="28"/>
                <w:szCs w:val="28"/>
              </w:rPr>
              <w:br/>
            </w:r>
            <w:r w:rsidRPr="0049599A">
              <w:rPr>
                <w:i/>
                <w:iCs/>
                <w:sz w:val="28"/>
                <w:szCs w:val="28"/>
              </w:rPr>
              <w:t>[ghi thông tin phù hợp]</w:t>
            </w:r>
          </w:p>
        </w:tc>
        <w:tc>
          <w:tcPr>
            <w:tcW w:w="2101" w:type="dxa"/>
            <w:gridSpan w:val="2"/>
            <w:tcBorders>
              <w:top w:val="single" w:sz="4" w:space="0" w:color="auto"/>
              <w:left w:val="nil"/>
              <w:bottom w:val="single" w:sz="4" w:space="0" w:color="auto"/>
              <w:right w:val="single" w:sz="4" w:space="0" w:color="auto"/>
            </w:tcBorders>
            <w:shd w:val="clear" w:color="000000" w:fill="C6EFCE"/>
            <w:vAlign w:val="center"/>
            <w:hideMark/>
          </w:tcPr>
          <w:p w14:paraId="62573AD0" w14:textId="77777777" w:rsidR="00153F39" w:rsidRPr="0049599A" w:rsidRDefault="00153F39" w:rsidP="00153F39">
            <w:pPr>
              <w:jc w:val="center"/>
              <w:rPr>
                <w:b/>
                <w:bCs/>
                <w:sz w:val="28"/>
                <w:szCs w:val="28"/>
              </w:rPr>
            </w:pPr>
            <w:r w:rsidRPr="0049599A">
              <w:rPr>
                <w:b/>
                <w:bCs/>
                <w:sz w:val="28"/>
                <w:szCs w:val="28"/>
              </w:rPr>
              <w:t>Về giá trị</w:t>
            </w:r>
            <w:r w:rsidRPr="0049599A">
              <w:rPr>
                <w:b/>
                <w:bCs/>
                <w:sz w:val="28"/>
                <w:szCs w:val="28"/>
              </w:rPr>
              <w:br/>
            </w:r>
            <w:r w:rsidRPr="0049599A">
              <w:rPr>
                <w:i/>
                <w:iCs/>
                <w:sz w:val="28"/>
                <w:szCs w:val="28"/>
              </w:rPr>
              <w:t>[ghi số tiền bằng VND]</w:t>
            </w:r>
          </w:p>
        </w:tc>
        <w:tc>
          <w:tcPr>
            <w:tcW w:w="2595" w:type="dxa"/>
            <w:gridSpan w:val="2"/>
            <w:tcBorders>
              <w:top w:val="single" w:sz="4" w:space="0" w:color="auto"/>
              <w:left w:val="nil"/>
              <w:bottom w:val="single" w:sz="4" w:space="0" w:color="auto"/>
              <w:right w:val="single" w:sz="4" w:space="0" w:color="auto"/>
            </w:tcBorders>
            <w:shd w:val="clear" w:color="000000" w:fill="C6EFCE"/>
            <w:vAlign w:val="center"/>
            <w:hideMark/>
          </w:tcPr>
          <w:p w14:paraId="47781800" w14:textId="77777777" w:rsidR="00153F39" w:rsidRPr="0049599A" w:rsidRDefault="00153F39" w:rsidP="00153F39">
            <w:pPr>
              <w:jc w:val="center"/>
              <w:rPr>
                <w:b/>
                <w:bCs/>
                <w:sz w:val="28"/>
                <w:szCs w:val="28"/>
              </w:rPr>
            </w:pPr>
            <w:r w:rsidRPr="0049599A">
              <w:rPr>
                <w:b/>
                <w:bCs/>
                <w:sz w:val="28"/>
                <w:szCs w:val="28"/>
              </w:rPr>
              <w:t>Về quy mô thực hiện</w:t>
            </w:r>
            <w:r w:rsidRPr="0049599A">
              <w:rPr>
                <w:b/>
                <w:bCs/>
                <w:sz w:val="28"/>
                <w:szCs w:val="28"/>
              </w:rPr>
              <w:br/>
            </w:r>
            <w:r w:rsidRPr="0049599A">
              <w:rPr>
                <w:i/>
                <w:iCs/>
                <w:sz w:val="28"/>
                <w:szCs w:val="28"/>
              </w:rPr>
              <w:t>[ghi quy mô theo hợp đồng]</w:t>
            </w:r>
          </w:p>
        </w:tc>
        <w:tc>
          <w:tcPr>
            <w:tcW w:w="2614" w:type="dxa"/>
            <w:tcBorders>
              <w:top w:val="single" w:sz="4" w:space="0" w:color="auto"/>
              <w:left w:val="nil"/>
              <w:bottom w:val="single" w:sz="4" w:space="0" w:color="auto"/>
              <w:right w:val="single" w:sz="4" w:space="0" w:color="auto"/>
            </w:tcBorders>
            <w:shd w:val="clear" w:color="000000" w:fill="C6EFCE"/>
            <w:vAlign w:val="center"/>
            <w:hideMark/>
          </w:tcPr>
          <w:p w14:paraId="653D9B0E" w14:textId="77777777" w:rsidR="00153F39" w:rsidRPr="0049599A" w:rsidRDefault="00153F39" w:rsidP="00153F39">
            <w:pPr>
              <w:jc w:val="center"/>
              <w:rPr>
                <w:b/>
                <w:bCs/>
                <w:sz w:val="28"/>
                <w:szCs w:val="28"/>
              </w:rPr>
            </w:pPr>
            <w:r w:rsidRPr="0049599A">
              <w:rPr>
                <w:b/>
                <w:bCs/>
                <w:sz w:val="28"/>
                <w:szCs w:val="28"/>
              </w:rPr>
              <w:t>Các đặc tính khác</w:t>
            </w:r>
            <w:r w:rsidRPr="0049599A">
              <w:rPr>
                <w:b/>
                <w:bCs/>
                <w:sz w:val="28"/>
                <w:szCs w:val="28"/>
              </w:rPr>
              <w:br/>
            </w:r>
            <w:r w:rsidRPr="0049599A">
              <w:rPr>
                <w:i/>
                <w:iCs/>
                <w:sz w:val="28"/>
                <w:szCs w:val="28"/>
              </w:rPr>
              <w:t>[ghi các đặc tính khác nếu cần thiết]</w:t>
            </w:r>
          </w:p>
        </w:tc>
      </w:tr>
      <w:tr w:rsidR="007031CB" w:rsidRPr="0049599A" w14:paraId="7E324DC5" w14:textId="77777777" w:rsidTr="007031CB">
        <w:trPr>
          <w:trHeight w:val="73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615AA3C" w14:textId="77777777" w:rsidR="007031CB" w:rsidRPr="0049599A" w:rsidRDefault="007031CB" w:rsidP="001C4B82">
            <w:pPr>
              <w:jc w:val="center"/>
              <w:rPr>
                <w:b/>
                <w:bCs/>
                <w:sz w:val="28"/>
                <w:szCs w:val="28"/>
              </w:rPr>
            </w:pPr>
            <w:r w:rsidRPr="0049599A">
              <w:rPr>
                <w:b/>
                <w:bCs/>
                <w:sz w:val="28"/>
                <w:szCs w:val="28"/>
              </w:rPr>
              <w:t>1</w:t>
            </w:r>
          </w:p>
        </w:tc>
        <w:tc>
          <w:tcPr>
            <w:tcW w:w="3402" w:type="dxa"/>
            <w:gridSpan w:val="2"/>
            <w:tcBorders>
              <w:top w:val="nil"/>
              <w:left w:val="nil"/>
              <w:bottom w:val="single" w:sz="4" w:space="0" w:color="auto"/>
              <w:right w:val="single" w:sz="4" w:space="0" w:color="auto"/>
            </w:tcBorders>
            <w:shd w:val="clear" w:color="auto" w:fill="auto"/>
            <w:vAlign w:val="center"/>
            <w:hideMark/>
          </w:tcPr>
          <w:p w14:paraId="483095BD" w14:textId="77777777" w:rsidR="007031CB" w:rsidRPr="0049599A" w:rsidRDefault="007031CB" w:rsidP="001C4B82">
            <w:pPr>
              <w:jc w:val="left"/>
              <w:rPr>
                <w:i/>
                <w:iCs/>
                <w:sz w:val="28"/>
                <w:szCs w:val="28"/>
              </w:rPr>
            </w:pPr>
            <w:r w:rsidRPr="0049599A">
              <w:rPr>
                <w:i/>
                <w:iCs/>
                <w:sz w:val="28"/>
                <w:szCs w:val="28"/>
              </w:rPr>
              <w:t>Ghi tên và số hợp đồng tương tự 1</w:t>
            </w:r>
          </w:p>
        </w:tc>
        <w:tc>
          <w:tcPr>
            <w:tcW w:w="3020" w:type="dxa"/>
            <w:gridSpan w:val="2"/>
            <w:tcBorders>
              <w:top w:val="nil"/>
              <w:left w:val="nil"/>
              <w:bottom w:val="single" w:sz="4" w:space="0" w:color="auto"/>
              <w:right w:val="single" w:sz="4" w:space="0" w:color="auto"/>
            </w:tcBorders>
            <w:shd w:val="clear" w:color="auto" w:fill="auto"/>
            <w:vAlign w:val="center"/>
          </w:tcPr>
          <w:p w14:paraId="0AED5A9D" w14:textId="77777777" w:rsidR="007031CB" w:rsidRPr="0049599A" w:rsidRDefault="007031CB" w:rsidP="00153F39">
            <w:pPr>
              <w:jc w:val="left"/>
              <w:rPr>
                <w:b/>
                <w:bCs/>
                <w:sz w:val="28"/>
                <w:szCs w:val="28"/>
              </w:rPr>
            </w:pPr>
          </w:p>
        </w:tc>
        <w:tc>
          <w:tcPr>
            <w:tcW w:w="2101" w:type="dxa"/>
            <w:gridSpan w:val="2"/>
            <w:tcBorders>
              <w:top w:val="nil"/>
              <w:left w:val="nil"/>
              <w:bottom w:val="single" w:sz="4" w:space="0" w:color="auto"/>
              <w:right w:val="single" w:sz="4" w:space="0" w:color="auto"/>
            </w:tcBorders>
            <w:shd w:val="clear" w:color="auto" w:fill="auto"/>
            <w:vAlign w:val="center"/>
          </w:tcPr>
          <w:p w14:paraId="4EBA028A" w14:textId="77777777" w:rsidR="007031CB" w:rsidRPr="0049599A" w:rsidRDefault="007031CB" w:rsidP="00153F39">
            <w:pPr>
              <w:jc w:val="left"/>
              <w:rPr>
                <w:b/>
                <w:bCs/>
                <w:sz w:val="28"/>
                <w:szCs w:val="28"/>
              </w:rPr>
            </w:pPr>
          </w:p>
        </w:tc>
        <w:tc>
          <w:tcPr>
            <w:tcW w:w="2595" w:type="dxa"/>
            <w:gridSpan w:val="2"/>
            <w:tcBorders>
              <w:top w:val="nil"/>
              <w:left w:val="nil"/>
              <w:bottom w:val="single" w:sz="4" w:space="0" w:color="auto"/>
              <w:right w:val="single" w:sz="4" w:space="0" w:color="auto"/>
            </w:tcBorders>
            <w:shd w:val="clear" w:color="auto" w:fill="auto"/>
            <w:vAlign w:val="center"/>
          </w:tcPr>
          <w:p w14:paraId="5100493D" w14:textId="77777777" w:rsidR="007031CB" w:rsidRPr="0049599A" w:rsidRDefault="007031CB" w:rsidP="00817015">
            <w:pPr>
              <w:jc w:val="center"/>
              <w:rPr>
                <w:b/>
                <w:bCs/>
                <w:sz w:val="28"/>
                <w:szCs w:val="28"/>
              </w:rPr>
            </w:pPr>
          </w:p>
        </w:tc>
        <w:tc>
          <w:tcPr>
            <w:tcW w:w="2614" w:type="dxa"/>
            <w:tcBorders>
              <w:top w:val="nil"/>
              <w:left w:val="nil"/>
              <w:bottom w:val="single" w:sz="4" w:space="0" w:color="auto"/>
              <w:right w:val="single" w:sz="4" w:space="0" w:color="auto"/>
            </w:tcBorders>
            <w:shd w:val="clear" w:color="auto" w:fill="auto"/>
            <w:noWrap/>
            <w:vAlign w:val="bottom"/>
            <w:hideMark/>
          </w:tcPr>
          <w:p w14:paraId="13069296" w14:textId="77777777" w:rsidR="007031CB" w:rsidRPr="0049599A" w:rsidRDefault="007031CB" w:rsidP="00153F39">
            <w:pPr>
              <w:jc w:val="left"/>
              <w:rPr>
                <w:rFonts w:ascii="Calibri" w:hAnsi="Calibri"/>
                <w:sz w:val="28"/>
                <w:szCs w:val="28"/>
              </w:rPr>
            </w:pPr>
          </w:p>
        </w:tc>
      </w:tr>
      <w:tr w:rsidR="007031CB" w:rsidRPr="0049599A" w14:paraId="0C7947DB" w14:textId="77777777" w:rsidTr="007031CB">
        <w:trPr>
          <w:trHeight w:val="795"/>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ADE7121" w14:textId="77777777" w:rsidR="007031CB" w:rsidRPr="0049599A" w:rsidRDefault="007031CB" w:rsidP="001C4B82">
            <w:pPr>
              <w:jc w:val="center"/>
              <w:rPr>
                <w:b/>
                <w:bCs/>
                <w:sz w:val="28"/>
                <w:szCs w:val="28"/>
              </w:rPr>
            </w:pPr>
            <w:r w:rsidRPr="0049599A">
              <w:rPr>
                <w:b/>
                <w:bCs/>
                <w:sz w:val="28"/>
                <w:szCs w:val="28"/>
              </w:rPr>
              <w:t>2</w:t>
            </w:r>
          </w:p>
        </w:tc>
        <w:tc>
          <w:tcPr>
            <w:tcW w:w="3402" w:type="dxa"/>
            <w:gridSpan w:val="2"/>
            <w:tcBorders>
              <w:top w:val="nil"/>
              <w:left w:val="nil"/>
              <w:bottom w:val="single" w:sz="4" w:space="0" w:color="auto"/>
              <w:right w:val="single" w:sz="4" w:space="0" w:color="auto"/>
            </w:tcBorders>
            <w:shd w:val="clear" w:color="auto" w:fill="auto"/>
            <w:vAlign w:val="center"/>
            <w:hideMark/>
          </w:tcPr>
          <w:p w14:paraId="72A6F4D9" w14:textId="77777777" w:rsidR="007031CB" w:rsidRPr="0049599A" w:rsidRDefault="007031CB" w:rsidP="001C4B82">
            <w:pPr>
              <w:jc w:val="left"/>
              <w:rPr>
                <w:i/>
                <w:iCs/>
                <w:sz w:val="28"/>
                <w:szCs w:val="28"/>
              </w:rPr>
            </w:pPr>
            <w:r w:rsidRPr="0049599A">
              <w:rPr>
                <w:i/>
                <w:iCs/>
                <w:sz w:val="28"/>
                <w:szCs w:val="28"/>
              </w:rPr>
              <w:t>Ghi tên và số hợp đồng tương tự 2</w:t>
            </w:r>
          </w:p>
        </w:tc>
        <w:tc>
          <w:tcPr>
            <w:tcW w:w="3020" w:type="dxa"/>
            <w:gridSpan w:val="2"/>
            <w:tcBorders>
              <w:top w:val="nil"/>
              <w:left w:val="nil"/>
              <w:bottom w:val="single" w:sz="4" w:space="0" w:color="auto"/>
              <w:right w:val="single" w:sz="4" w:space="0" w:color="auto"/>
            </w:tcBorders>
            <w:shd w:val="clear" w:color="auto" w:fill="auto"/>
            <w:vAlign w:val="center"/>
          </w:tcPr>
          <w:p w14:paraId="0A0C1E66" w14:textId="77777777" w:rsidR="007031CB" w:rsidRPr="0049599A" w:rsidRDefault="007031CB" w:rsidP="00153F39">
            <w:pPr>
              <w:jc w:val="left"/>
              <w:rPr>
                <w:b/>
                <w:bCs/>
                <w:sz w:val="28"/>
                <w:szCs w:val="28"/>
              </w:rPr>
            </w:pPr>
          </w:p>
        </w:tc>
        <w:tc>
          <w:tcPr>
            <w:tcW w:w="2101" w:type="dxa"/>
            <w:gridSpan w:val="2"/>
            <w:tcBorders>
              <w:top w:val="nil"/>
              <w:left w:val="nil"/>
              <w:bottom w:val="single" w:sz="4" w:space="0" w:color="auto"/>
              <w:right w:val="single" w:sz="4" w:space="0" w:color="auto"/>
            </w:tcBorders>
            <w:shd w:val="clear" w:color="auto" w:fill="auto"/>
            <w:vAlign w:val="center"/>
          </w:tcPr>
          <w:p w14:paraId="0DF6E262" w14:textId="77777777" w:rsidR="007031CB" w:rsidRPr="0049599A" w:rsidRDefault="007031CB" w:rsidP="00153F39">
            <w:pPr>
              <w:jc w:val="left"/>
              <w:rPr>
                <w:b/>
                <w:bCs/>
                <w:sz w:val="28"/>
                <w:szCs w:val="28"/>
              </w:rPr>
            </w:pPr>
          </w:p>
        </w:tc>
        <w:tc>
          <w:tcPr>
            <w:tcW w:w="2595" w:type="dxa"/>
            <w:gridSpan w:val="2"/>
            <w:tcBorders>
              <w:top w:val="nil"/>
              <w:left w:val="nil"/>
              <w:bottom w:val="single" w:sz="4" w:space="0" w:color="auto"/>
              <w:right w:val="single" w:sz="4" w:space="0" w:color="auto"/>
            </w:tcBorders>
            <w:shd w:val="clear" w:color="auto" w:fill="auto"/>
            <w:vAlign w:val="center"/>
          </w:tcPr>
          <w:p w14:paraId="53578D56" w14:textId="77777777" w:rsidR="007031CB" w:rsidRPr="0049599A" w:rsidRDefault="007031CB" w:rsidP="00817015">
            <w:pPr>
              <w:jc w:val="center"/>
              <w:rPr>
                <w:b/>
                <w:bCs/>
                <w:sz w:val="28"/>
                <w:szCs w:val="28"/>
              </w:rPr>
            </w:pPr>
          </w:p>
        </w:tc>
        <w:tc>
          <w:tcPr>
            <w:tcW w:w="2614" w:type="dxa"/>
            <w:tcBorders>
              <w:top w:val="nil"/>
              <w:left w:val="nil"/>
              <w:bottom w:val="single" w:sz="4" w:space="0" w:color="auto"/>
              <w:right w:val="single" w:sz="4" w:space="0" w:color="auto"/>
            </w:tcBorders>
            <w:shd w:val="clear" w:color="auto" w:fill="auto"/>
            <w:noWrap/>
            <w:vAlign w:val="bottom"/>
            <w:hideMark/>
          </w:tcPr>
          <w:p w14:paraId="60D5FDDF" w14:textId="77777777" w:rsidR="007031CB" w:rsidRPr="0049599A" w:rsidRDefault="007031CB" w:rsidP="00153F39">
            <w:pPr>
              <w:jc w:val="left"/>
              <w:rPr>
                <w:rFonts w:ascii="Calibri" w:hAnsi="Calibri"/>
                <w:sz w:val="28"/>
                <w:szCs w:val="28"/>
              </w:rPr>
            </w:pPr>
            <w:r w:rsidRPr="0049599A">
              <w:rPr>
                <w:rFonts w:ascii="Calibri" w:hAnsi="Calibri"/>
                <w:sz w:val="28"/>
                <w:szCs w:val="28"/>
              </w:rPr>
              <w:t> </w:t>
            </w:r>
          </w:p>
        </w:tc>
      </w:tr>
      <w:tr w:rsidR="007031CB" w:rsidRPr="0049599A" w14:paraId="5A469A9B" w14:textId="77777777" w:rsidTr="007031CB">
        <w:trPr>
          <w:trHeight w:val="63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3C648FE" w14:textId="77777777" w:rsidR="007031CB" w:rsidRPr="0049599A" w:rsidRDefault="007031CB" w:rsidP="001C4B82">
            <w:pPr>
              <w:jc w:val="center"/>
              <w:rPr>
                <w:rFonts w:ascii="Calibri" w:hAnsi="Calibri"/>
                <w:sz w:val="28"/>
                <w:szCs w:val="28"/>
              </w:rPr>
            </w:pPr>
            <w:r w:rsidRPr="0049599A">
              <w:rPr>
                <w:rFonts w:ascii="Calibri" w:hAnsi="Calibri"/>
                <w:sz w:val="28"/>
                <w:szCs w:val="28"/>
              </w:rPr>
              <w:t>…</w:t>
            </w:r>
          </w:p>
        </w:tc>
        <w:tc>
          <w:tcPr>
            <w:tcW w:w="3402" w:type="dxa"/>
            <w:gridSpan w:val="2"/>
            <w:tcBorders>
              <w:top w:val="nil"/>
              <w:left w:val="nil"/>
              <w:bottom w:val="single" w:sz="4" w:space="0" w:color="auto"/>
              <w:right w:val="single" w:sz="4" w:space="0" w:color="auto"/>
            </w:tcBorders>
            <w:shd w:val="clear" w:color="auto" w:fill="auto"/>
            <w:vAlign w:val="bottom"/>
            <w:hideMark/>
          </w:tcPr>
          <w:p w14:paraId="08EB071A" w14:textId="77777777" w:rsidR="007031CB" w:rsidRPr="0049599A" w:rsidRDefault="007031CB" w:rsidP="001C4B82">
            <w:pPr>
              <w:jc w:val="left"/>
              <w:rPr>
                <w:rFonts w:ascii="Calibri" w:hAnsi="Calibri"/>
                <w:sz w:val="28"/>
                <w:szCs w:val="28"/>
              </w:rPr>
            </w:pPr>
            <w:r w:rsidRPr="0049599A">
              <w:rPr>
                <w:rFonts w:ascii="Calibri" w:hAnsi="Calibri"/>
                <w:sz w:val="28"/>
                <w:szCs w:val="28"/>
              </w:rPr>
              <w:t> </w:t>
            </w:r>
          </w:p>
        </w:tc>
        <w:tc>
          <w:tcPr>
            <w:tcW w:w="3020" w:type="dxa"/>
            <w:gridSpan w:val="2"/>
            <w:tcBorders>
              <w:top w:val="nil"/>
              <w:left w:val="nil"/>
              <w:bottom w:val="single" w:sz="4" w:space="0" w:color="auto"/>
              <w:right w:val="single" w:sz="4" w:space="0" w:color="auto"/>
            </w:tcBorders>
            <w:shd w:val="clear" w:color="auto" w:fill="auto"/>
            <w:noWrap/>
            <w:vAlign w:val="bottom"/>
          </w:tcPr>
          <w:p w14:paraId="3B7C2738" w14:textId="77777777" w:rsidR="007031CB" w:rsidRPr="0049599A" w:rsidRDefault="007031CB" w:rsidP="00153F39">
            <w:pPr>
              <w:jc w:val="left"/>
              <w:rPr>
                <w:b/>
                <w:sz w:val="28"/>
                <w:szCs w:val="28"/>
              </w:rPr>
            </w:pPr>
          </w:p>
        </w:tc>
        <w:tc>
          <w:tcPr>
            <w:tcW w:w="2101" w:type="dxa"/>
            <w:gridSpan w:val="2"/>
            <w:tcBorders>
              <w:top w:val="nil"/>
              <w:left w:val="nil"/>
              <w:bottom w:val="single" w:sz="4" w:space="0" w:color="auto"/>
              <w:right w:val="single" w:sz="4" w:space="0" w:color="auto"/>
            </w:tcBorders>
            <w:shd w:val="clear" w:color="auto" w:fill="auto"/>
            <w:noWrap/>
            <w:vAlign w:val="bottom"/>
          </w:tcPr>
          <w:p w14:paraId="24F960B8" w14:textId="77777777" w:rsidR="007031CB" w:rsidRPr="0049599A" w:rsidRDefault="007031CB" w:rsidP="00153F39">
            <w:pPr>
              <w:jc w:val="left"/>
              <w:rPr>
                <w:b/>
                <w:sz w:val="28"/>
                <w:szCs w:val="28"/>
              </w:rPr>
            </w:pPr>
          </w:p>
        </w:tc>
        <w:tc>
          <w:tcPr>
            <w:tcW w:w="2595" w:type="dxa"/>
            <w:gridSpan w:val="2"/>
            <w:tcBorders>
              <w:top w:val="nil"/>
              <w:left w:val="nil"/>
              <w:bottom w:val="single" w:sz="4" w:space="0" w:color="auto"/>
              <w:right w:val="single" w:sz="4" w:space="0" w:color="auto"/>
            </w:tcBorders>
            <w:shd w:val="clear" w:color="auto" w:fill="auto"/>
            <w:noWrap/>
            <w:vAlign w:val="bottom"/>
          </w:tcPr>
          <w:p w14:paraId="0E00305D" w14:textId="77777777" w:rsidR="007031CB" w:rsidRPr="0049599A" w:rsidRDefault="007031CB" w:rsidP="00817015">
            <w:pPr>
              <w:jc w:val="center"/>
              <w:rPr>
                <w:b/>
                <w:sz w:val="28"/>
                <w:szCs w:val="28"/>
              </w:rPr>
            </w:pPr>
          </w:p>
        </w:tc>
        <w:tc>
          <w:tcPr>
            <w:tcW w:w="2614" w:type="dxa"/>
            <w:tcBorders>
              <w:top w:val="nil"/>
              <w:left w:val="nil"/>
              <w:bottom w:val="single" w:sz="4" w:space="0" w:color="auto"/>
              <w:right w:val="single" w:sz="4" w:space="0" w:color="auto"/>
            </w:tcBorders>
            <w:shd w:val="clear" w:color="auto" w:fill="auto"/>
            <w:noWrap/>
            <w:vAlign w:val="bottom"/>
            <w:hideMark/>
          </w:tcPr>
          <w:p w14:paraId="384C1822" w14:textId="77777777" w:rsidR="007031CB" w:rsidRPr="0049599A" w:rsidRDefault="007031CB" w:rsidP="00153F39">
            <w:pPr>
              <w:jc w:val="left"/>
              <w:rPr>
                <w:rFonts w:ascii="Calibri" w:hAnsi="Calibri"/>
                <w:sz w:val="28"/>
                <w:szCs w:val="28"/>
              </w:rPr>
            </w:pPr>
            <w:r w:rsidRPr="0049599A">
              <w:rPr>
                <w:rFonts w:ascii="Calibri" w:hAnsi="Calibri"/>
                <w:sz w:val="28"/>
                <w:szCs w:val="28"/>
              </w:rPr>
              <w:t> </w:t>
            </w:r>
          </w:p>
        </w:tc>
      </w:tr>
      <w:tr w:rsidR="00EF5602" w:rsidRPr="0049599A" w14:paraId="0504C26C" w14:textId="77777777" w:rsidTr="00153F39">
        <w:trPr>
          <w:trHeight w:val="300"/>
        </w:trPr>
        <w:tc>
          <w:tcPr>
            <w:tcW w:w="851" w:type="dxa"/>
            <w:tcBorders>
              <w:top w:val="nil"/>
              <w:left w:val="nil"/>
              <w:bottom w:val="nil"/>
              <w:right w:val="nil"/>
            </w:tcBorders>
            <w:shd w:val="clear" w:color="auto" w:fill="auto"/>
            <w:noWrap/>
            <w:vAlign w:val="bottom"/>
            <w:hideMark/>
          </w:tcPr>
          <w:p w14:paraId="61A6065F" w14:textId="77777777" w:rsidR="00153F39" w:rsidRPr="0049599A" w:rsidRDefault="00153F39" w:rsidP="00153F39">
            <w:pPr>
              <w:jc w:val="center"/>
              <w:rPr>
                <w:rFonts w:ascii="Calibri" w:hAnsi="Calibri"/>
                <w:sz w:val="28"/>
                <w:szCs w:val="28"/>
              </w:rPr>
            </w:pPr>
          </w:p>
        </w:tc>
        <w:tc>
          <w:tcPr>
            <w:tcW w:w="3402" w:type="dxa"/>
            <w:gridSpan w:val="2"/>
            <w:tcBorders>
              <w:top w:val="nil"/>
              <w:left w:val="nil"/>
              <w:bottom w:val="nil"/>
              <w:right w:val="nil"/>
            </w:tcBorders>
            <w:shd w:val="clear" w:color="auto" w:fill="auto"/>
            <w:noWrap/>
            <w:vAlign w:val="bottom"/>
            <w:hideMark/>
          </w:tcPr>
          <w:p w14:paraId="394F5117" w14:textId="77777777" w:rsidR="00153F39" w:rsidRPr="0049599A" w:rsidRDefault="00153F39" w:rsidP="00153F39">
            <w:pPr>
              <w:jc w:val="left"/>
              <w:rPr>
                <w:rFonts w:ascii="Calibri" w:hAnsi="Calibri"/>
                <w:sz w:val="28"/>
                <w:szCs w:val="28"/>
              </w:rPr>
            </w:pPr>
          </w:p>
        </w:tc>
        <w:tc>
          <w:tcPr>
            <w:tcW w:w="3020" w:type="dxa"/>
            <w:gridSpan w:val="2"/>
            <w:tcBorders>
              <w:top w:val="nil"/>
              <w:left w:val="nil"/>
              <w:bottom w:val="nil"/>
              <w:right w:val="nil"/>
            </w:tcBorders>
            <w:shd w:val="clear" w:color="auto" w:fill="auto"/>
            <w:noWrap/>
            <w:vAlign w:val="bottom"/>
            <w:hideMark/>
          </w:tcPr>
          <w:p w14:paraId="32E6AC62" w14:textId="77777777" w:rsidR="00153F39" w:rsidRPr="0049599A" w:rsidRDefault="00153F39" w:rsidP="00153F39">
            <w:pPr>
              <w:jc w:val="left"/>
              <w:rPr>
                <w:rFonts w:ascii="Calibri" w:hAnsi="Calibri"/>
                <w:sz w:val="28"/>
                <w:szCs w:val="28"/>
              </w:rPr>
            </w:pPr>
          </w:p>
        </w:tc>
        <w:tc>
          <w:tcPr>
            <w:tcW w:w="2101" w:type="dxa"/>
            <w:gridSpan w:val="2"/>
            <w:tcBorders>
              <w:top w:val="nil"/>
              <w:left w:val="nil"/>
              <w:bottom w:val="nil"/>
              <w:right w:val="nil"/>
            </w:tcBorders>
            <w:shd w:val="clear" w:color="auto" w:fill="auto"/>
            <w:noWrap/>
            <w:vAlign w:val="bottom"/>
            <w:hideMark/>
          </w:tcPr>
          <w:p w14:paraId="566FFAF3" w14:textId="77777777" w:rsidR="00153F39" w:rsidRPr="0049599A" w:rsidRDefault="00153F39" w:rsidP="00153F39">
            <w:pPr>
              <w:jc w:val="left"/>
              <w:rPr>
                <w:rFonts w:ascii="Calibri" w:hAnsi="Calibri"/>
                <w:sz w:val="28"/>
                <w:szCs w:val="28"/>
              </w:rPr>
            </w:pPr>
          </w:p>
        </w:tc>
        <w:tc>
          <w:tcPr>
            <w:tcW w:w="2595" w:type="dxa"/>
            <w:gridSpan w:val="2"/>
            <w:tcBorders>
              <w:top w:val="nil"/>
              <w:left w:val="nil"/>
              <w:bottom w:val="nil"/>
              <w:right w:val="nil"/>
            </w:tcBorders>
            <w:shd w:val="clear" w:color="auto" w:fill="auto"/>
            <w:noWrap/>
            <w:vAlign w:val="bottom"/>
            <w:hideMark/>
          </w:tcPr>
          <w:p w14:paraId="20FB23D5" w14:textId="77777777" w:rsidR="00153F39" w:rsidRPr="0049599A" w:rsidRDefault="00153F39" w:rsidP="00153F39">
            <w:pPr>
              <w:jc w:val="left"/>
              <w:rPr>
                <w:rFonts w:ascii="Calibri" w:hAnsi="Calibri"/>
                <w:sz w:val="28"/>
                <w:szCs w:val="28"/>
              </w:rPr>
            </w:pPr>
          </w:p>
        </w:tc>
        <w:tc>
          <w:tcPr>
            <w:tcW w:w="2614" w:type="dxa"/>
            <w:tcBorders>
              <w:top w:val="nil"/>
              <w:left w:val="nil"/>
              <w:bottom w:val="nil"/>
              <w:right w:val="nil"/>
            </w:tcBorders>
            <w:shd w:val="clear" w:color="auto" w:fill="auto"/>
            <w:noWrap/>
            <w:vAlign w:val="bottom"/>
            <w:hideMark/>
          </w:tcPr>
          <w:p w14:paraId="5D9A56E7" w14:textId="77777777" w:rsidR="00153F39" w:rsidRPr="0049599A" w:rsidRDefault="00153F39" w:rsidP="00153F39">
            <w:pPr>
              <w:jc w:val="left"/>
              <w:rPr>
                <w:rFonts w:ascii="Calibri" w:hAnsi="Calibri"/>
                <w:sz w:val="28"/>
                <w:szCs w:val="28"/>
              </w:rPr>
            </w:pPr>
          </w:p>
        </w:tc>
      </w:tr>
      <w:tr w:rsidR="00EF5602" w:rsidRPr="0049599A" w14:paraId="0F93BCAB" w14:textId="77777777" w:rsidTr="00153F39">
        <w:trPr>
          <w:gridAfter w:val="2"/>
          <w:wAfter w:w="4253" w:type="dxa"/>
          <w:trHeight w:val="315"/>
        </w:trPr>
        <w:tc>
          <w:tcPr>
            <w:tcW w:w="3020" w:type="dxa"/>
            <w:gridSpan w:val="2"/>
            <w:tcBorders>
              <w:top w:val="nil"/>
              <w:left w:val="nil"/>
              <w:bottom w:val="nil"/>
              <w:right w:val="nil"/>
            </w:tcBorders>
            <w:shd w:val="clear" w:color="auto" w:fill="auto"/>
            <w:noWrap/>
            <w:vAlign w:val="bottom"/>
            <w:hideMark/>
          </w:tcPr>
          <w:p w14:paraId="22A36F4B" w14:textId="77777777" w:rsidR="00153F39" w:rsidRPr="0049599A" w:rsidRDefault="00153F39" w:rsidP="008241A6">
            <w:pPr>
              <w:ind w:firstLine="601"/>
              <w:jc w:val="left"/>
              <w:rPr>
                <w:sz w:val="28"/>
                <w:szCs w:val="28"/>
              </w:rPr>
            </w:pPr>
            <w:r w:rsidRPr="0049599A">
              <w:rPr>
                <w:sz w:val="28"/>
                <w:szCs w:val="28"/>
              </w:rPr>
              <w:t>Ghi chú:</w:t>
            </w:r>
          </w:p>
        </w:tc>
        <w:tc>
          <w:tcPr>
            <w:tcW w:w="2101" w:type="dxa"/>
            <w:gridSpan w:val="2"/>
            <w:tcBorders>
              <w:top w:val="nil"/>
              <w:left w:val="nil"/>
              <w:bottom w:val="nil"/>
              <w:right w:val="nil"/>
            </w:tcBorders>
            <w:shd w:val="clear" w:color="auto" w:fill="auto"/>
            <w:noWrap/>
            <w:vAlign w:val="bottom"/>
            <w:hideMark/>
          </w:tcPr>
          <w:p w14:paraId="72F163B7" w14:textId="77777777" w:rsidR="00153F39" w:rsidRPr="0049599A" w:rsidRDefault="00153F39" w:rsidP="008241A6">
            <w:pPr>
              <w:ind w:firstLine="601"/>
              <w:jc w:val="left"/>
              <w:rPr>
                <w:rFonts w:ascii="Calibri" w:hAnsi="Calibri"/>
                <w:sz w:val="28"/>
                <w:szCs w:val="28"/>
              </w:rPr>
            </w:pPr>
          </w:p>
        </w:tc>
        <w:tc>
          <w:tcPr>
            <w:tcW w:w="2595" w:type="dxa"/>
            <w:gridSpan w:val="2"/>
            <w:tcBorders>
              <w:top w:val="nil"/>
              <w:left w:val="nil"/>
              <w:bottom w:val="nil"/>
              <w:right w:val="nil"/>
            </w:tcBorders>
            <w:shd w:val="clear" w:color="auto" w:fill="auto"/>
            <w:noWrap/>
            <w:vAlign w:val="bottom"/>
            <w:hideMark/>
          </w:tcPr>
          <w:p w14:paraId="318B4AA8" w14:textId="77777777" w:rsidR="00153F39" w:rsidRPr="0049599A" w:rsidRDefault="00153F39" w:rsidP="008241A6">
            <w:pPr>
              <w:ind w:firstLine="601"/>
              <w:jc w:val="left"/>
              <w:rPr>
                <w:rFonts w:ascii="Calibri" w:hAnsi="Calibri"/>
                <w:sz w:val="28"/>
                <w:szCs w:val="28"/>
              </w:rPr>
            </w:pPr>
          </w:p>
        </w:tc>
        <w:tc>
          <w:tcPr>
            <w:tcW w:w="2614" w:type="dxa"/>
            <w:gridSpan w:val="2"/>
            <w:tcBorders>
              <w:top w:val="nil"/>
              <w:left w:val="nil"/>
              <w:bottom w:val="nil"/>
              <w:right w:val="nil"/>
            </w:tcBorders>
            <w:shd w:val="clear" w:color="auto" w:fill="auto"/>
            <w:noWrap/>
            <w:vAlign w:val="bottom"/>
            <w:hideMark/>
          </w:tcPr>
          <w:p w14:paraId="47BBED84" w14:textId="77777777" w:rsidR="00153F39" w:rsidRPr="0049599A" w:rsidRDefault="00153F39" w:rsidP="008241A6">
            <w:pPr>
              <w:ind w:firstLine="601"/>
              <w:jc w:val="left"/>
              <w:rPr>
                <w:rFonts w:ascii="Calibri" w:hAnsi="Calibri"/>
                <w:sz w:val="28"/>
                <w:szCs w:val="28"/>
              </w:rPr>
            </w:pPr>
          </w:p>
        </w:tc>
      </w:tr>
      <w:tr w:rsidR="00153F39" w:rsidRPr="0049599A" w14:paraId="3B0F6C87" w14:textId="77777777" w:rsidTr="00153F39">
        <w:trPr>
          <w:trHeight w:val="360"/>
        </w:trPr>
        <w:tc>
          <w:tcPr>
            <w:tcW w:w="14583" w:type="dxa"/>
            <w:gridSpan w:val="10"/>
            <w:tcBorders>
              <w:top w:val="nil"/>
              <w:left w:val="nil"/>
              <w:bottom w:val="nil"/>
              <w:right w:val="nil"/>
            </w:tcBorders>
            <w:shd w:val="clear" w:color="auto" w:fill="auto"/>
            <w:vAlign w:val="center"/>
            <w:hideMark/>
          </w:tcPr>
          <w:p w14:paraId="31B9AC30" w14:textId="77777777" w:rsidR="00153F39" w:rsidRPr="0049599A" w:rsidRDefault="00153F39" w:rsidP="008241A6">
            <w:pPr>
              <w:ind w:firstLine="601"/>
              <w:jc w:val="left"/>
              <w:rPr>
                <w:i/>
                <w:iCs/>
                <w:sz w:val="28"/>
                <w:szCs w:val="28"/>
              </w:rPr>
            </w:pPr>
            <w:r w:rsidRPr="0049599A">
              <w:rPr>
                <w:i/>
                <w:iCs/>
                <w:sz w:val="28"/>
                <w:szCs w:val="28"/>
              </w:rPr>
              <w:t>(1) Nhà thầu chỉ kê khai nội dung tương tự với yêu cầu của gói thầu</w:t>
            </w:r>
          </w:p>
        </w:tc>
      </w:tr>
    </w:tbl>
    <w:p w14:paraId="59C34EA2" w14:textId="77777777" w:rsidR="00153F39" w:rsidRPr="0049599A" w:rsidRDefault="00153F39" w:rsidP="00153F39">
      <w:pPr>
        <w:ind w:firstLine="567"/>
        <w:rPr>
          <w:sz w:val="28"/>
          <w:szCs w:val="28"/>
        </w:rPr>
      </w:pPr>
    </w:p>
    <w:p w14:paraId="34AC83A7" w14:textId="77777777" w:rsidR="00153F39" w:rsidRPr="0049599A" w:rsidRDefault="00153F39" w:rsidP="00153F39">
      <w:pPr>
        <w:ind w:firstLine="567"/>
        <w:jc w:val="right"/>
        <w:rPr>
          <w:b/>
          <w:sz w:val="28"/>
          <w:szCs w:val="28"/>
          <w:lang w:val="nl-NL"/>
        </w:rPr>
      </w:pPr>
      <w:r w:rsidRPr="0049599A">
        <w:rPr>
          <w:sz w:val="28"/>
          <w:szCs w:val="28"/>
        </w:rPr>
        <w:br w:type="page"/>
      </w:r>
      <w:r w:rsidRPr="0049599A">
        <w:rPr>
          <w:b/>
          <w:sz w:val="28"/>
          <w:szCs w:val="28"/>
          <w:lang w:val="nl-NL"/>
        </w:rPr>
        <w:lastRenderedPageBreak/>
        <w:t>Mẫu số 11A (webform trên Hệ thống)</w:t>
      </w:r>
    </w:p>
    <w:p w14:paraId="59437F99" w14:textId="77777777" w:rsidR="00153F39" w:rsidRPr="0049599A" w:rsidRDefault="00153F39" w:rsidP="00153F39">
      <w:pPr>
        <w:ind w:firstLine="567"/>
        <w:jc w:val="right"/>
        <w:rPr>
          <w:b/>
          <w:sz w:val="28"/>
          <w:szCs w:val="28"/>
          <w:lang w:val="nl-NL"/>
        </w:rPr>
      </w:pPr>
    </w:p>
    <w:p w14:paraId="0D82F9EF" w14:textId="77777777" w:rsidR="00153F39" w:rsidRPr="0049599A" w:rsidRDefault="00153F39" w:rsidP="003777FC">
      <w:pPr>
        <w:ind w:firstLine="562"/>
        <w:jc w:val="center"/>
        <w:rPr>
          <w:b/>
          <w:sz w:val="28"/>
          <w:szCs w:val="28"/>
        </w:rPr>
      </w:pPr>
    </w:p>
    <w:p w14:paraId="74BB0822" w14:textId="77777777" w:rsidR="00153F39" w:rsidRPr="0049599A" w:rsidRDefault="00153F39" w:rsidP="00153F39">
      <w:pPr>
        <w:ind w:firstLine="567"/>
        <w:jc w:val="center"/>
        <w:rPr>
          <w:b/>
          <w:sz w:val="28"/>
          <w:szCs w:val="28"/>
        </w:rPr>
      </w:pPr>
      <w:r w:rsidRPr="0049599A">
        <w:rPr>
          <w:b/>
          <w:sz w:val="28"/>
          <w:szCs w:val="28"/>
        </w:rPr>
        <w:t>BẢNG ĐỀ XUẤT NHÂN SỰ CHỦ CHỐT</w:t>
      </w:r>
    </w:p>
    <w:p w14:paraId="4633F70A" w14:textId="77777777" w:rsidR="00153F39" w:rsidRPr="0049599A" w:rsidRDefault="00153F39" w:rsidP="00153F39">
      <w:pPr>
        <w:ind w:firstLine="567"/>
        <w:jc w:val="center"/>
        <w:rPr>
          <w:b/>
          <w:sz w:val="28"/>
          <w:szCs w:val="28"/>
        </w:rPr>
      </w:pPr>
    </w:p>
    <w:p w14:paraId="529909AE" w14:textId="77777777" w:rsidR="00153F39" w:rsidRPr="0049599A" w:rsidRDefault="00153F39" w:rsidP="00153F39">
      <w:pPr>
        <w:ind w:firstLine="567"/>
        <w:jc w:val="center"/>
        <w:rPr>
          <w:b/>
          <w:sz w:val="28"/>
          <w:szCs w:val="28"/>
        </w:rPr>
      </w:pPr>
    </w:p>
    <w:p w14:paraId="54154A40" w14:textId="77777777" w:rsidR="00153F39" w:rsidRPr="0049599A" w:rsidRDefault="00153F39" w:rsidP="00153F39">
      <w:pPr>
        <w:ind w:firstLine="567"/>
        <w:rPr>
          <w:sz w:val="28"/>
          <w:szCs w:val="28"/>
        </w:rPr>
      </w:pPr>
      <w:r w:rsidRPr="0049599A">
        <w:rPr>
          <w:sz w:val="28"/>
          <w:szCs w:val="28"/>
        </w:rPr>
        <w:t>Đối với từng vị trí công việc quy định tại Mẫu này thì nhà thầu phải kê khai các thông tin chi tiết theo Mẫu số 11</w:t>
      </w:r>
      <w:r w:rsidR="00C16DA3" w:rsidRPr="0049599A">
        <w:rPr>
          <w:sz w:val="28"/>
          <w:szCs w:val="28"/>
        </w:rPr>
        <w:t>B</w:t>
      </w:r>
      <w:r w:rsidRPr="0049599A">
        <w:rPr>
          <w:sz w:val="28"/>
          <w:szCs w:val="28"/>
        </w:rPr>
        <w:t xml:space="preserve"> và Mẫu số 11</w:t>
      </w:r>
      <w:r w:rsidR="00C16DA3" w:rsidRPr="0049599A">
        <w:rPr>
          <w:sz w:val="28"/>
          <w:szCs w:val="28"/>
        </w:rPr>
        <w:t>C</w:t>
      </w:r>
      <w:r w:rsidRPr="0049599A">
        <w:rPr>
          <w:sz w:val="28"/>
          <w:szCs w:val="28"/>
        </w:rPr>
        <w:t xml:space="preserve"> Chương này</w:t>
      </w:r>
    </w:p>
    <w:p w14:paraId="4FCE649F" w14:textId="77777777" w:rsidR="00153F39" w:rsidRPr="0049599A" w:rsidRDefault="00153F39" w:rsidP="00153F39">
      <w:pPr>
        <w:ind w:firstLine="567"/>
        <w:rPr>
          <w:sz w:val="28"/>
          <w:szCs w:val="28"/>
        </w:rPr>
      </w:pPr>
      <w:r w:rsidRPr="0049599A">
        <w:rPr>
          <w:sz w:val="28"/>
          <w:szCs w:val="28"/>
        </w:rPr>
        <w:t>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p w14:paraId="3BF70CC4" w14:textId="77777777" w:rsidR="00153F39" w:rsidRPr="0049599A" w:rsidRDefault="00153F39" w:rsidP="00153F39">
      <w:pPr>
        <w:ind w:firstLine="567"/>
        <w:rPr>
          <w:sz w:val="28"/>
          <w:szCs w:val="28"/>
        </w:rPr>
      </w:pPr>
    </w:p>
    <w:tbl>
      <w:tblPr>
        <w:tblW w:w="14706" w:type="dxa"/>
        <w:tblInd w:w="103" w:type="dxa"/>
        <w:tblLook w:val="04A0" w:firstRow="1" w:lastRow="0" w:firstColumn="1" w:lastColumn="0" w:noHBand="0" w:noVBand="1"/>
      </w:tblPr>
      <w:tblGrid>
        <w:gridCol w:w="960"/>
        <w:gridCol w:w="5566"/>
        <w:gridCol w:w="8180"/>
      </w:tblGrid>
      <w:tr w:rsidR="00EF5602" w:rsidRPr="0049599A" w14:paraId="427EED68" w14:textId="77777777" w:rsidTr="00153F39">
        <w:trPr>
          <w:trHeight w:val="450"/>
        </w:trPr>
        <w:tc>
          <w:tcPr>
            <w:tcW w:w="9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0FB18F5A" w14:textId="77777777" w:rsidR="00153F39" w:rsidRPr="0049599A" w:rsidRDefault="00153F39" w:rsidP="00153F39">
            <w:pPr>
              <w:jc w:val="center"/>
              <w:rPr>
                <w:b/>
                <w:bCs/>
                <w:sz w:val="28"/>
                <w:szCs w:val="28"/>
              </w:rPr>
            </w:pPr>
            <w:r w:rsidRPr="0049599A">
              <w:rPr>
                <w:b/>
                <w:bCs/>
                <w:sz w:val="28"/>
                <w:szCs w:val="28"/>
              </w:rPr>
              <w:t>STT</w:t>
            </w:r>
          </w:p>
        </w:tc>
        <w:tc>
          <w:tcPr>
            <w:tcW w:w="5566" w:type="dxa"/>
            <w:tcBorders>
              <w:top w:val="single" w:sz="4" w:space="0" w:color="auto"/>
              <w:left w:val="nil"/>
              <w:bottom w:val="single" w:sz="4" w:space="0" w:color="auto"/>
              <w:right w:val="single" w:sz="4" w:space="0" w:color="auto"/>
            </w:tcBorders>
            <w:shd w:val="clear" w:color="000000" w:fill="C6EFCE"/>
            <w:vAlign w:val="center"/>
            <w:hideMark/>
          </w:tcPr>
          <w:p w14:paraId="29D52280" w14:textId="77777777" w:rsidR="00153F39" w:rsidRPr="0049599A" w:rsidRDefault="00153F39" w:rsidP="00153F39">
            <w:pPr>
              <w:jc w:val="center"/>
              <w:rPr>
                <w:b/>
                <w:bCs/>
                <w:sz w:val="28"/>
                <w:szCs w:val="28"/>
              </w:rPr>
            </w:pPr>
            <w:r w:rsidRPr="0049599A">
              <w:rPr>
                <w:b/>
                <w:bCs/>
                <w:sz w:val="28"/>
                <w:szCs w:val="28"/>
              </w:rPr>
              <w:t>Họ và Tên</w:t>
            </w:r>
          </w:p>
        </w:tc>
        <w:tc>
          <w:tcPr>
            <w:tcW w:w="8180" w:type="dxa"/>
            <w:tcBorders>
              <w:top w:val="single" w:sz="4" w:space="0" w:color="auto"/>
              <w:left w:val="nil"/>
              <w:bottom w:val="single" w:sz="4" w:space="0" w:color="auto"/>
              <w:right w:val="single" w:sz="4" w:space="0" w:color="auto"/>
            </w:tcBorders>
            <w:shd w:val="clear" w:color="000000" w:fill="C6EFCE"/>
            <w:vAlign w:val="center"/>
            <w:hideMark/>
          </w:tcPr>
          <w:p w14:paraId="709941D1" w14:textId="77777777" w:rsidR="00153F39" w:rsidRPr="0049599A" w:rsidRDefault="00153F39" w:rsidP="00153F39">
            <w:pPr>
              <w:jc w:val="center"/>
              <w:rPr>
                <w:b/>
                <w:bCs/>
                <w:sz w:val="28"/>
                <w:szCs w:val="28"/>
              </w:rPr>
            </w:pPr>
            <w:r w:rsidRPr="0049599A">
              <w:rPr>
                <w:b/>
                <w:bCs/>
                <w:sz w:val="28"/>
                <w:szCs w:val="28"/>
              </w:rPr>
              <w:t>Vị trí công việc</w:t>
            </w:r>
          </w:p>
        </w:tc>
      </w:tr>
      <w:tr w:rsidR="007031CB" w:rsidRPr="0049599A" w14:paraId="70587626" w14:textId="77777777" w:rsidTr="007031CB">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6679A3" w14:textId="77777777" w:rsidR="007031CB" w:rsidRPr="0049599A" w:rsidRDefault="007031CB" w:rsidP="001C4B82">
            <w:pPr>
              <w:jc w:val="center"/>
              <w:rPr>
                <w:sz w:val="28"/>
                <w:szCs w:val="28"/>
              </w:rPr>
            </w:pPr>
            <w:r w:rsidRPr="0049599A">
              <w:rPr>
                <w:sz w:val="28"/>
                <w:szCs w:val="28"/>
              </w:rPr>
              <w:t>1</w:t>
            </w:r>
          </w:p>
        </w:tc>
        <w:tc>
          <w:tcPr>
            <w:tcW w:w="5566" w:type="dxa"/>
            <w:tcBorders>
              <w:top w:val="nil"/>
              <w:left w:val="nil"/>
              <w:bottom w:val="single" w:sz="4" w:space="0" w:color="auto"/>
              <w:right w:val="single" w:sz="4" w:space="0" w:color="auto"/>
            </w:tcBorders>
            <w:shd w:val="clear" w:color="auto" w:fill="auto"/>
            <w:vAlign w:val="center"/>
          </w:tcPr>
          <w:p w14:paraId="6855274C" w14:textId="77777777" w:rsidR="007031CB" w:rsidRPr="0049599A" w:rsidRDefault="007031CB" w:rsidP="001C4B82">
            <w:pPr>
              <w:rPr>
                <w:i/>
                <w:sz w:val="28"/>
                <w:szCs w:val="28"/>
              </w:rPr>
            </w:pPr>
            <w:r w:rsidRPr="0049599A">
              <w:rPr>
                <w:i/>
                <w:sz w:val="28"/>
                <w:szCs w:val="28"/>
              </w:rPr>
              <w:t xml:space="preserve"> [ghi tên nhân sự chủ chốt 1]</w:t>
            </w:r>
          </w:p>
        </w:tc>
        <w:tc>
          <w:tcPr>
            <w:tcW w:w="8180" w:type="dxa"/>
            <w:tcBorders>
              <w:top w:val="nil"/>
              <w:left w:val="nil"/>
              <w:bottom w:val="single" w:sz="4" w:space="0" w:color="auto"/>
              <w:right w:val="single" w:sz="4" w:space="0" w:color="auto"/>
            </w:tcBorders>
            <w:shd w:val="clear" w:color="auto" w:fill="auto"/>
            <w:vAlign w:val="center"/>
          </w:tcPr>
          <w:p w14:paraId="25D17A95" w14:textId="77777777" w:rsidR="007031CB" w:rsidRPr="0049599A" w:rsidRDefault="007031CB" w:rsidP="001C4B82">
            <w:pPr>
              <w:rPr>
                <w:i/>
                <w:iCs/>
                <w:sz w:val="28"/>
                <w:szCs w:val="28"/>
              </w:rPr>
            </w:pPr>
            <w:r w:rsidRPr="0049599A">
              <w:rPr>
                <w:i/>
                <w:iCs/>
                <w:sz w:val="28"/>
                <w:szCs w:val="28"/>
              </w:rPr>
              <w:t xml:space="preserve">[ghi cụ thể vị trí công việc đảm nhận trong gói thầu] </w:t>
            </w:r>
          </w:p>
        </w:tc>
      </w:tr>
      <w:tr w:rsidR="007031CB" w:rsidRPr="0049599A" w14:paraId="3909C4B8" w14:textId="77777777" w:rsidTr="007031CB">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B98FB6" w14:textId="77777777" w:rsidR="007031CB" w:rsidRPr="0049599A" w:rsidRDefault="007031CB" w:rsidP="001C4B82">
            <w:pPr>
              <w:jc w:val="center"/>
              <w:rPr>
                <w:sz w:val="28"/>
                <w:szCs w:val="28"/>
              </w:rPr>
            </w:pPr>
            <w:r w:rsidRPr="0049599A">
              <w:rPr>
                <w:sz w:val="28"/>
                <w:szCs w:val="28"/>
              </w:rPr>
              <w:t>2</w:t>
            </w:r>
          </w:p>
        </w:tc>
        <w:tc>
          <w:tcPr>
            <w:tcW w:w="5566" w:type="dxa"/>
            <w:tcBorders>
              <w:top w:val="nil"/>
              <w:left w:val="nil"/>
              <w:bottom w:val="single" w:sz="4" w:space="0" w:color="auto"/>
              <w:right w:val="single" w:sz="4" w:space="0" w:color="auto"/>
            </w:tcBorders>
            <w:shd w:val="clear" w:color="auto" w:fill="auto"/>
            <w:vAlign w:val="center"/>
          </w:tcPr>
          <w:p w14:paraId="45CAEEFE" w14:textId="77777777" w:rsidR="007031CB" w:rsidRPr="0049599A" w:rsidRDefault="007031CB" w:rsidP="001C4B82">
            <w:pPr>
              <w:rPr>
                <w:i/>
                <w:sz w:val="28"/>
                <w:szCs w:val="28"/>
              </w:rPr>
            </w:pPr>
            <w:r w:rsidRPr="0049599A">
              <w:rPr>
                <w:i/>
                <w:sz w:val="28"/>
                <w:szCs w:val="28"/>
              </w:rPr>
              <w:t xml:space="preserve"> [ghi tên nhân sự chủ chốt 2]</w:t>
            </w:r>
          </w:p>
        </w:tc>
        <w:tc>
          <w:tcPr>
            <w:tcW w:w="8180" w:type="dxa"/>
            <w:tcBorders>
              <w:top w:val="nil"/>
              <w:left w:val="nil"/>
              <w:bottom w:val="single" w:sz="4" w:space="0" w:color="auto"/>
              <w:right w:val="single" w:sz="4" w:space="0" w:color="auto"/>
            </w:tcBorders>
            <w:shd w:val="clear" w:color="auto" w:fill="auto"/>
            <w:vAlign w:val="center"/>
          </w:tcPr>
          <w:p w14:paraId="153F50C1" w14:textId="77777777" w:rsidR="007031CB" w:rsidRPr="0049599A" w:rsidRDefault="007031CB" w:rsidP="001C4B82">
            <w:pPr>
              <w:rPr>
                <w:i/>
                <w:iCs/>
                <w:sz w:val="28"/>
                <w:szCs w:val="28"/>
              </w:rPr>
            </w:pPr>
            <w:r w:rsidRPr="0049599A">
              <w:rPr>
                <w:i/>
                <w:iCs/>
                <w:sz w:val="28"/>
                <w:szCs w:val="28"/>
              </w:rPr>
              <w:t xml:space="preserve">[ghi cụ thể vị trí công việc đảm nhận trong gói thầu] </w:t>
            </w:r>
          </w:p>
        </w:tc>
      </w:tr>
      <w:tr w:rsidR="007031CB" w:rsidRPr="0049599A" w14:paraId="4A6FA808" w14:textId="77777777" w:rsidTr="007031CB">
        <w:trPr>
          <w:trHeight w:val="4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CCA10F" w14:textId="77777777" w:rsidR="007031CB" w:rsidRPr="0049599A" w:rsidRDefault="007031CB" w:rsidP="001C4B82">
            <w:pPr>
              <w:jc w:val="center"/>
              <w:rPr>
                <w:sz w:val="28"/>
                <w:szCs w:val="28"/>
              </w:rPr>
            </w:pPr>
            <w:r w:rsidRPr="0049599A">
              <w:rPr>
                <w:sz w:val="28"/>
                <w:szCs w:val="28"/>
              </w:rPr>
              <w:t>…</w:t>
            </w:r>
          </w:p>
        </w:tc>
        <w:tc>
          <w:tcPr>
            <w:tcW w:w="5566" w:type="dxa"/>
            <w:tcBorders>
              <w:top w:val="nil"/>
              <w:left w:val="nil"/>
              <w:bottom w:val="single" w:sz="4" w:space="0" w:color="auto"/>
              <w:right w:val="single" w:sz="4" w:space="0" w:color="auto"/>
            </w:tcBorders>
            <w:shd w:val="clear" w:color="auto" w:fill="auto"/>
            <w:vAlign w:val="center"/>
          </w:tcPr>
          <w:p w14:paraId="334B8A9A" w14:textId="77777777" w:rsidR="007031CB" w:rsidRPr="0049599A" w:rsidRDefault="007031CB" w:rsidP="001C4B82">
            <w:pPr>
              <w:rPr>
                <w:i/>
                <w:sz w:val="28"/>
                <w:szCs w:val="28"/>
              </w:rPr>
            </w:pPr>
            <w:r w:rsidRPr="0049599A">
              <w:rPr>
                <w:i/>
                <w:sz w:val="28"/>
                <w:szCs w:val="28"/>
              </w:rPr>
              <w:t> </w:t>
            </w:r>
          </w:p>
        </w:tc>
        <w:tc>
          <w:tcPr>
            <w:tcW w:w="8180" w:type="dxa"/>
            <w:tcBorders>
              <w:top w:val="nil"/>
              <w:left w:val="nil"/>
              <w:bottom w:val="single" w:sz="4" w:space="0" w:color="auto"/>
              <w:right w:val="single" w:sz="4" w:space="0" w:color="auto"/>
            </w:tcBorders>
            <w:shd w:val="clear" w:color="auto" w:fill="auto"/>
            <w:vAlign w:val="center"/>
          </w:tcPr>
          <w:p w14:paraId="7410FABA" w14:textId="77777777" w:rsidR="007031CB" w:rsidRPr="0049599A" w:rsidRDefault="007031CB" w:rsidP="001C4B82">
            <w:pPr>
              <w:rPr>
                <w:i/>
                <w:iCs/>
                <w:sz w:val="28"/>
                <w:szCs w:val="28"/>
              </w:rPr>
            </w:pPr>
            <w:r w:rsidRPr="0049599A">
              <w:rPr>
                <w:i/>
                <w:iCs/>
                <w:sz w:val="28"/>
                <w:szCs w:val="28"/>
              </w:rPr>
              <w:t> </w:t>
            </w:r>
          </w:p>
        </w:tc>
      </w:tr>
      <w:tr w:rsidR="007031CB" w:rsidRPr="0049599A" w14:paraId="276A0D95" w14:textId="77777777" w:rsidTr="00153F39">
        <w:trPr>
          <w:trHeight w:val="450"/>
        </w:trPr>
        <w:tc>
          <w:tcPr>
            <w:tcW w:w="960" w:type="dxa"/>
            <w:tcBorders>
              <w:top w:val="nil"/>
              <w:left w:val="single" w:sz="4" w:space="0" w:color="auto"/>
              <w:bottom w:val="single" w:sz="4" w:space="0" w:color="auto"/>
              <w:right w:val="single" w:sz="4" w:space="0" w:color="auto"/>
            </w:tcBorders>
            <w:shd w:val="clear" w:color="auto" w:fill="auto"/>
            <w:vAlign w:val="center"/>
          </w:tcPr>
          <w:p w14:paraId="388E1B7D" w14:textId="77777777" w:rsidR="007031CB" w:rsidRPr="0049599A" w:rsidRDefault="007031CB" w:rsidP="001C4B82">
            <w:pPr>
              <w:jc w:val="center"/>
              <w:rPr>
                <w:sz w:val="28"/>
                <w:szCs w:val="28"/>
              </w:rPr>
            </w:pPr>
            <w:r w:rsidRPr="0049599A">
              <w:rPr>
                <w:sz w:val="28"/>
                <w:szCs w:val="28"/>
              </w:rPr>
              <w:t>n</w:t>
            </w:r>
          </w:p>
        </w:tc>
        <w:tc>
          <w:tcPr>
            <w:tcW w:w="5566" w:type="dxa"/>
            <w:tcBorders>
              <w:top w:val="nil"/>
              <w:left w:val="nil"/>
              <w:bottom w:val="single" w:sz="4" w:space="0" w:color="auto"/>
              <w:right w:val="single" w:sz="4" w:space="0" w:color="auto"/>
            </w:tcBorders>
            <w:shd w:val="clear" w:color="auto" w:fill="auto"/>
            <w:vAlign w:val="center"/>
          </w:tcPr>
          <w:p w14:paraId="3EC1696B" w14:textId="77777777" w:rsidR="007031CB" w:rsidRPr="0049599A" w:rsidRDefault="007031CB" w:rsidP="001C4B82">
            <w:pPr>
              <w:rPr>
                <w:i/>
                <w:sz w:val="28"/>
                <w:szCs w:val="28"/>
              </w:rPr>
            </w:pPr>
            <w:r w:rsidRPr="0049599A">
              <w:rPr>
                <w:i/>
                <w:sz w:val="28"/>
                <w:szCs w:val="28"/>
              </w:rPr>
              <w:t xml:space="preserve"> [ghi tên nhân sự chủ chốt n]</w:t>
            </w:r>
          </w:p>
        </w:tc>
        <w:tc>
          <w:tcPr>
            <w:tcW w:w="8180" w:type="dxa"/>
            <w:tcBorders>
              <w:top w:val="nil"/>
              <w:left w:val="nil"/>
              <w:bottom w:val="single" w:sz="4" w:space="0" w:color="auto"/>
              <w:right w:val="single" w:sz="4" w:space="0" w:color="auto"/>
            </w:tcBorders>
            <w:shd w:val="clear" w:color="auto" w:fill="auto"/>
            <w:vAlign w:val="center"/>
          </w:tcPr>
          <w:p w14:paraId="1CF61400" w14:textId="77777777" w:rsidR="007031CB" w:rsidRPr="0049599A" w:rsidRDefault="007031CB" w:rsidP="001C4B82">
            <w:pPr>
              <w:rPr>
                <w:i/>
                <w:iCs/>
                <w:sz w:val="28"/>
                <w:szCs w:val="28"/>
              </w:rPr>
            </w:pPr>
            <w:r w:rsidRPr="0049599A">
              <w:rPr>
                <w:i/>
                <w:iCs/>
                <w:sz w:val="28"/>
                <w:szCs w:val="28"/>
              </w:rPr>
              <w:t xml:space="preserve">[ghi cụ thể vị trí công việc đảm nhận trong gói thầu] </w:t>
            </w:r>
          </w:p>
        </w:tc>
      </w:tr>
    </w:tbl>
    <w:p w14:paraId="2A97CED8" w14:textId="77777777" w:rsidR="00153F39" w:rsidRPr="0049599A" w:rsidRDefault="00153F39" w:rsidP="00153F39">
      <w:pPr>
        <w:ind w:firstLine="567"/>
        <w:rPr>
          <w:sz w:val="28"/>
          <w:szCs w:val="28"/>
        </w:rPr>
      </w:pPr>
    </w:p>
    <w:p w14:paraId="1CE6F369" w14:textId="77777777" w:rsidR="00153F39" w:rsidRPr="0049599A" w:rsidRDefault="00153F39" w:rsidP="00153F39">
      <w:pPr>
        <w:ind w:firstLine="567"/>
        <w:jc w:val="right"/>
        <w:rPr>
          <w:b/>
          <w:sz w:val="28"/>
          <w:szCs w:val="28"/>
          <w:lang w:val="nl-NL"/>
        </w:rPr>
      </w:pPr>
      <w:r w:rsidRPr="0049599A">
        <w:rPr>
          <w:sz w:val="28"/>
          <w:szCs w:val="28"/>
        </w:rPr>
        <w:br w:type="page"/>
      </w:r>
      <w:r w:rsidRPr="0049599A">
        <w:rPr>
          <w:b/>
          <w:sz w:val="28"/>
          <w:szCs w:val="28"/>
          <w:lang w:val="nl-NL"/>
        </w:rPr>
        <w:lastRenderedPageBreak/>
        <w:t>Mẫu số 11B (webform trên Hệ thống)</w:t>
      </w:r>
    </w:p>
    <w:p w14:paraId="6314CCCC" w14:textId="77777777" w:rsidR="00153F39" w:rsidRPr="0049599A" w:rsidRDefault="00153F39" w:rsidP="00153F39">
      <w:pPr>
        <w:ind w:firstLine="567"/>
        <w:jc w:val="right"/>
        <w:rPr>
          <w:b/>
          <w:sz w:val="28"/>
          <w:szCs w:val="28"/>
          <w:lang w:val="nl-NL"/>
        </w:rPr>
      </w:pPr>
    </w:p>
    <w:p w14:paraId="30019D28" w14:textId="77777777" w:rsidR="00153F39" w:rsidRPr="0049599A" w:rsidRDefault="00153F39" w:rsidP="00153F39">
      <w:pPr>
        <w:ind w:firstLine="567"/>
        <w:jc w:val="right"/>
        <w:rPr>
          <w:b/>
          <w:sz w:val="28"/>
          <w:szCs w:val="28"/>
          <w:lang w:val="nl-NL"/>
        </w:rPr>
      </w:pPr>
      <w:bookmarkStart w:id="134" w:name="RANGE!A1:I8"/>
      <w:bookmarkEnd w:id="134"/>
    </w:p>
    <w:tbl>
      <w:tblPr>
        <w:tblW w:w="14884" w:type="dxa"/>
        <w:tblInd w:w="108" w:type="dxa"/>
        <w:tblLayout w:type="fixed"/>
        <w:tblLook w:val="04A0" w:firstRow="1" w:lastRow="0" w:firstColumn="1" w:lastColumn="0" w:noHBand="0" w:noVBand="1"/>
      </w:tblPr>
      <w:tblGrid>
        <w:gridCol w:w="753"/>
        <w:gridCol w:w="421"/>
        <w:gridCol w:w="1080"/>
        <w:gridCol w:w="890"/>
        <w:gridCol w:w="1347"/>
        <w:gridCol w:w="1576"/>
        <w:gridCol w:w="1146"/>
        <w:gridCol w:w="424"/>
        <w:gridCol w:w="1577"/>
        <w:gridCol w:w="1340"/>
        <w:gridCol w:w="1637"/>
        <w:gridCol w:w="1559"/>
        <w:gridCol w:w="1134"/>
      </w:tblGrid>
      <w:tr w:rsidR="00EF5602" w:rsidRPr="0049599A" w14:paraId="0F1064BC" w14:textId="77777777" w:rsidTr="004938A3">
        <w:trPr>
          <w:trHeight w:val="1005"/>
        </w:trPr>
        <w:tc>
          <w:tcPr>
            <w:tcW w:w="1174" w:type="dxa"/>
            <w:gridSpan w:val="2"/>
            <w:tcBorders>
              <w:top w:val="nil"/>
              <w:left w:val="nil"/>
              <w:bottom w:val="nil"/>
              <w:right w:val="nil"/>
            </w:tcBorders>
          </w:tcPr>
          <w:p w14:paraId="48F6C25A" w14:textId="77777777" w:rsidR="00C52B13" w:rsidRPr="0049599A" w:rsidRDefault="00C52B13" w:rsidP="004938A3">
            <w:pPr>
              <w:jc w:val="center"/>
              <w:rPr>
                <w:b/>
                <w:bCs/>
                <w:sz w:val="28"/>
                <w:szCs w:val="28"/>
              </w:rPr>
            </w:pPr>
          </w:p>
        </w:tc>
        <w:tc>
          <w:tcPr>
            <w:tcW w:w="13710" w:type="dxa"/>
            <w:gridSpan w:val="11"/>
            <w:tcBorders>
              <w:top w:val="nil"/>
              <w:left w:val="nil"/>
              <w:bottom w:val="nil"/>
              <w:right w:val="nil"/>
            </w:tcBorders>
            <w:shd w:val="clear" w:color="auto" w:fill="auto"/>
            <w:noWrap/>
            <w:vAlign w:val="center"/>
            <w:hideMark/>
          </w:tcPr>
          <w:p w14:paraId="3D8AC0BA" w14:textId="77777777" w:rsidR="00C52B13" w:rsidRPr="0049599A" w:rsidRDefault="00C52B13" w:rsidP="004938A3">
            <w:pPr>
              <w:jc w:val="center"/>
              <w:rPr>
                <w:b/>
                <w:bCs/>
                <w:sz w:val="28"/>
                <w:szCs w:val="28"/>
              </w:rPr>
            </w:pPr>
            <w:r w:rsidRPr="0049599A">
              <w:rPr>
                <w:b/>
                <w:bCs/>
                <w:sz w:val="28"/>
                <w:szCs w:val="28"/>
              </w:rPr>
              <w:t>BẢNG LÝ LỊCH CHUYÊN MÔN CỦA NHÂN SỰ CHỦ CHỐT</w:t>
            </w:r>
            <w:r w:rsidRPr="0049599A">
              <w:rPr>
                <w:sz w:val="28"/>
                <w:szCs w:val="28"/>
              </w:rPr>
              <w:t> </w:t>
            </w:r>
          </w:p>
        </w:tc>
      </w:tr>
      <w:tr w:rsidR="00EF5602" w:rsidRPr="0049599A" w14:paraId="36CE7F7C" w14:textId="77777777" w:rsidTr="004938A3">
        <w:trPr>
          <w:trHeight w:val="375"/>
        </w:trPr>
        <w:tc>
          <w:tcPr>
            <w:tcW w:w="753" w:type="dxa"/>
            <w:tcBorders>
              <w:top w:val="nil"/>
              <w:left w:val="nil"/>
              <w:bottom w:val="nil"/>
              <w:right w:val="nil"/>
            </w:tcBorders>
            <w:shd w:val="clear" w:color="auto" w:fill="auto"/>
            <w:noWrap/>
            <w:vAlign w:val="center"/>
            <w:hideMark/>
          </w:tcPr>
          <w:p w14:paraId="02F52684" w14:textId="77777777" w:rsidR="00C52B13" w:rsidRPr="0049599A" w:rsidRDefault="00C52B13" w:rsidP="004938A3">
            <w:pPr>
              <w:jc w:val="center"/>
              <w:rPr>
                <w:b/>
                <w:bCs/>
                <w:sz w:val="28"/>
                <w:szCs w:val="28"/>
              </w:rPr>
            </w:pPr>
          </w:p>
        </w:tc>
        <w:tc>
          <w:tcPr>
            <w:tcW w:w="1501" w:type="dxa"/>
            <w:gridSpan w:val="2"/>
            <w:tcBorders>
              <w:top w:val="nil"/>
              <w:left w:val="nil"/>
              <w:bottom w:val="nil"/>
              <w:right w:val="nil"/>
            </w:tcBorders>
            <w:shd w:val="clear" w:color="auto" w:fill="auto"/>
            <w:noWrap/>
            <w:vAlign w:val="center"/>
            <w:hideMark/>
          </w:tcPr>
          <w:p w14:paraId="11D33B7F" w14:textId="77777777" w:rsidR="00C52B13" w:rsidRPr="0049599A" w:rsidRDefault="00C52B13" w:rsidP="004938A3">
            <w:pPr>
              <w:jc w:val="center"/>
              <w:rPr>
                <w:b/>
                <w:bCs/>
                <w:sz w:val="28"/>
                <w:szCs w:val="28"/>
              </w:rPr>
            </w:pPr>
          </w:p>
        </w:tc>
        <w:tc>
          <w:tcPr>
            <w:tcW w:w="890" w:type="dxa"/>
            <w:tcBorders>
              <w:top w:val="nil"/>
              <w:left w:val="nil"/>
              <w:bottom w:val="nil"/>
              <w:right w:val="nil"/>
            </w:tcBorders>
            <w:shd w:val="clear" w:color="auto" w:fill="auto"/>
            <w:noWrap/>
            <w:vAlign w:val="center"/>
            <w:hideMark/>
          </w:tcPr>
          <w:p w14:paraId="6F9E2AB0" w14:textId="77777777" w:rsidR="00C52B13" w:rsidRPr="0049599A" w:rsidRDefault="00C52B13" w:rsidP="004938A3">
            <w:pPr>
              <w:jc w:val="center"/>
              <w:rPr>
                <w:b/>
                <w:bCs/>
                <w:sz w:val="28"/>
                <w:szCs w:val="28"/>
              </w:rPr>
            </w:pPr>
          </w:p>
        </w:tc>
        <w:tc>
          <w:tcPr>
            <w:tcW w:w="1347" w:type="dxa"/>
            <w:tcBorders>
              <w:top w:val="nil"/>
              <w:left w:val="nil"/>
              <w:bottom w:val="nil"/>
              <w:right w:val="nil"/>
            </w:tcBorders>
            <w:shd w:val="clear" w:color="auto" w:fill="auto"/>
            <w:noWrap/>
            <w:vAlign w:val="center"/>
            <w:hideMark/>
          </w:tcPr>
          <w:p w14:paraId="21D89195" w14:textId="77777777" w:rsidR="00C52B13" w:rsidRPr="0049599A" w:rsidRDefault="00C52B13" w:rsidP="004938A3">
            <w:pPr>
              <w:jc w:val="center"/>
              <w:rPr>
                <w:b/>
                <w:bCs/>
                <w:sz w:val="28"/>
                <w:szCs w:val="28"/>
              </w:rPr>
            </w:pPr>
          </w:p>
        </w:tc>
        <w:tc>
          <w:tcPr>
            <w:tcW w:w="1576" w:type="dxa"/>
            <w:tcBorders>
              <w:top w:val="nil"/>
              <w:left w:val="nil"/>
              <w:bottom w:val="nil"/>
              <w:right w:val="nil"/>
            </w:tcBorders>
            <w:shd w:val="clear" w:color="auto" w:fill="auto"/>
            <w:noWrap/>
            <w:vAlign w:val="center"/>
            <w:hideMark/>
          </w:tcPr>
          <w:p w14:paraId="0C55CD7C" w14:textId="77777777" w:rsidR="00C52B13" w:rsidRPr="0049599A" w:rsidRDefault="00C52B13" w:rsidP="004938A3">
            <w:pPr>
              <w:jc w:val="center"/>
              <w:rPr>
                <w:b/>
                <w:bCs/>
                <w:sz w:val="28"/>
                <w:szCs w:val="28"/>
              </w:rPr>
            </w:pPr>
          </w:p>
        </w:tc>
        <w:tc>
          <w:tcPr>
            <w:tcW w:w="1570" w:type="dxa"/>
            <w:gridSpan w:val="2"/>
            <w:tcBorders>
              <w:top w:val="nil"/>
              <w:left w:val="nil"/>
              <w:bottom w:val="single" w:sz="4" w:space="0" w:color="auto"/>
              <w:right w:val="nil"/>
            </w:tcBorders>
            <w:shd w:val="clear" w:color="auto" w:fill="auto"/>
            <w:noWrap/>
            <w:vAlign w:val="center"/>
            <w:hideMark/>
          </w:tcPr>
          <w:p w14:paraId="52B8C50B" w14:textId="77777777" w:rsidR="00C52B13" w:rsidRPr="0049599A" w:rsidRDefault="00C52B13" w:rsidP="004938A3">
            <w:pPr>
              <w:jc w:val="left"/>
              <w:rPr>
                <w:b/>
                <w:bCs/>
                <w:sz w:val="28"/>
                <w:szCs w:val="28"/>
              </w:rPr>
            </w:pPr>
          </w:p>
        </w:tc>
        <w:tc>
          <w:tcPr>
            <w:tcW w:w="1577" w:type="dxa"/>
            <w:tcBorders>
              <w:top w:val="nil"/>
              <w:left w:val="nil"/>
              <w:bottom w:val="single" w:sz="4" w:space="0" w:color="auto"/>
              <w:right w:val="nil"/>
            </w:tcBorders>
            <w:shd w:val="clear" w:color="auto" w:fill="auto"/>
            <w:noWrap/>
            <w:vAlign w:val="center"/>
            <w:hideMark/>
          </w:tcPr>
          <w:p w14:paraId="156C1D47" w14:textId="77777777" w:rsidR="00C52B13" w:rsidRPr="0049599A" w:rsidRDefault="00C52B13" w:rsidP="004938A3">
            <w:pPr>
              <w:jc w:val="left"/>
              <w:rPr>
                <w:b/>
                <w:bCs/>
                <w:sz w:val="28"/>
                <w:szCs w:val="28"/>
              </w:rPr>
            </w:pPr>
          </w:p>
        </w:tc>
        <w:tc>
          <w:tcPr>
            <w:tcW w:w="1340" w:type="dxa"/>
            <w:tcBorders>
              <w:top w:val="nil"/>
              <w:left w:val="nil"/>
              <w:bottom w:val="single" w:sz="4" w:space="0" w:color="auto"/>
              <w:right w:val="nil"/>
            </w:tcBorders>
            <w:shd w:val="clear" w:color="auto" w:fill="auto"/>
            <w:noWrap/>
            <w:vAlign w:val="bottom"/>
            <w:hideMark/>
          </w:tcPr>
          <w:p w14:paraId="6FABDDF1" w14:textId="77777777" w:rsidR="00C52B13" w:rsidRPr="0049599A" w:rsidRDefault="00C52B13" w:rsidP="004938A3">
            <w:pPr>
              <w:jc w:val="left"/>
              <w:rPr>
                <w:sz w:val="28"/>
                <w:szCs w:val="28"/>
              </w:rPr>
            </w:pPr>
          </w:p>
        </w:tc>
        <w:tc>
          <w:tcPr>
            <w:tcW w:w="1637" w:type="dxa"/>
            <w:tcBorders>
              <w:top w:val="nil"/>
              <w:left w:val="nil"/>
              <w:bottom w:val="single" w:sz="4" w:space="0" w:color="auto"/>
              <w:right w:val="nil"/>
            </w:tcBorders>
            <w:shd w:val="clear" w:color="auto" w:fill="auto"/>
            <w:noWrap/>
            <w:vAlign w:val="bottom"/>
            <w:hideMark/>
          </w:tcPr>
          <w:p w14:paraId="2F6E6CC0" w14:textId="77777777" w:rsidR="00C52B13" w:rsidRPr="0049599A" w:rsidRDefault="00C52B13" w:rsidP="004938A3">
            <w:pPr>
              <w:jc w:val="left"/>
              <w:rPr>
                <w:sz w:val="28"/>
                <w:szCs w:val="28"/>
              </w:rPr>
            </w:pPr>
          </w:p>
        </w:tc>
        <w:tc>
          <w:tcPr>
            <w:tcW w:w="1559" w:type="dxa"/>
            <w:tcBorders>
              <w:top w:val="nil"/>
              <w:left w:val="nil"/>
              <w:bottom w:val="single" w:sz="4" w:space="0" w:color="auto"/>
              <w:right w:val="nil"/>
            </w:tcBorders>
          </w:tcPr>
          <w:p w14:paraId="3A4EC184" w14:textId="77777777" w:rsidR="00C52B13" w:rsidRPr="0049599A" w:rsidRDefault="00C52B13" w:rsidP="004938A3">
            <w:pPr>
              <w:jc w:val="left"/>
              <w:rPr>
                <w:sz w:val="28"/>
                <w:szCs w:val="28"/>
              </w:rPr>
            </w:pPr>
          </w:p>
        </w:tc>
        <w:tc>
          <w:tcPr>
            <w:tcW w:w="1134" w:type="dxa"/>
            <w:tcBorders>
              <w:top w:val="nil"/>
              <w:left w:val="nil"/>
              <w:bottom w:val="single" w:sz="4" w:space="0" w:color="auto"/>
              <w:right w:val="nil"/>
            </w:tcBorders>
            <w:shd w:val="clear" w:color="auto" w:fill="auto"/>
            <w:noWrap/>
            <w:vAlign w:val="bottom"/>
            <w:hideMark/>
          </w:tcPr>
          <w:p w14:paraId="7A62AE88" w14:textId="77777777" w:rsidR="00C52B13" w:rsidRPr="0049599A" w:rsidRDefault="00C52B13" w:rsidP="004938A3">
            <w:pPr>
              <w:jc w:val="left"/>
              <w:rPr>
                <w:sz w:val="28"/>
                <w:szCs w:val="28"/>
              </w:rPr>
            </w:pPr>
          </w:p>
        </w:tc>
      </w:tr>
      <w:tr w:rsidR="00EF5602" w:rsidRPr="0049599A" w14:paraId="0C7B4472" w14:textId="77777777" w:rsidTr="00DE2216">
        <w:trPr>
          <w:trHeight w:val="341"/>
        </w:trPr>
        <w:tc>
          <w:tcPr>
            <w:tcW w:w="6067" w:type="dxa"/>
            <w:gridSpan w:val="6"/>
            <w:tcBorders>
              <w:top w:val="single" w:sz="4" w:space="0" w:color="auto"/>
              <w:left w:val="single" w:sz="4" w:space="0" w:color="auto"/>
              <w:bottom w:val="single" w:sz="4" w:space="0" w:color="auto"/>
              <w:right w:val="single" w:sz="4" w:space="0" w:color="auto"/>
            </w:tcBorders>
            <w:shd w:val="clear" w:color="auto" w:fill="EAF1DD"/>
            <w:vAlign w:val="center"/>
            <w:hideMark/>
          </w:tcPr>
          <w:p w14:paraId="2AFD7710" w14:textId="77777777" w:rsidR="00C52B13" w:rsidRPr="0049599A" w:rsidRDefault="00C52B13" w:rsidP="004938A3">
            <w:pPr>
              <w:jc w:val="center"/>
              <w:rPr>
                <w:b/>
                <w:bCs/>
                <w:szCs w:val="24"/>
              </w:rPr>
            </w:pPr>
            <w:r w:rsidRPr="0049599A">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58CD716F" w14:textId="77777777" w:rsidR="00C52B13" w:rsidRPr="0049599A" w:rsidRDefault="00C52B13" w:rsidP="004938A3">
            <w:pPr>
              <w:jc w:val="center"/>
              <w:rPr>
                <w:b/>
                <w:bCs/>
                <w:szCs w:val="24"/>
              </w:rPr>
            </w:pPr>
          </w:p>
        </w:tc>
        <w:tc>
          <w:tcPr>
            <w:tcW w:w="7671"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5C859A3F" w14:textId="77777777" w:rsidR="00C52B13" w:rsidRPr="0049599A" w:rsidRDefault="00C52B13" w:rsidP="004938A3">
            <w:pPr>
              <w:jc w:val="center"/>
              <w:rPr>
                <w:b/>
                <w:bCs/>
                <w:szCs w:val="24"/>
              </w:rPr>
            </w:pPr>
            <w:r w:rsidRPr="0049599A">
              <w:rPr>
                <w:b/>
                <w:bCs/>
                <w:szCs w:val="24"/>
              </w:rPr>
              <w:t>Công việc hiện tại</w:t>
            </w:r>
          </w:p>
        </w:tc>
      </w:tr>
      <w:tr w:rsidR="00EF5602" w:rsidRPr="0049599A" w14:paraId="58740DC4" w14:textId="77777777" w:rsidTr="004938A3">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FFD8FEB" w14:textId="77777777" w:rsidR="00C52B13" w:rsidRPr="0049599A" w:rsidRDefault="00C52B13" w:rsidP="004938A3">
            <w:pPr>
              <w:jc w:val="center"/>
              <w:rPr>
                <w:b/>
                <w:bCs/>
                <w:szCs w:val="24"/>
              </w:rPr>
            </w:pPr>
            <w:r w:rsidRPr="0049599A">
              <w:rPr>
                <w:b/>
                <w:bCs/>
                <w:szCs w:val="24"/>
              </w:rPr>
              <w:t>Stt</w:t>
            </w:r>
          </w:p>
        </w:tc>
        <w:tc>
          <w:tcPr>
            <w:tcW w:w="150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6D8727A6" w14:textId="77777777" w:rsidR="00C52B13" w:rsidRPr="0049599A" w:rsidRDefault="00C52B13" w:rsidP="004938A3">
            <w:pPr>
              <w:jc w:val="center"/>
              <w:rPr>
                <w:b/>
                <w:bCs/>
                <w:szCs w:val="24"/>
              </w:rPr>
            </w:pPr>
            <w:r w:rsidRPr="0049599A">
              <w:rPr>
                <w:b/>
                <w:bCs/>
                <w:szCs w:val="24"/>
              </w:rPr>
              <w:t>Tên</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7509001D" w14:textId="77777777" w:rsidR="00C52B13" w:rsidRPr="0049599A" w:rsidRDefault="00C52B13" w:rsidP="004938A3">
            <w:pPr>
              <w:jc w:val="center"/>
              <w:rPr>
                <w:b/>
                <w:bCs/>
                <w:szCs w:val="24"/>
              </w:rPr>
            </w:pPr>
            <w:r w:rsidRPr="0049599A">
              <w:rPr>
                <w:b/>
                <w:bCs/>
                <w:szCs w:val="24"/>
              </w:rPr>
              <w:t>Vị trí</w:t>
            </w:r>
          </w:p>
        </w:tc>
        <w:tc>
          <w:tcPr>
            <w:tcW w:w="1347"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5565FA1" w14:textId="77777777" w:rsidR="00C52B13" w:rsidRPr="0049599A" w:rsidRDefault="00C52B13" w:rsidP="004938A3">
            <w:pPr>
              <w:jc w:val="center"/>
              <w:rPr>
                <w:b/>
                <w:bCs/>
                <w:szCs w:val="24"/>
              </w:rPr>
            </w:pPr>
            <w:r w:rsidRPr="0049599A">
              <w:rPr>
                <w:rStyle w:val="Table"/>
                <w:rFonts w:ascii="Times New Roman" w:hAnsi="Times New Roman"/>
                <w:b/>
                <w:spacing w:val="-2"/>
                <w:sz w:val="24"/>
                <w:szCs w:val="24"/>
              </w:rPr>
              <w:t>Ngày, tháng, năm sinh</w:t>
            </w:r>
          </w:p>
        </w:tc>
        <w:tc>
          <w:tcPr>
            <w:tcW w:w="157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D9F9083" w14:textId="77777777" w:rsidR="00C52B13" w:rsidRPr="0049599A" w:rsidRDefault="00C52B13" w:rsidP="004938A3">
            <w:pPr>
              <w:widowControl w:val="0"/>
              <w:spacing w:before="120" w:after="120" w:line="264" w:lineRule="auto"/>
              <w:jc w:val="center"/>
              <w:rPr>
                <w:b/>
                <w:bCs/>
                <w:szCs w:val="24"/>
              </w:rPr>
            </w:pPr>
            <w:r w:rsidRPr="0049599A">
              <w:rPr>
                <w:rStyle w:val="Table"/>
                <w:rFonts w:ascii="Times New Roman" w:hAnsi="Times New Roman"/>
                <w:b/>
                <w:spacing w:val="-2"/>
                <w:sz w:val="24"/>
                <w:szCs w:val="24"/>
              </w:rPr>
              <w:t>Trình độ chuyên môn</w:t>
            </w:r>
          </w:p>
        </w:tc>
        <w:tc>
          <w:tcPr>
            <w:tcW w:w="1570" w:type="dxa"/>
            <w:gridSpan w:val="2"/>
            <w:tcBorders>
              <w:top w:val="single" w:sz="4" w:space="0" w:color="auto"/>
              <w:left w:val="nil"/>
              <w:bottom w:val="single" w:sz="4" w:space="0" w:color="auto"/>
              <w:right w:val="single" w:sz="4" w:space="0" w:color="auto"/>
            </w:tcBorders>
            <w:shd w:val="clear" w:color="auto" w:fill="EAF1DD"/>
            <w:vAlign w:val="center"/>
            <w:hideMark/>
          </w:tcPr>
          <w:p w14:paraId="3D77B028" w14:textId="77777777" w:rsidR="00C52B13" w:rsidRPr="0049599A" w:rsidRDefault="00C52B13" w:rsidP="004938A3">
            <w:pPr>
              <w:jc w:val="center"/>
              <w:rPr>
                <w:b/>
                <w:bCs/>
                <w:szCs w:val="24"/>
              </w:rPr>
            </w:pPr>
            <w:r w:rsidRPr="0049599A">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33ADBBB5" w14:textId="77777777" w:rsidR="00C52B13" w:rsidRPr="0049599A" w:rsidRDefault="00C52B13" w:rsidP="004938A3">
            <w:pPr>
              <w:widowControl w:val="0"/>
              <w:spacing w:before="120" w:after="120" w:line="264" w:lineRule="auto"/>
              <w:jc w:val="center"/>
              <w:rPr>
                <w:b/>
                <w:bCs/>
                <w:szCs w:val="24"/>
              </w:rPr>
            </w:pPr>
            <w:r w:rsidRPr="0049599A">
              <w:rPr>
                <w:rStyle w:val="Table"/>
                <w:rFonts w:ascii="Times New Roman" w:hAnsi="Times New Roman"/>
                <w:b/>
                <w:spacing w:val="-2"/>
                <w:sz w:val="24"/>
                <w:szCs w:val="24"/>
              </w:rPr>
              <w:t>Địa chỉ của người sử dụng lao động</w:t>
            </w:r>
          </w:p>
        </w:tc>
        <w:tc>
          <w:tcPr>
            <w:tcW w:w="1340" w:type="dxa"/>
            <w:tcBorders>
              <w:top w:val="single" w:sz="4" w:space="0" w:color="auto"/>
              <w:left w:val="nil"/>
              <w:bottom w:val="single" w:sz="4" w:space="0" w:color="auto"/>
              <w:right w:val="single" w:sz="4" w:space="0" w:color="auto"/>
            </w:tcBorders>
            <w:shd w:val="clear" w:color="auto" w:fill="EAF1DD"/>
            <w:noWrap/>
            <w:vAlign w:val="center"/>
            <w:hideMark/>
          </w:tcPr>
          <w:p w14:paraId="2B06EC0B" w14:textId="77777777" w:rsidR="00C52B13" w:rsidRPr="0049599A" w:rsidRDefault="00C52B13" w:rsidP="004938A3">
            <w:pPr>
              <w:jc w:val="center"/>
              <w:rPr>
                <w:b/>
                <w:bCs/>
                <w:szCs w:val="24"/>
              </w:rPr>
            </w:pPr>
            <w:r w:rsidRPr="0049599A">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439A1AF1" w14:textId="77777777" w:rsidR="00C52B13" w:rsidRPr="0049599A" w:rsidRDefault="00C52B13" w:rsidP="004938A3">
            <w:pPr>
              <w:jc w:val="center"/>
              <w:rPr>
                <w:b/>
                <w:bCs/>
                <w:szCs w:val="24"/>
              </w:rPr>
            </w:pPr>
            <w:r w:rsidRPr="0049599A">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0A086B31" w14:textId="77777777" w:rsidR="00C52B13" w:rsidRPr="0049599A" w:rsidRDefault="00C52B13" w:rsidP="004938A3">
            <w:pPr>
              <w:jc w:val="center"/>
              <w:rPr>
                <w:b/>
                <w:bCs/>
                <w:szCs w:val="24"/>
              </w:rPr>
            </w:pPr>
            <w:r w:rsidRPr="0049599A">
              <w:rPr>
                <w:rStyle w:val="Table"/>
                <w:rFonts w:ascii="Times New Roman" w:hAnsi="Times New Roman"/>
                <w:b/>
                <w:spacing w:val="-2"/>
                <w:sz w:val="24"/>
                <w:szCs w:val="24"/>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004EFE6" w14:textId="77777777" w:rsidR="00C52B13" w:rsidRPr="0049599A" w:rsidRDefault="00C52B13" w:rsidP="004938A3">
            <w:pPr>
              <w:jc w:val="center"/>
              <w:rPr>
                <w:b/>
                <w:bCs/>
                <w:szCs w:val="24"/>
              </w:rPr>
            </w:pPr>
            <w:r w:rsidRPr="0049599A">
              <w:rPr>
                <w:rStyle w:val="Table"/>
                <w:rFonts w:ascii="Times New Roman" w:hAnsi="Times New Roman"/>
                <w:b/>
                <w:spacing w:val="-2"/>
                <w:sz w:val="24"/>
                <w:szCs w:val="24"/>
              </w:rPr>
              <w:t>Điện thoại/ Fax/ Email</w:t>
            </w:r>
          </w:p>
        </w:tc>
      </w:tr>
      <w:tr w:rsidR="007031CB" w:rsidRPr="0049599A" w14:paraId="4E2A63F9" w14:textId="77777777" w:rsidTr="007031CB">
        <w:trPr>
          <w:trHeight w:val="930"/>
        </w:trPr>
        <w:tc>
          <w:tcPr>
            <w:tcW w:w="753" w:type="dxa"/>
            <w:tcBorders>
              <w:top w:val="nil"/>
              <w:left w:val="single" w:sz="4" w:space="0" w:color="auto"/>
              <w:bottom w:val="single" w:sz="4" w:space="0" w:color="auto"/>
              <w:right w:val="single" w:sz="4" w:space="0" w:color="auto"/>
            </w:tcBorders>
            <w:shd w:val="clear" w:color="auto" w:fill="auto"/>
            <w:vAlign w:val="center"/>
          </w:tcPr>
          <w:p w14:paraId="7740EF6B" w14:textId="77777777" w:rsidR="007031CB" w:rsidRPr="0049599A" w:rsidRDefault="007031CB" w:rsidP="001C4B82">
            <w:pPr>
              <w:jc w:val="center"/>
              <w:rPr>
                <w:szCs w:val="24"/>
              </w:rPr>
            </w:pPr>
            <w:r w:rsidRPr="0049599A">
              <w:rPr>
                <w:szCs w:val="24"/>
              </w:rPr>
              <w:t>1</w:t>
            </w:r>
          </w:p>
        </w:tc>
        <w:tc>
          <w:tcPr>
            <w:tcW w:w="1501" w:type="dxa"/>
            <w:gridSpan w:val="2"/>
            <w:tcBorders>
              <w:top w:val="nil"/>
              <w:left w:val="nil"/>
              <w:bottom w:val="single" w:sz="4" w:space="0" w:color="auto"/>
              <w:right w:val="single" w:sz="4" w:space="0" w:color="auto"/>
            </w:tcBorders>
            <w:shd w:val="clear" w:color="auto" w:fill="auto"/>
            <w:vAlign w:val="center"/>
          </w:tcPr>
          <w:p w14:paraId="112DD40F" w14:textId="77777777" w:rsidR="007031CB" w:rsidRPr="0049599A" w:rsidRDefault="007031CB" w:rsidP="001C4B82">
            <w:pPr>
              <w:rPr>
                <w:szCs w:val="24"/>
              </w:rPr>
            </w:pPr>
            <w:r w:rsidRPr="0049599A">
              <w:rPr>
                <w:szCs w:val="24"/>
              </w:rPr>
              <w:t xml:space="preserve"> [ghi tên nhân sự chủ chốt 1]</w:t>
            </w:r>
          </w:p>
        </w:tc>
        <w:tc>
          <w:tcPr>
            <w:tcW w:w="890" w:type="dxa"/>
            <w:tcBorders>
              <w:top w:val="nil"/>
              <w:left w:val="nil"/>
              <w:bottom w:val="single" w:sz="4" w:space="0" w:color="auto"/>
              <w:right w:val="single" w:sz="4" w:space="0" w:color="auto"/>
            </w:tcBorders>
            <w:shd w:val="clear" w:color="auto" w:fill="auto"/>
            <w:vAlign w:val="center"/>
          </w:tcPr>
          <w:p w14:paraId="262D046A" w14:textId="77777777" w:rsidR="007031CB" w:rsidRPr="0049599A" w:rsidRDefault="007031CB" w:rsidP="004938A3">
            <w:pPr>
              <w:rPr>
                <w:szCs w:val="24"/>
              </w:rPr>
            </w:pPr>
          </w:p>
        </w:tc>
        <w:tc>
          <w:tcPr>
            <w:tcW w:w="1347" w:type="dxa"/>
            <w:tcBorders>
              <w:top w:val="nil"/>
              <w:left w:val="nil"/>
              <w:bottom w:val="single" w:sz="4" w:space="0" w:color="auto"/>
              <w:right w:val="single" w:sz="4" w:space="0" w:color="auto"/>
            </w:tcBorders>
            <w:shd w:val="clear" w:color="auto" w:fill="auto"/>
            <w:vAlign w:val="center"/>
          </w:tcPr>
          <w:p w14:paraId="280F1C7E" w14:textId="77777777" w:rsidR="007031CB" w:rsidRPr="0049599A" w:rsidRDefault="007031CB" w:rsidP="004938A3">
            <w:pPr>
              <w:rPr>
                <w:b/>
                <w:bCs/>
                <w:szCs w:val="24"/>
              </w:rPr>
            </w:pPr>
          </w:p>
        </w:tc>
        <w:tc>
          <w:tcPr>
            <w:tcW w:w="1576" w:type="dxa"/>
            <w:tcBorders>
              <w:top w:val="nil"/>
              <w:left w:val="nil"/>
              <w:bottom w:val="single" w:sz="4" w:space="0" w:color="auto"/>
              <w:right w:val="single" w:sz="4" w:space="0" w:color="auto"/>
            </w:tcBorders>
            <w:shd w:val="clear" w:color="auto" w:fill="auto"/>
            <w:vAlign w:val="center"/>
          </w:tcPr>
          <w:p w14:paraId="66C4DA46" w14:textId="77777777" w:rsidR="007031CB" w:rsidRPr="0049599A" w:rsidRDefault="007031CB" w:rsidP="004938A3">
            <w:pPr>
              <w:rPr>
                <w:i/>
                <w:iCs/>
                <w:szCs w:val="24"/>
              </w:rPr>
            </w:pPr>
          </w:p>
        </w:tc>
        <w:tc>
          <w:tcPr>
            <w:tcW w:w="1570" w:type="dxa"/>
            <w:gridSpan w:val="2"/>
            <w:tcBorders>
              <w:top w:val="nil"/>
              <w:left w:val="nil"/>
              <w:bottom w:val="single" w:sz="4" w:space="0" w:color="auto"/>
              <w:right w:val="single" w:sz="4" w:space="0" w:color="auto"/>
            </w:tcBorders>
            <w:shd w:val="clear" w:color="auto" w:fill="auto"/>
            <w:noWrap/>
            <w:vAlign w:val="bottom"/>
          </w:tcPr>
          <w:p w14:paraId="28F69ABB" w14:textId="77777777" w:rsidR="007031CB" w:rsidRPr="0049599A" w:rsidRDefault="007031CB" w:rsidP="00383383">
            <w:pPr>
              <w:spacing w:line="360" w:lineRule="auto"/>
              <w:jc w:val="left"/>
              <w:rPr>
                <w:szCs w:val="24"/>
              </w:rPr>
            </w:pPr>
          </w:p>
        </w:tc>
        <w:tc>
          <w:tcPr>
            <w:tcW w:w="1577" w:type="dxa"/>
            <w:tcBorders>
              <w:top w:val="nil"/>
              <w:left w:val="nil"/>
              <w:bottom w:val="single" w:sz="4" w:space="0" w:color="auto"/>
              <w:right w:val="single" w:sz="4" w:space="0" w:color="auto"/>
            </w:tcBorders>
            <w:shd w:val="clear" w:color="auto" w:fill="auto"/>
            <w:noWrap/>
            <w:vAlign w:val="bottom"/>
          </w:tcPr>
          <w:p w14:paraId="179AAF9C" w14:textId="77777777" w:rsidR="007031CB" w:rsidRPr="0049599A" w:rsidRDefault="007031CB" w:rsidP="004938A3">
            <w:pPr>
              <w:jc w:val="left"/>
              <w:rPr>
                <w:szCs w:val="24"/>
              </w:rPr>
            </w:pPr>
          </w:p>
        </w:tc>
        <w:tc>
          <w:tcPr>
            <w:tcW w:w="1340" w:type="dxa"/>
            <w:tcBorders>
              <w:top w:val="nil"/>
              <w:left w:val="nil"/>
              <w:bottom w:val="single" w:sz="4" w:space="0" w:color="auto"/>
              <w:right w:val="single" w:sz="4" w:space="0" w:color="auto"/>
            </w:tcBorders>
            <w:shd w:val="clear" w:color="auto" w:fill="auto"/>
            <w:noWrap/>
            <w:vAlign w:val="bottom"/>
          </w:tcPr>
          <w:p w14:paraId="244FA593" w14:textId="77777777" w:rsidR="007031CB" w:rsidRPr="0049599A" w:rsidRDefault="007031CB" w:rsidP="00383383">
            <w:pPr>
              <w:spacing w:line="480" w:lineRule="auto"/>
              <w:jc w:val="center"/>
              <w:rPr>
                <w:szCs w:val="24"/>
              </w:rPr>
            </w:pPr>
          </w:p>
        </w:tc>
        <w:tc>
          <w:tcPr>
            <w:tcW w:w="1637" w:type="dxa"/>
            <w:tcBorders>
              <w:top w:val="nil"/>
              <w:left w:val="nil"/>
              <w:bottom w:val="single" w:sz="4" w:space="0" w:color="auto"/>
              <w:right w:val="single" w:sz="4" w:space="0" w:color="auto"/>
            </w:tcBorders>
            <w:shd w:val="clear" w:color="auto" w:fill="auto"/>
            <w:noWrap/>
            <w:vAlign w:val="bottom"/>
          </w:tcPr>
          <w:p w14:paraId="1E8FD132" w14:textId="77777777" w:rsidR="007031CB" w:rsidRPr="0049599A" w:rsidRDefault="007031CB" w:rsidP="00383383">
            <w:pPr>
              <w:spacing w:line="480" w:lineRule="auto"/>
              <w:jc w:val="left"/>
              <w:rPr>
                <w:szCs w:val="24"/>
              </w:rPr>
            </w:pPr>
          </w:p>
        </w:tc>
        <w:tc>
          <w:tcPr>
            <w:tcW w:w="1559" w:type="dxa"/>
            <w:tcBorders>
              <w:top w:val="single" w:sz="4" w:space="0" w:color="auto"/>
              <w:left w:val="nil"/>
              <w:bottom w:val="single" w:sz="4" w:space="0" w:color="auto"/>
              <w:right w:val="single" w:sz="4" w:space="0" w:color="auto"/>
            </w:tcBorders>
            <w:vAlign w:val="bottom"/>
          </w:tcPr>
          <w:p w14:paraId="0E592802" w14:textId="77777777" w:rsidR="007031CB" w:rsidRPr="0049599A" w:rsidRDefault="007031CB" w:rsidP="004938A3">
            <w:pPr>
              <w:jc w:val="left"/>
              <w:rPr>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09B16" w14:textId="77777777" w:rsidR="007031CB" w:rsidRPr="0049599A" w:rsidRDefault="007031CB" w:rsidP="004938A3">
            <w:pPr>
              <w:jc w:val="left"/>
              <w:rPr>
                <w:szCs w:val="24"/>
              </w:rPr>
            </w:pPr>
          </w:p>
        </w:tc>
      </w:tr>
      <w:tr w:rsidR="007031CB" w:rsidRPr="0049599A" w14:paraId="7C034FE6" w14:textId="77777777" w:rsidTr="007031CB">
        <w:trPr>
          <w:trHeight w:val="930"/>
        </w:trPr>
        <w:tc>
          <w:tcPr>
            <w:tcW w:w="753" w:type="dxa"/>
            <w:tcBorders>
              <w:top w:val="nil"/>
              <w:left w:val="single" w:sz="4" w:space="0" w:color="auto"/>
              <w:bottom w:val="single" w:sz="4" w:space="0" w:color="auto"/>
              <w:right w:val="single" w:sz="4" w:space="0" w:color="auto"/>
            </w:tcBorders>
            <w:shd w:val="clear" w:color="auto" w:fill="auto"/>
            <w:vAlign w:val="center"/>
          </w:tcPr>
          <w:p w14:paraId="4B4A1E26" w14:textId="77777777" w:rsidR="007031CB" w:rsidRPr="0049599A" w:rsidRDefault="007031CB" w:rsidP="001C4B82">
            <w:pPr>
              <w:jc w:val="center"/>
              <w:rPr>
                <w:szCs w:val="24"/>
              </w:rPr>
            </w:pPr>
            <w:r w:rsidRPr="0049599A">
              <w:rPr>
                <w:szCs w:val="24"/>
              </w:rPr>
              <w:t>2</w:t>
            </w:r>
          </w:p>
        </w:tc>
        <w:tc>
          <w:tcPr>
            <w:tcW w:w="1501" w:type="dxa"/>
            <w:gridSpan w:val="2"/>
            <w:tcBorders>
              <w:top w:val="nil"/>
              <w:left w:val="nil"/>
              <w:bottom w:val="single" w:sz="4" w:space="0" w:color="auto"/>
              <w:right w:val="single" w:sz="4" w:space="0" w:color="auto"/>
            </w:tcBorders>
            <w:shd w:val="clear" w:color="auto" w:fill="auto"/>
            <w:vAlign w:val="center"/>
          </w:tcPr>
          <w:p w14:paraId="757377B6" w14:textId="77777777" w:rsidR="007031CB" w:rsidRPr="0049599A" w:rsidRDefault="007031CB" w:rsidP="001C4B82">
            <w:pPr>
              <w:rPr>
                <w:szCs w:val="24"/>
              </w:rPr>
            </w:pPr>
            <w:r w:rsidRPr="0049599A">
              <w:rPr>
                <w:szCs w:val="24"/>
              </w:rPr>
              <w:t xml:space="preserve"> [ghi tên nhân sự chủ chốt 2]</w:t>
            </w:r>
          </w:p>
        </w:tc>
        <w:tc>
          <w:tcPr>
            <w:tcW w:w="890" w:type="dxa"/>
            <w:tcBorders>
              <w:top w:val="nil"/>
              <w:left w:val="nil"/>
              <w:bottom w:val="single" w:sz="4" w:space="0" w:color="auto"/>
              <w:right w:val="single" w:sz="4" w:space="0" w:color="auto"/>
            </w:tcBorders>
            <w:shd w:val="clear" w:color="auto" w:fill="auto"/>
            <w:vAlign w:val="center"/>
          </w:tcPr>
          <w:p w14:paraId="69C46E23" w14:textId="77777777" w:rsidR="007031CB" w:rsidRPr="0049599A" w:rsidRDefault="007031CB" w:rsidP="004938A3">
            <w:pPr>
              <w:rPr>
                <w:szCs w:val="24"/>
              </w:rPr>
            </w:pPr>
          </w:p>
        </w:tc>
        <w:tc>
          <w:tcPr>
            <w:tcW w:w="1347" w:type="dxa"/>
            <w:tcBorders>
              <w:top w:val="nil"/>
              <w:left w:val="nil"/>
              <w:bottom w:val="single" w:sz="4" w:space="0" w:color="auto"/>
              <w:right w:val="single" w:sz="4" w:space="0" w:color="auto"/>
            </w:tcBorders>
            <w:shd w:val="clear" w:color="auto" w:fill="auto"/>
            <w:vAlign w:val="center"/>
          </w:tcPr>
          <w:p w14:paraId="2FC219A5" w14:textId="77777777" w:rsidR="007031CB" w:rsidRPr="0049599A" w:rsidRDefault="007031CB" w:rsidP="004938A3">
            <w:pPr>
              <w:rPr>
                <w:b/>
                <w:bCs/>
                <w:szCs w:val="24"/>
              </w:rPr>
            </w:pPr>
          </w:p>
        </w:tc>
        <w:tc>
          <w:tcPr>
            <w:tcW w:w="1576" w:type="dxa"/>
            <w:tcBorders>
              <w:top w:val="nil"/>
              <w:left w:val="nil"/>
              <w:bottom w:val="single" w:sz="4" w:space="0" w:color="auto"/>
              <w:right w:val="single" w:sz="4" w:space="0" w:color="auto"/>
            </w:tcBorders>
            <w:shd w:val="clear" w:color="auto" w:fill="auto"/>
            <w:vAlign w:val="center"/>
          </w:tcPr>
          <w:p w14:paraId="445E9C1E" w14:textId="77777777" w:rsidR="007031CB" w:rsidRPr="0049599A" w:rsidRDefault="007031CB" w:rsidP="004938A3">
            <w:pPr>
              <w:rPr>
                <w:i/>
                <w:iCs/>
                <w:szCs w:val="24"/>
              </w:rPr>
            </w:pPr>
          </w:p>
        </w:tc>
        <w:tc>
          <w:tcPr>
            <w:tcW w:w="1570" w:type="dxa"/>
            <w:gridSpan w:val="2"/>
            <w:tcBorders>
              <w:top w:val="nil"/>
              <w:left w:val="nil"/>
              <w:bottom w:val="single" w:sz="4" w:space="0" w:color="auto"/>
              <w:right w:val="single" w:sz="4" w:space="0" w:color="auto"/>
            </w:tcBorders>
            <w:shd w:val="clear" w:color="auto" w:fill="auto"/>
            <w:noWrap/>
            <w:vAlign w:val="bottom"/>
          </w:tcPr>
          <w:p w14:paraId="7C98082E" w14:textId="77777777" w:rsidR="007031CB" w:rsidRPr="0049599A" w:rsidRDefault="007031CB" w:rsidP="00383383">
            <w:pPr>
              <w:spacing w:line="360" w:lineRule="auto"/>
              <w:jc w:val="left"/>
              <w:rPr>
                <w:szCs w:val="24"/>
              </w:rPr>
            </w:pPr>
          </w:p>
        </w:tc>
        <w:tc>
          <w:tcPr>
            <w:tcW w:w="1577" w:type="dxa"/>
            <w:tcBorders>
              <w:top w:val="nil"/>
              <w:left w:val="nil"/>
              <w:bottom w:val="single" w:sz="4" w:space="0" w:color="auto"/>
              <w:right w:val="single" w:sz="4" w:space="0" w:color="auto"/>
            </w:tcBorders>
            <w:shd w:val="clear" w:color="auto" w:fill="auto"/>
            <w:noWrap/>
            <w:vAlign w:val="bottom"/>
          </w:tcPr>
          <w:p w14:paraId="6F7ED261" w14:textId="77777777" w:rsidR="007031CB" w:rsidRPr="0049599A" w:rsidRDefault="007031CB" w:rsidP="004938A3">
            <w:pPr>
              <w:jc w:val="left"/>
              <w:rPr>
                <w:szCs w:val="24"/>
              </w:rPr>
            </w:pPr>
          </w:p>
        </w:tc>
        <w:tc>
          <w:tcPr>
            <w:tcW w:w="1340" w:type="dxa"/>
            <w:tcBorders>
              <w:top w:val="nil"/>
              <w:left w:val="nil"/>
              <w:bottom w:val="single" w:sz="4" w:space="0" w:color="auto"/>
              <w:right w:val="single" w:sz="4" w:space="0" w:color="auto"/>
            </w:tcBorders>
            <w:shd w:val="clear" w:color="auto" w:fill="auto"/>
            <w:noWrap/>
            <w:vAlign w:val="bottom"/>
          </w:tcPr>
          <w:p w14:paraId="6F59D53C" w14:textId="77777777" w:rsidR="007031CB" w:rsidRPr="0049599A" w:rsidRDefault="007031CB" w:rsidP="00383383">
            <w:pPr>
              <w:spacing w:line="480" w:lineRule="auto"/>
              <w:jc w:val="left"/>
              <w:rPr>
                <w:szCs w:val="24"/>
              </w:rPr>
            </w:pPr>
          </w:p>
        </w:tc>
        <w:tc>
          <w:tcPr>
            <w:tcW w:w="1637" w:type="dxa"/>
            <w:tcBorders>
              <w:top w:val="nil"/>
              <w:left w:val="nil"/>
              <w:bottom w:val="single" w:sz="4" w:space="0" w:color="auto"/>
              <w:right w:val="single" w:sz="4" w:space="0" w:color="auto"/>
            </w:tcBorders>
            <w:shd w:val="clear" w:color="auto" w:fill="auto"/>
            <w:noWrap/>
            <w:vAlign w:val="bottom"/>
          </w:tcPr>
          <w:p w14:paraId="645664B1" w14:textId="77777777" w:rsidR="007031CB" w:rsidRPr="0049599A" w:rsidRDefault="007031CB" w:rsidP="004938A3">
            <w:pPr>
              <w:jc w:val="left"/>
              <w:rPr>
                <w:szCs w:val="24"/>
              </w:rPr>
            </w:pPr>
          </w:p>
        </w:tc>
        <w:tc>
          <w:tcPr>
            <w:tcW w:w="1559" w:type="dxa"/>
            <w:tcBorders>
              <w:top w:val="single" w:sz="4" w:space="0" w:color="auto"/>
              <w:left w:val="nil"/>
              <w:bottom w:val="single" w:sz="4" w:space="0" w:color="auto"/>
              <w:right w:val="single" w:sz="4" w:space="0" w:color="auto"/>
            </w:tcBorders>
            <w:vAlign w:val="bottom"/>
          </w:tcPr>
          <w:p w14:paraId="6161CAEB" w14:textId="77777777" w:rsidR="007031CB" w:rsidRPr="0049599A" w:rsidRDefault="007031CB" w:rsidP="004938A3">
            <w:pPr>
              <w:jc w:val="left"/>
              <w:rPr>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B2736E" w14:textId="77777777" w:rsidR="007031CB" w:rsidRPr="0049599A" w:rsidRDefault="007031CB" w:rsidP="004938A3">
            <w:pPr>
              <w:jc w:val="left"/>
              <w:rPr>
                <w:szCs w:val="24"/>
              </w:rPr>
            </w:pPr>
          </w:p>
        </w:tc>
      </w:tr>
      <w:tr w:rsidR="007031CB" w:rsidRPr="0049599A" w14:paraId="7A3C782B" w14:textId="77777777" w:rsidTr="00817015">
        <w:trPr>
          <w:trHeight w:val="1149"/>
        </w:trPr>
        <w:tc>
          <w:tcPr>
            <w:tcW w:w="753" w:type="dxa"/>
            <w:tcBorders>
              <w:top w:val="nil"/>
              <w:left w:val="single" w:sz="4" w:space="0" w:color="auto"/>
              <w:bottom w:val="single" w:sz="4" w:space="0" w:color="auto"/>
              <w:right w:val="single" w:sz="4" w:space="0" w:color="auto"/>
            </w:tcBorders>
            <w:shd w:val="clear" w:color="auto" w:fill="auto"/>
            <w:vAlign w:val="center"/>
          </w:tcPr>
          <w:p w14:paraId="261D1E05" w14:textId="77777777" w:rsidR="007031CB" w:rsidRPr="0049599A" w:rsidRDefault="007031CB" w:rsidP="001C4B82">
            <w:pPr>
              <w:jc w:val="center"/>
              <w:rPr>
                <w:szCs w:val="24"/>
              </w:rPr>
            </w:pPr>
            <w:r w:rsidRPr="0049599A">
              <w:rPr>
                <w:szCs w:val="24"/>
              </w:rPr>
              <w:t>…</w:t>
            </w:r>
          </w:p>
        </w:tc>
        <w:tc>
          <w:tcPr>
            <w:tcW w:w="1501" w:type="dxa"/>
            <w:gridSpan w:val="2"/>
            <w:tcBorders>
              <w:top w:val="nil"/>
              <w:left w:val="nil"/>
              <w:bottom w:val="single" w:sz="4" w:space="0" w:color="auto"/>
              <w:right w:val="single" w:sz="4" w:space="0" w:color="auto"/>
            </w:tcBorders>
            <w:shd w:val="clear" w:color="auto" w:fill="auto"/>
            <w:vAlign w:val="center"/>
          </w:tcPr>
          <w:p w14:paraId="46157C35" w14:textId="77777777" w:rsidR="007031CB" w:rsidRPr="0049599A" w:rsidRDefault="007031CB" w:rsidP="001C4B82">
            <w:pPr>
              <w:rPr>
                <w:szCs w:val="24"/>
              </w:rPr>
            </w:pPr>
            <w:r w:rsidRPr="0049599A">
              <w:rPr>
                <w:szCs w:val="24"/>
              </w:rPr>
              <w:t> </w:t>
            </w:r>
          </w:p>
        </w:tc>
        <w:tc>
          <w:tcPr>
            <w:tcW w:w="890" w:type="dxa"/>
            <w:tcBorders>
              <w:top w:val="nil"/>
              <w:left w:val="nil"/>
              <w:bottom w:val="single" w:sz="4" w:space="0" w:color="auto"/>
              <w:right w:val="single" w:sz="4" w:space="0" w:color="auto"/>
            </w:tcBorders>
            <w:shd w:val="clear" w:color="auto" w:fill="auto"/>
            <w:vAlign w:val="center"/>
          </w:tcPr>
          <w:p w14:paraId="414AE7A7" w14:textId="77777777" w:rsidR="007031CB" w:rsidRPr="0049599A" w:rsidRDefault="007031CB" w:rsidP="004938A3">
            <w:pPr>
              <w:rPr>
                <w:szCs w:val="24"/>
              </w:rPr>
            </w:pPr>
          </w:p>
        </w:tc>
        <w:tc>
          <w:tcPr>
            <w:tcW w:w="1347" w:type="dxa"/>
            <w:tcBorders>
              <w:top w:val="nil"/>
              <w:left w:val="nil"/>
              <w:bottom w:val="single" w:sz="4" w:space="0" w:color="auto"/>
              <w:right w:val="single" w:sz="4" w:space="0" w:color="auto"/>
            </w:tcBorders>
            <w:shd w:val="clear" w:color="auto" w:fill="auto"/>
            <w:vAlign w:val="center"/>
          </w:tcPr>
          <w:p w14:paraId="71A5C8CF" w14:textId="77777777" w:rsidR="007031CB" w:rsidRPr="0049599A" w:rsidRDefault="007031CB" w:rsidP="004938A3">
            <w:pPr>
              <w:rPr>
                <w:szCs w:val="24"/>
              </w:rPr>
            </w:pPr>
          </w:p>
        </w:tc>
        <w:tc>
          <w:tcPr>
            <w:tcW w:w="1576" w:type="dxa"/>
            <w:tcBorders>
              <w:top w:val="nil"/>
              <w:left w:val="nil"/>
              <w:bottom w:val="single" w:sz="4" w:space="0" w:color="auto"/>
              <w:right w:val="single" w:sz="4" w:space="0" w:color="auto"/>
            </w:tcBorders>
            <w:shd w:val="clear" w:color="auto" w:fill="auto"/>
            <w:vAlign w:val="center"/>
          </w:tcPr>
          <w:p w14:paraId="0015908F" w14:textId="77777777" w:rsidR="007031CB" w:rsidRPr="0049599A" w:rsidRDefault="007031CB" w:rsidP="004938A3">
            <w:pPr>
              <w:rPr>
                <w:i/>
                <w:iCs/>
                <w:szCs w:val="24"/>
              </w:rPr>
            </w:pPr>
          </w:p>
        </w:tc>
        <w:tc>
          <w:tcPr>
            <w:tcW w:w="1570" w:type="dxa"/>
            <w:gridSpan w:val="2"/>
            <w:tcBorders>
              <w:top w:val="nil"/>
              <w:left w:val="nil"/>
              <w:bottom w:val="single" w:sz="4" w:space="0" w:color="auto"/>
              <w:right w:val="single" w:sz="4" w:space="0" w:color="auto"/>
            </w:tcBorders>
            <w:shd w:val="clear" w:color="auto" w:fill="auto"/>
            <w:noWrap/>
            <w:vAlign w:val="bottom"/>
          </w:tcPr>
          <w:p w14:paraId="56576C07" w14:textId="77777777" w:rsidR="007031CB" w:rsidRPr="0049599A" w:rsidRDefault="007031CB" w:rsidP="004938A3">
            <w:pPr>
              <w:jc w:val="left"/>
              <w:rPr>
                <w:szCs w:val="24"/>
              </w:rPr>
            </w:pPr>
          </w:p>
        </w:tc>
        <w:tc>
          <w:tcPr>
            <w:tcW w:w="1577" w:type="dxa"/>
            <w:tcBorders>
              <w:top w:val="nil"/>
              <w:left w:val="nil"/>
              <w:bottom w:val="single" w:sz="4" w:space="0" w:color="auto"/>
              <w:right w:val="single" w:sz="4" w:space="0" w:color="auto"/>
            </w:tcBorders>
            <w:shd w:val="clear" w:color="auto" w:fill="auto"/>
            <w:noWrap/>
            <w:vAlign w:val="bottom"/>
          </w:tcPr>
          <w:p w14:paraId="72D83D94" w14:textId="77777777" w:rsidR="007031CB" w:rsidRPr="0049599A" w:rsidRDefault="007031CB" w:rsidP="004938A3">
            <w:pPr>
              <w:jc w:val="left"/>
              <w:rPr>
                <w:szCs w:val="24"/>
              </w:rPr>
            </w:pPr>
          </w:p>
        </w:tc>
        <w:tc>
          <w:tcPr>
            <w:tcW w:w="1340" w:type="dxa"/>
            <w:tcBorders>
              <w:top w:val="nil"/>
              <w:left w:val="nil"/>
              <w:bottom w:val="single" w:sz="4" w:space="0" w:color="auto"/>
              <w:right w:val="single" w:sz="4" w:space="0" w:color="auto"/>
            </w:tcBorders>
            <w:shd w:val="clear" w:color="auto" w:fill="auto"/>
            <w:noWrap/>
            <w:vAlign w:val="bottom"/>
          </w:tcPr>
          <w:p w14:paraId="6CBF59F6" w14:textId="77777777" w:rsidR="007031CB" w:rsidRPr="0049599A" w:rsidRDefault="007031CB" w:rsidP="00383383">
            <w:pPr>
              <w:spacing w:line="480" w:lineRule="auto"/>
              <w:jc w:val="left"/>
              <w:rPr>
                <w:szCs w:val="24"/>
              </w:rPr>
            </w:pPr>
          </w:p>
        </w:tc>
        <w:tc>
          <w:tcPr>
            <w:tcW w:w="1637" w:type="dxa"/>
            <w:tcBorders>
              <w:top w:val="nil"/>
              <w:left w:val="nil"/>
              <w:bottom w:val="single" w:sz="4" w:space="0" w:color="auto"/>
              <w:right w:val="single" w:sz="4" w:space="0" w:color="auto"/>
            </w:tcBorders>
            <w:shd w:val="clear" w:color="auto" w:fill="auto"/>
            <w:noWrap/>
            <w:vAlign w:val="bottom"/>
          </w:tcPr>
          <w:p w14:paraId="03EB34AC" w14:textId="77777777" w:rsidR="007031CB" w:rsidRPr="0049599A" w:rsidRDefault="007031CB" w:rsidP="004938A3">
            <w:pPr>
              <w:jc w:val="left"/>
              <w:rPr>
                <w:szCs w:val="24"/>
              </w:rPr>
            </w:pPr>
          </w:p>
        </w:tc>
        <w:tc>
          <w:tcPr>
            <w:tcW w:w="1559" w:type="dxa"/>
            <w:tcBorders>
              <w:top w:val="single" w:sz="4" w:space="0" w:color="auto"/>
              <w:left w:val="nil"/>
              <w:bottom w:val="single" w:sz="4" w:space="0" w:color="auto"/>
              <w:right w:val="single" w:sz="4" w:space="0" w:color="auto"/>
            </w:tcBorders>
          </w:tcPr>
          <w:p w14:paraId="71505929" w14:textId="77777777" w:rsidR="007031CB" w:rsidRPr="0049599A" w:rsidRDefault="007031CB" w:rsidP="004938A3">
            <w:pPr>
              <w:jc w:val="left"/>
              <w:rPr>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798051" w14:textId="77777777" w:rsidR="007031CB" w:rsidRPr="0049599A" w:rsidRDefault="007031CB" w:rsidP="004938A3">
            <w:pPr>
              <w:jc w:val="left"/>
              <w:rPr>
                <w:szCs w:val="24"/>
              </w:rPr>
            </w:pPr>
          </w:p>
        </w:tc>
      </w:tr>
      <w:tr w:rsidR="007031CB" w:rsidRPr="0049599A" w14:paraId="1401E360" w14:textId="77777777" w:rsidTr="004938A3">
        <w:trPr>
          <w:trHeight w:val="930"/>
        </w:trPr>
        <w:tc>
          <w:tcPr>
            <w:tcW w:w="753" w:type="dxa"/>
            <w:tcBorders>
              <w:top w:val="nil"/>
              <w:left w:val="single" w:sz="4" w:space="0" w:color="auto"/>
              <w:bottom w:val="single" w:sz="4" w:space="0" w:color="auto"/>
              <w:right w:val="single" w:sz="4" w:space="0" w:color="auto"/>
            </w:tcBorders>
            <w:shd w:val="clear" w:color="auto" w:fill="auto"/>
            <w:vAlign w:val="center"/>
          </w:tcPr>
          <w:p w14:paraId="7CDAF42A" w14:textId="77777777" w:rsidR="007031CB" w:rsidRPr="0049599A" w:rsidRDefault="007031CB" w:rsidP="001C4B82">
            <w:pPr>
              <w:jc w:val="center"/>
              <w:rPr>
                <w:szCs w:val="24"/>
              </w:rPr>
            </w:pPr>
            <w:r w:rsidRPr="0049599A">
              <w:rPr>
                <w:szCs w:val="24"/>
              </w:rPr>
              <w:t>n</w:t>
            </w:r>
          </w:p>
        </w:tc>
        <w:tc>
          <w:tcPr>
            <w:tcW w:w="1501" w:type="dxa"/>
            <w:gridSpan w:val="2"/>
            <w:tcBorders>
              <w:top w:val="nil"/>
              <w:left w:val="nil"/>
              <w:bottom w:val="single" w:sz="4" w:space="0" w:color="auto"/>
              <w:right w:val="single" w:sz="4" w:space="0" w:color="auto"/>
            </w:tcBorders>
            <w:shd w:val="clear" w:color="auto" w:fill="auto"/>
            <w:vAlign w:val="center"/>
          </w:tcPr>
          <w:p w14:paraId="76D5FAD9" w14:textId="77777777" w:rsidR="007031CB" w:rsidRPr="0049599A" w:rsidRDefault="007031CB" w:rsidP="001C4B82">
            <w:pPr>
              <w:rPr>
                <w:szCs w:val="24"/>
              </w:rPr>
            </w:pPr>
            <w:r w:rsidRPr="0049599A">
              <w:rPr>
                <w:szCs w:val="24"/>
              </w:rPr>
              <w:t xml:space="preserve"> [ghi tên nhân sự chủ chốt n]</w:t>
            </w:r>
          </w:p>
        </w:tc>
        <w:tc>
          <w:tcPr>
            <w:tcW w:w="890" w:type="dxa"/>
            <w:tcBorders>
              <w:top w:val="nil"/>
              <w:left w:val="nil"/>
              <w:bottom w:val="single" w:sz="4" w:space="0" w:color="auto"/>
              <w:right w:val="single" w:sz="4" w:space="0" w:color="auto"/>
            </w:tcBorders>
            <w:shd w:val="clear" w:color="auto" w:fill="auto"/>
            <w:vAlign w:val="center"/>
          </w:tcPr>
          <w:p w14:paraId="0A053FF6" w14:textId="77777777" w:rsidR="007031CB" w:rsidRPr="0049599A" w:rsidRDefault="007031CB" w:rsidP="004938A3">
            <w:pPr>
              <w:rPr>
                <w:szCs w:val="24"/>
              </w:rPr>
            </w:pPr>
          </w:p>
        </w:tc>
        <w:tc>
          <w:tcPr>
            <w:tcW w:w="1347" w:type="dxa"/>
            <w:tcBorders>
              <w:top w:val="nil"/>
              <w:left w:val="nil"/>
              <w:bottom w:val="single" w:sz="4" w:space="0" w:color="auto"/>
              <w:right w:val="single" w:sz="4" w:space="0" w:color="auto"/>
            </w:tcBorders>
            <w:shd w:val="clear" w:color="auto" w:fill="auto"/>
            <w:vAlign w:val="center"/>
          </w:tcPr>
          <w:p w14:paraId="06736DDA" w14:textId="77777777" w:rsidR="007031CB" w:rsidRPr="0049599A" w:rsidRDefault="007031CB" w:rsidP="004938A3">
            <w:pPr>
              <w:rPr>
                <w:szCs w:val="24"/>
              </w:rPr>
            </w:pPr>
          </w:p>
        </w:tc>
        <w:tc>
          <w:tcPr>
            <w:tcW w:w="1576" w:type="dxa"/>
            <w:tcBorders>
              <w:top w:val="nil"/>
              <w:left w:val="nil"/>
              <w:bottom w:val="single" w:sz="4" w:space="0" w:color="auto"/>
              <w:right w:val="single" w:sz="4" w:space="0" w:color="auto"/>
            </w:tcBorders>
            <w:shd w:val="clear" w:color="auto" w:fill="auto"/>
            <w:vAlign w:val="center"/>
          </w:tcPr>
          <w:p w14:paraId="154A017D" w14:textId="77777777" w:rsidR="007031CB" w:rsidRPr="0049599A" w:rsidRDefault="007031CB" w:rsidP="004938A3">
            <w:pPr>
              <w:rPr>
                <w:i/>
                <w:iCs/>
                <w:szCs w:val="24"/>
              </w:rPr>
            </w:pPr>
          </w:p>
        </w:tc>
        <w:tc>
          <w:tcPr>
            <w:tcW w:w="1570" w:type="dxa"/>
            <w:gridSpan w:val="2"/>
            <w:tcBorders>
              <w:top w:val="nil"/>
              <w:left w:val="nil"/>
              <w:bottom w:val="single" w:sz="4" w:space="0" w:color="auto"/>
              <w:right w:val="single" w:sz="4" w:space="0" w:color="auto"/>
            </w:tcBorders>
            <w:shd w:val="clear" w:color="auto" w:fill="auto"/>
            <w:noWrap/>
            <w:vAlign w:val="bottom"/>
          </w:tcPr>
          <w:p w14:paraId="5327E237" w14:textId="77777777" w:rsidR="007031CB" w:rsidRPr="0049599A" w:rsidRDefault="007031CB" w:rsidP="004938A3">
            <w:pPr>
              <w:jc w:val="left"/>
              <w:rPr>
                <w:szCs w:val="24"/>
              </w:rPr>
            </w:pPr>
          </w:p>
        </w:tc>
        <w:tc>
          <w:tcPr>
            <w:tcW w:w="1577" w:type="dxa"/>
            <w:tcBorders>
              <w:top w:val="nil"/>
              <w:left w:val="nil"/>
              <w:bottom w:val="single" w:sz="4" w:space="0" w:color="auto"/>
              <w:right w:val="single" w:sz="4" w:space="0" w:color="auto"/>
            </w:tcBorders>
            <w:shd w:val="clear" w:color="auto" w:fill="auto"/>
            <w:noWrap/>
            <w:vAlign w:val="bottom"/>
          </w:tcPr>
          <w:p w14:paraId="3C1E2E99" w14:textId="77777777" w:rsidR="007031CB" w:rsidRPr="0049599A" w:rsidRDefault="007031CB" w:rsidP="004938A3">
            <w:pPr>
              <w:jc w:val="left"/>
              <w:rPr>
                <w:szCs w:val="24"/>
              </w:rPr>
            </w:pPr>
          </w:p>
        </w:tc>
        <w:tc>
          <w:tcPr>
            <w:tcW w:w="1340" w:type="dxa"/>
            <w:tcBorders>
              <w:top w:val="nil"/>
              <w:left w:val="nil"/>
              <w:bottom w:val="single" w:sz="4" w:space="0" w:color="auto"/>
              <w:right w:val="single" w:sz="4" w:space="0" w:color="auto"/>
            </w:tcBorders>
            <w:shd w:val="clear" w:color="auto" w:fill="auto"/>
            <w:noWrap/>
            <w:vAlign w:val="bottom"/>
          </w:tcPr>
          <w:p w14:paraId="6CEE7C85" w14:textId="77777777" w:rsidR="007031CB" w:rsidRPr="0049599A" w:rsidRDefault="007031CB" w:rsidP="00383383">
            <w:pPr>
              <w:spacing w:line="480" w:lineRule="auto"/>
              <w:jc w:val="left"/>
              <w:rPr>
                <w:szCs w:val="24"/>
              </w:rPr>
            </w:pPr>
          </w:p>
        </w:tc>
        <w:tc>
          <w:tcPr>
            <w:tcW w:w="1637" w:type="dxa"/>
            <w:tcBorders>
              <w:top w:val="nil"/>
              <w:left w:val="nil"/>
              <w:bottom w:val="single" w:sz="4" w:space="0" w:color="auto"/>
              <w:right w:val="single" w:sz="4" w:space="0" w:color="auto"/>
            </w:tcBorders>
            <w:shd w:val="clear" w:color="auto" w:fill="auto"/>
            <w:noWrap/>
            <w:vAlign w:val="bottom"/>
          </w:tcPr>
          <w:p w14:paraId="142BEB76" w14:textId="77777777" w:rsidR="007031CB" w:rsidRPr="0049599A" w:rsidRDefault="007031CB" w:rsidP="004938A3">
            <w:pPr>
              <w:jc w:val="left"/>
              <w:rPr>
                <w:szCs w:val="24"/>
              </w:rPr>
            </w:pPr>
          </w:p>
        </w:tc>
        <w:tc>
          <w:tcPr>
            <w:tcW w:w="1559" w:type="dxa"/>
            <w:tcBorders>
              <w:top w:val="single" w:sz="4" w:space="0" w:color="auto"/>
              <w:left w:val="nil"/>
              <w:bottom w:val="single" w:sz="4" w:space="0" w:color="auto"/>
              <w:right w:val="single" w:sz="4" w:space="0" w:color="auto"/>
            </w:tcBorders>
          </w:tcPr>
          <w:p w14:paraId="73F4CC21" w14:textId="77777777" w:rsidR="007031CB" w:rsidRPr="0049599A" w:rsidRDefault="007031CB" w:rsidP="004938A3">
            <w:pPr>
              <w:jc w:val="left"/>
              <w:rPr>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0C05" w14:textId="77777777" w:rsidR="007031CB" w:rsidRPr="0049599A" w:rsidRDefault="007031CB" w:rsidP="004938A3">
            <w:pPr>
              <w:jc w:val="left"/>
              <w:rPr>
                <w:szCs w:val="24"/>
              </w:rPr>
            </w:pPr>
          </w:p>
        </w:tc>
      </w:tr>
    </w:tbl>
    <w:p w14:paraId="277C9F43" w14:textId="77777777" w:rsidR="00C52B13" w:rsidRPr="0049599A" w:rsidRDefault="00C52B13" w:rsidP="00C52B13">
      <w:pPr>
        <w:jc w:val="right"/>
        <w:rPr>
          <w:b/>
          <w:sz w:val="28"/>
          <w:szCs w:val="28"/>
          <w:lang w:val="nl-NL"/>
        </w:rPr>
      </w:pPr>
    </w:p>
    <w:p w14:paraId="72F68875" w14:textId="77777777" w:rsidR="00C52B13" w:rsidRPr="0049599A" w:rsidRDefault="00C52B13" w:rsidP="00C52B13">
      <w:pPr>
        <w:rPr>
          <w:sz w:val="28"/>
          <w:szCs w:val="28"/>
          <w:lang w:val="nl-NL"/>
        </w:rPr>
      </w:pPr>
      <w:r w:rsidRPr="0049599A">
        <w:rPr>
          <w:sz w:val="28"/>
          <w:szCs w:val="28"/>
          <w:lang w:val="nl-NL"/>
        </w:rPr>
        <w:t>Nhà thầu phải cung cấp tất cả các thông tin được yêu cầu và chuẩn bị tài liệu để đối chiếu (bản chụp được chứng thực các văn bằng, chứng chỉ có liên quan) trong quá trình thương thảo hợp đồng.</w:t>
      </w:r>
    </w:p>
    <w:p w14:paraId="76DDD667" w14:textId="77777777" w:rsidR="001A4C92" w:rsidRPr="0049599A" w:rsidRDefault="001A4C92" w:rsidP="001A4C92">
      <w:pPr>
        <w:ind w:firstLine="567"/>
        <w:jc w:val="right"/>
        <w:rPr>
          <w:b/>
          <w:sz w:val="28"/>
          <w:szCs w:val="28"/>
          <w:lang w:val="nl-NL"/>
        </w:rPr>
      </w:pPr>
      <w:r w:rsidRPr="0049599A">
        <w:rPr>
          <w:sz w:val="28"/>
          <w:szCs w:val="28"/>
          <w:lang w:val="nl-NL"/>
        </w:rPr>
        <w:br w:type="page"/>
      </w:r>
      <w:r w:rsidRPr="0049599A">
        <w:rPr>
          <w:b/>
          <w:sz w:val="28"/>
          <w:szCs w:val="28"/>
          <w:lang w:val="nl-NL"/>
        </w:rPr>
        <w:lastRenderedPageBreak/>
        <w:t>Mẫu số 11C (webform trên Hệ thống)</w:t>
      </w:r>
    </w:p>
    <w:p w14:paraId="37772ED2" w14:textId="77777777" w:rsidR="001A4C92" w:rsidRPr="0049599A" w:rsidRDefault="001A4C92" w:rsidP="00153F39">
      <w:pPr>
        <w:ind w:firstLine="567"/>
        <w:rPr>
          <w:sz w:val="28"/>
          <w:szCs w:val="28"/>
          <w:lang w:val="nl-NL"/>
        </w:rPr>
      </w:pPr>
    </w:p>
    <w:tbl>
      <w:tblPr>
        <w:tblW w:w="14601" w:type="dxa"/>
        <w:tblInd w:w="108" w:type="dxa"/>
        <w:tblLook w:val="04A0" w:firstRow="1" w:lastRow="0" w:firstColumn="1" w:lastColumn="0" w:noHBand="0" w:noVBand="1"/>
      </w:tblPr>
      <w:tblGrid>
        <w:gridCol w:w="775"/>
        <w:gridCol w:w="3418"/>
        <w:gridCol w:w="2092"/>
        <w:gridCol w:w="2079"/>
        <w:gridCol w:w="6237"/>
      </w:tblGrid>
      <w:tr w:rsidR="007031CB" w:rsidRPr="0049599A" w14:paraId="68203FD5" w14:textId="77777777" w:rsidTr="001C4B82">
        <w:trPr>
          <w:trHeight w:val="1005"/>
        </w:trPr>
        <w:tc>
          <w:tcPr>
            <w:tcW w:w="14601" w:type="dxa"/>
            <w:gridSpan w:val="5"/>
            <w:tcBorders>
              <w:top w:val="nil"/>
              <w:left w:val="nil"/>
              <w:bottom w:val="nil"/>
              <w:right w:val="nil"/>
            </w:tcBorders>
            <w:shd w:val="clear" w:color="auto" w:fill="auto"/>
            <w:noWrap/>
            <w:vAlign w:val="center"/>
            <w:hideMark/>
          </w:tcPr>
          <w:p w14:paraId="724BFC70" w14:textId="77777777" w:rsidR="007031CB" w:rsidRPr="0049599A" w:rsidRDefault="007031CB" w:rsidP="001C4B82">
            <w:pPr>
              <w:jc w:val="center"/>
              <w:rPr>
                <w:b/>
                <w:bCs/>
                <w:sz w:val="28"/>
                <w:szCs w:val="28"/>
                <w:lang w:val="nl-NL"/>
              </w:rPr>
            </w:pPr>
            <w:r w:rsidRPr="0049599A">
              <w:rPr>
                <w:b/>
                <w:bCs/>
                <w:sz w:val="28"/>
                <w:szCs w:val="28"/>
                <w:lang w:val="nl-NL"/>
              </w:rPr>
              <w:t>BẢNG KINH NGHIỆM CHUYÊN MÔN</w:t>
            </w:r>
          </w:p>
        </w:tc>
      </w:tr>
      <w:tr w:rsidR="007031CB" w:rsidRPr="0049599A" w14:paraId="5D6E2CEC" w14:textId="77777777" w:rsidTr="001C4B82">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383DC4FE" w14:textId="77777777" w:rsidR="007031CB" w:rsidRPr="0049599A" w:rsidRDefault="007031CB" w:rsidP="001C4B82">
            <w:pPr>
              <w:jc w:val="center"/>
              <w:rPr>
                <w:b/>
                <w:bCs/>
                <w:sz w:val="28"/>
                <w:szCs w:val="28"/>
              </w:rPr>
            </w:pPr>
            <w:r w:rsidRPr="0049599A">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34BB0C5B" w14:textId="77777777" w:rsidR="007031CB" w:rsidRPr="0049599A" w:rsidRDefault="007031CB" w:rsidP="001C4B82">
            <w:pPr>
              <w:jc w:val="center"/>
              <w:rPr>
                <w:b/>
                <w:bCs/>
                <w:sz w:val="28"/>
                <w:szCs w:val="28"/>
              </w:rPr>
            </w:pPr>
            <w:r w:rsidRPr="0049599A">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06D5CEDC" w14:textId="77777777" w:rsidR="007031CB" w:rsidRPr="0049599A" w:rsidRDefault="007031CB" w:rsidP="001C4B82">
            <w:pPr>
              <w:jc w:val="center"/>
              <w:rPr>
                <w:b/>
                <w:bCs/>
                <w:sz w:val="28"/>
                <w:szCs w:val="28"/>
              </w:rPr>
            </w:pPr>
            <w:r w:rsidRPr="0049599A">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536D928E" w14:textId="77777777" w:rsidR="007031CB" w:rsidRPr="0049599A" w:rsidRDefault="007031CB" w:rsidP="001C4B82">
            <w:pPr>
              <w:jc w:val="center"/>
              <w:rPr>
                <w:b/>
                <w:bCs/>
                <w:sz w:val="28"/>
                <w:szCs w:val="28"/>
              </w:rPr>
            </w:pPr>
            <w:r w:rsidRPr="0049599A">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2D9C3A1D" w14:textId="77777777" w:rsidR="007031CB" w:rsidRPr="0049599A" w:rsidRDefault="007031CB" w:rsidP="001C4B82">
            <w:pPr>
              <w:jc w:val="center"/>
              <w:rPr>
                <w:b/>
                <w:bCs/>
                <w:sz w:val="28"/>
                <w:szCs w:val="28"/>
              </w:rPr>
            </w:pPr>
            <w:r w:rsidRPr="0049599A">
              <w:rPr>
                <w:b/>
                <w:bCs/>
                <w:sz w:val="28"/>
                <w:szCs w:val="28"/>
              </w:rPr>
              <w:t>Công ty/Dự án/Chức vụ/</w:t>
            </w:r>
            <w:r w:rsidRPr="0049599A">
              <w:rPr>
                <w:b/>
                <w:bCs/>
                <w:sz w:val="28"/>
                <w:szCs w:val="28"/>
              </w:rPr>
              <w:br/>
              <w:t xml:space="preserve">Kinh nghiệm chuyên môn và </w:t>
            </w:r>
            <w:r w:rsidRPr="0049599A">
              <w:rPr>
                <w:b/>
                <w:bCs/>
                <w:sz w:val="28"/>
                <w:szCs w:val="28"/>
              </w:rPr>
              <w:br/>
              <w:t xml:space="preserve">quản lý có liên quan </w:t>
            </w:r>
          </w:p>
        </w:tc>
      </w:tr>
      <w:tr w:rsidR="007031CB" w:rsidRPr="0049599A" w14:paraId="55DFCE27" w14:textId="77777777" w:rsidTr="001C4B82">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6BE3106" w14:textId="77777777" w:rsidR="007031CB" w:rsidRPr="0049599A" w:rsidRDefault="007031CB" w:rsidP="001C4B82">
            <w:pPr>
              <w:jc w:val="center"/>
              <w:rPr>
                <w:sz w:val="28"/>
                <w:szCs w:val="28"/>
              </w:rPr>
            </w:pPr>
            <w:r w:rsidRPr="0049599A">
              <w:rPr>
                <w:sz w:val="28"/>
                <w:szCs w:val="28"/>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296BA479" w14:textId="77777777" w:rsidR="007031CB" w:rsidRPr="0049599A" w:rsidRDefault="007031CB" w:rsidP="001C4B82">
            <w:pPr>
              <w:jc w:val="center"/>
              <w:rPr>
                <w:rFonts w:ascii="Calibri" w:hAnsi="Calibri"/>
                <w:sz w:val="28"/>
                <w:szCs w:val="28"/>
              </w:rPr>
            </w:pPr>
            <w:r w:rsidRPr="0049599A">
              <w:rPr>
                <w:rFonts w:ascii="Calibri" w:hAnsi="Calibri"/>
                <w:sz w:val="28"/>
                <w:szCs w:val="28"/>
              </w:rPr>
              <w:t> </w:t>
            </w:r>
          </w:p>
          <w:p w14:paraId="21918203" w14:textId="77777777" w:rsidR="007031CB" w:rsidRPr="0049599A" w:rsidRDefault="007031CB" w:rsidP="001C4B82">
            <w:pPr>
              <w:jc w:val="center"/>
              <w:rPr>
                <w:rFonts w:ascii="Calibri" w:hAnsi="Calibri"/>
                <w:sz w:val="28"/>
                <w:szCs w:val="28"/>
              </w:rPr>
            </w:pPr>
            <w:r w:rsidRPr="0049599A">
              <w:rPr>
                <w:rFonts w:ascii="Calibri" w:hAnsi="Calibri"/>
                <w:sz w:val="28"/>
                <w:szCs w:val="28"/>
              </w:rPr>
              <w:t> </w:t>
            </w:r>
          </w:p>
          <w:p w14:paraId="66356E93" w14:textId="77777777" w:rsidR="007031CB" w:rsidRPr="0049599A" w:rsidRDefault="007031CB" w:rsidP="001C4B82">
            <w:pPr>
              <w:jc w:val="center"/>
              <w:rPr>
                <w:rFonts w:ascii="Calibri" w:hAnsi="Calibri"/>
                <w:sz w:val="28"/>
                <w:szCs w:val="28"/>
              </w:rPr>
            </w:pPr>
            <w:r w:rsidRPr="0049599A">
              <w:rPr>
                <w:rFonts w:ascii="Calibri" w:hAnsi="Calibri"/>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2ADFF42A"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6CA6C546"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4EAFC59"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r>
      <w:tr w:rsidR="007031CB" w:rsidRPr="0049599A" w14:paraId="0DE04D9E" w14:textId="77777777" w:rsidTr="001C4B82">
        <w:trPr>
          <w:trHeight w:val="585"/>
        </w:trPr>
        <w:tc>
          <w:tcPr>
            <w:tcW w:w="775" w:type="dxa"/>
            <w:vMerge/>
            <w:tcBorders>
              <w:left w:val="single" w:sz="4" w:space="0" w:color="auto"/>
              <w:right w:val="single" w:sz="4" w:space="0" w:color="auto"/>
            </w:tcBorders>
            <w:shd w:val="clear" w:color="auto" w:fill="auto"/>
            <w:noWrap/>
            <w:vAlign w:val="center"/>
            <w:hideMark/>
          </w:tcPr>
          <w:p w14:paraId="05F4969F" w14:textId="77777777" w:rsidR="007031CB" w:rsidRPr="0049599A" w:rsidRDefault="007031CB" w:rsidP="001C4B82">
            <w:pPr>
              <w:jc w:val="center"/>
              <w:rPr>
                <w:sz w:val="28"/>
                <w:szCs w:val="28"/>
              </w:rPr>
            </w:pPr>
          </w:p>
        </w:tc>
        <w:tc>
          <w:tcPr>
            <w:tcW w:w="3418" w:type="dxa"/>
            <w:vMerge/>
            <w:tcBorders>
              <w:left w:val="nil"/>
              <w:right w:val="single" w:sz="4" w:space="0" w:color="auto"/>
            </w:tcBorders>
            <w:shd w:val="clear" w:color="auto" w:fill="auto"/>
            <w:noWrap/>
            <w:vAlign w:val="bottom"/>
            <w:hideMark/>
          </w:tcPr>
          <w:p w14:paraId="13430D2F" w14:textId="77777777" w:rsidR="007031CB" w:rsidRPr="0049599A" w:rsidRDefault="007031CB" w:rsidP="001C4B82">
            <w:pPr>
              <w:jc w:val="center"/>
              <w:rPr>
                <w:rFonts w:ascii="Calibri" w:hAnsi="Calibri"/>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0E5D7920"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32FC8B2E"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1D74334A"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r>
      <w:tr w:rsidR="007031CB" w:rsidRPr="0049599A" w14:paraId="56E082B5" w14:textId="77777777" w:rsidTr="001C4B82">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710E4E8F" w14:textId="77777777" w:rsidR="007031CB" w:rsidRPr="0049599A" w:rsidRDefault="007031CB" w:rsidP="001C4B82">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4CE8AB93" w14:textId="77777777" w:rsidR="007031CB" w:rsidRPr="0049599A" w:rsidRDefault="007031CB" w:rsidP="001C4B82">
            <w:pPr>
              <w:jc w:val="center"/>
              <w:rPr>
                <w:rFonts w:ascii="Calibri" w:hAnsi="Calibri"/>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150B0856"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634B8E3A"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649C2FBE"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r>
      <w:tr w:rsidR="007031CB" w:rsidRPr="0049599A" w14:paraId="231F26B4" w14:textId="77777777" w:rsidTr="001C4B82">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7E034F2A" w14:textId="77777777" w:rsidR="007031CB" w:rsidRPr="0049599A" w:rsidRDefault="007031CB" w:rsidP="001C4B82">
            <w:pPr>
              <w:jc w:val="center"/>
              <w:rPr>
                <w:sz w:val="28"/>
                <w:szCs w:val="28"/>
              </w:rPr>
            </w:pPr>
            <w:r w:rsidRPr="0049599A">
              <w:rPr>
                <w:sz w:val="28"/>
                <w:szCs w:val="28"/>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6000F04C" w14:textId="77777777" w:rsidR="007031CB" w:rsidRPr="0049599A" w:rsidRDefault="007031CB" w:rsidP="001C4B82">
            <w:pPr>
              <w:jc w:val="center"/>
              <w:rPr>
                <w:rFonts w:ascii="Calibri" w:hAnsi="Calibri"/>
                <w:sz w:val="28"/>
                <w:szCs w:val="28"/>
              </w:rPr>
            </w:pPr>
            <w:r w:rsidRPr="0049599A">
              <w:rPr>
                <w:rFonts w:ascii="Calibri" w:hAnsi="Calibri"/>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F0F7F22"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308D07EE"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2D76015D" w14:textId="77777777" w:rsidR="007031CB" w:rsidRPr="0049599A" w:rsidRDefault="007031CB" w:rsidP="001C4B82">
            <w:pPr>
              <w:rPr>
                <w:rFonts w:ascii="Arial" w:hAnsi="Arial" w:cs="Arial"/>
                <w:i/>
                <w:iCs/>
                <w:sz w:val="28"/>
                <w:szCs w:val="28"/>
              </w:rPr>
            </w:pPr>
            <w:r w:rsidRPr="0049599A">
              <w:rPr>
                <w:rFonts w:ascii="Arial" w:hAnsi="Arial" w:cs="Arial"/>
                <w:i/>
                <w:iCs/>
                <w:sz w:val="28"/>
                <w:szCs w:val="28"/>
              </w:rPr>
              <w:t> </w:t>
            </w:r>
          </w:p>
        </w:tc>
      </w:tr>
      <w:tr w:rsidR="007031CB" w:rsidRPr="0049599A" w14:paraId="7C0D2E81" w14:textId="77777777" w:rsidTr="001C4B82">
        <w:trPr>
          <w:trHeight w:val="585"/>
        </w:trPr>
        <w:tc>
          <w:tcPr>
            <w:tcW w:w="775" w:type="dxa"/>
            <w:vMerge/>
            <w:tcBorders>
              <w:left w:val="single" w:sz="4" w:space="0" w:color="auto"/>
              <w:right w:val="single" w:sz="4" w:space="0" w:color="auto"/>
            </w:tcBorders>
            <w:shd w:val="clear" w:color="auto" w:fill="auto"/>
            <w:noWrap/>
            <w:vAlign w:val="bottom"/>
            <w:hideMark/>
          </w:tcPr>
          <w:p w14:paraId="7D1C79AA" w14:textId="77777777" w:rsidR="007031CB" w:rsidRPr="0049599A" w:rsidRDefault="007031CB" w:rsidP="001C4B82">
            <w:pPr>
              <w:jc w:val="center"/>
              <w:rPr>
                <w:sz w:val="28"/>
                <w:szCs w:val="28"/>
              </w:rPr>
            </w:pPr>
          </w:p>
        </w:tc>
        <w:tc>
          <w:tcPr>
            <w:tcW w:w="3418" w:type="dxa"/>
            <w:vMerge/>
            <w:tcBorders>
              <w:left w:val="nil"/>
              <w:right w:val="single" w:sz="4" w:space="0" w:color="auto"/>
            </w:tcBorders>
            <w:shd w:val="clear" w:color="auto" w:fill="auto"/>
            <w:noWrap/>
            <w:vAlign w:val="bottom"/>
            <w:hideMark/>
          </w:tcPr>
          <w:p w14:paraId="48746A64" w14:textId="77777777" w:rsidR="007031CB" w:rsidRPr="0049599A" w:rsidRDefault="007031CB" w:rsidP="001C4B82">
            <w:pPr>
              <w:jc w:val="center"/>
              <w:rPr>
                <w:rFonts w:ascii="Calibri" w:hAnsi="Calibri"/>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5224D14" w14:textId="77777777" w:rsidR="007031CB" w:rsidRPr="0049599A" w:rsidRDefault="007031CB" w:rsidP="001C4B82">
            <w:pPr>
              <w:rPr>
                <w:rFonts w:ascii="Arial" w:hAnsi="Arial" w:cs="Arial"/>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FF3CE6E" w14:textId="77777777" w:rsidR="007031CB" w:rsidRPr="0049599A" w:rsidRDefault="007031CB" w:rsidP="001C4B82">
            <w:pPr>
              <w:rPr>
                <w:rFonts w:ascii="Arial" w:hAnsi="Arial" w:cs="Arial"/>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47434DD1" w14:textId="77777777" w:rsidR="007031CB" w:rsidRPr="0049599A" w:rsidRDefault="007031CB" w:rsidP="001C4B82">
            <w:pPr>
              <w:rPr>
                <w:rFonts w:ascii="Arial" w:hAnsi="Arial" w:cs="Arial"/>
                <w:i/>
                <w:iCs/>
                <w:sz w:val="28"/>
                <w:szCs w:val="28"/>
              </w:rPr>
            </w:pPr>
          </w:p>
        </w:tc>
      </w:tr>
      <w:tr w:rsidR="007031CB" w:rsidRPr="0049599A" w14:paraId="41587377" w14:textId="77777777" w:rsidTr="001C4B82">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20BDF411" w14:textId="77777777" w:rsidR="007031CB" w:rsidRPr="0049599A" w:rsidRDefault="007031CB" w:rsidP="001C4B82">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3248E48D" w14:textId="77777777" w:rsidR="007031CB" w:rsidRPr="0049599A" w:rsidRDefault="007031CB" w:rsidP="001C4B82">
            <w:pPr>
              <w:jc w:val="center"/>
              <w:rPr>
                <w:rFonts w:ascii="Calibri" w:hAnsi="Calibri"/>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174CDCA" w14:textId="77777777" w:rsidR="007031CB" w:rsidRPr="0049599A" w:rsidRDefault="007031CB" w:rsidP="001C4B82">
            <w:pPr>
              <w:rPr>
                <w:rFonts w:ascii="Arial" w:hAnsi="Arial" w:cs="Arial"/>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69078CAE" w14:textId="77777777" w:rsidR="007031CB" w:rsidRPr="0049599A" w:rsidRDefault="007031CB" w:rsidP="001C4B82">
            <w:pPr>
              <w:rPr>
                <w:rFonts w:ascii="Arial" w:hAnsi="Arial" w:cs="Arial"/>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1ACE84B" w14:textId="77777777" w:rsidR="007031CB" w:rsidRPr="0049599A" w:rsidRDefault="007031CB" w:rsidP="001C4B82">
            <w:pPr>
              <w:rPr>
                <w:rFonts w:ascii="Arial" w:hAnsi="Arial" w:cs="Arial"/>
                <w:i/>
                <w:iCs/>
                <w:sz w:val="28"/>
                <w:szCs w:val="28"/>
              </w:rPr>
            </w:pPr>
          </w:p>
        </w:tc>
      </w:tr>
      <w:tr w:rsidR="007031CB" w:rsidRPr="0049599A" w14:paraId="00C31581" w14:textId="77777777" w:rsidTr="001C4B82">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79527D7C" w14:textId="77777777" w:rsidR="007031CB" w:rsidRPr="0049599A" w:rsidRDefault="007031CB" w:rsidP="001C4B82">
            <w:pPr>
              <w:jc w:val="center"/>
              <w:rPr>
                <w:sz w:val="28"/>
                <w:szCs w:val="28"/>
              </w:rPr>
            </w:pPr>
            <w:r w:rsidRPr="0049599A">
              <w:rPr>
                <w:sz w:val="28"/>
                <w:szCs w:val="28"/>
              </w:rPr>
              <w:t>…</w:t>
            </w:r>
          </w:p>
        </w:tc>
        <w:tc>
          <w:tcPr>
            <w:tcW w:w="3418" w:type="dxa"/>
            <w:tcBorders>
              <w:left w:val="nil"/>
              <w:bottom w:val="single" w:sz="4" w:space="0" w:color="auto"/>
              <w:right w:val="single" w:sz="4" w:space="0" w:color="auto"/>
            </w:tcBorders>
            <w:shd w:val="clear" w:color="auto" w:fill="auto"/>
            <w:noWrap/>
            <w:vAlign w:val="bottom"/>
          </w:tcPr>
          <w:p w14:paraId="6CA4F568" w14:textId="77777777" w:rsidR="007031CB" w:rsidRPr="0049599A" w:rsidRDefault="007031CB" w:rsidP="001C4B82">
            <w:pPr>
              <w:jc w:val="center"/>
              <w:rPr>
                <w:rFonts w:ascii="Calibri" w:hAnsi="Calibri"/>
                <w:sz w:val="28"/>
                <w:szCs w:val="28"/>
              </w:rPr>
            </w:pPr>
            <w:r w:rsidRPr="0049599A">
              <w:rPr>
                <w:rFonts w:ascii="Calibri" w:hAnsi="Calibri"/>
                <w:sz w:val="28"/>
                <w:szCs w:val="28"/>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0F677E43" w14:textId="77777777" w:rsidR="007031CB" w:rsidRPr="0049599A" w:rsidRDefault="007031CB" w:rsidP="001C4B82">
            <w:pPr>
              <w:rPr>
                <w:rFonts w:ascii="Arial" w:hAnsi="Arial" w:cs="Arial"/>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10637DF9" w14:textId="77777777" w:rsidR="007031CB" w:rsidRPr="0049599A" w:rsidRDefault="007031CB" w:rsidP="001C4B82">
            <w:pPr>
              <w:rPr>
                <w:rFonts w:ascii="Arial" w:hAnsi="Arial" w:cs="Arial"/>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53E484AF" w14:textId="77777777" w:rsidR="007031CB" w:rsidRPr="0049599A" w:rsidRDefault="007031CB" w:rsidP="001C4B82">
            <w:pPr>
              <w:rPr>
                <w:rFonts w:ascii="Arial" w:hAnsi="Arial" w:cs="Arial"/>
                <w:i/>
                <w:iCs/>
                <w:sz w:val="28"/>
                <w:szCs w:val="28"/>
              </w:rPr>
            </w:pPr>
          </w:p>
        </w:tc>
      </w:tr>
    </w:tbl>
    <w:p w14:paraId="571CA6DE" w14:textId="77777777" w:rsidR="001A4C92" w:rsidRPr="0049599A" w:rsidRDefault="001A4C92" w:rsidP="001A4C92">
      <w:pPr>
        <w:ind w:firstLine="567"/>
        <w:jc w:val="right"/>
        <w:rPr>
          <w:b/>
          <w:sz w:val="28"/>
          <w:szCs w:val="28"/>
          <w:lang w:val="nl-NL"/>
        </w:rPr>
      </w:pPr>
      <w:r w:rsidRPr="0049599A">
        <w:rPr>
          <w:sz w:val="28"/>
          <w:szCs w:val="28"/>
        </w:rPr>
        <w:br w:type="page"/>
      </w:r>
      <w:r w:rsidRPr="0049599A">
        <w:rPr>
          <w:b/>
          <w:sz w:val="28"/>
          <w:szCs w:val="28"/>
          <w:lang w:val="nl-NL"/>
        </w:rPr>
        <w:lastRenderedPageBreak/>
        <w:t>Mẫu số 12 (webform trên Hệ thống)</w:t>
      </w:r>
    </w:p>
    <w:p w14:paraId="013A648D" w14:textId="77777777" w:rsidR="001A4C92" w:rsidRPr="0049599A" w:rsidRDefault="001A4C92" w:rsidP="001A4C92">
      <w:pPr>
        <w:ind w:firstLine="567"/>
        <w:jc w:val="right"/>
        <w:rPr>
          <w:b/>
          <w:sz w:val="28"/>
          <w:szCs w:val="28"/>
          <w:lang w:val="nl-NL"/>
        </w:rPr>
      </w:pPr>
    </w:p>
    <w:p w14:paraId="38302241" w14:textId="77777777" w:rsidR="001A4C92" w:rsidRPr="0049599A" w:rsidRDefault="001A4C92" w:rsidP="001A4C92">
      <w:pPr>
        <w:ind w:firstLine="567"/>
        <w:jc w:val="center"/>
        <w:rPr>
          <w:b/>
          <w:sz w:val="28"/>
          <w:szCs w:val="28"/>
          <w:lang w:val="nl-NL"/>
        </w:rPr>
      </w:pPr>
      <w:r w:rsidRPr="0049599A">
        <w:rPr>
          <w:b/>
          <w:sz w:val="28"/>
          <w:szCs w:val="28"/>
          <w:lang w:val="nl-NL"/>
        </w:rPr>
        <w:t>HỢP ĐỒNG KHÔNG HOÀN THÀNH TRONG QUÁ KHỨ (1)</w:t>
      </w:r>
    </w:p>
    <w:p w14:paraId="299EF7D3" w14:textId="77777777" w:rsidR="001A4C92" w:rsidRPr="0049599A" w:rsidRDefault="001A4C92" w:rsidP="001A4C92">
      <w:pPr>
        <w:ind w:firstLine="567"/>
        <w:jc w:val="center"/>
        <w:rPr>
          <w:b/>
          <w:sz w:val="28"/>
          <w:szCs w:val="28"/>
          <w:lang w:val="nl-NL"/>
        </w:rPr>
      </w:pPr>
    </w:p>
    <w:p w14:paraId="52962148" w14:textId="77777777" w:rsidR="001A4C92" w:rsidRPr="0049599A" w:rsidRDefault="001A4C92" w:rsidP="001A4C92">
      <w:pPr>
        <w:ind w:firstLine="567"/>
        <w:rPr>
          <w:sz w:val="28"/>
          <w:szCs w:val="28"/>
          <w:lang w:val="nl-NL"/>
        </w:rPr>
      </w:pPr>
    </w:p>
    <w:p w14:paraId="6487B9DF" w14:textId="77777777" w:rsidR="001A4C92" w:rsidRPr="0049599A" w:rsidRDefault="001A4C92" w:rsidP="001A4C92">
      <w:pPr>
        <w:spacing w:line="276" w:lineRule="auto"/>
        <w:ind w:firstLine="567"/>
        <w:rPr>
          <w:sz w:val="28"/>
          <w:szCs w:val="28"/>
          <w:lang w:val="nl-NL"/>
        </w:rPr>
      </w:pPr>
      <w:r w:rsidRPr="0049599A">
        <w:rPr>
          <w:sz w:val="28"/>
          <w:szCs w:val="28"/>
          <w:lang w:val="nl-NL"/>
        </w:rPr>
        <w:t>Các hợp đồng không hoàn thành trong quá khứ theo quy định tại Mục 2.1 Chương III.</w:t>
      </w:r>
    </w:p>
    <w:p w14:paraId="45F27D5F" w14:textId="77777777" w:rsidR="001A4C92" w:rsidRPr="0049599A" w:rsidRDefault="00C52B13" w:rsidP="001A4C92">
      <w:pPr>
        <w:spacing w:line="276" w:lineRule="auto"/>
        <w:ind w:firstLine="567"/>
        <w:rPr>
          <w:sz w:val="28"/>
          <w:szCs w:val="28"/>
          <w:lang w:val="nl-NL"/>
        </w:rPr>
      </w:pPr>
      <w:r w:rsidRPr="0049599A">
        <w:rPr>
          <w:rFonts w:eastAsia="MS Mincho"/>
          <w:spacing w:val="-2"/>
          <w:szCs w:val="24"/>
        </w:rPr>
        <w:sym w:font="Wingdings" w:char="F0A8"/>
      </w:r>
      <w:r w:rsidR="001A4C92" w:rsidRPr="0049599A">
        <w:rPr>
          <w:sz w:val="28"/>
          <w:szCs w:val="28"/>
          <w:lang w:val="nl-NL"/>
        </w:rPr>
        <w:t xml:space="preserve">Không có hợp đồng nào đã ký nhưng không thực hiện kể từ ngày </w:t>
      </w:r>
      <w:r w:rsidR="00C16DA3" w:rsidRPr="0049599A">
        <w:rPr>
          <w:sz w:val="28"/>
          <w:szCs w:val="28"/>
          <w:lang w:val="nl-NL"/>
        </w:rPr>
        <w:t>0</w:t>
      </w:r>
      <w:r w:rsidR="001A4C92" w:rsidRPr="0049599A">
        <w:rPr>
          <w:sz w:val="28"/>
          <w:szCs w:val="28"/>
          <w:lang w:val="nl-NL"/>
        </w:rPr>
        <w:t xml:space="preserve">1 tháng </w:t>
      </w:r>
      <w:r w:rsidR="00C16DA3" w:rsidRPr="0049599A">
        <w:rPr>
          <w:sz w:val="28"/>
          <w:szCs w:val="28"/>
          <w:lang w:val="nl-NL"/>
        </w:rPr>
        <w:t>0</w:t>
      </w:r>
      <w:r w:rsidR="001A4C92" w:rsidRPr="0049599A">
        <w:rPr>
          <w:sz w:val="28"/>
          <w:szCs w:val="28"/>
          <w:lang w:val="nl-NL"/>
        </w:rPr>
        <w:t>1 năm__ [trích xuất từ Mẫu số 03] theo quy định tại tiêu chí đánh giá trong Bảng tiêu chuẩn đánh giá về năng lực và kinh nghiệm Mục 2.1 Chương III</w:t>
      </w:r>
      <w:r w:rsidR="008241A6" w:rsidRPr="0049599A">
        <w:rPr>
          <w:sz w:val="28"/>
          <w:szCs w:val="28"/>
          <w:lang w:val="nl-NL"/>
        </w:rPr>
        <w:t>.</w:t>
      </w:r>
    </w:p>
    <w:p w14:paraId="02C08BCB" w14:textId="77777777" w:rsidR="001A4C92" w:rsidRPr="0049599A" w:rsidRDefault="00C52B13" w:rsidP="001A4C92">
      <w:pPr>
        <w:spacing w:line="276" w:lineRule="auto"/>
        <w:ind w:firstLine="567"/>
        <w:rPr>
          <w:sz w:val="28"/>
          <w:szCs w:val="28"/>
          <w:lang w:val="nl-NL"/>
        </w:rPr>
      </w:pPr>
      <w:r w:rsidRPr="0049599A">
        <w:rPr>
          <w:rFonts w:eastAsia="MS Mincho"/>
          <w:spacing w:val="-2"/>
          <w:szCs w:val="24"/>
        </w:rPr>
        <w:sym w:font="Wingdings" w:char="F0A8"/>
      </w:r>
      <w:r w:rsidR="001A4C92" w:rsidRPr="0049599A">
        <w:rPr>
          <w:sz w:val="28"/>
          <w:szCs w:val="28"/>
          <w:lang w:val="nl-NL"/>
        </w:rPr>
        <w:t xml:space="preserve">Có hợp đồng đã ký nhưng không hoàn thành tính từ ngày </w:t>
      </w:r>
      <w:r w:rsidR="00C16DA3" w:rsidRPr="0049599A">
        <w:rPr>
          <w:sz w:val="28"/>
          <w:szCs w:val="28"/>
          <w:lang w:val="nl-NL"/>
        </w:rPr>
        <w:t>0</w:t>
      </w:r>
      <w:r w:rsidR="001A4C92" w:rsidRPr="0049599A">
        <w:rPr>
          <w:sz w:val="28"/>
          <w:szCs w:val="28"/>
          <w:lang w:val="nl-NL"/>
        </w:rPr>
        <w:t xml:space="preserve">1 tháng </w:t>
      </w:r>
      <w:r w:rsidR="00C16DA3" w:rsidRPr="0049599A">
        <w:rPr>
          <w:sz w:val="28"/>
          <w:szCs w:val="28"/>
          <w:lang w:val="nl-NL"/>
        </w:rPr>
        <w:t>0</w:t>
      </w:r>
      <w:r w:rsidR="001A4C92" w:rsidRPr="0049599A">
        <w:rPr>
          <w:sz w:val="28"/>
          <w:szCs w:val="28"/>
          <w:lang w:val="nl-NL"/>
        </w:rPr>
        <w:t>1 năm___ [trích xuất từ Mẫu số 03] theo quy định tại tiêu chí đánh giá trong Bảng tiêu chuẩn đánh giá về năng lực và kinh nghiệm Mục 2.1 Chương III.</w:t>
      </w:r>
    </w:p>
    <w:p w14:paraId="2FBF9BE6" w14:textId="77777777" w:rsidR="00153F39" w:rsidRPr="0049599A" w:rsidRDefault="00153F39" w:rsidP="001A4C92">
      <w:pPr>
        <w:spacing w:line="276" w:lineRule="auto"/>
        <w:ind w:firstLine="567"/>
        <w:rPr>
          <w:sz w:val="28"/>
          <w:szCs w:val="28"/>
          <w:lang w:val="nl-NL"/>
        </w:rPr>
      </w:pPr>
    </w:p>
    <w:tbl>
      <w:tblPr>
        <w:tblW w:w="14733" w:type="dxa"/>
        <w:tblInd w:w="108" w:type="dxa"/>
        <w:tblLook w:val="04A0" w:firstRow="1" w:lastRow="0" w:firstColumn="1" w:lastColumn="0" w:noHBand="0" w:noVBand="1"/>
      </w:tblPr>
      <w:tblGrid>
        <w:gridCol w:w="751"/>
        <w:gridCol w:w="966"/>
        <w:gridCol w:w="835"/>
        <w:gridCol w:w="2693"/>
        <w:gridCol w:w="2268"/>
        <w:gridCol w:w="1701"/>
        <w:gridCol w:w="1637"/>
        <w:gridCol w:w="1613"/>
        <w:gridCol w:w="2269"/>
      </w:tblGrid>
      <w:tr w:rsidR="00EF5602" w:rsidRPr="0049599A" w14:paraId="0748750F" w14:textId="77777777" w:rsidTr="00086514">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4CCA663" w14:textId="77777777" w:rsidR="003A0157" w:rsidRPr="0049599A" w:rsidRDefault="003A0157" w:rsidP="00086514">
            <w:pPr>
              <w:jc w:val="center"/>
              <w:rPr>
                <w:b/>
                <w:bCs/>
                <w:sz w:val="28"/>
                <w:szCs w:val="28"/>
              </w:rPr>
            </w:pPr>
            <w:r w:rsidRPr="0049599A">
              <w:rPr>
                <w:b/>
                <w:bCs/>
                <w:sz w:val="28"/>
                <w:szCs w:val="28"/>
              </w:rPr>
              <w:t>STT</w:t>
            </w:r>
          </w:p>
        </w:tc>
        <w:tc>
          <w:tcPr>
            <w:tcW w:w="1801" w:type="dxa"/>
            <w:gridSpan w:val="2"/>
            <w:tcBorders>
              <w:top w:val="single" w:sz="4" w:space="0" w:color="auto"/>
              <w:left w:val="nil"/>
              <w:bottom w:val="single" w:sz="4" w:space="0" w:color="auto"/>
              <w:right w:val="single" w:sz="4" w:space="0" w:color="auto"/>
            </w:tcBorders>
            <w:shd w:val="clear" w:color="000000" w:fill="C6EFCE"/>
            <w:vAlign w:val="center"/>
            <w:hideMark/>
          </w:tcPr>
          <w:p w14:paraId="1A182106" w14:textId="77777777" w:rsidR="003A0157" w:rsidRPr="0049599A" w:rsidRDefault="003A0157" w:rsidP="00086514">
            <w:pPr>
              <w:jc w:val="center"/>
              <w:rPr>
                <w:b/>
                <w:bCs/>
                <w:sz w:val="28"/>
                <w:szCs w:val="28"/>
              </w:rPr>
            </w:pPr>
            <w:r w:rsidRPr="0049599A">
              <w:rPr>
                <w:b/>
                <w:bCs/>
                <w:sz w:val="28"/>
                <w:szCs w:val="28"/>
              </w:rPr>
              <w:t>Năm</w:t>
            </w:r>
          </w:p>
        </w:tc>
        <w:tc>
          <w:tcPr>
            <w:tcW w:w="2693" w:type="dxa"/>
            <w:tcBorders>
              <w:top w:val="single" w:sz="4" w:space="0" w:color="auto"/>
              <w:left w:val="nil"/>
              <w:bottom w:val="single" w:sz="4" w:space="0" w:color="auto"/>
              <w:right w:val="single" w:sz="4" w:space="0" w:color="auto"/>
            </w:tcBorders>
            <w:shd w:val="clear" w:color="000000" w:fill="C6EFCE"/>
            <w:vAlign w:val="center"/>
            <w:hideMark/>
          </w:tcPr>
          <w:p w14:paraId="2AB79CBA" w14:textId="77777777" w:rsidR="003A0157" w:rsidRPr="0049599A" w:rsidRDefault="003A0157" w:rsidP="00086514">
            <w:pPr>
              <w:jc w:val="center"/>
              <w:rPr>
                <w:b/>
                <w:bCs/>
                <w:sz w:val="28"/>
                <w:szCs w:val="28"/>
              </w:rPr>
            </w:pPr>
            <w:r w:rsidRPr="0049599A">
              <w:rPr>
                <w:b/>
                <w:bCs/>
                <w:sz w:val="28"/>
                <w:szCs w:val="28"/>
              </w:rPr>
              <w:t>Phần việc hợp đồng không hoàn thành</w:t>
            </w:r>
          </w:p>
        </w:tc>
        <w:tc>
          <w:tcPr>
            <w:tcW w:w="2268" w:type="dxa"/>
            <w:tcBorders>
              <w:top w:val="single" w:sz="4" w:space="0" w:color="auto"/>
              <w:left w:val="nil"/>
              <w:bottom w:val="single" w:sz="4" w:space="0" w:color="auto"/>
              <w:right w:val="single" w:sz="4" w:space="0" w:color="auto"/>
            </w:tcBorders>
            <w:shd w:val="clear" w:color="000000" w:fill="C6EFCE"/>
            <w:vAlign w:val="center"/>
            <w:hideMark/>
          </w:tcPr>
          <w:p w14:paraId="6104523A" w14:textId="77777777" w:rsidR="003A0157" w:rsidRPr="0049599A" w:rsidRDefault="003A0157" w:rsidP="00086514">
            <w:pPr>
              <w:jc w:val="center"/>
              <w:rPr>
                <w:b/>
                <w:bCs/>
                <w:sz w:val="28"/>
                <w:szCs w:val="28"/>
              </w:rPr>
            </w:pPr>
            <w:r w:rsidRPr="0049599A">
              <w:rPr>
                <w:b/>
                <w:bCs/>
                <w:sz w:val="28"/>
                <w:szCs w:val="28"/>
              </w:rPr>
              <w:t>Mô tả hợp đồng</w:t>
            </w:r>
          </w:p>
        </w:tc>
        <w:tc>
          <w:tcPr>
            <w:tcW w:w="1701" w:type="dxa"/>
            <w:tcBorders>
              <w:top w:val="single" w:sz="4" w:space="0" w:color="auto"/>
              <w:left w:val="nil"/>
              <w:bottom w:val="single" w:sz="4" w:space="0" w:color="auto"/>
              <w:right w:val="single" w:sz="4" w:space="0" w:color="auto"/>
            </w:tcBorders>
            <w:shd w:val="clear" w:color="000000" w:fill="C6EFCE"/>
            <w:vAlign w:val="center"/>
            <w:hideMark/>
          </w:tcPr>
          <w:p w14:paraId="7DD35FEC" w14:textId="77777777" w:rsidR="003A0157" w:rsidRPr="0049599A" w:rsidRDefault="003A0157" w:rsidP="00086514">
            <w:pPr>
              <w:jc w:val="center"/>
              <w:rPr>
                <w:b/>
                <w:bCs/>
                <w:sz w:val="28"/>
                <w:szCs w:val="28"/>
              </w:rPr>
            </w:pPr>
            <w:r w:rsidRPr="0049599A">
              <w:rPr>
                <w:b/>
                <w:bCs/>
                <w:sz w:val="28"/>
                <w:szCs w:val="28"/>
              </w:rPr>
              <w:t>Chủ đầu tư</w:t>
            </w:r>
          </w:p>
        </w:tc>
        <w:tc>
          <w:tcPr>
            <w:tcW w:w="1637" w:type="dxa"/>
            <w:tcBorders>
              <w:top w:val="single" w:sz="4" w:space="0" w:color="auto"/>
              <w:left w:val="nil"/>
              <w:bottom w:val="single" w:sz="4" w:space="0" w:color="auto"/>
              <w:right w:val="single" w:sz="4" w:space="0" w:color="auto"/>
            </w:tcBorders>
            <w:shd w:val="clear" w:color="000000" w:fill="C6EFCE"/>
            <w:vAlign w:val="center"/>
            <w:hideMark/>
          </w:tcPr>
          <w:p w14:paraId="3113CD4F" w14:textId="77777777" w:rsidR="003A0157" w:rsidRPr="0049599A" w:rsidRDefault="003A0157" w:rsidP="00086514">
            <w:pPr>
              <w:jc w:val="center"/>
              <w:rPr>
                <w:b/>
                <w:bCs/>
                <w:sz w:val="28"/>
                <w:szCs w:val="28"/>
              </w:rPr>
            </w:pPr>
            <w:r w:rsidRPr="0049599A">
              <w:rPr>
                <w:b/>
                <w:bCs/>
                <w:sz w:val="28"/>
                <w:szCs w:val="28"/>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14:paraId="5FB80AD1" w14:textId="77777777" w:rsidR="003A0157" w:rsidRPr="0049599A" w:rsidRDefault="003A0157" w:rsidP="00086514">
            <w:pPr>
              <w:jc w:val="center"/>
              <w:rPr>
                <w:b/>
                <w:bCs/>
                <w:sz w:val="28"/>
                <w:szCs w:val="28"/>
              </w:rPr>
            </w:pPr>
            <w:r w:rsidRPr="0049599A">
              <w:rPr>
                <w:b/>
                <w:bCs/>
                <w:sz w:val="28"/>
                <w:szCs w:val="28"/>
              </w:rPr>
              <w:t>Nguyên nhân</w:t>
            </w:r>
          </w:p>
        </w:tc>
        <w:tc>
          <w:tcPr>
            <w:tcW w:w="2269" w:type="dxa"/>
            <w:tcBorders>
              <w:top w:val="single" w:sz="4" w:space="0" w:color="auto"/>
              <w:left w:val="nil"/>
              <w:bottom w:val="single" w:sz="4" w:space="0" w:color="auto"/>
              <w:right w:val="single" w:sz="4" w:space="0" w:color="auto"/>
            </w:tcBorders>
            <w:shd w:val="clear" w:color="000000" w:fill="C6EFCE"/>
            <w:vAlign w:val="center"/>
            <w:hideMark/>
          </w:tcPr>
          <w:p w14:paraId="3283D9D4" w14:textId="77777777" w:rsidR="003A0157" w:rsidRPr="0049599A" w:rsidRDefault="003A0157" w:rsidP="00086514">
            <w:pPr>
              <w:jc w:val="center"/>
              <w:rPr>
                <w:b/>
                <w:bCs/>
                <w:sz w:val="28"/>
                <w:szCs w:val="28"/>
              </w:rPr>
            </w:pPr>
            <w:r w:rsidRPr="0049599A">
              <w:rPr>
                <w:b/>
                <w:bCs/>
                <w:sz w:val="28"/>
                <w:szCs w:val="28"/>
              </w:rPr>
              <w:t>Tổng giá trị hợp đồng</w:t>
            </w:r>
          </w:p>
        </w:tc>
      </w:tr>
      <w:tr w:rsidR="00EF5602" w:rsidRPr="0049599A" w14:paraId="03796FEC" w14:textId="77777777" w:rsidTr="00086514">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01BF682A" w14:textId="77777777" w:rsidR="003A0157" w:rsidRPr="0049599A" w:rsidRDefault="003A0157" w:rsidP="00086514">
            <w:pPr>
              <w:jc w:val="center"/>
              <w:rPr>
                <w:sz w:val="28"/>
                <w:szCs w:val="28"/>
              </w:rPr>
            </w:pPr>
            <w:r w:rsidRPr="0049599A">
              <w:rPr>
                <w:sz w:val="28"/>
                <w:szCs w:val="28"/>
              </w:rPr>
              <w:t>1</w:t>
            </w:r>
          </w:p>
        </w:tc>
        <w:tc>
          <w:tcPr>
            <w:tcW w:w="1801" w:type="dxa"/>
            <w:gridSpan w:val="2"/>
            <w:tcBorders>
              <w:top w:val="nil"/>
              <w:left w:val="nil"/>
              <w:bottom w:val="single" w:sz="4" w:space="0" w:color="auto"/>
              <w:right w:val="single" w:sz="4" w:space="0" w:color="auto"/>
            </w:tcBorders>
            <w:shd w:val="clear" w:color="auto" w:fill="auto"/>
            <w:vAlign w:val="center"/>
            <w:hideMark/>
          </w:tcPr>
          <w:p w14:paraId="270BD113" w14:textId="77777777" w:rsidR="003A0157" w:rsidRPr="0049599A" w:rsidRDefault="003A0157" w:rsidP="00086514">
            <w:pPr>
              <w:jc w:val="left"/>
              <w:rPr>
                <w:sz w:val="28"/>
                <w:szCs w:val="28"/>
              </w:rPr>
            </w:pPr>
            <w:r w:rsidRPr="0049599A">
              <w:rPr>
                <w:sz w:val="28"/>
                <w:szCs w:val="28"/>
              </w:rPr>
              <w:t> </w:t>
            </w:r>
          </w:p>
          <w:p w14:paraId="0B609A21" w14:textId="77777777" w:rsidR="003A0157" w:rsidRPr="0049599A" w:rsidRDefault="003A0157" w:rsidP="00086514">
            <w:pPr>
              <w:jc w:val="left"/>
              <w:rPr>
                <w:sz w:val="28"/>
                <w:szCs w:val="28"/>
              </w:rPr>
            </w:pPr>
            <w:r w:rsidRPr="0049599A">
              <w:rPr>
                <w:sz w:val="28"/>
                <w:szCs w:val="28"/>
              </w:rPr>
              <w:t> </w:t>
            </w:r>
          </w:p>
        </w:tc>
        <w:tc>
          <w:tcPr>
            <w:tcW w:w="2693" w:type="dxa"/>
            <w:tcBorders>
              <w:top w:val="nil"/>
              <w:left w:val="nil"/>
              <w:bottom w:val="single" w:sz="4" w:space="0" w:color="auto"/>
              <w:right w:val="single" w:sz="4" w:space="0" w:color="auto"/>
            </w:tcBorders>
            <w:shd w:val="clear" w:color="auto" w:fill="auto"/>
            <w:vAlign w:val="center"/>
            <w:hideMark/>
          </w:tcPr>
          <w:p w14:paraId="14058E67" w14:textId="77777777" w:rsidR="003A0157" w:rsidRPr="0049599A" w:rsidRDefault="003A0157" w:rsidP="00086514">
            <w:pPr>
              <w:jc w:val="left"/>
              <w:rPr>
                <w:sz w:val="28"/>
                <w:szCs w:val="28"/>
              </w:rPr>
            </w:pPr>
            <w:r w:rsidRPr="0049599A">
              <w:rPr>
                <w:sz w:val="28"/>
                <w:szCs w:val="28"/>
              </w:rPr>
              <w:t> </w:t>
            </w:r>
          </w:p>
        </w:tc>
        <w:tc>
          <w:tcPr>
            <w:tcW w:w="2268" w:type="dxa"/>
            <w:tcBorders>
              <w:top w:val="nil"/>
              <w:left w:val="nil"/>
              <w:bottom w:val="single" w:sz="4" w:space="0" w:color="auto"/>
              <w:right w:val="single" w:sz="4" w:space="0" w:color="auto"/>
            </w:tcBorders>
            <w:shd w:val="clear" w:color="auto" w:fill="auto"/>
            <w:vAlign w:val="center"/>
            <w:hideMark/>
          </w:tcPr>
          <w:p w14:paraId="3434B18D" w14:textId="77777777" w:rsidR="003A0157" w:rsidRPr="0049599A" w:rsidRDefault="003A0157" w:rsidP="00086514">
            <w:pPr>
              <w:rPr>
                <w:sz w:val="28"/>
                <w:szCs w:val="28"/>
              </w:rPr>
            </w:pPr>
            <w:r w:rsidRPr="0049599A">
              <w:rPr>
                <w:sz w:val="28"/>
                <w:szCs w:val="28"/>
              </w:rPr>
              <w:t> </w:t>
            </w:r>
          </w:p>
        </w:tc>
        <w:tc>
          <w:tcPr>
            <w:tcW w:w="1701" w:type="dxa"/>
            <w:tcBorders>
              <w:top w:val="nil"/>
              <w:left w:val="nil"/>
              <w:bottom w:val="single" w:sz="4" w:space="0" w:color="auto"/>
              <w:right w:val="single" w:sz="4" w:space="0" w:color="auto"/>
            </w:tcBorders>
            <w:shd w:val="clear" w:color="auto" w:fill="auto"/>
            <w:vAlign w:val="center"/>
            <w:hideMark/>
          </w:tcPr>
          <w:p w14:paraId="648C4789" w14:textId="77777777" w:rsidR="003A0157" w:rsidRPr="0049599A" w:rsidRDefault="003A0157" w:rsidP="00086514">
            <w:pPr>
              <w:rPr>
                <w:sz w:val="28"/>
                <w:szCs w:val="28"/>
              </w:rPr>
            </w:pPr>
            <w:r w:rsidRPr="0049599A">
              <w:rPr>
                <w:sz w:val="28"/>
                <w:szCs w:val="28"/>
              </w:rPr>
              <w:t> </w:t>
            </w:r>
          </w:p>
        </w:tc>
        <w:tc>
          <w:tcPr>
            <w:tcW w:w="1637" w:type="dxa"/>
            <w:tcBorders>
              <w:top w:val="nil"/>
              <w:left w:val="nil"/>
              <w:bottom w:val="single" w:sz="4" w:space="0" w:color="auto"/>
              <w:right w:val="single" w:sz="4" w:space="0" w:color="auto"/>
            </w:tcBorders>
            <w:shd w:val="clear" w:color="auto" w:fill="auto"/>
            <w:vAlign w:val="center"/>
            <w:hideMark/>
          </w:tcPr>
          <w:p w14:paraId="74A14063" w14:textId="77777777" w:rsidR="003A0157" w:rsidRPr="0049599A" w:rsidRDefault="003A0157" w:rsidP="00086514">
            <w:pPr>
              <w:rPr>
                <w:sz w:val="28"/>
                <w:szCs w:val="28"/>
              </w:rPr>
            </w:pPr>
            <w:r w:rsidRPr="0049599A">
              <w:rPr>
                <w:sz w:val="28"/>
                <w:szCs w:val="28"/>
              </w:rPr>
              <w:t> </w:t>
            </w:r>
          </w:p>
        </w:tc>
        <w:tc>
          <w:tcPr>
            <w:tcW w:w="1613" w:type="dxa"/>
            <w:tcBorders>
              <w:top w:val="nil"/>
              <w:left w:val="nil"/>
              <w:bottom w:val="single" w:sz="4" w:space="0" w:color="auto"/>
              <w:right w:val="single" w:sz="4" w:space="0" w:color="auto"/>
            </w:tcBorders>
            <w:shd w:val="clear" w:color="auto" w:fill="auto"/>
            <w:vAlign w:val="center"/>
            <w:hideMark/>
          </w:tcPr>
          <w:p w14:paraId="69300C33" w14:textId="77777777" w:rsidR="003A0157" w:rsidRPr="0049599A" w:rsidRDefault="003A0157" w:rsidP="00086514">
            <w:pPr>
              <w:rPr>
                <w:sz w:val="28"/>
                <w:szCs w:val="28"/>
              </w:rPr>
            </w:pPr>
            <w:r w:rsidRPr="0049599A">
              <w:rPr>
                <w:sz w:val="28"/>
                <w:szCs w:val="28"/>
              </w:rPr>
              <w:t> </w:t>
            </w:r>
          </w:p>
        </w:tc>
        <w:tc>
          <w:tcPr>
            <w:tcW w:w="2269" w:type="dxa"/>
            <w:tcBorders>
              <w:top w:val="nil"/>
              <w:left w:val="nil"/>
              <w:bottom w:val="single" w:sz="4" w:space="0" w:color="auto"/>
              <w:right w:val="single" w:sz="4" w:space="0" w:color="auto"/>
            </w:tcBorders>
            <w:shd w:val="clear" w:color="auto" w:fill="auto"/>
            <w:vAlign w:val="center"/>
            <w:hideMark/>
          </w:tcPr>
          <w:p w14:paraId="7350F2A4" w14:textId="77777777" w:rsidR="003A0157" w:rsidRPr="0049599A" w:rsidRDefault="003A0157" w:rsidP="00086514">
            <w:pPr>
              <w:jc w:val="left"/>
              <w:rPr>
                <w:sz w:val="28"/>
                <w:szCs w:val="28"/>
              </w:rPr>
            </w:pPr>
            <w:r w:rsidRPr="0049599A">
              <w:rPr>
                <w:sz w:val="28"/>
                <w:szCs w:val="28"/>
              </w:rPr>
              <w:t> </w:t>
            </w:r>
          </w:p>
        </w:tc>
      </w:tr>
      <w:tr w:rsidR="00EF5602" w:rsidRPr="0049599A" w14:paraId="3CD9D80D" w14:textId="77777777" w:rsidTr="00086514">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4C76B67" w14:textId="77777777" w:rsidR="003A0157" w:rsidRPr="0049599A" w:rsidRDefault="003A0157" w:rsidP="00086514">
            <w:pPr>
              <w:jc w:val="center"/>
              <w:rPr>
                <w:sz w:val="28"/>
                <w:szCs w:val="28"/>
              </w:rPr>
            </w:pPr>
            <w:r w:rsidRPr="0049599A">
              <w:rPr>
                <w:sz w:val="28"/>
                <w:szCs w:val="28"/>
              </w:rPr>
              <w:t>2</w:t>
            </w:r>
          </w:p>
        </w:tc>
        <w:tc>
          <w:tcPr>
            <w:tcW w:w="1801" w:type="dxa"/>
            <w:gridSpan w:val="2"/>
            <w:tcBorders>
              <w:top w:val="nil"/>
              <w:left w:val="nil"/>
              <w:bottom w:val="single" w:sz="4" w:space="0" w:color="auto"/>
              <w:right w:val="single" w:sz="4" w:space="0" w:color="auto"/>
            </w:tcBorders>
            <w:shd w:val="clear" w:color="auto" w:fill="auto"/>
            <w:vAlign w:val="center"/>
            <w:hideMark/>
          </w:tcPr>
          <w:p w14:paraId="517030DF" w14:textId="77777777" w:rsidR="003A0157" w:rsidRPr="0049599A" w:rsidRDefault="003A0157" w:rsidP="00086514">
            <w:pPr>
              <w:jc w:val="left"/>
              <w:rPr>
                <w:sz w:val="28"/>
                <w:szCs w:val="28"/>
              </w:rPr>
            </w:pPr>
            <w:r w:rsidRPr="0049599A">
              <w:rPr>
                <w:sz w:val="28"/>
                <w:szCs w:val="28"/>
              </w:rPr>
              <w:t> </w:t>
            </w:r>
          </w:p>
          <w:p w14:paraId="580FCEC6" w14:textId="77777777" w:rsidR="003A0157" w:rsidRPr="0049599A" w:rsidRDefault="003A0157" w:rsidP="00086514">
            <w:pPr>
              <w:jc w:val="left"/>
              <w:rPr>
                <w:sz w:val="28"/>
                <w:szCs w:val="28"/>
              </w:rPr>
            </w:pPr>
            <w:r w:rsidRPr="0049599A">
              <w:rPr>
                <w:sz w:val="28"/>
                <w:szCs w:val="28"/>
              </w:rPr>
              <w:t> </w:t>
            </w:r>
          </w:p>
        </w:tc>
        <w:tc>
          <w:tcPr>
            <w:tcW w:w="2693" w:type="dxa"/>
            <w:tcBorders>
              <w:top w:val="nil"/>
              <w:left w:val="nil"/>
              <w:bottom w:val="single" w:sz="4" w:space="0" w:color="auto"/>
              <w:right w:val="single" w:sz="4" w:space="0" w:color="auto"/>
            </w:tcBorders>
            <w:shd w:val="clear" w:color="auto" w:fill="auto"/>
            <w:vAlign w:val="center"/>
            <w:hideMark/>
          </w:tcPr>
          <w:p w14:paraId="717C741E" w14:textId="77777777" w:rsidR="003A0157" w:rsidRPr="0049599A" w:rsidRDefault="003A0157" w:rsidP="00086514">
            <w:pPr>
              <w:jc w:val="left"/>
              <w:rPr>
                <w:sz w:val="28"/>
                <w:szCs w:val="28"/>
              </w:rPr>
            </w:pPr>
            <w:r w:rsidRPr="0049599A">
              <w:rPr>
                <w:sz w:val="28"/>
                <w:szCs w:val="28"/>
              </w:rPr>
              <w:t> </w:t>
            </w:r>
          </w:p>
        </w:tc>
        <w:tc>
          <w:tcPr>
            <w:tcW w:w="2268" w:type="dxa"/>
            <w:tcBorders>
              <w:top w:val="nil"/>
              <w:left w:val="nil"/>
              <w:bottom w:val="single" w:sz="4" w:space="0" w:color="auto"/>
              <w:right w:val="single" w:sz="4" w:space="0" w:color="auto"/>
            </w:tcBorders>
            <w:shd w:val="clear" w:color="auto" w:fill="auto"/>
            <w:vAlign w:val="center"/>
            <w:hideMark/>
          </w:tcPr>
          <w:p w14:paraId="4E7F9C35" w14:textId="77777777" w:rsidR="003A0157" w:rsidRPr="0049599A" w:rsidRDefault="003A0157" w:rsidP="00086514">
            <w:pPr>
              <w:rPr>
                <w:sz w:val="28"/>
                <w:szCs w:val="28"/>
              </w:rPr>
            </w:pPr>
            <w:r w:rsidRPr="0049599A">
              <w:rPr>
                <w:sz w:val="28"/>
                <w:szCs w:val="28"/>
              </w:rPr>
              <w:t> </w:t>
            </w:r>
          </w:p>
        </w:tc>
        <w:tc>
          <w:tcPr>
            <w:tcW w:w="1701" w:type="dxa"/>
            <w:tcBorders>
              <w:top w:val="nil"/>
              <w:left w:val="nil"/>
              <w:bottom w:val="single" w:sz="4" w:space="0" w:color="auto"/>
              <w:right w:val="single" w:sz="4" w:space="0" w:color="auto"/>
            </w:tcBorders>
            <w:shd w:val="clear" w:color="auto" w:fill="auto"/>
            <w:vAlign w:val="center"/>
            <w:hideMark/>
          </w:tcPr>
          <w:p w14:paraId="10987A18" w14:textId="77777777" w:rsidR="003A0157" w:rsidRPr="0049599A" w:rsidRDefault="003A0157" w:rsidP="00086514">
            <w:pPr>
              <w:rPr>
                <w:sz w:val="28"/>
                <w:szCs w:val="28"/>
              </w:rPr>
            </w:pPr>
            <w:r w:rsidRPr="0049599A">
              <w:rPr>
                <w:sz w:val="28"/>
                <w:szCs w:val="28"/>
              </w:rPr>
              <w:t> </w:t>
            </w:r>
          </w:p>
        </w:tc>
        <w:tc>
          <w:tcPr>
            <w:tcW w:w="1637" w:type="dxa"/>
            <w:tcBorders>
              <w:top w:val="nil"/>
              <w:left w:val="nil"/>
              <w:bottom w:val="single" w:sz="4" w:space="0" w:color="auto"/>
              <w:right w:val="single" w:sz="4" w:space="0" w:color="auto"/>
            </w:tcBorders>
            <w:shd w:val="clear" w:color="auto" w:fill="auto"/>
            <w:vAlign w:val="center"/>
            <w:hideMark/>
          </w:tcPr>
          <w:p w14:paraId="4490A038" w14:textId="77777777" w:rsidR="003A0157" w:rsidRPr="0049599A" w:rsidRDefault="003A0157" w:rsidP="00086514">
            <w:pPr>
              <w:rPr>
                <w:sz w:val="28"/>
                <w:szCs w:val="28"/>
              </w:rPr>
            </w:pPr>
            <w:r w:rsidRPr="0049599A">
              <w:rPr>
                <w:sz w:val="28"/>
                <w:szCs w:val="28"/>
              </w:rPr>
              <w:t> </w:t>
            </w:r>
          </w:p>
        </w:tc>
        <w:tc>
          <w:tcPr>
            <w:tcW w:w="1613" w:type="dxa"/>
            <w:tcBorders>
              <w:top w:val="nil"/>
              <w:left w:val="nil"/>
              <w:bottom w:val="single" w:sz="4" w:space="0" w:color="auto"/>
              <w:right w:val="single" w:sz="4" w:space="0" w:color="auto"/>
            </w:tcBorders>
            <w:shd w:val="clear" w:color="auto" w:fill="auto"/>
            <w:vAlign w:val="center"/>
            <w:hideMark/>
          </w:tcPr>
          <w:p w14:paraId="7B5F5257" w14:textId="77777777" w:rsidR="003A0157" w:rsidRPr="0049599A" w:rsidRDefault="003A0157" w:rsidP="00086514">
            <w:pPr>
              <w:rPr>
                <w:sz w:val="28"/>
                <w:szCs w:val="28"/>
              </w:rPr>
            </w:pPr>
            <w:r w:rsidRPr="0049599A">
              <w:rPr>
                <w:sz w:val="28"/>
                <w:szCs w:val="28"/>
              </w:rPr>
              <w:t> </w:t>
            </w:r>
          </w:p>
        </w:tc>
        <w:tc>
          <w:tcPr>
            <w:tcW w:w="2269" w:type="dxa"/>
            <w:tcBorders>
              <w:top w:val="nil"/>
              <w:left w:val="nil"/>
              <w:bottom w:val="single" w:sz="4" w:space="0" w:color="auto"/>
              <w:right w:val="single" w:sz="4" w:space="0" w:color="auto"/>
            </w:tcBorders>
            <w:shd w:val="clear" w:color="auto" w:fill="auto"/>
            <w:vAlign w:val="center"/>
            <w:hideMark/>
          </w:tcPr>
          <w:p w14:paraId="12E6D72F" w14:textId="77777777" w:rsidR="003A0157" w:rsidRPr="0049599A" w:rsidRDefault="003A0157" w:rsidP="00086514">
            <w:pPr>
              <w:jc w:val="left"/>
              <w:rPr>
                <w:sz w:val="28"/>
                <w:szCs w:val="28"/>
              </w:rPr>
            </w:pPr>
            <w:r w:rsidRPr="0049599A">
              <w:rPr>
                <w:sz w:val="28"/>
                <w:szCs w:val="28"/>
              </w:rPr>
              <w:t> </w:t>
            </w:r>
          </w:p>
        </w:tc>
      </w:tr>
      <w:tr w:rsidR="00EF5602" w:rsidRPr="0049599A" w14:paraId="0233688D" w14:textId="77777777" w:rsidTr="00086514">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0C424A7C" w14:textId="77777777" w:rsidR="003A0157" w:rsidRPr="0049599A" w:rsidRDefault="003A0157" w:rsidP="00086514">
            <w:pPr>
              <w:jc w:val="center"/>
              <w:rPr>
                <w:sz w:val="28"/>
                <w:szCs w:val="28"/>
              </w:rPr>
            </w:pPr>
            <w:r w:rsidRPr="0049599A">
              <w:rPr>
                <w:sz w:val="28"/>
                <w:szCs w:val="28"/>
              </w:rPr>
              <w:t>…</w:t>
            </w:r>
          </w:p>
        </w:tc>
        <w:tc>
          <w:tcPr>
            <w:tcW w:w="1801" w:type="dxa"/>
            <w:gridSpan w:val="2"/>
            <w:tcBorders>
              <w:top w:val="nil"/>
              <w:left w:val="nil"/>
              <w:bottom w:val="single" w:sz="4" w:space="0" w:color="auto"/>
              <w:right w:val="single" w:sz="4" w:space="0" w:color="auto"/>
            </w:tcBorders>
            <w:shd w:val="clear" w:color="auto" w:fill="auto"/>
            <w:vAlign w:val="center"/>
            <w:hideMark/>
          </w:tcPr>
          <w:p w14:paraId="66302FC4" w14:textId="77777777" w:rsidR="003A0157" w:rsidRPr="0049599A" w:rsidRDefault="003A0157" w:rsidP="00086514">
            <w:pPr>
              <w:jc w:val="left"/>
              <w:rPr>
                <w:sz w:val="28"/>
                <w:szCs w:val="28"/>
              </w:rPr>
            </w:pPr>
            <w:r w:rsidRPr="0049599A">
              <w:rPr>
                <w:sz w:val="28"/>
                <w:szCs w:val="28"/>
              </w:rPr>
              <w:t> </w:t>
            </w:r>
          </w:p>
          <w:p w14:paraId="61A55F4C" w14:textId="77777777" w:rsidR="003A0157" w:rsidRPr="0049599A" w:rsidRDefault="003A0157" w:rsidP="00086514">
            <w:pPr>
              <w:jc w:val="left"/>
              <w:rPr>
                <w:sz w:val="28"/>
                <w:szCs w:val="28"/>
              </w:rPr>
            </w:pPr>
            <w:r w:rsidRPr="0049599A">
              <w:rPr>
                <w:sz w:val="28"/>
                <w:szCs w:val="28"/>
              </w:rPr>
              <w:t> </w:t>
            </w:r>
          </w:p>
        </w:tc>
        <w:tc>
          <w:tcPr>
            <w:tcW w:w="2693" w:type="dxa"/>
            <w:tcBorders>
              <w:top w:val="nil"/>
              <w:left w:val="nil"/>
              <w:bottom w:val="single" w:sz="4" w:space="0" w:color="auto"/>
              <w:right w:val="single" w:sz="4" w:space="0" w:color="auto"/>
            </w:tcBorders>
            <w:shd w:val="clear" w:color="auto" w:fill="auto"/>
            <w:vAlign w:val="center"/>
            <w:hideMark/>
          </w:tcPr>
          <w:p w14:paraId="2045D26F" w14:textId="77777777" w:rsidR="003A0157" w:rsidRPr="0049599A" w:rsidRDefault="003A0157" w:rsidP="00086514">
            <w:pPr>
              <w:jc w:val="left"/>
              <w:rPr>
                <w:sz w:val="28"/>
                <w:szCs w:val="28"/>
              </w:rPr>
            </w:pPr>
            <w:r w:rsidRPr="0049599A">
              <w:rPr>
                <w:sz w:val="28"/>
                <w:szCs w:val="28"/>
              </w:rPr>
              <w:t> </w:t>
            </w:r>
          </w:p>
        </w:tc>
        <w:tc>
          <w:tcPr>
            <w:tcW w:w="2268" w:type="dxa"/>
            <w:tcBorders>
              <w:top w:val="nil"/>
              <w:left w:val="nil"/>
              <w:bottom w:val="single" w:sz="4" w:space="0" w:color="auto"/>
              <w:right w:val="single" w:sz="4" w:space="0" w:color="auto"/>
            </w:tcBorders>
            <w:shd w:val="clear" w:color="auto" w:fill="auto"/>
            <w:vAlign w:val="center"/>
            <w:hideMark/>
          </w:tcPr>
          <w:p w14:paraId="31A6AE6A" w14:textId="77777777" w:rsidR="003A0157" w:rsidRPr="0049599A" w:rsidRDefault="003A0157" w:rsidP="00086514">
            <w:pPr>
              <w:rPr>
                <w:sz w:val="28"/>
                <w:szCs w:val="28"/>
              </w:rPr>
            </w:pPr>
            <w:r w:rsidRPr="0049599A">
              <w:rPr>
                <w:sz w:val="28"/>
                <w:szCs w:val="28"/>
              </w:rPr>
              <w:t> </w:t>
            </w:r>
          </w:p>
        </w:tc>
        <w:tc>
          <w:tcPr>
            <w:tcW w:w="1701" w:type="dxa"/>
            <w:tcBorders>
              <w:top w:val="nil"/>
              <w:left w:val="nil"/>
              <w:bottom w:val="single" w:sz="4" w:space="0" w:color="auto"/>
              <w:right w:val="single" w:sz="4" w:space="0" w:color="auto"/>
            </w:tcBorders>
            <w:shd w:val="clear" w:color="auto" w:fill="auto"/>
            <w:vAlign w:val="center"/>
            <w:hideMark/>
          </w:tcPr>
          <w:p w14:paraId="627DD3ED" w14:textId="77777777" w:rsidR="003A0157" w:rsidRPr="0049599A" w:rsidRDefault="003A0157" w:rsidP="00086514">
            <w:pPr>
              <w:rPr>
                <w:sz w:val="28"/>
                <w:szCs w:val="28"/>
              </w:rPr>
            </w:pPr>
            <w:r w:rsidRPr="0049599A">
              <w:rPr>
                <w:sz w:val="28"/>
                <w:szCs w:val="28"/>
              </w:rPr>
              <w:t> </w:t>
            </w:r>
          </w:p>
        </w:tc>
        <w:tc>
          <w:tcPr>
            <w:tcW w:w="1637" w:type="dxa"/>
            <w:tcBorders>
              <w:top w:val="nil"/>
              <w:left w:val="nil"/>
              <w:bottom w:val="single" w:sz="4" w:space="0" w:color="auto"/>
              <w:right w:val="single" w:sz="4" w:space="0" w:color="auto"/>
            </w:tcBorders>
            <w:shd w:val="clear" w:color="auto" w:fill="auto"/>
            <w:vAlign w:val="center"/>
            <w:hideMark/>
          </w:tcPr>
          <w:p w14:paraId="10380683" w14:textId="77777777" w:rsidR="003A0157" w:rsidRPr="0049599A" w:rsidRDefault="003A0157" w:rsidP="00086514">
            <w:pPr>
              <w:rPr>
                <w:sz w:val="28"/>
                <w:szCs w:val="28"/>
              </w:rPr>
            </w:pPr>
            <w:r w:rsidRPr="0049599A">
              <w:rPr>
                <w:sz w:val="28"/>
                <w:szCs w:val="28"/>
              </w:rPr>
              <w:t> </w:t>
            </w:r>
          </w:p>
        </w:tc>
        <w:tc>
          <w:tcPr>
            <w:tcW w:w="1613" w:type="dxa"/>
            <w:tcBorders>
              <w:top w:val="nil"/>
              <w:left w:val="nil"/>
              <w:bottom w:val="single" w:sz="4" w:space="0" w:color="auto"/>
              <w:right w:val="single" w:sz="4" w:space="0" w:color="auto"/>
            </w:tcBorders>
            <w:shd w:val="clear" w:color="auto" w:fill="auto"/>
            <w:vAlign w:val="center"/>
            <w:hideMark/>
          </w:tcPr>
          <w:p w14:paraId="505E9A25" w14:textId="77777777" w:rsidR="003A0157" w:rsidRPr="0049599A" w:rsidRDefault="003A0157" w:rsidP="00086514">
            <w:pPr>
              <w:rPr>
                <w:sz w:val="28"/>
                <w:szCs w:val="28"/>
              </w:rPr>
            </w:pPr>
            <w:r w:rsidRPr="0049599A">
              <w:rPr>
                <w:sz w:val="28"/>
                <w:szCs w:val="28"/>
              </w:rPr>
              <w:t> </w:t>
            </w:r>
          </w:p>
        </w:tc>
        <w:tc>
          <w:tcPr>
            <w:tcW w:w="2269" w:type="dxa"/>
            <w:tcBorders>
              <w:top w:val="nil"/>
              <w:left w:val="nil"/>
              <w:bottom w:val="single" w:sz="4" w:space="0" w:color="auto"/>
              <w:right w:val="single" w:sz="4" w:space="0" w:color="auto"/>
            </w:tcBorders>
            <w:shd w:val="clear" w:color="auto" w:fill="auto"/>
            <w:vAlign w:val="center"/>
            <w:hideMark/>
          </w:tcPr>
          <w:p w14:paraId="584C4D04" w14:textId="77777777" w:rsidR="003A0157" w:rsidRPr="0049599A" w:rsidRDefault="003A0157" w:rsidP="00086514">
            <w:pPr>
              <w:jc w:val="left"/>
              <w:rPr>
                <w:sz w:val="28"/>
                <w:szCs w:val="28"/>
              </w:rPr>
            </w:pPr>
            <w:r w:rsidRPr="0049599A">
              <w:rPr>
                <w:sz w:val="28"/>
                <w:szCs w:val="28"/>
              </w:rPr>
              <w:t> </w:t>
            </w:r>
          </w:p>
        </w:tc>
      </w:tr>
      <w:tr w:rsidR="00EF5602" w:rsidRPr="0049599A" w14:paraId="71492602" w14:textId="77777777" w:rsidTr="00086514">
        <w:trPr>
          <w:trHeight w:val="300"/>
        </w:trPr>
        <w:tc>
          <w:tcPr>
            <w:tcW w:w="751" w:type="dxa"/>
            <w:tcBorders>
              <w:top w:val="nil"/>
              <w:left w:val="nil"/>
              <w:bottom w:val="nil"/>
              <w:right w:val="nil"/>
            </w:tcBorders>
            <w:shd w:val="clear" w:color="auto" w:fill="auto"/>
            <w:noWrap/>
            <w:vAlign w:val="bottom"/>
            <w:hideMark/>
          </w:tcPr>
          <w:p w14:paraId="093E9163" w14:textId="77777777" w:rsidR="003A0157" w:rsidRPr="0049599A" w:rsidRDefault="003A0157" w:rsidP="00086514">
            <w:pPr>
              <w:jc w:val="left"/>
              <w:rPr>
                <w:sz w:val="28"/>
                <w:szCs w:val="28"/>
              </w:rPr>
            </w:pPr>
          </w:p>
        </w:tc>
        <w:tc>
          <w:tcPr>
            <w:tcW w:w="966" w:type="dxa"/>
            <w:tcBorders>
              <w:top w:val="nil"/>
              <w:left w:val="nil"/>
              <w:bottom w:val="nil"/>
              <w:right w:val="nil"/>
            </w:tcBorders>
            <w:shd w:val="clear" w:color="auto" w:fill="auto"/>
            <w:noWrap/>
            <w:vAlign w:val="bottom"/>
            <w:hideMark/>
          </w:tcPr>
          <w:p w14:paraId="405C443B" w14:textId="77777777" w:rsidR="003A0157" w:rsidRPr="0049599A" w:rsidRDefault="003A0157" w:rsidP="00086514">
            <w:pPr>
              <w:jc w:val="left"/>
              <w:rPr>
                <w:sz w:val="28"/>
                <w:szCs w:val="28"/>
              </w:rPr>
            </w:pPr>
          </w:p>
        </w:tc>
        <w:tc>
          <w:tcPr>
            <w:tcW w:w="835" w:type="dxa"/>
            <w:tcBorders>
              <w:top w:val="nil"/>
              <w:left w:val="nil"/>
              <w:bottom w:val="nil"/>
              <w:right w:val="nil"/>
            </w:tcBorders>
            <w:shd w:val="clear" w:color="auto" w:fill="auto"/>
            <w:noWrap/>
            <w:vAlign w:val="bottom"/>
            <w:hideMark/>
          </w:tcPr>
          <w:p w14:paraId="2EB25DEC" w14:textId="77777777" w:rsidR="003A0157" w:rsidRPr="0049599A" w:rsidRDefault="003A0157" w:rsidP="00086514">
            <w:pPr>
              <w:jc w:val="left"/>
              <w:rPr>
                <w:sz w:val="28"/>
                <w:szCs w:val="28"/>
              </w:rPr>
            </w:pPr>
          </w:p>
        </w:tc>
        <w:tc>
          <w:tcPr>
            <w:tcW w:w="2693" w:type="dxa"/>
            <w:tcBorders>
              <w:top w:val="nil"/>
              <w:left w:val="nil"/>
              <w:bottom w:val="nil"/>
              <w:right w:val="nil"/>
            </w:tcBorders>
            <w:shd w:val="clear" w:color="auto" w:fill="auto"/>
            <w:noWrap/>
            <w:vAlign w:val="bottom"/>
            <w:hideMark/>
          </w:tcPr>
          <w:p w14:paraId="0BC9F0C4" w14:textId="77777777" w:rsidR="003A0157" w:rsidRPr="0049599A" w:rsidRDefault="003A0157" w:rsidP="00086514">
            <w:pPr>
              <w:jc w:val="left"/>
              <w:rPr>
                <w:sz w:val="28"/>
                <w:szCs w:val="28"/>
              </w:rPr>
            </w:pPr>
          </w:p>
        </w:tc>
        <w:tc>
          <w:tcPr>
            <w:tcW w:w="2268" w:type="dxa"/>
            <w:tcBorders>
              <w:top w:val="nil"/>
              <w:left w:val="nil"/>
              <w:bottom w:val="nil"/>
              <w:right w:val="nil"/>
            </w:tcBorders>
            <w:shd w:val="clear" w:color="auto" w:fill="auto"/>
            <w:noWrap/>
            <w:vAlign w:val="bottom"/>
            <w:hideMark/>
          </w:tcPr>
          <w:p w14:paraId="5D26545C" w14:textId="77777777" w:rsidR="003A0157" w:rsidRPr="0049599A" w:rsidRDefault="003A0157" w:rsidP="00086514">
            <w:pPr>
              <w:jc w:val="left"/>
              <w:rPr>
                <w:sz w:val="28"/>
                <w:szCs w:val="28"/>
              </w:rPr>
            </w:pPr>
          </w:p>
        </w:tc>
        <w:tc>
          <w:tcPr>
            <w:tcW w:w="1701" w:type="dxa"/>
            <w:tcBorders>
              <w:top w:val="nil"/>
              <w:left w:val="nil"/>
              <w:bottom w:val="nil"/>
              <w:right w:val="nil"/>
            </w:tcBorders>
            <w:shd w:val="clear" w:color="auto" w:fill="auto"/>
            <w:noWrap/>
            <w:vAlign w:val="bottom"/>
            <w:hideMark/>
          </w:tcPr>
          <w:p w14:paraId="227F405D" w14:textId="77777777" w:rsidR="003A0157" w:rsidRPr="0049599A" w:rsidRDefault="003A0157" w:rsidP="00086514">
            <w:pPr>
              <w:jc w:val="left"/>
              <w:rPr>
                <w:sz w:val="28"/>
                <w:szCs w:val="28"/>
              </w:rPr>
            </w:pPr>
          </w:p>
        </w:tc>
        <w:tc>
          <w:tcPr>
            <w:tcW w:w="1637" w:type="dxa"/>
            <w:tcBorders>
              <w:top w:val="nil"/>
              <w:left w:val="nil"/>
              <w:bottom w:val="nil"/>
              <w:right w:val="nil"/>
            </w:tcBorders>
            <w:shd w:val="clear" w:color="auto" w:fill="auto"/>
            <w:noWrap/>
            <w:vAlign w:val="bottom"/>
            <w:hideMark/>
          </w:tcPr>
          <w:p w14:paraId="06D4FBB1" w14:textId="77777777" w:rsidR="003A0157" w:rsidRPr="0049599A" w:rsidRDefault="003A0157" w:rsidP="00086514">
            <w:pPr>
              <w:jc w:val="left"/>
              <w:rPr>
                <w:sz w:val="28"/>
                <w:szCs w:val="28"/>
              </w:rPr>
            </w:pPr>
          </w:p>
        </w:tc>
        <w:tc>
          <w:tcPr>
            <w:tcW w:w="1613" w:type="dxa"/>
            <w:tcBorders>
              <w:top w:val="nil"/>
              <w:left w:val="nil"/>
              <w:bottom w:val="nil"/>
              <w:right w:val="nil"/>
            </w:tcBorders>
            <w:shd w:val="clear" w:color="auto" w:fill="auto"/>
            <w:noWrap/>
            <w:vAlign w:val="bottom"/>
            <w:hideMark/>
          </w:tcPr>
          <w:p w14:paraId="33C868DA" w14:textId="77777777" w:rsidR="003A0157" w:rsidRPr="0049599A" w:rsidRDefault="003A0157" w:rsidP="00086514">
            <w:pPr>
              <w:jc w:val="left"/>
              <w:rPr>
                <w:sz w:val="28"/>
                <w:szCs w:val="28"/>
              </w:rPr>
            </w:pPr>
          </w:p>
        </w:tc>
        <w:tc>
          <w:tcPr>
            <w:tcW w:w="2269" w:type="dxa"/>
            <w:tcBorders>
              <w:top w:val="nil"/>
              <w:left w:val="nil"/>
              <w:bottom w:val="nil"/>
              <w:right w:val="nil"/>
            </w:tcBorders>
            <w:shd w:val="clear" w:color="auto" w:fill="auto"/>
            <w:noWrap/>
            <w:vAlign w:val="bottom"/>
            <w:hideMark/>
          </w:tcPr>
          <w:p w14:paraId="2A6B4BD6" w14:textId="77777777" w:rsidR="003A0157" w:rsidRPr="0049599A" w:rsidRDefault="003A0157" w:rsidP="00086514">
            <w:pPr>
              <w:jc w:val="left"/>
              <w:rPr>
                <w:sz w:val="28"/>
                <w:szCs w:val="28"/>
              </w:rPr>
            </w:pPr>
          </w:p>
        </w:tc>
      </w:tr>
      <w:tr w:rsidR="00EF5602" w:rsidRPr="0049599A" w14:paraId="45170CC9" w14:textId="77777777" w:rsidTr="00086514">
        <w:trPr>
          <w:trHeight w:val="315"/>
        </w:trPr>
        <w:tc>
          <w:tcPr>
            <w:tcW w:w="2552" w:type="dxa"/>
            <w:gridSpan w:val="3"/>
            <w:tcBorders>
              <w:top w:val="nil"/>
              <w:left w:val="nil"/>
              <w:bottom w:val="nil"/>
              <w:right w:val="nil"/>
            </w:tcBorders>
            <w:shd w:val="clear" w:color="auto" w:fill="auto"/>
            <w:noWrap/>
            <w:vAlign w:val="bottom"/>
            <w:hideMark/>
          </w:tcPr>
          <w:p w14:paraId="1E440FB1" w14:textId="77777777" w:rsidR="003A0157" w:rsidRPr="0049599A" w:rsidRDefault="003A0157" w:rsidP="00086514">
            <w:pPr>
              <w:ind w:firstLine="601"/>
              <w:jc w:val="left"/>
              <w:rPr>
                <w:sz w:val="28"/>
                <w:szCs w:val="28"/>
              </w:rPr>
            </w:pPr>
            <w:r w:rsidRPr="0049599A">
              <w:rPr>
                <w:i/>
                <w:iCs/>
                <w:sz w:val="28"/>
                <w:szCs w:val="28"/>
              </w:rPr>
              <w:t>Ghi chú:</w:t>
            </w:r>
          </w:p>
        </w:tc>
        <w:tc>
          <w:tcPr>
            <w:tcW w:w="2693" w:type="dxa"/>
            <w:tcBorders>
              <w:top w:val="nil"/>
              <w:left w:val="nil"/>
              <w:bottom w:val="nil"/>
              <w:right w:val="nil"/>
            </w:tcBorders>
            <w:shd w:val="clear" w:color="auto" w:fill="auto"/>
            <w:noWrap/>
            <w:vAlign w:val="bottom"/>
            <w:hideMark/>
          </w:tcPr>
          <w:p w14:paraId="341AC19C" w14:textId="77777777" w:rsidR="003A0157" w:rsidRPr="0049599A" w:rsidRDefault="003A0157" w:rsidP="00086514">
            <w:pPr>
              <w:ind w:firstLine="601"/>
              <w:jc w:val="left"/>
              <w:rPr>
                <w:sz w:val="28"/>
                <w:szCs w:val="28"/>
              </w:rPr>
            </w:pPr>
          </w:p>
        </w:tc>
        <w:tc>
          <w:tcPr>
            <w:tcW w:w="2268" w:type="dxa"/>
            <w:tcBorders>
              <w:top w:val="nil"/>
              <w:left w:val="nil"/>
              <w:bottom w:val="nil"/>
              <w:right w:val="nil"/>
            </w:tcBorders>
            <w:shd w:val="clear" w:color="auto" w:fill="auto"/>
            <w:noWrap/>
            <w:vAlign w:val="bottom"/>
            <w:hideMark/>
          </w:tcPr>
          <w:p w14:paraId="01823C04" w14:textId="77777777" w:rsidR="003A0157" w:rsidRPr="0049599A" w:rsidRDefault="003A0157" w:rsidP="00086514">
            <w:pPr>
              <w:ind w:firstLine="601"/>
              <w:jc w:val="left"/>
              <w:rPr>
                <w:sz w:val="28"/>
                <w:szCs w:val="28"/>
              </w:rPr>
            </w:pPr>
          </w:p>
        </w:tc>
        <w:tc>
          <w:tcPr>
            <w:tcW w:w="1701" w:type="dxa"/>
            <w:tcBorders>
              <w:top w:val="nil"/>
              <w:left w:val="nil"/>
              <w:bottom w:val="nil"/>
              <w:right w:val="nil"/>
            </w:tcBorders>
            <w:shd w:val="clear" w:color="auto" w:fill="auto"/>
            <w:noWrap/>
            <w:vAlign w:val="bottom"/>
            <w:hideMark/>
          </w:tcPr>
          <w:p w14:paraId="7C451DB9" w14:textId="77777777" w:rsidR="003A0157" w:rsidRPr="0049599A" w:rsidRDefault="003A0157" w:rsidP="00086514">
            <w:pPr>
              <w:ind w:firstLine="601"/>
              <w:jc w:val="left"/>
              <w:rPr>
                <w:sz w:val="28"/>
                <w:szCs w:val="28"/>
              </w:rPr>
            </w:pPr>
          </w:p>
        </w:tc>
        <w:tc>
          <w:tcPr>
            <w:tcW w:w="1637" w:type="dxa"/>
            <w:tcBorders>
              <w:top w:val="nil"/>
              <w:left w:val="nil"/>
              <w:bottom w:val="nil"/>
              <w:right w:val="nil"/>
            </w:tcBorders>
            <w:shd w:val="clear" w:color="auto" w:fill="auto"/>
            <w:noWrap/>
            <w:vAlign w:val="bottom"/>
            <w:hideMark/>
          </w:tcPr>
          <w:p w14:paraId="02922BDC" w14:textId="77777777" w:rsidR="003A0157" w:rsidRPr="0049599A" w:rsidRDefault="003A0157" w:rsidP="00086514">
            <w:pPr>
              <w:ind w:firstLine="601"/>
              <w:jc w:val="left"/>
              <w:rPr>
                <w:sz w:val="28"/>
                <w:szCs w:val="28"/>
              </w:rPr>
            </w:pPr>
          </w:p>
        </w:tc>
        <w:tc>
          <w:tcPr>
            <w:tcW w:w="1613" w:type="dxa"/>
            <w:tcBorders>
              <w:top w:val="nil"/>
              <w:left w:val="nil"/>
              <w:bottom w:val="nil"/>
              <w:right w:val="nil"/>
            </w:tcBorders>
            <w:shd w:val="clear" w:color="auto" w:fill="auto"/>
            <w:noWrap/>
            <w:vAlign w:val="bottom"/>
            <w:hideMark/>
          </w:tcPr>
          <w:p w14:paraId="3CA95A48" w14:textId="77777777" w:rsidR="003A0157" w:rsidRPr="0049599A" w:rsidRDefault="003A0157" w:rsidP="00086514">
            <w:pPr>
              <w:ind w:firstLine="601"/>
              <w:jc w:val="left"/>
              <w:rPr>
                <w:sz w:val="28"/>
                <w:szCs w:val="28"/>
              </w:rPr>
            </w:pPr>
          </w:p>
        </w:tc>
        <w:tc>
          <w:tcPr>
            <w:tcW w:w="2269" w:type="dxa"/>
            <w:tcBorders>
              <w:top w:val="nil"/>
              <w:left w:val="nil"/>
              <w:bottom w:val="nil"/>
              <w:right w:val="nil"/>
            </w:tcBorders>
            <w:shd w:val="clear" w:color="auto" w:fill="auto"/>
            <w:noWrap/>
            <w:vAlign w:val="bottom"/>
            <w:hideMark/>
          </w:tcPr>
          <w:p w14:paraId="47F96150" w14:textId="77777777" w:rsidR="003A0157" w:rsidRPr="0049599A" w:rsidRDefault="003A0157" w:rsidP="00086514">
            <w:pPr>
              <w:ind w:firstLine="601"/>
              <w:jc w:val="left"/>
              <w:rPr>
                <w:sz w:val="28"/>
                <w:szCs w:val="28"/>
              </w:rPr>
            </w:pPr>
          </w:p>
        </w:tc>
      </w:tr>
      <w:tr w:rsidR="00EF5602" w:rsidRPr="0049599A" w14:paraId="0EDC6CA3" w14:textId="77777777" w:rsidTr="00086514">
        <w:trPr>
          <w:trHeight w:val="1035"/>
        </w:trPr>
        <w:tc>
          <w:tcPr>
            <w:tcW w:w="14733" w:type="dxa"/>
            <w:gridSpan w:val="9"/>
            <w:tcBorders>
              <w:top w:val="nil"/>
              <w:left w:val="nil"/>
              <w:bottom w:val="nil"/>
              <w:right w:val="nil"/>
            </w:tcBorders>
            <w:shd w:val="clear" w:color="auto" w:fill="auto"/>
            <w:vAlign w:val="center"/>
            <w:hideMark/>
          </w:tcPr>
          <w:p w14:paraId="205242E1" w14:textId="77777777" w:rsidR="003A0157" w:rsidRPr="0049599A" w:rsidRDefault="003A0157" w:rsidP="00086514">
            <w:pPr>
              <w:ind w:firstLine="601"/>
              <w:rPr>
                <w:i/>
                <w:iCs/>
                <w:sz w:val="28"/>
                <w:szCs w:val="28"/>
              </w:rPr>
            </w:pPr>
            <w:r w:rsidRPr="0049599A">
              <w:rPr>
                <w:i/>
                <w:iCs/>
                <w:sz w:val="28"/>
                <w:szCs w:val="28"/>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14:paraId="394053DA" w14:textId="77777777" w:rsidR="001A4C92" w:rsidRPr="0049599A" w:rsidRDefault="001A4C92" w:rsidP="001A4C92">
      <w:pPr>
        <w:ind w:firstLine="567"/>
        <w:jc w:val="right"/>
        <w:rPr>
          <w:b/>
          <w:sz w:val="28"/>
          <w:szCs w:val="28"/>
          <w:lang w:val="nl-NL"/>
        </w:rPr>
      </w:pPr>
      <w:r w:rsidRPr="0049599A">
        <w:rPr>
          <w:sz w:val="28"/>
          <w:szCs w:val="28"/>
        </w:rPr>
        <w:br w:type="page"/>
      </w:r>
      <w:r w:rsidRPr="0049599A">
        <w:rPr>
          <w:b/>
          <w:sz w:val="28"/>
          <w:szCs w:val="28"/>
          <w:lang w:val="nl-NL"/>
        </w:rPr>
        <w:lastRenderedPageBreak/>
        <w:t>Mẫu số 13 (webform trên Hệ thống)</w:t>
      </w:r>
    </w:p>
    <w:tbl>
      <w:tblPr>
        <w:tblW w:w="14579" w:type="dxa"/>
        <w:tblInd w:w="108" w:type="dxa"/>
        <w:tblLook w:val="04A0" w:firstRow="1" w:lastRow="0" w:firstColumn="1" w:lastColumn="0" w:noHBand="0" w:noVBand="1"/>
      </w:tblPr>
      <w:tblGrid>
        <w:gridCol w:w="993"/>
        <w:gridCol w:w="2733"/>
        <w:gridCol w:w="1944"/>
        <w:gridCol w:w="2454"/>
        <w:gridCol w:w="2215"/>
        <w:gridCol w:w="2120"/>
        <w:gridCol w:w="2120"/>
      </w:tblGrid>
      <w:tr w:rsidR="00EF5602" w:rsidRPr="0049599A" w14:paraId="166631C0" w14:textId="77777777" w:rsidTr="001A4C92">
        <w:trPr>
          <w:trHeight w:val="1005"/>
        </w:trPr>
        <w:tc>
          <w:tcPr>
            <w:tcW w:w="14579" w:type="dxa"/>
            <w:gridSpan w:val="7"/>
            <w:tcBorders>
              <w:top w:val="nil"/>
              <w:left w:val="nil"/>
              <w:bottom w:val="nil"/>
              <w:right w:val="nil"/>
            </w:tcBorders>
            <w:shd w:val="clear" w:color="auto" w:fill="auto"/>
            <w:vAlign w:val="center"/>
            <w:hideMark/>
          </w:tcPr>
          <w:p w14:paraId="73DD933B" w14:textId="77777777" w:rsidR="001A4C92" w:rsidRPr="0049599A" w:rsidRDefault="001A4C92" w:rsidP="001A4C92">
            <w:pPr>
              <w:jc w:val="center"/>
              <w:rPr>
                <w:b/>
                <w:bCs/>
                <w:sz w:val="28"/>
                <w:szCs w:val="28"/>
                <w:lang w:val="nl-NL"/>
              </w:rPr>
            </w:pPr>
            <w:r w:rsidRPr="0049599A">
              <w:rPr>
                <w:b/>
                <w:bCs/>
                <w:sz w:val="28"/>
                <w:szCs w:val="28"/>
                <w:lang w:val="nl-NL"/>
              </w:rPr>
              <w:t>TÌNH HÌNH TÀI CHÍNH CỦA NHÀ THẦU</w:t>
            </w:r>
            <w:r w:rsidRPr="0049599A">
              <w:rPr>
                <w:b/>
                <w:bCs/>
                <w:sz w:val="28"/>
                <w:szCs w:val="28"/>
                <w:vertAlign w:val="superscript"/>
                <w:lang w:val="nl-NL"/>
              </w:rPr>
              <w:t>(1)</w:t>
            </w:r>
            <w:r w:rsidRPr="0049599A">
              <w:rPr>
                <w:b/>
                <w:bCs/>
                <w:sz w:val="28"/>
                <w:szCs w:val="28"/>
                <w:vertAlign w:val="superscript"/>
                <w:lang w:val="nl-NL"/>
              </w:rPr>
              <w:br/>
            </w:r>
            <w:r w:rsidRPr="0049599A">
              <w:rPr>
                <w:i/>
                <w:iCs/>
                <w:sz w:val="28"/>
                <w:szCs w:val="28"/>
                <w:lang w:val="nl-NL"/>
              </w:rPr>
              <w:t>(Số liệu tài chính cho ____ năm gần nhất</w:t>
            </w:r>
            <w:r w:rsidRPr="0049599A">
              <w:rPr>
                <w:sz w:val="28"/>
                <w:szCs w:val="28"/>
                <w:vertAlign w:val="superscript"/>
                <w:lang w:val="nl-NL"/>
              </w:rPr>
              <w:t>(2)</w:t>
            </w:r>
            <w:r w:rsidRPr="0049599A">
              <w:rPr>
                <w:i/>
                <w:iCs/>
                <w:sz w:val="28"/>
                <w:szCs w:val="28"/>
                <w:lang w:val="nl-NL"/>
              </w:rPr>
              <w:t xml:space="preserve"> [VND])</w:t>
            </w:r>
          </w:p>
        </w:tc>
      </w:tr>
      <w:tr w:rsidR="00EF5602" w:rsidRPr="0049599A" w14:paraId="36B42F29" w14:textId="77777777" w:rsidTr="001A4C92">
        <w:trPr>
          <w:trHeight w:val="375"/>
        </w:trPr>
        <w:tc>
          <w:tcPr>
            <w:tcW w:w="993" w:type="dxa"/>
            <w:tcBorders>
              <w:top w:val="nil"/>
              <w:left w:val="nil"/>
              <w:bottom w:val="nil"/>
              <w:right w:val="nil"/>
            </w:tcBorders>
            <w:shd w:val="clear" w:color="auto" w:fill="auto"/>
            <w:noWrap/>
            <w:vAlign w:val="bottom"/>
            <w:hideMark/>
          </w:tcPr>
          <w:p w14:paraId="698F5B34" w14:textId="77777777" w:rsidR="001A4C92" w:rsidRPr="0049599A" w:rsidRDefault="001A4C92" w:rsidP="001A4C92">
            <w:pPr>
              <w:jc w:val="left"/>
              <w:rPr>
                <w:rFonts w:ascii="Calibri" w:hAnsi="Calibri"/>
                <w:sz w:val="28"/>
                <w:szCs w:val="28"/>
                <w:lang w:val="nl-NL"/>
              </w:rPr>
            </w:pPr>
          </w:p>
        </w:tc>
        <w:tc>
          <w:tcPr>
            <w:tcW w:w="4677" w:type="dxa"/>
            <w:gridSpan w:val="2"/>
            <w:tcBorders>
              <w:top w:val="nil"/>
              <w:left w:val="nil"/>
              <w:bottom w:val="nil"/>
              <w:right w:val="nil"/>
            </w:tcBorders>
            <w:shd w:val="clear" w:color="auto" w:fill="auto"/>
            <w:noWrap/>
            <w:vAlign w:val="center"/>
            <w:hideMark/>
          </w:tcPr>
          <w:p w14:paraId="3BAACC88" w14:textId="77777777" w:rsidR="001A4C92" w:rsidRPr="0049599A" w:rsidRDefault="001A4C92" w:rsidP="001A4C92">
            <w:pPr>
              <w:jc w:val="left"/>
              <w:rPr>
                <w:sz w:val="28"/>
                <w:szCs w:val="28"/>
              </w:rPr>
            </w:pPr>
            <w:r w:rsidRPr="0049599A">
              <w:rPr>
                <w:sz w:val="28"/>
                <w:szCs w:val="28"/>
              </w:rPr>
              <w:t xml:space="preserve">Tên nhà thầu: </w:t>
            </w:r>
            <w:r w:rsidRPr="0049599A">
              <w:rPr>
                <w:i/>
                <w:iCs/>
                <w:sz w:val="28"/>
                <w:szCs w:val="28"/>
              </w:rPr>
              <w:t>________________</w:t>
            </w:r>
          </w:p>
        </w:tc>
        <w:tc>
          <w:tcPr>
            <w:tcW w:w="2454" w:type="dxa"/>
            <w:tcBorders>
              <w:top w:val="nil"/>
              <w:left w:val="nil"/>
              <w:bottom w:val="nil"/>
              <w:right w:val="nil"/>
            </w:tcBorders>
            <w:shd w:val="clear" w:color="auto" w:fill="auto"/>
            <w:noWrap/>
            <w:vAlign w:val="bottom"/>
            <w:hideMark/>
          </w:tcPr>
          <w:p w14:paraId="227553CD" w14:textId="77777777" w:rsidR="001A4C92" w:rsidRPr="0049599A" w:rsidRDefault="001A4C92" w:rsidP="001A4C92">
            <w:pPr>
              <w:jc w:val="left"/>
              <w:rPr>
                <w:rFonts w:ascii="Calibri" w:hAnsi="Calibri"/>
                <w:sz w:val="28"/>
                <w:szCs w:val="28"/>
              </w:rPr>
            </w:pPr>
          </w:p>
        </w:tc>
        <w:tc>
          <w:tcPr>
            <w:tcW w:w="2215" w:type="dxa"/>
            <w:tcBorders>
              <w:top w:val="nil"/>
              <w:left w:val="nil"/>
              <w:bottom w:val="nil"/>
              <w:right w:val="nil"/>
            </w:tcBorders>
            <w:shd w:val="clear" w:color="auto" w:fill="auto"/>
            <w:noWrap/>
            <w:vAlign w:val="bottom"/>
            <w:hideMark/>
          </w:tcPr>
          <w:p w14:paraId="0A1CA383" w14:textId="77777777" w:rsidR="001A4C92" w:rsidRPr="0049599A" w:rsidRDefault="001A4C92" w:rsidP="001A4C92">
            <w:pPr>
              <w:jc w:val="left"/>
              <w:rPr>
                <w:rFonts w:ascii="Calibri" w:hAnsi="Calibri"/>
                <w:sz w:val="28"/>
                <w:szCs w:val="28"/>
              </w:rPr>
            </w:pPr>
          </w:p>
        </w:tc>
        <w:tc>
          <w:tcPr>
            <w:tcW w:w="2120" w:type="dxa"/>
            <w:tcBorders>
              <w:top w:val="nil"/>
              <w:left w:val="nil"/>
              <w:bottom w:val="nil"/>
              <w:right w:val="nil"/>
            </w:tcBorders>
            <w:shd w:val="clear" w:color="auto" w:fill="auto"/>
            <w:noWrap/>
            <w:vAlign w:val="bottom"/>
            <w:hideMark/>
          </w:tcPr>
          <w:p w14:paraId="07B9895F" w14:textId="77777777" w:rsidR="001A4C92" w:rsidRPr="0049599A" w:rsidRDefault="001A4C92" w:rsidP="001A4C92">
            <w:pPr>
              <w:jc w:val="left"/>
              <w:rPr>
                <w:rFonts w:ascii="Calibri" w:hAnsi="Calibri"/>
                <w:sz w:val="28"/>
                <w:szCs w:val="28"/>
              </w:rPr>
            </w:pPr>
          </w:p>
        </w:tc>
        <w:tc>
          <w:tcPr>
            <w:tcW w:w="2120" w:type="dxa"/>
            <w:tcBorders>
              <w:top w:val="nil"/>
              <w:left w:val="nil"/>
              <w:bottom w:val="nil"/>
              <w:right w:val="nil"/>
            </w:tcBorders>
            <w:shd w:val="clear" w:color="auto" w:fill="auto"/>
            <w:noWrap/>
            <w:vAlign w:val="bottom"/>
            <w:hideMark/>
          </w:tcPr>
          <w:p w14:paraId="73D7BE80" w14:textId="77777777" w:rsidR="001A4C92" w:rsidRPr="0049599A" w:rsidRDefault="001A4C92" w:rsidP="001A4C92">
            <w:pPr>
              <w:jc w:val="left"/>
              <w:rPr>
                <w:rFonts w:ascii="Calibri" w:hAnsi="Calibri"/>
                <w:sz w:val="28"/>
                <w:szCs w:val="28"/>
              </w:rPr>
            </w:pPr>
          </w:p>
        </w:tc>
      </w:tr>
      <w:tr w:rsidR="00EF5602" w:rsidRPr="0049599A" w14:paraId="6988D004" w14:textId="77777777" w:rsidTr="001A4C92">
        <w:trPr>
          <w:trHeight w:val="375"/>
        </w:trPr>
        <w:tc>
          <w:tcPr>
            <w:tcW w:w="993" w:type="dxa"/>
            <w:tcBorders>
              <w:top w:val="nil"/>
              <w:left w:val="nil"/>
              <w:bottom w:val="nil"/>
              <w:right w:val="nil"/>
            </w:tcBorders>
            <w:shd w:val="clear" w:color="auto" w:fill="auto"/>
            <w:noWrap/>
            <w:vAlign w:val="bottom"/>
            <w:hideMark/>
          </w:tcPr>
          <w:p w14:paraId="3981F8B5" w14:textId="77777777" w:rsidR="001A4C92" w:rsidRPr="0049599A" w:rsidRDefault="001A4C92" w:rsidP="001A4C92">
            <w:pPr>
              <w:jc w:val="left"/>
              <w:rPr>
                <w:rFonts w:ascii="Calibri" w:hAnsi="Calibri"/>
                <w:sz w:val="28"/>
                <w:szCs w:val="28"/>
              </w:rPr>
            </w:pPr>
          </w:p>
        </w:tc>
        <w:tc>
          <w:tcPr>
            <w:tcW w:w="4677" w:type="dxa"/>
            <w:gridSpan w:val="2"/>
            <w:tcBorders>
              <w:top w:val="nil"/>
              <w:left w:val="nil"/>
              <w:bottom w:val="nil"/>
              <w:right w:val="nil"/>
            </w:tcBorders>
            <w:shd w:val="clear" w:color="auto" w:fill="auto"/>
            <w:noWrap/>
            <w:vAlign w:val="center"/>
            <w:hideMark/>
          </w:tcPr>
          <w:p w14:paraId="4A2F162A" w14:textId="77777777" w:rsidR="001A4C92" w:rsidRPr="0049599A" w:rsidRDefault="001A4C92" w:rsidP="001A4C92">
            <w:pPr>
              <w:jc w:val="left"/>
              <w:rPr>
                <w:sz w:val="28"/>
                <w:szCs w:val="28"/>
              </w:rPr>
            </w:pPr>
            <w:r w:rsidRPr="0049599A">
              <w:rPr>
                <w:sz w:val="28"/>
                <w:szCs w:val="28"/>
              </w:rPr>
              <w:t xml:space="preserve">Ngày: </w:t>
            </w:r>
            <w:r w:rsidRPr="0049599A">
              <w:rPr>
                <w:i/>
                <w:iCs/>
                <w:sz w:val="28"/>
                <w:szCs w:val="28"/>
              </w:rPr>
              <w:t>______________________</w:t>
            </w:r>
          </w:p>
        </w:tc>
        <w:tc>
          <w:tcPr>
            <w:tcW w:w="2454" w:type="dxa"/>
            <w:tcBorders>
              <w:top w:val="nil"/>
              <w:left w:val="nil"/>
              <w:bottom w:val="nil"/>
              <w:right w:val="nil"/>
            </w:tcBorders>
            <w:shd w:val="clear" w:color="auto" w:fill="auto"/>
            <w:noWrap/>
            <w:vAlign w:val="bottom"/>
            <w:hideMark/>
          </w:tcPr>
          <w:p w14:paraId="0B721E01" w14:textId="77777777" w:rsidR="001A4C92" w:rsidRPr="0049599A" w:rsidRDefault="001A4C92" w:rsidP="001A4C92">
            <w:pPr>
              <w:jc w:val="left"/>
              <w:rPr>
                <w:rFonts w:ascii="Calibri" w:hAnsi="Calibri"/>
                <w:sz w:val="28"/>
                <w:szCs w:val="28"/>
              </w:rPr>
            </w:pPr>
          </w:p>
        </w:tc>
        <w:tc>
          <w:tcPr>
            <w:tcW w:w="2215" w:type="dxa"/>
            <w:tcBorders>
              <w:top w:val="nil"/>
              <w:left w:val="nil"/>
              <w:bottom w:val="nil"/>
              <w:right w:val="nil"/>
            </w:tcBorders>
            <w:shd w:val="clear" w:color="auto" w:fill="auto"/>
            <w:noWrap/>
            <w:vAlign w:val="bottom"/>
            <w:hideMark/>
          </w:tcPr>
          <w:p w14:paraId="33F5D08D" w14:textId="77777777" w:rsidR="001A4C92" w:rsidRPr="0049599A" w:rsidRDefault="001A4C92" w:rsidP="001A4C92">
            <w:pPr>
              <w:jc w:val="left"/>
              <w:rPr>
                <w:rFonts w:ascii="Calibri" w:hAnsi="Calibri"/>
                <w:sz w:val="28"/>
                <w:szCs w:val="28"/>
              </w:rPr>
            </w:pPr>
          </w:p>
        </w:tc>
        <w:tc>
          <w:tcPr>
            <w:tcW w:w="2120" w:type="dxa"/>
            <w:tcBorders>
              <w:top w:val="nil"/>
              <w:left w:val="nil"/>
              <w:bottom w:val="nil"/>
              <w:right w:val="nil"/>
            </w:tcBorders>
            <w:shd w:val="clear" w:color="auto" w:fill="auto"/>
            <w:noWrap/>
            <w:vAlign w:val="bottom"/>
            <w:hideMark/>
          </w:tcPr>
          <w:p w14:paraId="784E6FEF" w14:textId="77777777" w:rsidR="001A4C92" w:rsidRPr="0049599A" w:rsidRDefault="001A4C92" w:rsidP="001A4C92">
            <w:pPr>
              <w:jc w:val="left"/>
              <w:rPr>
                <w:rFonts w:ascii="Calibri" w:hAnsi="Calibri"/>
                <w:sz w:val="28"/>
                <w:szCs w:val="28"/>
              </w:rPr>
            </w:pPr>
          </w:p>
        </w:tc>
        <w:tc>
          <w:tcPr>
            <w:tcW w:w="2120" w:type="dxa"/>
            <w:tcBorders>
              <w:top w:val="nil"/>
              <w:left w:val="nil"/>
              <w:bottom w:val="nil"/>
              <w:right w:val="nil"/>
            </w:tcBorders>
            <w:shd w:val="clear" w:color="auto" w:fill="auto"/>
            <w:noWrap/>
            <w:vAlign w:val="bottom"/>
            <w:hideMark/>
          </w:tcPr>
          <w:p w14:paraId="7429254C" w14:textId="77777777" w:rsidR="001A4C92" w:rsidRPr="0049599A" w:rsidRDefault="001A4C92" w:rsidP="001A4C92">
            <w:pPr>
              <w:jc w:val="left"/>
              <w:rPr>
                <w:rFonts w:ascii="Calibri" w:hAnsi="Calibri"/>
                <w:sz w:val="28"/>
                <w:szCs w:val="28"/>
              </w:rPr>
            </w:pPr>
          </w:p>
        </w:tc>
      </w:tr>
      <w:tr w:rsidR="00EF5602" w:rsidRPr="0049599A" w14:paraId="6FC4B6CB" w14:textId="77777777" w:rsidTr="001A4C92">
        <w:trPr>
          <w:trHeight w:val="375"/>
        </w:trPr>
        <w:tc>
          <w:tcPr>
            <w:tcW w:w="993" w:type="dxa"/>
            <w:tcBorders>
              <w:top w:val="nil"/>
              <w:left w:val="nil"/>
              <w:bottom w:val="nil"/>
              <w:right w:val="nil"/>
            </w:tcBorders>
            <w:shd w:val="clear" w:color="auto" w:fill="auto"/>
            <w:noWrap/>
            <w:vAlign w:val="bottom"/>
            <w:hideMark/>
          </w:tcPr>
          <w:p w14:paraId="40A10996" w14:textId="77777777" w:rsidR="001A4C92" w:rsidRPr="0049599A" w:rsidRDefault="001A4C92" w:rsidP="001A4C92">
            <w:pPr>
              <w:jc w:val="left"/>
              <w:rPr>
                <w:rFonts w:ascii="Calibri" w:hAnsi="Calibri"/>
                <w:sz w:val="28"/>
                <w:szCs w:val="28"/>
              </w:rPr>
            </w:pPr>
          </w:p>
        </w:tc>
        <w:tc>
          <w:tcPr>
            <w:tcW w:w="9346" w:type="dxa"/>
            <w:gridSpan w:val="4"/>
            <w:tcBorders>
              <w:top w:val="nil"/>
              <w:left w:val="nil"/>
              <w:bottom w:val="nil"/>
              <w:right w:val="nil"/>
            </w:tcBorders>
            <w:shd w:val="clear" w:color="auto" w:fill="auto"/>
            <w:noWrap/>
            <w:vAlign w:val="center"/>
            <w:hideMark/>
          </w:tcPr>
          <w:p w14:paraId="7CF99B0D" w14:textId="77777777" w:rsidR="001A4C92" w:rsidRPr="0049599A" w:rsidRDefault="001A4C92" w:rsidP="001A4C92">
            <w:pPr>
              <w:jc w:val="left"/>
              <w:rPr>
                <w:sz w:val="28"/>
                <w:szCs w:val="28"/>
              </w:rPr>
            </w:pPr>
            <w:r w:rsidRPr="0049599A">
              <w:rPr>
                <w:sz w:val="28"/>
                <w:szCs w:val="28"/>
              </w:rPr>
              <w:t>Tên thành viên của nhà thầu liên danh (nếu có):_________________________</w:t>
            </w:r>
          </w:p>
        </w:tc>
        <w:tc>
          <w:tcPr>
            <w:tcW w:w="2120" w:type="dxa"/>
            <w:tcBorders>
              <w:top w:val="nil"/>
              <w:left w:val="nil"/>
              <w:bottom w:val="nil"/>
              <w:right w:val="nil"/>
            </w:tcBorders>
            <w:shd w:val="clear" w:color="auto" w:fill="auto"/>
            <w:noWrap/>
            <w:vAlign w:val="bottom"/>
            <w:hideMark/>
          </w:tcPr>
          <w:p w14:paraId="0EBE4094" w14:textId="77777777" w:rsidR="001A4C92" w:rsidRPr="0049599A" w:rsidRDefault="001A4C92" w:rsidP="001A4C92">
            <w:pPr>
              <w:jc w:val="left"/>
              <w:rPr>
                <w:rFonts w:ascii="Calibri" w:hAnsi="Calibri"/>
                <w:sz w:val="28"/>
                <w:szCs w:val="28"/>
              </w:rPr>
            </w:pPr>
          </w:p>
        </w:tc>
        <w:tc>
          <w:tcPr>
            <w:tcW w:w="2120" w:type="dxa"/>
            <w:tcBorders>
              <w:top w:val="nil"/>
              <w:left w:val="nil"/>
              <w:bottom w:val="nil"/>
              <w:right w:val="nil"/>
            </w:tcBorders>
            <w:shd w:val="clear" w:color="auto" w:fill="auto"/>
            <w:noWrap/>
            <w:vAlign w:val="bottom"/>
            <w:hideMark/>
          </w:tcPr>
          <w:p w14:paraId="33C0352C" w14:textId="77777777" w:rsidR="001A4C92" w:rsidRPr="0049599A" w:rsidRDefault="001A4C92" w:rsidP="001A4C92">
            <w:pPr>
              <w:jc w:val="left"/>
              <w:rPr>
                <w:rFonts w:ascii="Calibri" w:hAnsi="Calibri"/>
                <w:sz w:val="28"/>
                <w:szCs w:val="28"/>
              </w:rPr>
            </w:pPr>
          </w:p>
        </w:tc>
      </w:tr>
      <w:tr w:rsidR="00EF5602" w:rsidRPr="0049599A" w14:paraId="2E4BA7D3" w14:textId="77777777" w:rsidTr="001A4C92">
        <w:trPr>
          <w:trHeight w:val="555"/>
        </w:trPr>
        <w:tc>
          <w:tcPr>
            <w:tcW w:w="14579" w:type="dxa"/>
            <w:gridSpan w:val="7"/>
            <w:tcBorders>
              <w:top w:val="nil"/>
              <w:left w:val="nil"/>
              <w:bottom w:val="nil"/>
              <w:right w:val="nil"/>
            </w:tcBorders>
            <w:shd w:val="clear" w:color="auto" w:fill="auto"/>
            <w:noWrap/>
            <w:vAlign w:val="center"/>
            <w:hideMark/>
          </w:tcPr>
          <w:p w14:paraId="68A57378" w14:textId="77777777" w:rsidR="001A4C92" w:rsidRPr="0049599A" w:rsidRDefault="001A4C92" w:rsidP="001A4C92">
            <w:pPr>
              <w:jc w:val="center"/>
              <w:rPr>
                <w:b/>
                <w:bCs/>
                <w:sz w:val="28"/>
                <w:szCs w:val="28"/>
              </w:rPr>
            </w:pPr>
            <w:r w:rsidRPr="0049599A">
              <w:rPr>
                <w:b/>
                <w:bCs/>
                <w:sz w:val="28"/>
                <w:szCs w:val="28"/>
              </w:rPr>
              <w:t>Thông tin từ Bảng cân đối kế toán</w:t>
            </w:r>
          </w:p>
        </w:tc>
      </w:tr>
      <w:tr w:rsidR="00EF5602" w:rsidRPr="0049599A" w14:paraId="7EE2136E" w14:textId="77777777" w:rsidTr="001A4C92">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720C57" w14:textId="77777777" w:rsidR="001A4C92" w:rsidRPr="0049599A" w:rsidRDefault="001A4C92" w:rsidP="001A4C92">
            <w:pPr>
              <w:jc w:val="center"/>
              <w:rPr>
                <w:b/>
                <w:bCs/>
                <w:sz w:val="28"/>
                <w:szCs w:val="28"/>
              </w:rPr>
            </w:pPr>
            <w:r w:rsidRPr="0049599A">
              <w:rPr>
                <w:b/>
                <w:bCs/>
                <w:sz w:val="28"/>
                <w:szCs w:val="28"/>
              </w:rPr>
              <w:t>Năm</w:t>
            </w:r>
          </w:p>
        </w:tc>
        <w:tc>
          <w:tcPr>
            <w:tcW w:w="2733" w:type="dxa"/>
            <w:tcBorders>
              <w:top w:val="single" w:sz="4" w:space="0" w:color="auto"/>
              <w:left w:val="nil"/>
              <w:bottom w:val="single" w:sz="4" w:space="0" w:color="auto"/>
              <w:right w:val="single" w:sz="4" w:space="0" w:color="auto"/>
            </w:tcBorders>
            <w:shd w:val="clear" w:color="000000" w:fill="C6EFCE"/>
            <w:noWrap/>
            <w:vAlign w:val="center"/>
            <w:hideMark/>
          </w:tcPr>
          <w:p w14:paraId="5D503268" w14:textId="77777777" w:rsidR="001A4C92" w:rsidRPr="0049599A" w:rsidRDefault="001A4C92" w:rsidP="001A4C92">
            <w:pPr>
              <w:jc w:val="center"/>
              <w:rPr>
                <w:b/>
                <w:bCs/>
                <w:sz w:val="28"/>
                <w:szCs w:val="28"/>
              </w:rPr>
            </w:pPr>
            <w:r w:rsidRPr="0049599A">
              <w:rPr>
                <w:b/>
                <w:bCs/>
                <w:sz w:val="28"/>
                <w:szCs w:val="28"/>
              </w:rPr>
              <w:t>Tổng tài sản</w:t>
            </w:r>
          </w:p>
        </w:tc>
        <w:tc>
          <w:tcPr>
            <w:tcW w:w="1944" w:type="dxa"/>
            <w:tcBorders>
              <w:top w:val="single" w:sz="4" w:space="0" w:color="auto"/>
              <w:left w:val="nil"/>
              <w:bottom w:val="single" w:sz="4" w:space="0" w:color="auto"/>
              <w:right w:val="single" w:sz="4" w:space="0" w:color="auto"/>
            </w:tcBorders>
            <w:shd w:val="clear" w:color="000000" w:fill="C6EFCE"/>
            <w:noWrap/>
            <w:vAlign w:val="center"/>
            <w:hideMark/>
          </w:tcPr>
          <w:p w14:paraId="68AAA096" w14:textId="77777777" w:rsidR="001A4C92" w:rsidRPr="0049599A" w:rsidRDefault="001A4C92" w:rsidP="001A4C92">
            <w:pPr>
              <w:jc w:val="center"/>
              <w:rPr>
                <w:b/>
                <w:bCs/>
                <w:sz w:val="28"/>
                <w:szCs w:val="28"/>
              </w:rPr>
            </w:pPr>
            <w:r w:rsidRPr="0049599A">
              <w:rPr>
                <w:b/>
                <w:bCs/>
                <w:sz w:val="28"/>
                <w:szCs w:val="28"/>
              </w:rPr>
              <w:t>Tổng nợ</w:t>
            </w:r>
          </w:p>
        </w:tc>
        <w:tc>
          <w:tcPr>
            <w:tcW w:w="2454" w:type="dxa"/>
            <w:tcBorders>
              <w:top w:val="single" w:sz="4" w:space="0" w:color="auto"/>
              <w:left w:val="nil"/>
              <w:bottom w:val="single" w:sz="4" w:space="0" w:color="auto"/>
              <w:right w:val="single" w:sz="4" w:space="0" w:color="auto"/>
            </w:tcBorders>
            <w:shd w:val="clear" w:color="000000" w:fill="C6EFCE"/>
            <w:noWrap/>
            <w:vAlign w:val="center"/>
            <w:hideMark/>
          </w:tcPr>
          <w:p w14:paraId="74DF8E67" w14:textId="77777777" w:rsidR="001A4C92" w:rsidRPr="0049599A" w:rsidRDefault="001A4C92" w:rsidP="001A4C92">
            <w:pPr>
              <w:jc w:val="center"/>
              <w:rPr>
                <w:b/>
                <w:bCs/>
                <w:sz w:val="28"/>
                <w:szCs w:val="28"/>
              </w:rPr>
            </w:pPr>
            <w:r w:rsidRPr="0049599A">
              <w:rPr>
                <w:b/>
                <w:bCs/>
                <w:sz w:val="28"/>
                <w:szCs w:val="28"/>
              </w:rPr>
              <w:t>Giá trị tài sản ròng</w:t>
            </w:r>
          </w:p>
        </w:tc>
        <w:tc>
          <w:tcPr>
            <w:tcW w:w="2215" w:type="dxa"/>
            <w:tcBorders>
              <w:top w:val="single" w:sz="4" w:space="0" w:color="auto"/>
              <w:left w:val="nil"/>
              <w:bottom w:val="single" w:sz="4" w:space="0" w:color="auto"/>
              <w:right w:val="single" w:sz="4" w:space="0" w:color="auto"/>
            </w:tcBorders>
            <w:shd w:val="clear" w:color="000000" w:fill="C6EFCE"/>
            <w:noWrap/>
            <w:vAlign w:val="center"/>
            <w:hideMark/>
          </w:tcPr>
          <w:p w14:paraId="3F67058C" w14:textId="77777777" w:rsidR="001A4C92" w:rsidRPr="0049599A" w:rsidRDefault="001A4C92" w:rsidP="001A4C92">
            <w:pPr>
              <w:jc w:val="center"/>
              <w:rPr>
                <w:b/>
                <w:bCs/>
                <w:sz w:val="28"/>
                <w:szCs w:val="28"/>
              </w:rPr>
            </w:pPr>
            <w:r w:rsidRPr="0049599A">
              <w:rPr>
                <w:b/>
                <w:bCs/>
                <w:sz w:val="28"/>
                <w:szCs w:val="28"/>
              </w:rPr>
              <w:t>Tài sản ngắn hạn</w:t>
            </w:r>
          </w:p>
        </w:tc>
        <w:tc>
          <w:tcPr>
            <w:tcW w:w="2120" w:type="dxa"/>
            <w:tcBorders>
              <w:top w:val="single" w:sz="4" w:space="0" w:color="auto"/>
              <w:left w:val="nil"/>
              <w:bottom w:val="single" w:sz="4" w:space="0" w:color="auto"/>
              <w:right w:val="single" w:sz="4" w:space="0" w:color="auto"/>
            </w:tcBorders>
            <w:shd w:val="clear" w:color="000000" w:fill="C6EFCE"/>
            <w:noWrap/>
            <w:vAlign w:val="center"/>
            <w:hideMark/>
          </w:tcPr>
          <w:p w14:paraId="6E4C96B6" w14:textId="77777777" w:rsidR="001A4C92" w:rsidRPr="0049599A" w:rsidRDefault="001A4C92" w:rsidP="001A4C92">
            <w:pPr>
              <w:jc w:val="center"/>
              <w:rPr>
                <w:b/>
                <w:bCs/>
                <w:sz w:val="28"/>
                <w:szCs w:val="28"/>
              </w:rPr>
            </w:pPr>
            <w:r w:rsidRPr="0049599A">
              <w:rPr>
                <w:b/>
                <w:bCs/>
                <w:sz w:val="28"/>
                <w:szCs w:val="28"/>
              </w:rPr>
              <w:t>Nợ ngắn hạn</w:t>
            </w:r>
          </w:p>
        </w:tc>
        <w:tc>
          <w:tcPr>
            <w:tcW w:w="2120" w:type="dxa"/>
            <w:tcBorders>
              <w:top w:val="single" w:sz="4" w:space="0" w:color="auto"/>
              <w:left w:val="nil"/>
              <w:bottom w:val="single" w:sz="4" w:space="0" w:color="auto"/>
              <w:right w:val="single" w:sz="4" w:space="0" w:color="auto"/>
            </w:tcBorders>
            <w:shd w:val="clear" w:color="000000" w:fill="C6EFCE"/>
            <w:noWrap/>
            <w:vAlign w:val="center"/>
            <w:hideMark/>
          </w:tcPr>
          <w:p w14:paraId="0B3EAF91" w14:textId="77777777" w:rsidR="001A4C92" w:rsidRPr="0049599A" w:rsidRDefault="001A4C92" w:rsidP="001A4C92">
            <w:pPr>
              <w:jc w:val="center"/>
              <w:rPr>
                <w:b/>
                <w:bCs/>
                <w:sz w:val="28"/>
                <w:szCs w:val="28"/>
              </w:rPr>
            </w:pPr>
            <w:r w:rsidRPr="0049599A">
              <w:rPr>
                <w:b/>
                <w:bCs/>
                <w:sz w:val="28"/>
                <w:szCs w:val="28"/>
              </w:rPr>
              <w:t>Vốn lưu động</w:t>
            </w:r>
          </w:p>
        </w:tc>
      </w:tr>
      <w:tr w:rsidR="00EF5602" w:rsidRPr="0049599A" w14:paraId="3969ECEE"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42106749" w14:textId="77777777" w:rsidR="001A4C92" w:rsidRPr="0049599A" w:rsidRDefault="001A4C92" w:rsidP="001A4C92">
            <w:pPr>
              <w:jc w:val="center"/>
              <w:rPr>
                <w:sz w:val="28"/>
                <w:szCs w:val="28"/>
              </w:rPr>
            </w:pPr>
            <w:r w:rsidRPr="0049599A">
              <w:rPr>
                <w:sz w:val="28"/>
                <w:szCs w:val="28"/>
              </w:rPr>
              <w:t>Năm 1</w:t>
            </w:r>
          </w:p>
        </w:tc>
        <w:tc>
          <w:tcPr>
            <w:tcW w:w="2733" w:type="dxa"/>
            <w:tcBorders>
              <w:top w:val="nil"/>
              <w:left w:val="nil"/>
              <w:bottom w:val="single" w:sz="4" w:space="0" w:color="auto"/>
              <w:right w:val="single" w:sz="4" w:space="0" w:color="auto"/>
            </w:tcBorders>
            <w:shd w:val="clear" w:color="auto" w:fill="auto"/>
            <w:noWrap/>
            <w:vAlign w:val="bottom"/>
            <w:hideMark/>
          </w:tcPr>
          <w:p w14:paraId="0A572CF8" w14:textId="77777777" w:rsidR="001A4C92" w:rsidRPr="0049599A" w:rsidRDefault="001A4C92" w:rsidP="001A4C92">
            <w:pPr>
              <w:jc w:val="left"/>
              <w:rPr>
                <w:sz w:val="28"/>
                <w:szCs w:val="28"/>
              </w:rPr>
            </w:pPr>
            <w:r w:rsidRPr="0049599A">
              <w:rPr>
                <w:sz w:val="28"/>
                <w:szCs w:val="28"/>
              </w:rPr>
              <w:t> </w:t>
            </w:r>
          </w:p>
        </w:tc>
        <w:tc>
          <w:tcPr>
            <w:tcW w:w="1944" w:type="dxa"/>
            <w:tcBorders>
              <w:top w:val="nil"/>
              <w:left w:val="nil"/>
              <w:bottom w:val="single" w:sz="4" w:space="0" w:color="auto"/>
              <w:right w:val="single" w:sz="4" w:space="0" w:color="auto"/>
            </w:tcBorders>
            <w:shd w:val="clear" w:color="auto" w:fill="auto"/>
            <w:noWrap/>
            <w:vAlign w:val="bottom"/>
            <w:hideMark/>
          </w:tcPr>
          <w:p w14:paraId="4D64EA94" w14:textId="77777777" w:rsidR="001A4C92" w:rsidRPr="0049599A" w:rsidRDefault="001A4C92" w:rsidP="001A4C92">
            <w:pPr>
              <w:jc w:val="left"/>
              <w:rPr>
                <w:sz w:val="28"/>
                <w:szCs w:val="28"/>
              </w:rPr>
            </w:pPr>
            <w:r w:rsidRPr="0049599A">
              <w:rPr>
                <w:sz w:val="28"/>
                <w:szCs w:val="28"/>
              </w:rPr>
              <w:t> </w:t>
            </w:r>
          </w:p>
        </w:tc>
        <w:tc>
          <w:tcPr>
            <w:tcW w:w="2454" w:type="dxa"/>
            <w:tcBorders>
              <w:top w:val="nil"/>
              <w:left w:val="nil"/>
              <w:bottom w:val="single" w:sz="4" w:space="0" w:color="auto"/>
              <w:right w:val="single" w:sz="4" w:space="0" w:color="auto"/>
            </w:tcBorders>
            <w:shd w:val="clear" w:color="auto" w:fill="auto"/>
            <w:noWrap/>
            <w:vAlign w:val="bottom"/>
            <w:hideMark/>
          </w:tcPr>
          <w:p w14:paraId="33880A5B" w14:textId="77777777" w:rsidR="001A4C92" w:rsidRPr="0049599A" w:rsidRDefault="001A4C92" w:rsidP="001A4C92">
            <w:pPr>
              <w:jc w:val="left"/>
              <w:rPr>
                <w:sz w:val="28"/>
                <w:szCs w:val="28"/>
              </w:rPr>
            </w:pPr>
            <w:r w:rsidRPr="0049599A">
              <w:rPr>
                <w:sz w:val="28"/>
                <w:szCs w:val="28"/>
              </w:rPr>
              <w:t> </w:t>
            </w:r>
          </w:p>
        </w:tc>
        <w:tc>
          <w:tcPr>
            <w:tcW w:w="2215" w:type="dxa"/>
            <w:tcBorders>
              <w:top w:val="nil"/>
              <w:left w:val="nil"/>
              <w:bottom w:val="single" w:sz="4" w:space="0" w:color="auto"/>
              <w:right w:val="single" w:sz="4" w:space="0" w:color="auto"/>
            </w:tcBorders>
            <w:shd w:val="clear" w:color="auto" w:fill="auto"/>
            <w:noWrap/>
            <w:vAlign w:val="bottom"/>
            <w:hideMark/>
          </w:tcPr>
          <w:p w14:paraId="05020FB1"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3B20A97B"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6F12A5A7" w14:textId="77777777" w:rsidR="001A4C92" w:rsidRPr="0049599A" w:rsidRDefault="001A4C92" w:rsidP="001A4C92">
            <w:pPr>
              <w:jc w:val="left"/>
              <w:rPr>
                <w:sz w:val="28"/>
                <w:szCs w:val="28"/>
              </w:rPr>
            </w:pPr>
            <w:r w:rsidRPr="0049599A">
              <w:rPr>
                <w:sz w:val="28"/>
                <w:szCs w:val="28"/>
              </w:rPr>
              <w:t> </w:t>
            </w:r>
          </w:p>
        </w:tc>
      </w:tr>
      <w:tr w:rsidR="00EF5602" w:rsidRPr="0049599A" w14:paraId="066F6E30"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2FB34AA4" w14:textId="77777777" w:rsidR="001A4C92" w:rsidRPr="0049599A" w:rsidRDefault="001A4C92" w:rsidP="001A4C92">
            <w:pPr>
              <w:jc w:val="center"/>
              <w:rPr>
                <w:sz w:val="28"/>
                <w:szCs w:val="28"/>
              </w:rPr>
            </w:pPr>
            <w:r w:rsidRPr="0049599A">
              <w:rPr>
                <w:sz w:val="28"/>
                <w:szCs w:val="28"/>
              </w:rPr>
              <w:t>Năm 2</w:t>
            </w:r>
          </w:p>
        </w:tc>
        <w:tc>
          <w:tcPr>
            <w:tcW w:w="2733" w:type="dxa"/>
            <w:tcBorders>
              <w:top w:val="nil"/>
              <w:left w:val="nil"/>
              <w:bottom w:val="single" w:sz="4" w:space="0" w:color="auto"/>
              <w:right w:val="single" w:sz="4" w:space="0" w:color="auto"/>
            </w:tcBorders>
            <w:shd w:val="clear" w:color="auto" w:fill="auto"/>
            <w:noWrap/>
            <w:vAlign w:val="bottom"/>
            <w:hideMark/>
          </w:tcPr>
          <w:p w14:paraId="0C4349CD" w14:textId="77777777" w:rsidR="001A4C92" w:rsidRPr="0049599A" w:rsidRDefault="001A4C92" w:rsidP="001A4C92">
            <w:pPr>
              <w:jc w:val="left"/>
              <w:rPr>
                <w:sz w:val="28"/>
                <w:szCs w:val="28"/>
              </w:rPr>
            </w:pPr>
            <w:r w:rsidRPr="0049599A">
              <w:rPr>
                <w:sz w:val="28"/>
                <w:szCs w:val="28"/>
              </w:rPr>
              <w:t> </w:t>
            </w:r>
          </w:p>
        </w:tc>
        <w:tc>
          <w:tcPr>
            <w:tcW w:w="1944" w:type="dxa"/>
            <w:tcBorders>
              <w:top w:val="nil"/>
              <w:left w:val="nil"/>
              <w:bottom w:val="single" w:sz="4" w:space="0" w:color="auto"/>
              <w:right w:val="single" w:sz="4" w:space="0" w:color="auto"/>
            </w:tcBorders>
            <w:shd w:val="clear" w:color="auto" w:fill="auto"/>
            <w:noWrap/>
            <w:vAlign w:val="bottom"/>
            <w:hideMark/>
          </w:tcPr>
          <w:p w14:paraId="0C72F73F" w14:textId="77777777" w:rsidR="001A4C92" w:rsidRPr="0049599A" w:rsidRDefault="001A4C92" w:rsidP="001A4C92">
            <w:pPr>
              <w:jc w:val="left"/>
              <w:rPr>
                <w:sz w:val="28"/>
                <w:szCs w:val="28"/>
              </w:rPr>
            </w:pPr>
            <w:r w:rsidRPr="0049599A">
              <w:rPr>
                <w:sz w:val="28"/>
                <w:szCs w:val="28"/>
              </w:rPr>
              <w:t> </w:t>
            </w:r>
          </w:p>
        </w:tc>
        <w:tc>
          <w:tcPr>
            <w:tcW w:w="2454" w:type="dxa"/>
            <w:tcBorders>
              <w:top w:val="nil"/>
              <w:left w:val="nil"/>
              <w:bottom w:val="single" w:sz="4" w:space="0" w:color="auto"/>
              <w:right w:val="single" w:sz="4" w:space="0" w:color="auto"/>
            </w:tcBorders>
            <w:shd w:val="clear" w:color="auto" w:fill="auto"/>
            <w:noWrap/>
            <w:vAlign w:val="bottom"/>
            <w:hideMark/>
          </w:tcPr>
          <w:p w14:paraId="3183E116" w14:textId="77777777" w:rsidR="001A4C92" w:rsidRPr="0049599A" w:rsidRDefault="001A4C92" w:rsidP="001A4C92">
            <w:pPr>
              <w:jc w:val="left"/>
              <w:rPr>
                <w:sz w:val="28"/>
                <w:szCs w:val="28"/>
              </w:rPr>
            </w:pPr>
            <w:r w:rsidRPr="0049599A">
              <w:rPr>
                <w:sz w:val="28"/>
                <w:szCs w:val="28"/>
              </w:rPr>
              <w:t> </w:t>
            </w:r>
          </w:p>
        </w:tc>
        <w:tc>
          <w:tcPr>
            <w:tcW w:w="2215" w:type="dxa"/>
            <w:tcBorders>
              <w:top w:val="nil"/>
              <w:left w:val="nil"/>
              <w:bottom w:val="single" w:sz="4" w:space="0" w:color="auto"/>
              <w:right w:val="single" w:sz="4" w:space="0" w:color="auto"/>
            </w:tcBorders>
            <w:shd w:val="clear" w:color="auto" w:fill="auto"/>
            <w:noWrap/>
            <w:vAlign w:val="bottom"/>
            <w:hideMark/>
          </w:tcPr>
          <w:p w14:paraId="2B5EE17C"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71FD1960"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15C37515" w14:textId="77777777" w:rsidR="001A4C92" w:rsidRPr="0049599A" w:rsidRDefault="001A4C92" w:rsidP="001A4C92">
            <w:pPr>
              <w:jc w:val="left"/>
              <w:rPr>
                <w:sz w:val="28"/>
                <w:szCs w:val="28"/>
              </w:rPr>
            </w:pPr>
            <w:r w:rsidRPr="0049599A">
              <w:rPr>
                <w:sz w:val="28"/>
                <w:szCs w:val="28"/>
              </w:rPr>
              <w:t> </w:t>
            </w:r>
          </w:p>
        </w:tc>
      </w:tr>
      <w:tr w:rsidR="00EF5602" w:rsidRPr="0049599A" w14:paraId="3E6C55F7"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7BE2ECD1" w14:textId="77777777" w:rsidR="001A4C92" w:rsidRPr="0049599A" w:rsidRDefault="001A4C92" w:rsidP="001A4C92">
            <w:pPr>
              <w:jc w:val="center"/>
              <w:rPr>
                <w:sz w:val="28"/>
                <w:szCs w:val="28"/>
              </w:rPr>
            </w:pPr>
            <w:r w:rsidRPr="0049599A">
              <w:rPr>
                <w:sz w:val="28"/>
                <w:szCs w:val="28"/>
              </w:rPr>
              <w:t>Năm 3</w:t>
            </w:r>
          </w:p>
        </w:tc>
        <w:tc>
          <w:tcPr>
            <w:tcW w:w="2733" w:type="dxa"/>
            <w:tcBorders>
              <w:top w:val="nil"/>
              <w:left w:val="nil"/>
              <w:bottom w:val="single" w:sz="4" w:space="0" w:color="auto"/>
              <w:right w:val="single" w:sz="4" w:space="0" w:color="auto"/>
            </w:tcBorders>
            <w:shd w:val="clear" w:color="auto" w:fill="auto"/>
            <w:noWrap/>
            <w:vAlign w:val="bottom"/>
            <w:hideMark/>
          </w:tcPr>
          <w:p w14:paraId="4BA415C5" w14:textId="77777777" w:rsidR="001A4C92" w:rsidRPr="0049599A" w:rsidRDefault="001A4C92" w:rsidP="001A4C92">
            <w:pPr>
              <w:jc w:val="left"/>
              <w:rPr>
                <w:sz w:val="28"/>
                <w:szCs w:val="28"/>
              </w:rPr>
            </w:pPr>
            <w:r w:rsidRPr="0049599A">
              <w:rPr>
                <w:sz w:val="28"/>
                <w:szCs w:val="28"/>
              </w:rPr>
              <w:t> </w:t>
            </w:r>
          </w:p>
        </w:tc>
        <w:tc>
          <w:tcPr>
            <w:tcW w:w="1944" w:type="dxa"/>
            <w:tcBorders>
              <w:top w:val="nil"/>
              <w:left w:val="nil"/>
              <w:bottom w:val="single" w:sz="4" w:space="0" w:color="auto"/>
              <w:right w:val="single" w:sz="4" w:space="0" w:color="auto"/>
            </w:tcBorders>
            <w:shd w:val="clear" w:color="auto" w:fill="auto"/>
            <w:noWrap/>
            <w:vAlign w:val="bottom"/>
            <w:hideMark/>
          </w:tcPr>
          <w:p w14:paraId="70E40C8B" w14:textId="77777777" w:rsidR="001A4C92" w:rsidRPr="0049599A" w:rsidRDefault="001A4C92" w:rsidP="001A4C92">
            <w:pPr>
              <w:jc w:val="left"/>
              <w:rPr>
                <w:sz w:val="28"/>
                <w:szCs w:val="28"/>
              </w:rPr>
            </w:pPr>
            <w:r w:rsidRPr="0049599A">
              <w:rPr>
                <w:sz w:val="28"/>
                <w:szCs w:val="28"/>
              </w:rPr>
              <w:t> </w:t>
            </w:r>
          </w:p>
        </w:tc>
        <w:tc>
          <w:tcPr>
            <w:tcW w:w="2454" w:type="dxa"/>
            <w:tcBorders>
              <w:top w:val="nil"/>
              <w:left w:val="nil"/>
              <w:bottom w:val="single" w:sz="4" w:space="0" w:color="auto"/>
              <w:right w:val="single" w:sz="4" w:space="0" w:color="auto"/>
            </w:tcBorders>
            <w:shd w:val="clear" w:color="auto" w:fill="auto"/>
            <w:noWrap/>
            <w:vAlign w:val="bottom"/>
            <w:hideMark/>
          </w:tcPr>
          <w:p w14:paraId="77C21280" w14:textId="77777777" w:rsidR="001A4C92" w:rsidRPr="0049599A" w:rsidRDefault="001A4C92" w:rsidP="001A4C92">
            <w:pPr>
              <w:jc w:val="left"/>
              <w:rPr>
                <w:sz w:val="28"/>
                <w:szCs w:val="28"/>
              </w:rPr>
            </w:pPr>
            <w:r w:rsidRPr="0049599A">
              <w:rPr>
                <w:sz w:val="28"/>
                <w:szCs w:val="28"/>
              </w:rPr>
              <w:t> </w:t>
            </w:r>
          </w:p>
        </w:tc>
        <w:tc>
          <w:tcPr>
            <w:tcW w:w="2215" w:type="dxa"/>
            <w:tcBorders>
              <w:top w:val="nil"/>
              <w:left w:val="nil"/>
              <w:bottom w:val="single" w:sz="4" w:space="0" w:color="auto"/>
              <w:right w:val="single" w:sz="4" w:space="0" w:color="auto"/>
            </w:tcBorders>
            <w:shd w:val="clear" w:color="auto" w:fill="auto"/>
            <w:noWrap/>
            <w:vAlign w:val="bottom"/>
            <w:hideMark/>
          </w:tcPr>
          <w:p w14:paraId="6B4CA8D1"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76F53E8D"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396DA554" w14:textId="77777777" w:rsidR="001A4C92" w:rsidRPr="0049599A" w:rsidRDefault="001A4C92" w:rsidP="001A4C92">
            <w:pPr>
              <w:jc w:val="left"/>
              <w:rPr>
                <w:sz w:val="28"/>
                <w:szCs w:val="28"/>
              </w:rPr>
            </w:pPr>
            <w:r w:rsidRPr="0049599A">
              <w:rPr>
                <w:sz w:val="28"/>
                <w:szCs w:val="28"/>
              </w:rPr>
              <w:t> </w:t>
            </w:r>
          </w:p>
        </w:tc>
      </w:tr>
      <w:tr w:rsidR="00EF5602" w:rsidRPr="0049599A" w14:paraId="08D35563" w14:textId="77777777" w:rsidTr="001A4C92">
        <w:trPr>
          <w:trHeight w:val="315"/>
        </w:trPr>
        <w:tc>
          <w:tcPr>
            <w:tcW w:w="993" w:type="dxa"/>
            <w:tcBorders>
              <w:top w:val="nil"/>
              <w:left w:val="nil"/>
              <w:bottom w:val="nil"/>
              <w:right w:val="nil"/>
            </w:tcBorders>
            <w:shd w:val="clear" w:color="auto" w:fill="auto"/>
            <w:noWrap/>
            <w:vAlign w:val="bottom"/>
            <w:hideMark/>
          </w:tcPr>
          <w:p w14:paraId="5D2AC563" w14:textId="77777777" w:rsidR="001A4C92" w:rsidRPr="0049599A" w:rsidRDefault="001A4C92" w:rsidP="001A4C92">
            <w:pPr>
              <w:jc w:val="left"/>
              <w:rPr>
                <w:sz w:val="28"/>
                <w:szCs w:val="28"/>
              </w:rPr>
            </w:pPr>
          </w:p>
        </w:tc>
        <w:tc>
          <w:tcPr>
            <w:tcW w:w="2733" w:type="dxa"/>
            <w:tcBorders>
              <w:top w:val="nil"/>
              <w:left w:val="nil"/>
              <w:bottom w:val="nil"/>
              <w:right w:val="nil"/>
            </w:tcBorders>
            <w:shd w:val="clear" w:color="auto" w:fill="auto"/>
            <w:noWrap/>
            <w:vAlign w:val="bottom"/>
            <w:hideMark/>
          </w:tcPr>
          <w:p w14:paraId="4CE34CF1" w14:textId="77777777" w:rsidR="001A4C92" w:rsidRPr="0049599A" w:rsidRDefault="001A4C92" w:rsidP="001A4C92">
            <w:pPr>
              <w:jc w:val="left"/>
              <w:rPr>
                <w:sz w:val="28"/>
                <w:szCs w:val="28"/>
              </w:rPr>
            </w:pPr>
          </w:p>
        </w:tc>
        <w:tc>
          <w:tcPr>
            <w:tcW w:w="1944" w:type="dxa"/>
            <w:tcBorders>
              <w:top w:val="nil"/>
              <w:left w:val="nil"/>
              <w:bottom w:val="nil"/>
              <w:right w:val="nil"/>
            </w:tcBorders>
            <w:shd w:val="clear" w:color="auto" w:fill="auto"/>
            <w:noWrap/>
            <w:vAlign w:val="bottom"/>
            <w:hideMark/>
          </w:tcPr>
          <w:p w14:paraId="470B9B8F" w14:textId="77777777" w:rsidR="001A4C92" w:rsidRPr="0049599A" w:rsidRDefault="001A4C92" w:rsidP="001A4C92">
            <w:pPr>
              <w:jc w:val="left"/>
              <w:rPr>
                <w:sz w:val="28"/>
                <w:szCs w:val="28"/>
              </w:rPr>
            </w:pPr>
          </w:p>
        </w:tc>
        <w:tc>
          <w:tcPr>
            <w:tcW w:w="2454" w:type="dxa"/>
            <w:tcBorders>
              <w:top w:val="nil"/>
              <w:left w:val="nil"/>
              <w:bottom w:val="nil"/>
              <w:right w:val="nil"/>
            </w:tcBorders>
            <w:shd w:val="clear" w:color="auto" w:fill="auto"/>
            <w:noWrap/>
            <w:vAlign w:val="bottom"/>
            <w:hideMark/>
          </w:tcPr>
          <w:p w14:paraId="235B86E8" w14:textId="77777777" w:rsidR="001A4C92" w:rsidRPr="0049599A" w:rsidRDefault="001A4C92" w:rsidP="001A4C92">
            <w:pPr>
              <w:jc w:val="left"/>
              <w:rPr>
                <w:sz w:val="28"/>
                <w:szCs w:val="28"/>
              </w:rPr>
            </w:pPr>
          </w:p>
        </w:tc>
        <w:tc>
          <w:tcPr>
            <w:tcW w:w="2215" w:type="dxa"/>
            <w:tcBorders>
              <w:top w:val="nil"/>
              <w:left w:val="nil"/>
              <w:bottom w:val="nil"/>
              <w:right w:val="nil"/>
            </w:tcBorders>
            <w:shd w:val="clear" w:color="auto" w:fill="auto"/>
            <w:noWrap/>
            <w:vAlign w:val="bottom"/>
            <w:hideMark/>
          </w:tcPr>
          <w:p w14:paraId="0953307A" w14:textId="77777777" w:rsidR="001A4C92" w:rsidRPr="0049599A" w:rsidRDefault="001A4C92" w:rsidP="001A4C92">
            <w:pPr>
              <w:jc w:val="left"/>
              <w:rPr>
                <w:sz w:val="28"/>
                <w:szCs w:val="28"/>
              </w:rPr>
            </w:pPr>
          </w:p>
        </w:tc>
        <w:tc>
          <w:tcPr>
            <w:tcW w:w="2120" w:type="dxa"/>
            <w:tcBorders>
              <w:top w:val="nil"/>
              <w:left w:val="nil"/>
              <w:bottom w:val="nil"/>
              <w:right w:val="nil"/>
            </w:tcBorders>
            <w:shd w:val="clear" w:color="auto" w:fill="auto"/>
            <w:noWrap/>
            <w:vAlign w:val="bottom"/>
            <w:hideMark/>
          </w:tcPr>
          <w:p w14:paraId="577762A7" w14:textId="77777777" w:rsidR="001A4C92" w:rsidRPr="0049599A" w:rsidRDefault="001A4C92" w:rsidP="001A4C92">
            <w:pPr>
              <w:jc w:val="left"/>
              <w:rPr>
                <w:sz w:val="28"/>
                <w:szCs w:val="28"/>
              </w:rPr>
            </w:pPr>
          </w:p>
        </w:tc>
        <w:tc>
          <w:tcPr>
            <w:tcW w:w="2120" w:type="dxa"/>
            <w:tcBorders>
              <w:top w:val="nil"/>
              <w:left w:val="nil"/>
              <w:bottom w:val="nil"/>
              <w:right w:val="nil"/>
            </w:tcBorders>
            <w:shd w:val="clear" w:color="auto" w:fill="auto"/>
            <w:noWrap/>
            <w:vAlign w:val="bottom"/>
            <w:hideMark/>
          </w:tcPr>
          <w:p w14:paraId="1A109290" w14:textId="77777777" w:rsidR="001A4C92" w:rsidRPr="0049599A" w:rsidRDefault="001A4C92" w:rsidP="001A4C92">
            <w:pPr>
              <w:jc w:val="left"/>
              <w:rPr>
                <w:sz w:val="28"/>
                <w:szCs w:val="28"/>
              </w:rPr>
            </w:pPr>
          </w:p>
        </w:tc>
      </w:tr>
      <w:tr w:rsidR="00EF5602" w:rsidRPr="0049599A" w14:paraId="6C0BC13A" w14:textId="77777777" w:rsidTr="001A4C92">
        <w:trPr>
          <w:trHeight w:val="510"/>
        </w:trPr>
        <w:tc>
          <w:tcPr>
            <w:tcW w:w="14579" w:type="dxa"/>
            <w:gridSpan w:val="7"/>
            <w:tcBorders>
              <w:top w:val="nil"/>
              <w:left w:val="nil"/>
              <w:bottom w:val="nil"/>
              <w:right w:val="nil"/>
            </w:tcBorders>
            <w:shd w:val="clear" w:color="auto" w:fill="auto"/>
            <w:noWrap/>
            <w:vAlign w:val="center"/>
            <w:hideMark/>
          </w:tcPr>
          <w:p w14:paraId="2E7F7DD9" w14:textId="77777777" w:rsidR="001A4C92" w:rsidRPr="0049599A" w:rsidRDefault="001A4C92" w:rsidP="001A4C92">
            <w:pPr>
              <w:jc w:val="center"/>
              <w:rPr>
                <w:b/>
                <w:bCs/>
                <w:sz w:val="28"/>
                <w:szCs w:val="28"/>
              </w:rPr>
            </w:pPr>
            <w:r w:rsidRPr="0049599A">
              <w:rPr>
                <w:b/>
                <w:bCs/>
                <w:sz w:val="28"/>
                <w:szCs w:val="28"/>
              </w:rPr>
              <w:t>Thông tin từ Báo cáo kết quả hoạt động kinh doanh</w:t>
            </w:r>
          </w:p>
        </w:tc>
      </w:tr>
      <w:tr w:rsidR="00EF5602" w:rsidRPr="0049599A" w14:paraId="3E98BAC2" w14:textId="77777777" w:rsidTr="001A4C92">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00AE48" w14:textId="77777777" w:rsidR="001A4C92" w:rsidRPr="0049599A" w:rsidRDefault="001A4C92" w:rsidP="001A4C92">
            <w:pPr>
              <w:jc w:val="center"/>
              <w:rPr>
                <w:b/>
                <w:bCs/>
                <w:sz w:val="28"/>
                <w:szCs w:val="28"/>
              </w:rPr>
            </w:pPr>
            <w:r w:rsidRPr="0049599A">
              <w:rPr>
                <w:b/>
                <w:bCs/>
                <w:sz w:val="28"/>
                <w:szCs w:val="28"/>
              </w:rPr>
              <w:t>Năm</w:t>
            </w:r>
          </w:p>
        </w:tc>
        <w:tc>
          <w:tcPr>
            <w:tcW w:w="2733" w:type="dxa"/>
            <w:tcBorders>
              <w:top w:val="single" w:sz="4" w:space="0" w:color="auto"/>
              <w:left w:val="nil"/>
              <w:bottom w:val="single" w:sz="4" w:space="0" w:color="auto"/>
              <w:right w:val="single" w:sz="4" w:space="0" w:color="auto"/>
            </w:tcBorders>
            <w:shd w:val="clear" w:color="000000" w:fill="C6EFCE"/>
            <w:noWrap/>
            <w:vAlign w:val="center"/>
            <w:hideMark/>
          </w:tcPr>
          <w:p w14:paraId="272ABC53" w14:textId="77777777" w:rsidR="001A4C92" w:rsidRPr="0049599A" w:rsidRDefault="001A4C92" w:rsidP="001A4C92">
            <w:pPr>
              <w:jc w:val="center"/>
              <w:rPr>
                <w:b/>
                <w:bCs/>
                <w:sz w:val="28"/>
                <w:szCs w:val="28"/>
              </w:rPr>
            </w:pPr>
            <w:r w:rsidRPr="0049599A">
              <w:rPr>
                <w:b/>
                <w:bCs/>
                <w:sz w:val="28"/>
                <w:szCs w:val="28"/>
              </w:rPr>
              <w:t>Tổng doanh thu</w:t>
            </w:r>
          </w:p>
        </w:tc>
        <w:tc>
          <w:tcPr>
            <w:tcW w:w="6613" w:type="dxa"/>
            <w:gridSpan w:val="3"/>
            <w:tcBorders>
              <w:top w:val="single" w:sz="4" w:space="0" w:color="auto"/>
              <w:left w:val="nil"/>
              <w:bottom w:val="single" w:sz="4" w:space="0" w:color="auto"/>
              <w:right w:val="single" w:sz="4" w:space="0" w:color="000000"/>
            </w:tcBorders>
            <w:shd w:val="clear" w:color="000000" w:fill="C6EFCE"/>
            <w:vAlign w:val="center"/>
            <w:hideMark/>
          </w:tcPr>
          <w:p w14:paraId="2D879086" w14:textId="77777777" w:rsidR="001A4C92" w:rsidRPr="0049599A" w:rsidRDefault="001A4C92" w:rsidP="001A4C92">
            <w:pPr>
              <w:jc w:val="center"/>
              <w:rPr>
                <w:b/>
                <w:bCs/>
                <w:sz w:val="28"/>
                <w:szCs w:val="28"/>
              </w:rPr>
            </w:pPr>
            <w:r w:rsidRPr="0049599A">
              <w:rPr>
                <w:b/>
                <w:bCs/>
                <w:sz w:val="28"/>
                <w:szCs w:val="28"/>
              </w:rPr>
              <w:t xml:space="preserve">Doanh thu bình quân hàng năm từ hoạt động </w:t>
            </w:r>
            <w:r w:rsidRPr="0049599A">
              <w:rPr>
                <w:b/>
                <w:bCs/>
                <w:sz w:val="28"/>
                <w:szCs w:val="28"/>
              </w:rPr>
              <w:br/>
              <w:t>sản xuất kinh doanh</w:t>
            </w:r>
            <w:r w:rsidRPr="0049599A">
              <w:rPr>
                <w:b/>
                <w:bCs/>
                <w:sz w:val="28"/>
                <w:szCs w:val="28"/>
                <w:vertAlign w:val="superscript"/>
              </w:rPr>
              <w:t>(3)</w:t>
            </w:r>
          </w:p>
        </w:tc>
        <w:tc>
          <w:tcPr>
            <w:tcW w:w="2120" w:type="dxa"/>
            <w:tcBorders>
              <w:top w:val="single" w:sz="4" w:space="0" w:color="auto"/>
              <w:left w:val="nil"/>
              <w:bottom w:val="single" w:sz="4" w:space="0" w:color="auto"/>
              <w:right w:val="single" w:sz="4" w:space="0" w:color="auto"/>
            </w:tcBorders>
            <w:shd w:val="clear" w:color="000000" w:fill="C6EFCE"/>
            <w:vAlign w:val="center"/>
            <w:hideMark/>
          </w:tcPr>
          <w:p w14:paraId="44C02C63" w14:textId="77777777" w:rsidR="001A4C92" w:rsidRPr="0049599A" w:rsidRDefault="001A4C92" w:rsidP="001A4C92">
            <w:pPr>
              <w:jc w:val="center"/>
              <w:rPr>
                <w:b/>
                <w:bCs/>
                <w:sz w:val="28"/>
                <w:szCs w:val="28"/>
              </w:rPr>
            </w:pPr>
            <w:r w:rsidRPr="0049599A">
              <w:rPr>
                <w:b/>
                <w:bCs/>
                <w:sz w:val="28"/>
                <w:szCs w:val="28"/>
              </w:rPr>
              <w:t>Lợi nhuận</w:t>
            </w:r>
            <w:r w:rsidRPr="0049599A">
              <w:rPr>
                <w:b/>
                <w:bCs/>
                <w:sz w:val="28"/>
                <w:szCs w:val="28"/>
              </w:rPr>
              <w:br/>
              <w:t xml:space="preserve"> trước thuế</w:t>
            </w:r>
          </w:p>
        </w:tc>
        <w:tc>
          <w:tcPr>
            <w:tcW w:w="2120" w:type="dxa"/>
            <w:tcBorders>
              <w:top w:val="single" w:sz="4" w:space="0" w:color="auto"/>
              <w:left w:val="nil"/>
              <w:bottom w:val="single" w:sz="4" w:space="0" w:color="auto"/>
              <w:right w:val="single" w:sz="4" w:space="0" w:color="auto"/>
            </w:tcBorders>
            <w:shd w:val="clear" w:color="000000" w:fill="C6EFCE"/>
            <w:vAlign w:val="center"/>
            <w:hideMark/>
          </w:tcPr>
          <w:p w14:paraId="1B73A54A" w14:textId="77777777" w:rsidR="001A4C92" w:rsidRPr="0049599A" w:rsidRDefault="001A4C92" w:rsidP="001A4C92">
            <w:pPr>
              <w:jc w:val="center"/>
              <w:rPr>
                <w:b/>
                <w:bCs/>
                <w:sz w:val="28"/>
                <w:szCs w:val="28"/>
              </w:rPr>
            </w:pPr>
            <w:r w:rsidRPr="0049599A">
              <w:rPr>
                <w:b/>
                <w:bCs/>
                <w:sz w:val="28"/>
                <w:szCs w:val="28"/>
              </w:rPr>
              <w:t>Lợi nhuận</w:t>
            </w:r>
            <w:r w:rsidRPr="0049599A">
              <w:rPr>
                <w:b/>
                <w:bCs/>
                <w:sz w:val="28"/>
                <w:szCs w:val="28"/>
              </w:rPr>
              <w:br/>
              <w:t xml:space="preserve"> sau thuế</w:t>
            </w:r>
          </w:p>
        </w:tc>
      </w:tr>
      <w:tr w:rsidR="00EF5602" w:rsidRPr="0049599A" w14:paraId="2F1E12FF"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4418B22" w14:textId="77777777" w:rsidR="001A4C92" w:rsidRPr="0049599A" w:rsidRDefault="001A4C92" w:rsidP="001A4C92">
            <w:pPr>
              <w:jc w:val="center"/>
              <w:rPr>
                <w:sz w:val="28"/>
                <w:szCs w:val="28"/>
              </w:rPr>
            </w:pPr>
            <w:r w:rsidRPr="0049599A">
              <w:rPr>
                <w:sz w:val="28"/>
                <w:szCs w:val="28"/>
              </w:rPr>
              <w:t>Năm 1</w:t>
            </w:r>
          </w:p>
        </w:tc>
        <w:tc>
          <w:tcPr>
            <w:tcW w:w="2733" w:type="dxa"/>
            <w:tcBorders>
              <w:top w:val="nil"/>
              <w:left w:val="nil"/>
              <w:bottom w:val="single" w:sz="4" w:space="0" w:color="auto"/>
              <w:right w:val="single" w:sz="4" w:space="0" w:color="auto"/>
            </w:tcBorders>
            <w:shd w:val="clear" w:color="auto" w:fill="auto"/>
            <w:noWrap/>
            <w:vAlign w:val="bottom"/>
            <w:hideMark/>
          </w:tcPr>
          <w:p w14:paraId="618344FB" w14:textId="77777777" w:rsidR="001A4C92" w:rsidRPr="0049599A" w:rsidRDefault="001A4C92" w:rsidP="001A4C92">
            <w:pPr>
              <w:jc w:val="left"/>
              <w:rPr>
                <w:sz w:val="28"/>
                <w:szCs w:val="28"/>
              </w:rPr>
            </w:pPr>
            <w:r w:rsidRPr="0049599A">
              <w:rPr>
                <w:sz w:val="28"/>
                <w:szCs w:val="28"/>
              </w:rPr>
              <w:t> </w:t>
            </w:r>
          </w:p>
        </w:tc>
        <w:tc>
          <w:tcPr>
            <w:tcW w:w="661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3FA42C7" w14:textId="77777777" w:rsidR="001A4C92" w:rsidRPr="0049599A" w:rsidRDefault="001A4C92" w:rsidP="001A4C92">
            <w:pPr>
              <w:jc w:val="center"/>
              <w:rPr>
                <w:b/>
                <w:bCs/>
                <w:sz w:val="28"/>
                <w:szCs w:val="28"/>
              </w:rPr>
            </w:pPr>
            <w:r w:rsidRPr="0049599A">
              <w:rPr>
                <w:b/>
                <w:bCs/>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32E08DDB"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6BAEE1EC" w14:textId="77777777" w:rsidR="001A4C92" w:rsidRPr="0049599A" w:rsidRDefault="001A4C92" w:rsidP="001A4C92">
            <w:pPr>
              <w:jc w:val="left"/>
              <w:rPr>
                <w:sz w:val="28"/>
                <w:szCs w:val="28"/>
              </w:rPr>
            </w:pPr>
            <w:r w:rsidRPr="0049599A">
              <w:rPr>
                <w:sz w:val="28"/>
                <w:szCs w:val="28"/>
              </w:rPr>
              <w:t> </w:t>
            </w:r>
          </w:p>
        </w:tc>
      </w:tr>
      <w:tr w:rsidR="00EF5602" w:rsidRPr="0049599A" w14:paraId="4C255C37"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2FCB88A5" w14:textId="77777777" w:rsidR="001A4C92" w:rsidRPr="0049599A" w:rsidRDefault="001A4C92" w:rsidP="001A4C92">
            <w:pPr>
              <w:jc w:val="center"/>
              <w:rPr>
                <w:sz w:val="28"/>
                <w:szCs w:val="28"/>
              </w:rPr>
            </w:pPr>
            <w:r w:rsidRPr="0049599A">
              <w:rPr>
                <w:sz w:val="28"/>
                <w:szCs w:val="28"/>
              </w:rPr>
              <w:t>Năm 2</w:t>
            </w:r>
          </w:p>
        </w:tc>
        <w:tc>
          <w:tcPr>
            <w:tcW w:w="2733" w:type="dxa"/>
            <w:tcBorders>
              <w:top w:val="nil"/>
              <w:left w:val="nil"/>
              <w:bottom w:val="single" w:sz="4" w:space="0" w:color="auto"/>
              <w:right w:val="single" w:sz="4" w:space="0" w:color="auto"/>
            </w:tcBorders>
            <w:shd w:val="clear" w:color="auto" w:fill="auto"/>
            <w:noWrap/>
            <w:vAlign w:val="bottom"/>
            <w:hideMark/>
          </w:tcPr>
          <w:p w14:paraId="2E45EAC6" w14:textId="77777777" w:rsidR="001A4C92" w:rsidRPr="0049599A" w:rsidRDefault="001A4C92" w:rsidP="001A4C92">
            <w:pPr>
              <w:jc w:val="left"/>
              <w:rPr>
                <w:sz w:val="28"/>
                <w:szCs w:val="28"/>
              </w:rPr>
            </w:pPr>
            <w:r w:rsidRPr="0049599A">
              <w:rPr>
                <w:sz w:val="28"/>
                <w:szCs w:val="28"/>
              </w:rPr>
              <w:t> </w:t>
            </w:r>
          </w:p>
        </w:tc>
        <w:tc>
          <w:tcPr>
            <w:tcW w:w="6613" w:type="dxa"/>
            <w:gridSpan w:val="3"/>
            <w:vMerge/>
            <w:tcBorders>
              <w:top w:val="nil"/>
              <w:left w:val="nil"/>
              <w:bottom w:val="single" w:sz="4" w:space="0" w:color="auto"/>
              <w:right w:val="single" w:sz="4" w:space="0" w:color="auto"/>
            </w:tcBorders>
            <w:vAlign w:val="center"/>
            <w:hideMark/>
          </w:tcPr>
          <w:p w14:paraId="4B4C76AF" w14:textId="77777777" w:rsidR="001A4C92" w:rsidRPr="0049599A" w:rsidRDefault="001A4C92" w:rsidP="001A4C92">
            <w:pPr>
              <w:jc w:val="left"/>
              <w:rPr>
                <w:b/>
                <w:bCs/>
                <w:sz w:val="28"/>
                <w:szCs w:val="28"/>
              </w:rPr>
            </w:pPr>
          </w:p>
        </w:tc>
        <w:tc>
          <w:tcPr>
            <w:tcW w:w="2120" w:type="dxa"/>
            <w:tcBorders>
              <w:top w:val="nil"/>
              <w:left w:val="nil"/>
              <w:bottom w:val="single" w:sz="4" w:space="0" w:color="auto"/>
              <w:right w:val="single" w:sz="4" w:space="0" w:color="auto"/>
            </w:tcBorders>
            <w:shd w:val="clear" w:color="auto" w:fill="auto"/>
            <w:noWrap/>
            <w:vAlign w:val="bottom"/>
            <w:hideMark/>
          </w:tcPr>
          <w:p w14:paraId="4F71FFB9"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636C487A" w14:textId="77777777" w:rsidR="001A4C92" w:rsidRPr="0049599A" w:rsidRDefault="001A4C92" w:rsidP="001A4C92">
            <w:pPr>
              <w:jc w:val="left"/>
              <w:rPr>
                <w:sz w:val="28"/>
                <w:szCs w:val="28"/>
              </w:rPr>
            </w:pPr>
            <w:r w:rsidRPr="0049599A">
              <w:rPr>
                <w:sz w:val="28"/>
                <w:szCs w:val="28"/>
              </w:rPr>
              <w:t> </w:t>
            </w:r>
          </w:p>
        </w:tc>
      </w:tr>
      <w:tr w:rsidR="001A4C92" w:rsidRPr="0049599A" w14:paraId="798E7B78" w14:textId="77777777" w:rsidTr="001A4C92">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04F9966" w14:textId="77777777" w:rsidR="001A4C92" w:rsidRPr="0049599A" w:rsidRDefault="001A4C92" w:rsidP="001A4C92">
            <w:pPr>
              <w:jc w:val="center"/>
              <w:rPr>
                <w:sz w:val="28"/>
                <w:szCs w:val="28"/>
              </w:rPr>
            </w:pPr>
            <w:r w:rsidRPr="0049599A">
              <w:rPr>
                <w:sz w:val="28"/>
                <w:szCs w:val="28"/>
              </w:rPr>
              <w:t>Năm 3</w:t>
            </w:r>
          </w:p>
        </w:tc>
        <w:tc>
          <w:tcPr>
            <w:tcW w:w="2733" w:type="dxa"/>
            <w:tcBorders>
              <w:top w:val="nil"/>
              <w:left w:val="nil"/>
              <w:bottom w:val="single" w:sz="4" w:space="0" w:color="auto"/>
              <w:right w:val="single" w:sz="4" w:space="0" w:color="auto"/>
            </w:tcBorders>
            <w:shd w:val="clear" w:color="auto" w:fill="auto"/>
            <w:noWrap/>
            <w:vAlign w:val="bottom"/>
            <w:hideMark/>
          </w:tcPr>
          <w:p w14:paraId="18BCBBB8" w14:textId="77777777" w:rsidR="001A4C92" w:rsidRPr="0049599A" w:rsidRDefault="001A4C92" w:rsidP="001A4C92">
            <w:pPr>
              <w:jc w:val="left"/>
              <w:rPr>
                <w:sz w:val="28"/>
                <w:szCs w:val="28"/>
              </w:rPr>
            </w:pPr>
            <w:r w:rsidRPr="0049599A">
              <w:rPr>
                <w:sz w:val="28"/>
                <w:szCs w:val="28"/>
              </w:rPr>
              <w:t> </w:t>
            </w:r>
          </w:p>
        </w:tc>
        <w:tc>
          <w:tcPr>
            <w:tcW w:w="6613" w:type="dxa"/>
            <w:gridSpan w:val="3"/>
            <w:vMerge/>
            <w:tcBorders>
              <w:top w:val="nil"/>
              <w:left w:val="nil"/>
              <w:bottom w:val="single" w:sz="4" w:space="0" w:color="auto"/>
              <w:right w:val="single" w:sz="4" w:space="0" w:color="auto"/>
            </w:tcBorders>
            <w:vAlign w:val="center"/>
            <w:hideMark/>
          </w:tcPr>
          <w:p w14:paraId="1B7A3745" w14:textId="77777777" w:rsidR="001A4C92" w:rsidRPr="0049599A" w:rsidRDefault="001A4C92" w:rsidP="001A4C92">
            <w:pPr>
              <w:jc w:val="left"/>
              <w:rPr>
                <w:b/>
                <w:bCs/>
                <w:sz w:val="28"/>
                <w:szCs w:val="28"/>
              </w:rPr>
            </w:pPr>
          </w:p>
        </w:tc>
        <w:tc>
          <w:tcPr>
            <w:tcW w:w="2120" w:type="dxa"/>
            <w:tcBorders>
              <w:top w:val="nil"/>
              <w:left w:val="nil"/>
              <w:bottom w:val="single" w:sz="4" w:space="0" w:color="auto"/>
              <w:right w:val="single" w:sz="4" w:space="0" w:color="auto"/>
            </w:tcBorders>
            <w:shd w:val="clear" w:color="auto" w:fill="auto"/>
            <w:noWrap/>
            <w:vAlign w:val="bottom"/>
            <w:hideMark/>
          </w:tcPr>
          <w:p w14:paraId="3AA71919" w14:textId="77777777" w:rsidR="001A4C92" w:rsidRPr="0049599A" w:rsidRDefault="001A4C92" w:rsidP="001A4C92">
            <w:pPr>
              <w:jc w:val="left"/>
              <w:rPr>
                <w:sz w:val="28"/>
                <w:szCs w:val="28"/>
              </w:rPr>
            </w:pPr>
            <w:r w:rsidRPr="0049599A">
              <w:rPr>
                <w:sz w:val="28"/>
                <w:szCs w:val="28"/>
              </w:rPr>
              <w:t> </w:t>
            </w:r>
          </w:p>
        </w:tc>
        <w:tc>
          <w:tcPr>
            <w:tcW w:w="2120" w:type="dxa"/>
            <w:tcBorders>
              <w:top w:val="nil"/>
              <w:left w:val="nil"/>
              <w:bottom w:val="single" w:sz="4" w:space="0" w:color="auto"/>
              <w:right w:val="single" w:sz="4" w:space="0" w:color="auto"/>
            </w:tcBorders>
            <w:shd w:val="clear" w:color="auto" w:fill="auto"/>
            <w:noWrap/>
            <w:vAlign w:val="bottom"/>
            <w:hideMark/>
          </w:tcPr>
          <w:p w14:paraId="377AB56A" w14:textId="77777777" w:rsidR="001A4C92" w:rsidRPr="0049599A" w:rsidRDefault="001A4C92" w:rsidP="001A4C92">
            <w:pPr>
              <w:jc w:val="left"/>
              <w:rPr>
                <w:sz w:val="28"/>
                <w:szCs w:val="28"/>
              </w:rPr>
            </w:pPr>
            <w:r w:rsidRPr="0049599A">
              <w:rPr>
                <w:sz w:val="28"/>
                <w:szCs w:val="28"/>
              </w:rPr>
              <w:t> </w:t>
            </w:r>
          </w:p>
        </w:tc>
      </w:tr>
    </w:tbl>
    <w:p w14:paraId="6A23B43C" w14:textId="77777777" w:rsidR="001A4C92" w:rsidRPr="0049599A" w:rsidRDefault="001A4C92" w:rsidP="001A4C92">
      <w:pPr>
        <w:ind w:firstLine="567"/>
        <w:rPr>
          <w:sz w:val="28"/>
          <w:szCs w:val="28"/>
        </w:rPr>
      </w:pPr>
    </w:p>
    <w:p w14:paraId="76C6558F" w14:textId="77777777" w:rsidR="001A4C92" w:rsidRPr="0049599A" w:rsidRDefault="003B2135" w:rsidP="001A4C92">
      <w:pPr>
        <w:ind w:firstLine="567"/>
        <w:rPr>
          <w:sz w:val="28"/>
          <w:szCs w:val="28"/>
        </w:rPr>
      </w:pPr>
      <w:r w:rsidRPr="0049599A">
        <w:rPr>
          <w:sz w:val="28"/>
          <w:szCs w:val="28"/>
        </w:rPr>
        <w:br w:type="page"/>
      </w:r>
      <w:r w:rsidR="001A4C92" w:rsidRPr="0049599A">
        <w:rPr>
          <w:sz w:val="28"/>
          <w:szCs w:val="28"/>
        </w:rPr>
        <w:lastRenderedPageBreak/>
        <w:t>Ghi chú:</w:t>
      </w:r>
    </w:p>
    <w:p w14:paraId="31CD4124" w14:textId="77777777" w:rsidR="001A4C92" w:rsidRPr="0049599A" w:rsidRDefault="001A4C92" w:rsidP="001A4C92">
      <w:pPr>
        <w:ind w:firstLine="567"/>
        <w:rPr>
          <w:sz w:val="28"/>
          <w:szCs w:val="28"/>
        </w:rPr>
      </w:pPr>
      <w:r w:rsidRPr="0049599A">
        <w:rPr>
          <w:sz w:val="28"/>
          <w:szCs w:val="28"/>
        </w:rPr>
        <w:t>(1) Trường hợp nhà thầu liên danh thì từng thành viên của nhà thầu liên danh phải kê khai theo Mẫu này.</w:t>
      </w:r>
    </w:p>
    <w:p w14:paraId="2A48D507" w14:textId="77777777" w:rsidR="001A4C92" w:rsidRPr="0049599A" w:rsidRDefault="001A4C92" w:rsidP="001A4C92">
      <w:pPr>
        <w:ind w:firstLine="567"/>
        <w:rPr>
          <w:sz w:val="28"/>
          <w:szCs w:val="28"/>
        </w:rPr>
      </w:pPr>
      <w:r w:rsidRPr="0049599A">
        <w:rPr>
          <w:sz w:val="28"/>
          <w:szCs w:val="28"/>
        </w:rPr>
        <w:t>(2) Khoảng thời gian được nêu ở đây cần giống khoảng thời gian được quy định tại Mẫu số 03 Chương IV.</w:t>
      </w:r>
    </w:p>
    <w:p w14:paraId="472123F1" w14:textId="77777777" w:rsidR="003B2135" w:rsidRPr="0049599A" w:rsidRDefault="003B2135" w:rsidP="003B2135">
      <w:pPr>
        <w:widowControl w:val="0"/>
        <w:spacing w:before="120" w:after="120" w:line="264" w:lineRule="auto"/>
        <w:ind w:firstLine="567"/>
        <w:rPr>
          <w:sz w:val="28"/>
          <w:szCs w:val="28"/>
        </w:rPr>
      </w:pPr>
      <w:r w:rsidRPr="0049599A">
        <w:rPr>
          <w:sz w:val="28"/>
          <w:szCs w:val="28"/>
        </w:rPr>
        <w:t>Nhà thầu chuẩn bị các tài liệu để đối chiếu trong quá trình thương thảo:</w:t>
      </w:r>
    </w:p>
    <w:p w14:paraId="5D6CA971" w14:textId="77777777" w:rsidR="003B2135" w:rsidRPr="0049599A" w:rsidRDefault="003B2135" w:rsidP="003B2135">
      <w:pPr>
        <w:widowControl w:val="0"/>
        <w:spacing w:before="120" w:after="120" w:line="264" w:lineRule="auto"/>
        <w:ind w:firstLine="567"/>
        <w:rPr>
          <w:sz w:val="28"/>
          <w:szCs w:val="28"/>
        </w:rPr>
      </w:pPr>
      <w:r w:rsidRPr="0049599A">
        <w:rPr>
          <w:sz w:val="28"/>
          <w:szCs w:val="28"/>
        </w:rPr>
        <w:t>Bản sao các báo cáo tài chính (các bảng cân đối kế toán bao gồm tất cả thuyết minh có liên quan, và các báo cáo kết quả kinh doanh) cho các năm như đã nêu trên, tuân thủ các điều kiện sau:</w:t>
      </w:r>
    </w:p>
    <w:p w14:paraId="2CAD4C89" w14:textId="77777777" w:rsidR="003B2135" w:rsidRPr="0049599A" w:rsidRDefault="003B2135" w:rsidP="003B2135">
      <w:pPr>
        <w:widowControl w:val="0"/>
        <w:spacing w:before="120" w:after="120" w:line="264" w:lineRule="auto"/>
        <w:ind w:firstLine="567"/>
        <w:rPr>
          <w:sz w:val="28"/>
          <w:szCs w:val="28"/>
        </w:rPr>
      </w:pPr>
      <w:r w:rsidRPr="0049599A">
        <w:rPr>
          <w:sz w:val="28"/>
          <w:szCs w:val="28"/>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0F5E009C" w14:textId="77777777" w:rsidR="003B2135" w:rsidRPr="0049599A" w:rsidRDefault="003B2135" w:rsidP="003B2135">
      <w:pPr>
        <w:widowControl w:val="0"/>
        <w:spacing w:before="120" w:after="120" w:line="264" w:lineRule="auto"/>
        <w:ind w:firstLine="567"/>
        <w:rPr>
          <w:sz w:val="28"/>
          <w:szCs w:val="28"/>
        </w:rPr>
      </w:pPr>
      <w:r w:rsidRPr="0049599A">
        <w:rPr>
          <w:sz w:val="28"/>
          <w:szCs w:val="28"/>
        </w:rPr>
        <w:t>2. Các báo cáo tài chính phải hoàn chỉnh, đầy đủ nội dung theo quy định.</w:t>
      </w:r>
    </w:p>
    <w:p w14:paraId="244A162C" w14:textId="77777777" w:rsidR="003B2135" w:rsidRPr="0049599A" w:rsidRDefault="003B2135" w:rsidP="003B2135">
      <w:pPr>
        <w:widowControl w:val="0"/>
        <w:spacing w:before="120" w:after="120" w:line="264" w:lineRule="auto"/>
        <w:ind w:firstLine="567"/>
        <w:rPr>
          <w:sz w:val="28"/>
          <w:szCs w:val="28"/>
        </w:rPr>
      </w:pPr>
      <w:r w:rsidRPr="0049599A">
        <w:rPr>
          <w:sz w:val="28"/>
          <w:szCs w:val="28"/>
        </w:rPr>
        <w:t>3. Các báo cáo tài chính phải tương ứng với các kỳ kế toán đã hoàn thành. Kèm theo là bản chụp được chứng thực một trong các tài liệu sau đây:</w:t>
      </w:r>
    </w:p>
    <w:p w14:paraId="494163FC" w14:textId="77777777" w:rsidR="003B2135" w:rsidRPr="0049599A" w:rsidRDefault="003B2135" w:rsidP="003B2135">
      <w:pPr>
        <w:pStyle w:val="BodyText"/>
        <w:widowControl w:val="0"/>
        <w:tabs>
          <w:tab w:val="left" w:pos="1134"/>
        </w:tabs>
        <w:suppressAutoHyphens w:val="0"/>
        <w:spacing w:before="120" w:after="120" w:line="264" w:lineRule="auto"/>
        <w:ind w:right="0" w:firstLine="567"/>
        <w:rPr>
          <w:sz w:val="28"/>
          <w:szCs w:val="28"/>
        </w:rPr>
      </w:pPr>
      <w:r w:rsidRPr="0049599A">
        <w:rPr>
          <w:sz w:val="28"/>
          <w:szCs w:val="28"/>
        </w:rPr>
        <w:t xml:space="preserve">- Biên bản kiểm tra quyết toán thuế; </w:t>
      </w:r>
    </w:p>
    <w:p w14:paraId="6CA597C1" w14:textId="77777777" w:rsidR="003B2135" w:rsidRPr="0049599A" w:rsidRDefault="003B2135" w:rsidP="003B2135">
      <w:pPr>
        <w:pStyle w:val="BodyText"/>
        <w:widowControl w:val="0"/>
        <w:tabs>
          <w:tab w:val="left" w:pos="1134"/>
        </w:tabs>
        <w:suppressAutoHyphens w:val="0"/>
        <w:spacing w:before="120" w:after="120" w:line="264" w:lineRule="auto"/>
        <w:ind w:right="0" w:firstLine="567"/>
        <w:rPr>
          <w:sz w:val="28"/>
          <w:szCs w:val="28"/>
        </w:rPr>
      </w:pPr>
      <w:r w:rsidRPr="0049599A">
        <w:rPr>
          <w:sz w:val="28"/>
          <w:szCs w:val="28"/>
        </w:rPr>
        <w:t xml:space="preserve">- Tờ khai tự quyết toán thuế (thuế giá trị gia tăng và thuế thu nhập doanh nghiệp) có xác nhận của cơ quan thuế về thời điểm đã nộp tờ khai; </w:t>
      </w:r>
    </w:p>
    <w:p w14:paraId="27BBC5D2" w14:textId="77777777" w:rsidR="003B2135" w:rsidRPr="0049599A" w:rsidRDefault="003B2135" w:rsidP="003B2135">
      <w:pPr>
        <w:pStyle w:val="BodyText"/>
        <w:widowControl w:val="0"/>
        <w:tabs>
          <w:tab w:val="left" w:pos="1134"/>
        </w:tabs>
        <w:suppressAutoHyphens w:val="0"/>
        <w:spacing w:before="120" w:after="120" w:line="264" w:lineRule="auto"/>
        <w:ind w:right="0" w:firstLine="567"/>
        <w:rPr>
          <w:sz w:val="28"/>
          <w:szCs w:val="28"/>
        </w:rPr>
      </w:pPr>
      <w:r w:rsidRPr="0049599A">
        <w:rPr>
          <w:sz w:val="28"/>
          <w:szCs w:val="28"/>
        </w:rPr>
        <w:t>- Tài liệu chứng minh việc nhà thầu đã kê khai quyết toán thuế điện tử;</w:t>
      </w:r>
    </w:p>
    <w:p w14:paraId="69A0C2C2" w14:textId="77777777" w:rsidR="003B2135" w:rsidRPr="0049599A" w:rsidRDefault="003B2135" w:rsidP="003B2135">
      <w:pPr>
        <w:pStyle w:val="BodyText"/>
        <w:widowControl w:val="0"/>
        <w:tabs>
          <w:tab w:val="left" w:pos="1134"/>
        </w:tabs>
        <w:suppressAutoHyphens w:val="0"/>
        <w:spacing w:before="120" w:after="120" w:line="264" w:lineRule="auto"/>
        <w:ind w:right="0" w:firstLine="567"/>
        <w:rPr>
          <w:sz w:val="28"/>
          <w:szCs w:val="28"/>
        </w:rPr>
      </w:pPr>
      <w:r w:rsidRPr="0049599A">
        <w:rPr>
          <w:sz w:val="28"/>
          <w:szCs w:val="28"/>
        </w:rPr>
        <w:t>- Văn bản xác nhận của cơ quan quản lý thuế (xác nhận số nộp cả năm) về việc thực hiện nghĩa vụ nộp thuế;</w:t>
      </w:r>
    </w:p>
    <w:p w14:paraId="575C7287" w14:textId="77777777" w:rsidR="003B2135" w:rsidRPr="0049599A" w:rsidRDefault="003B2135" w:rsidP="003B2135">
      <w:pPr>
        <w:pStyle w:val="BodyText"/>
        <w:widowControl w:val="0"/>
        <w:tabs>
          <w:tab w:val="left" w:pos="1134"/>
        </w:tabs>
        <w:suppressAutoHyphens w:val="0"/>
        <w:spacing w:before="120" w:after="120" w:line="264" w:lineRule="auto"/>
        <w:ind w:right="0" w:firstLine="567"/>
        <w:rPr>
          <w:sz w:val="28"/>
          <w:szCs w:val="28"/>
        </w:rPr>
      </w:pPr>
      <w:r w:rsidRPr="0049599A">
        <w:rPr>
          <w:sz w:val="28"/>
          <w:szCs w:val="28"/>
        </w:rPr>
        <w:t>- Báo cáo kiểm toán (nếu có);</w:t>
      </w:r>
    </w:p>
    <w:p w14:paraId="10A28E05" w14:textId="77777777" w:rsidR="003B2135" w:rsidRPr="0049599A" w:rsidRDefault="003B2135" w:rsidP="003B2135">
      <w:pPr>
        <w:pStyle w:val="BodyText"/>
        <w:widowControl w:val="0"/>
        <w:tabs>
          <w:tab w:val="left" w:pos="1134"/>
        </w:tabs>
        <w:suppressAutoHyphens w:val="0"/>
        <w:spacing w:before="120" w:after="120" w:line="264" w:lineRule="auto"/>
        <w:ind w:right="0" w:firstLine="567"/>
        <w:rPr>
          <w:sz w:val="28"/>
          <w:szCs w:val="28"/>
        </w:rPr>
      </w:pPr>
      <w:r w:rsidRPr="0049599A">
        <w:rPr>
          <w:sz w:val="28"/>
          <w:szCs w:val="28"/>
        </w:rPr>
        <w:t>- Các tài liệu khác.</w:t>
      </w:r>
    </w:p>
    <w:p w14:paraId="472F1BA6" w14:textId="77777777" w:rsidR="001A4C92" w:rsidRPr="0049599A" w:rsidRDefault="001A4C92" w:rsidP="001A4C92">
      <w:pPr>
        <w:ind w:firstLine="567"/>
        <w:jc w:val="right"/>
        <w:rPr>
          <w:b/>
          <w:sz w:val="28"/>
          <w:szCs w:val="28"/>
          <w:lang w:val="nl-NL"/>
        </w:rPr>
      </w:pPr>
      <w:r w:rsidRPr="0049599A">
        <w:rPr>
          <w:sz w:val="28"/>
          <w:szCs w:val="28"/>
        </w:rPr>
        <w:br w:type="page"/>
      </w:r>
      <w:r w:rsidRPr="0049599A">
        <w:rPr>
          <w:b/>
          <w:sz w:val="28"/>
          <w:szCs w:val="28"/>
          <w:lang w:val="nl-NL"/>
        </w:rPr>
        <w:lastRenderedPageBreak/>
        <w:t>Mẫu số 14 (webform trên Hệ thống)</w:t>
      </w:r>
    </w:p>
    <w:p w14:paraId="7544943B" w14:textId="77777777" w:rsidR="001A4C92" w:rsidRPr="0049599A" w:rsidRDefault="001A4C92" w:rsidP="001A4C92">
      <w:pPr>
        <w:ind w:firstLine="567"/>
        <w:jc w:val="right"/>
        <w:rPr>
          <w:b/>
          <w:sz w:val="28"/>
          <w:szCs w:val="28"/>
          <w:lang w:val="nl-NL"/>
        </w:rPr>
      </w:pPr>
    </w:p>
    <w:p w14:paraId="62F78EF9" w14:textId="77777777" w:rsidR="001A4C92" w:rsidRPr="0049599A" w:rsidRDefault="001A4C92" w:rsidP="001A4C92">
      <w:pPr>
        <w:ind w:firstLine="567"/>
        <w:jc w:val="center"/>
        <w:rPr>
          <w:b/>
          <w:bCs/>
          <w:sz w:val="28"/>
          <w:szCs w:val="28"/>
          <w:vertAlign w:val="superscript"/>
          <w:lang w:val="nl-NL"/>
        </w:rPr>
      </w:pPr>
      <w:r w:rsidRPr="0049599A">
        <w:rPr>
          <w:b/>
          <w:bCs/>
          <w:sz w:val="28"/>
          <w:szCs w:val="28"/>
          <w:lang w:val="nl-NL"/>
        </w:rPr>
        <w:t>NGUỒN LỰC TÀI CHÍNH</w:t>
      </w:r>
      <w:r w:rsidRPr="0049599A">
        <w:rPr>
          <w:b/>
          <w:bCs/>
          <w:sz w:val="28"/>
          <w:szCs w:val="28"/>
          <w:vertAlign w:val="superscript"/>
          <w:lang w:val="nl-NL"/>
        </w:rPr>
        <w:t>(1)</w:t>
      </w:r>
    </w:p>
    <w:p w14:paraId="4E34C3E4" w14:textId="77777777" w:rsidR="001A4C92" w:rsidRPr="0049599A" w:rsidRDefault="001A4C92" w:rsidP="001A4C92">
      <w:pPr>
        <w:ind w:firstLine="567"/>
        <w:jc w:val="center"/>
        <w:rPr>
          <w:b/>
          <w:bCs/>
          <w:sz w:val="28"/>
          <w:szCs w:val="28"/>
          <w:vertAlign w:val="superscript"/>
          <w:lang w:val="nl-NL"/>
        </w:rPr>
      </w:pPr>
    </w:p>
    <w:p w14:paraId="594BEF13" w14:textId="77777777" w:rsidR="001A4C92" w:rsidRPr="0049599A" w:rsidRDefault="001A4C92" w:rsidP="001A4C92">
      <w:pPr>
        <w:ind w:firstLine="567"/>
        <w:rPr>
          <w:b/>
          <w:sz w:val="28"/>
          <w:szCs w:val="28"/>
          <w:lang w:val="nl-NL"/>
        </w:rPr>
      </w:pPr>
      <w:r w:rsidRPr="0049599A">
        <w:rPr>
          <w:sz w:val="28"/>
          <w:szCs w:val="28"/>
          <w:lang w:val="nl-NL"/>
        </w:rPr>
        <w:t>Nêu rõ các nguồn tài chính dự kiến, chẳng hạn như các tài sản có khả năng thanh khoản cao</w:t>
      </w:r>
      <w:r w:rsidRPr="0049599A">
        <w:rPr>
          <w:sz w:val="28"/>
          <w:szCs w:val="28"/>
          <w:vertAlign w:val="superscript"/>
          <w:lang w:val="nl-NL"/>
        </w:rPr>
        <w:t>(2)</w:t>
      </w:r>
      <w:r w:rsidRPr="0049599A">
        <w:rPr>
          <w:sz w:val="28"/>
          <w:szCs w:val="28"/>
          <w:lang w:val="nl-NL"/>
        </w:rPr>
        <w:t xml:space="preserve">, các hạn mức tín dụng và các nguồn tài chính khác (không phải là các khoản tạm ứng theo hợp đồng) có sẵn để đáp ứng yêu cầu về nguồn lực tài chính được nêu trong Mẫu 15 </w:t>
      </w:r>
      <w:r w:rsidR="00C16DA3" w:rsidRPr="0049599A">
        <w:rPr>
          <w:sz w:val="28"/>
          <w:szCs w:val="28"/>
          <w:lang w:val="nl-NL"/>
        </w:rPr>
        <w:t>–</w:t>
      </w:r>
      <w:r w:rsidRPr="0049599A">
        <w:rPr>
          <w:sz w:val="28"/>
          <w:szCs w:val="28"/>
          <w:lang w:val="nl-NL"/>
        </w:rPr>
        <w:t xml:space="preserve"> Nguồn lực tài chính hàng tháng cho các hợp đồng đang thực hiện</w:t>
      </w:r>
    </w:p>
    <w:p w14:paraId="511F7F4C" w14:textId="77777777" w:rsidR="001A4C92" w:rsidRPr="0049599A" w:rsidRDefault="001A4C92" w:rsidP="001A4C92">
      <w:pPr>
        <w:ind w:firstLine="567"/>
        <w:jc w:val="right"/>
        <w:rPr>
          <w:sz w:val="28"/>
          <w:szCs w:val="28"/>
          <w:lang w:val="nl-NL"/>
        </w:rPr>
      </w:pPr>
    </w:p>
    <w:tbl>
      <w:tblPr>
        <w:tblW w:w="14513" w:type="dxa"/>
        <w:tblInd w:w="103" w:type="dxa"/>
        <w:tblLook w:val="04A0" w:firstRow="1" w:lastRow="0" w:firstColumn="1" w:lastColumn="0" w:noHBand="0" w:noVBand="1"/>
      </w:tblPr>
      <w:tblGrid>
        <w:gridCol w:w="856"/>
        <w:gridCol w:w="5953"/>
        <w:gridCol w:w="7704"/>
      </w:tblGrid>
      <w:tr w:rsidR="00EF5602" w:rsidRPr="0049599A" w14:paraId="36979715" w14:textId="77777777" w:rsidTr="009257E9">
        <w:trPr>
          <w:trHeight w:val="315"/>
        </w:trPr>
        <w:tc>
          <w:tcPr>
            <w:tcW w:w="85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06366D1" w14:textId="77777777" w:rsidR="001A4C92" w:rsidRPr="0049599A" w:rsidRDefault="001A4C92" w:rsidP="001A4C92">
            <w:pPr>
              <w:spacing w:line="276" w:lineRule="auto"/>
              <w:jc w:val="center"/>
              <w:rPr>
                <w:b/>
                <w:bCs/>
                <w:sz w:val="28"/>
                <w:szCs w:val="28"/>
              </w:rPr>
            </w:pPr>
            <w:r w:rsidRPr="0049599A">
              <w:rPr>
                <w:b/>
                <w:bCs/>
                <w:sz w:val="28"/>
                <w:szCs w:val="28"/>
              </w:rPr>
              <w:t>STT</w:t>
            </w:r>
          </w:p>
        </w:tc>
        <w:tc>
          <w:tcPr>
            <w:tcW w:w="5953" w:type="dxa"/>
            <w:tcBorders>
              <w:top w:val="single" w:sz="4" w:space="0" w:color="auto"/>
              <w:left w:val="nil"/>
              <w:bottom w:val="single" w:sz="4" w:space="0" w:color="auto"/>
              <w:right w:val="single" w:sz="4" w:space="0" w:color="auto"/>
            </w:tcBorders>
            <w:shd w:val="clear" w:color="000000" w:fill="C6EFCE"/>
            <w:vAlign w:val="center"/>
            <w:hideMark/>
          </w:tcPr>
          <w:p w14:paraId="406C4275" w14:textId="77777777" w:rsidR="001A4C92" w:rsidRPr="0049599A" w:rsidRDefault="001A4C92" w:rsidP="001A4C92">
            <w:pPr>
              <w:spacing w:line="276" w:lineRule="auto"/>
              <w:jc w:val="center"/>
              <w:rPr>
                <w:b/>
                <w:bCs/>
                <w:sz w:val="28"/>
                <w:szCs w:val="28"/>
              </w:rPr>
            </w:pPr>
            <w:r w:rsidRPr="0049599A">
              <w:rPr>
                <w:b/>
                <w:bCs/>
                <w:sz w:val="28"/>
                <w:szCs w:val="28"/>
              </w:rPr>
              <w:t>Nguồn tài chính</w:t>
            </w:r>
          </w:p>
        </w:tc>
        <w:tc>
          <w:tcPr>
            <w:tcW w:w="7704" w:type="dxa"/>
            <w:tcBorders>
              <w:top w:val="single" w:sz="4" w:space="0" w:color="auto"/>
              <w:left w:val="nil"/>
              <w:bottom w:val="single" w:sz="4" w:space="0" w:color="auto"/>
              <w:right w:val="single" w:sz="4" w:space="0" w:color="auto"/>
            </w:tcBorders>
            <w:shd w:val="clear" w:color="000000" w:fill="C6EFCE"/>
            <w:vAlign w:val="center"/>
            <w:hideMark/>
          </w:tcPr>
          <w:p w14:paraId="143E56E0" w14:textId="77777777" w:rsidR="001A4C92" w:rsidRPr="0049599A" w:rsidRDefault="001A4C92" w:rsidP="001A4C92">
            <w:pPr>
              <w:spacing w:line="276" w:lineRule="auto"/>
              <w:jc w:val="center"/>
              <w:rPr>
                <w:b/>
                <w:bCs/>
                <w:sz w:val="28"/>
                <w:szCs w:val="28"/>
              </w:rPr>
            </w:pPr>
            <w:r w:rsidRPr="0049599A">
              <w:rPr>
                <w:b/>
                <w:bCs/>
                <w:sz w:val="28"/>
                <w:szCs w:val="28"/>
              </w:rPr>
              <w:t>Số tiền (VND)</w:t>
            </w:r>
          </w:p>
        </w:tc>
      </w:tr>
      <w:tr w:rsidR="00EF5602" w:rsidRPr="0049599A" w14:paraId="5D91DE2C"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708BD3F2" w14:textId="77777777" w:rsidR="001A4C92" w:rsidRPr="0049599A" w:rsidRDefault="001A4C92" w:rsidP="001A4C92">
            <w:pPr>
              <w:spacing w:line="276" w:lineRule="auto"/>
              <w:jc w:val="center"/>
              <w:rPr>
                <w:sz w:val="28"/>
                <w:szCs w:val="28"/>
              </w:rPr>
            </w:pPr>
            <w:r w:rsidRPr="0049599A">
              <w:rPr>
                <w:sz w:val="28"/>
                <w:szCs w:val="28"/>
              </w:rPr>
              <w:t>1</w:t>
            </w:r>
          </w:p>
        </w:tc>
        <w:tc>
          <w:tcPr>
            <w:tcW w:w="5953" w:type="dxa"/>
            <w:tcBorders>
              <w:top w:val="nil"/>
              <w:left w:val="nil"/>
              <w:bottom w:val="single" w:sz="4" w:space="0" w:color="auto"/>
              <w:right w:val="single" w:sz="4" w:space="0" w:color="auto"/>
            </w:tcBorders>
            <w:shd w:val="clear" w:color="auto" w:fill="auto"/>
            <w:vAlign w:val="center"/>
            <w:hideMark/>
          </w:tcPr>
          <w:p w14:paraId="3F4EEA84" w14:textId="77777777" w:rsidR="001A4C92" w:rsidRPr="0049599A" w:rsidRDefault="001A4C92" w:rsidP="001A4C92">
            <w:pPr>
              <w:spacing w:line="276" w:lineRule="auto"/>
              <w:rPr>
                <w:sz w:val="28"/>
                <w:szCs w:val="28"/>
              </w:rPr>
            </w:pPr>
            <w:r w:rsidRPr="0049599A">
              <w:rPr>
                <w:sz w:val="28"/>
                <w:szCs w:val="28"/>
              </w:rPr>
              <w:t> </w:t>
            </w:r>
          </w:p>
        </w:tc>
        <w:tc>
          <w:tcPr>
            <w:tcW w:w="7704" w:type="dxa"/>
            <w:tcBorders>
              <w:top w:val="nil"/>
              <w:left w:val="nil"/>
              <w:bottom w:val="single" w:sz="4" w:space="0" w:color="auto"/>
              <w:right w:val="single" w:sz="4" w:space="0" w:color="auto"/>
            </w:tcBorders>
            <w:shd w:val="clear" w:color="auto" w:fill="auto"/>
            <w:vAlign w:val="center"/>
            <w:hideMark/>
          </w:tcPr>
          <w:p w14:paraId="5187B0AE" w14:textId="77777777" w:rsidR="001A4C92" w:rsidRPr="0049599A" w:rsidRDefault="001A4C92" w:rsidP="001A4C92">
            <w:pPr>
              <w:spacing w:line="276" w:lineRule="auto"/>
              <w:rPr>
                <w:sz w:val="28"/>
                <w:szCs w:val="28"/>
              </w:rPr>
            </w:pPr>
            <w:r w:rsidRPr="0049599A">
              <w:rPr>
                <w:sz w:val="28"/>
                <w:szCs w:val="28"/>
              </w:rPr>
              <w:t> </w:t>
            </w:r>
          </w:p>
        </w:tc>
      </w:tr>
      <w:tr w:rsidR="00EF5602" w:rsidRPr="0049599A" w14:paraId="77E69FD8"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0052B74" w14:textId="77777777" w:rsidR="001A4C92" w:rsidRPr="0049599A" w:rsidRDefault="001A4C92" w:rsidP="001A4C92">
            <w:pPr>
              <w:spacing w:line="276" w:lineRule="auto"/>
              <w:jc w:val="center"/>
              <w:rPr>
                <w:sz w:val="28"/>
                <w:szCs w:val="28"/>
              </w:rPr>
            </w:pPr>
            <w:r w:rsidRPr="0049599A">
              <w:rPr>
                <w:sz w:val="28"/>
                <w:szCs w:val="28"/>
              </w:rPr>
              <w:t>2</w:t>
            </w:r>
          </w:p>
        </w:tc>
        <w:tc>
          <w:tcPr>
            <w:tcW w:w="5953" w:type="dxa"/>
            <w:tcBorders>
              <w:top w:val="nil"/>
              <w:left w:val="nil"/>
              <w:bottom w:val="single" w:sz="4" w:space="0" w:color="auto"/>
              <w:right w:val="single" w:sz="4" w:space="0" w:color="auto"/>
            </w:tcBorders>
            <w:shd w:val="clear" w:color="auto" w:fill="auto"/>
            <w:vAlign w:val="center"/>
            <w:hideMark/>
          </w:tcPr>
          <w:p w14:paraId="2160E971" w14:textId="77777777" w:rsidR="001A4C92" w:rsidRPr="0049599A" w:rsidRDefault="001A4C92" w:rsidP="001A4C92">
            <w:pPr>
              <w:spacing w:line="276" w:lineRule="auto"/>
              <w:rPr>
                <w:sz w:val="28"/>
                <w:szCs w:val="28"/>
              </w:rPr>
            </w:pPr>
            <w:r w:rsidRPr="0049599A">
              <w:rPr>
                <w:sz w:val="28"/>
                <w:szCs w:val="28"/>
              </w:rPr>
              <w:t> </w:t>
            </w:r>
          </w:p>
        </w:tc>
        <w:tc>
          <w:tcPr>
            <w:tcW w:w="7704" w:type="dxa"/>
            <w:tcBorders>
              <w:top w:val="nil"/>
              <w:left w:val="nil"/>
              <w:bottom w:val="single" w:sz="4" w:space="0" w:color="auto"/>
              <w:right w:val="single" w:sz="4" w:space="0" w:color="auto"/>
            </w:tcBorders>
            <w:shd w:val="clear" w:color="auto" w:fill="auto"/>
            <w:vAlign w:val="center"/>
            <w:hideMark/>
          </w:tcPr>
          <w:p w14:paraId="1DE867E6" w14:textId="77777777" w:rsidR="001A4C92" w:rsidRPr="0049599A" w:rsidRDefault="001A4C92" w:rsidP="001A4C92">
            <w:pPr>
              <w:spacing w:line="276" w:lineRule="auto"/>
              <w:rPr>
                <w:sz w:val="28"/>
                <w:szCs w:val="28"/>
              </w:rPr>
            </w:pPr>
            <w:r w:rsidRPr="0049599A">
              <w:rPr>
                <w:sz w:val="28"/>
                <w:szCs w:val="28"/>
              </w:rPr>
              <w:t> </w:t>
            </w:r>
          </w:p>
        </w:tc>
      </w:tr>
      <w:tr w:rsidR="00EF5602" w:rsidRPr="0049599A" w14:paraId="2186A276"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658F11A2" w14:textId="77777777" w:rsidR="001A4C92" w:rsidRPr="0049599A" w:rsidRDefault="001A4C92" w:rsidP="001A4C92">
            <w:pPr>
              <w:spacing w:line="276" w:lineRule="auto"/>
              <w:jc w:val="center"/>
              <w:rPr>
                <w:sz w:val="28"/>
                <w:szCs w:val="28"/>
              </w:rPr>
            </w:pPr>
            <w:r w:rsidRPr="0049599A">
              <w:rPr>
                <w:sz w:val="28"/>
                <w:szCs w:val="28"/>
              </w:rPr>
              <w:t>3</w:t>
            </w:r>
          </w:p>
        </w:tc>
        <w:tc>
          <w:tcPr>
            <w:tcW w:w="5953" w:type="dxa"/>
            <w:tcBorders>
              <w:top w:val="nil"/>
              <w:left w:val="nil"/>
              <w:bottom w:val="single" w:sz="4" w:space="0" w:color="auto"/>
              <w:right w:val="single" w:sz="4" w:space="0" w:color="auto"/>
            </w:tcBorders>
            <w:shd w:val="clear" w:color="auto" w:fill="auto"/>
            <w:vAlign w:val="center"/>
            <w:hideMark/>
          </w:tcPr>
          <w:p w14:paraId="3CA470E8" w14:textId="77777777" w:rsidR="001A4C92" w:rsidRPr="0049599A" w:rsidRDefault="001A4C92" w:rsidP="001A4C92">
            <w:pPr>
              <w:spacing w:line="276" w:lineRule="auto"/>
              <w:rPr>
                <w:sz w:val="28"/>
                <w:szCs w:val="28"/>
              </w:rPr>
            </w:pPr>
            <w:r w:rsidRPr="0049599A">
              <w:rPr>
                <w:sz w:val="28"/>
                <w:szCs w:val="28"/>
              </w:rPr>
              <w:t> </w:t>
            </w:r>
          </w:p>
        </w:tc>
        <w:tc>
          <w:tcPr>
            <w:tcW w:w="7704" w:type="dxa"/>
            <w:tcBorders>
              <w:top w:val="nil"/>
              <w:left w:val="nil"/>
              <w:bottom w:val="single" w:sz="4" w:space="0" w:color="auto"/>
              <w:right w:val="single" w:sz="4" w:space="0" w:color="auto"/>
            </w:tcBorders>
            <w:shd w:val="clear" w:color="auto" w:fill="auto"/>
            <w:vAlign w:val="center"/>
            <w:hideMark/>
          </w:tcPr>
          <w:p w14:paraId="0B8C5431" w14:textId="77777777" w:rsidR="001A4C92" w:rsidRPr="0049599A" w:rsidRDefault="001A4C92" w:rsidP="001A4C92">
            <w:pPr>
              <w:spacing w:line="276" w:lineRule="auto"/>
              <w:rPr>
                <w:sz w:val="28"/>
                <w:szCs w:val="28"/>
              </w:rPr>
            </w:pPr>
            <w:r w:rsidRPr="0049599A">
              <w:rPr>
                <w:sz w:val="28"/>
                <w:szCs w:val="28"/>
              </w:rPr>
              <w:t> </w:t>
            </w:r>
          </w:p>
        </w:tc>
      </w:tr>
      <w:tr w:rsidR="00EF5602" w:rsidRPr="0049599A" w14:paraId="780C371F" w14:textId="77777777" w:rsidTr="009257E9">
        <w:trPr>
          <w:trHeight w:val="315"/>
        </w:trPr>
        <w:tc>
          <w:tcPr>
            <w:tcW w:w="856" w:type="dxa"/>
            <w:tcBorders>
              <w:top w:val="nil"/>
              <w:left w:val="single" w:sz="4" w:space="0" w:color="auto"/>
              <w:bottom w:val="single" w:sz="4" w:space="0" w:color="auto"/>
              <w:right w:val="single" w:sz="4" w:space="0" w:color="auto"/>
            </w:tcBorders>
            <w:shd w:val="clear" w:color="auto" w:fill="auto"/>
            <w:vAlign w:val="center"/>
            <w:hideMark/>
          </w:tcPr>
          <w:p w14:paraId="4513475B" w14:textId="77777777" w:rsidR="001A4C92" w:rsidRPr="0049599A" w:rsidRDefault="001A4C92" w:rsidP="001A4C92">
            <w:pPr>
              <w:spacing w:line="276" w:lineRule="auto"/>
              <w:jc w:val="center"/>
              <w:rPr>
                <w:sz w:val="28"/>
                <w:szCs w:val="28"/>
              </w:rPr>
            </w:pPr>
            <w:r w:rsidRPr="0049599A">
              <w:rPr>
                <w:sz w:val="28"/>
                <w:szCs w:val="28"/>
              </w:rPr>
              <w:t>…</w:t>
            </w:r>
          </w:p>
        </w:tc>
        <w:tc>
          <w:tcPr>
            <w:tcW w:w="5953" w:type="dxa"/>
            <w:tcBorders>
              <w:top w:val="nil"/>
              <w:left w:val="nil"/>
              <w:bottom w:val="single" w:sz="4" w:space="0" w:color="auto"/>
              <w:right w:val="single" w:sz="4" w:space="0" w:color="auto"/>
            </w:tcBorders>
            <w:shd w:val="clear" w:color="auto" w:fill="auto"/>
            <w:vAlign w:val="center"/>
            <w:hideMark/>
          </w:tcPr>
          <w:p w14:paraId="0FA55AA2" w14:textId="77777777" w:rsidR="001A4C92" w:rsidRPr="0049599A" w:rsidRDefault="001A4C92" w:rsidP="001A4C92">
            <w:pPr>
              <w:spacing w:line="276" w:lineRule="auto"/>
              <w:rPr>
                <w:sz w:val="28"/>
                <w:szCs w:val="28"/>
              </w:rPr>
            </w:pPr>
            <w:r w:rsidRPr="0049599A">
              <w:rPr>
                <w:sz w:val="28"/>
                <w:szCs w:val="28"/>
              </w:rPr>
              <w:t> </w:t>
            </w:r>
          </w:p>
        </w:tc>
        <w:tc>
          <w:tcPr>
            <w:tcW w:w="7704" w:type="dxa"/>
            <w:tcBorders>
              <w:top w:val="nil"/>
              <w:left w:val="nil"/>
              <w:bottom w:val="single" w:sz="4" w:space="0" w:color="auto"/>
              <w:right w:val="single" w:sz="4" w:space="0" w:color="auto"/>
            </w:tcBorders>
            <w:shd w:val="clear" w:color="auto" w:fill="auto"/>
            <w:vAlign w:val="center"/>
            <w:hideMark/>
          </w:tcPr>
          <w:p w14:paraId="5592B3E5" w14:textId="77777777" w:rsidR="001A4C92" w:rsidRPr="0049599A" w:rsidRDefault="001A4C92" w:rsidP="001A4C92">
            <w:pPr>
              <w:spacing w:line="276" w:lineRule="auto"/>
              <w:rPr>
                <w:sz w:val="28"/>
                <w:szCs w:val="28"/>
              </w:rPr>
            </w:pPr>
            <w:r w:rsidRPr="0049599A">
              <w:rPr>
                <w:sz w:val="28"/>
                <w:szCs w:val="28"/>
              </w:rPr>
              <w:t> </w:t>
            </w:r>
          </w:p>
        </w:tc>
      </w:tr>
      <w:tr w:rsidR="001A4C92" w:rsidRPr="0049599A" w14:paraId="32638349" w14:textId="77777777" w:rsidTr="009257E9">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7ABA5CA" w14:textId="77777777" w:rsidR="001A4C92" w:rsidRPr="0049599A" w:rsidRDefault="001A4C92" w:rsidP="001A4C92">
            <w:pPr>
              <w:spacing w:line="276" w:lineRule="auto"/>
              <w:jc w:val="center"/>
              <w:rPr>
                <w:b/>
                <w:bCs/>
                <w:sz w:val="28"/>
                <w:szCs w:val="28"/>
              </w:rPr>
            </w:pPr>
            <w:r w:rsidRPr="0049599A">
              <w:rPr>
                <w:b/>
                <w:bCs/>
                <w:sz w:val="28"/>
                <w:szCs w:val="28"/>
              </w:rPr>
              <w:t>Tổng nguồn lực tài chính của nhà thầu (TNL)</w:t>
            </w:r>
          </w:p>
        </w:tc>
        <w:tc>
          <w:tcPr>
            <w:tcW w:w="7704" w:type="dxa"/>
            <w:tcBorders>
              <w:top w:val="nil"/>
              <w:left w:val="nil"/>
              <w:bottom w:val="single" w:sz="4" w:space="0" w:color="auto"/>
              <w:right w:val="single" w:sz="4" w:space="0" w:color="auto"/>
            </w:tcBorders>
            <w:shd w:val="clear" w:color="auto" w:fill="auto"/>
            <w:vAlign w:val="center"/>
            <w:hideMark/>
          </w:tcPr>
          <w:p w14:paraId="5F03DDDE" w14:textId="77777777" w:rsidR="001A4C92" w:rsidRPr="0049599A" w:rsidRDefault="001A4C92" w:rsidP="001A4C92">
            <w:pPr>
              <w:spacing w:line="276" w:lineRule="auto"/>
              <w:rPr>
                <w:sz w:val="28"/>
                <w:szCs w:val="28"/>
              </w:rPr>
            </w:pPr>
            <w:r w:rsidRPr="0049599A">
              <w:rPr>
                <w:sz w:val="28"/>
                <w:szCs w:val="28"/>
              </w:rPr>
              <w:t> </w:t>
            </w:r>
          </w:p>
        </w:tc>
      </w:tr>
    </w:tbl>
    <w:p w14:paraId="2EB0681A" w14:textId="77777777" w:rsidR="001F100A" w:rsidRPr="0049599A" w:rsidRDefault="001F100A" w:rsidP="001A4C92">
      <w:pPr>
        <w:ind w:firstLine="567"/>
        <w:rPr>
          <w:sz w:val="28"/>
          <w:szCs w:val="28"/>
        </w:rPr>
      </w:pPr>
    </w:p>
    <w:p w14:paraId="40968C74" w14:textId="77777777" w:rsidR="001A4C92" w:rsidRPr="0049599A" w:rsidRDefault="001A4C92" w:rsidP="001F100A">
      <w:pPr>
        <w:spacing w:line="276" w:lineRule="auto"/>
        <w:ind w:firstLine="567"/>
        <w:rPr>
          <w:sz w:val="28"/>
          <w:szCs w:val="28"/>
        </w:rPr>
      </w:pPr>
      <w:r w:rsidRPr="0049599A">
        <w:rPr>
          <w:sz w:val="28"/>
          <w:szCs w:val="28"/>
        </w:rPr>
        <w:t>Ghi chú:</w:t>
      </w:r>
    </w:p>
    <w:p w14:paraId="6A972444" w14:textId="77777777" w:rsidR="001A4C92" w:rsidRPr="0049599A" w:rsidRDefault="001A4C92" w:rsidP="00EC0001">
      <w:pPr>
        <w:pStyle w:val="ListParagraph"/>
        <w:numPr>
          <w:ilvl w:val="0"/>
          <w:numId w:val="6"/>
        </w:numPr>
        <w:spacing w:line="276" w:lineRule="auto"/>
        <w:rPr>
          <w:sz w:val="28"/>
          <w:szCs w:val="28"/>
        </w:rPr>
      </w:pPr>
      <w:r w:rsidRPr="0049599A">
        <w:rPr>
          <w:sz w:val="28"/>
          <w:szCs w:val="28"/>
        </w:rPr>
        <w:t>Từng nhà thầu hoặc thành viên liên danh phải cung cấp thông tin về nguồn lực tài chính của mình, kèm theo tài liệu chứng minh.</w:t>
      </w:r>
    </w:p>
    <w:p w14:paraId="435734A5" w14:textId="77777777" w:rsidR="001A4C92" w:rsidRPr="0049599A" w:rsidRDefault="001A4C92" w:rsidP="001F100A">
      <w:pPr>
        <w:spacing w:line="276" w:lineRule="auto"/>
        <w:ind w:firstLine="567"/>
        <w:rPr>
          <w:sz w:val="28"/>
          <w:szCs w:val="28"/>
        </w:rPr>
      </w:pPr>
      <w:r w:rsidRPr="0049599A">
        <w:rPr>
          <w:sz w:val="28"/>
          <w:szCs w:val="28"/>
        </w:rPr>
        <w:t>Nguồn lực tài chính mà nhà thầu dự kiến huy động để thực hiện gói thầu được tính theo công thức sau:</w:t>
      </w:r>
    </w:p>
    <w:p w14:paraId="038B8605" w14:textId="77777777" w:rsidR="001A4C92" w:rsidRPr="0049599A" w:rsidRDefault="001A4C92" w:rsidP="001F100A">
      <w:pPr>
        <w:spacing w:line="276" w:lineRule="auto"/>
        <w:ind w:firstLine="567"/>
        <w:rPr>
          <w:sz w:val="28"/>
          <w:szCs w:val="28"/>
        </w:rPr>
      </w:pPr>
      <w:r w:rsidRPr="0049599A">
        <w:rPr>
          <w:sz w:val="28"/>
          <w:szCs w:val="28"/>
        </w:rPr>
        <w:t xml:space="preserve">NLTC </w:t>
      </w:r>
      <w:proofErr w:type="gramStart"/>
      <w:r w:rsidRPr="0049599A">
        <w:rPr>
          <w:sz w:val="28"/>
          <w:szCs w:val="28"/>
        </w:rPr>
        <w:t>=  TNL</w:t>
      </w:r>
      <w:proofErr w:type="gramEnd"/>
      <w:r w:rsidRPr="0049599A">
        <w:rPr>
          <w:sz w:val="28"/>
          <w:szCs w:val="28"/>
        </w:rPr>
        <w:t xml:space="preserve"> – ĐTH</w:t>
      </w:r>
    </w:p>
    <w:p w14:paraId="1AA12CC2" w14:textId="77777777" w:rsidR="001A4C92" w:rsidRPr="0049599A" w:rsidRDefault="001A4C92" w:rsidP="001F100A">
      <w:pPr>
        <w:spacing w:line="276" w:lineRule="auto"/>
        <w:ind w:firstLine="567"/>
        <w:rPr>
          <w:sz w:val="28"/>
          <w:szCs w:val="28"/>
        </w:rPr>
      </w:pPr>
      <w:r w:rsidRPr="0049599A">
        <w:rPr>
          <w:sz w:val="28"/>
          <w:szCs w:val="28"/>
        </w:rPr>
        <w:t>Trong đó:</w:t>
      </w:r>
    </w:p>
    <w:p w14:paraId="343ED822" w14:textId="77777777" w:rsidR="001A4C92" w:rsidRPr="0049599A" w:rsidRDefault="001A4C92" w:rsidP="001F100A">
      <w:pPr>
        <w:spacing w:line="276" w:lineRule="auto"/>
        <w:ind w:firstLine="567"/>
        <w:rPr>
          <w:sz w:val="28"/>
          <w:szCs w:val="28"/>
        </w:rPr>
      </w:pPr>
      <w:r w:rsidRPr="0049599A">
        <w:rPr>
          <w:sz w:val="28"/>
          <w:szCs w:val="28"/>
        </w:rPr>
        <w:t>- NLTC là nguồn lực tài chính mà nhà thầu dự kiến huy động để thực hiện gói thầu;</w:t>
      </w:r>
    </w:p>
    <w:p w14:paraId="69F65908" w14:textId="77777777" w:rsidR="001A4C92" w:rsidRPr="0049599A" w:rsidRDefault="001A4C92" w:rsidP="001F100A">
      <w:pPr>
        <w:spacing w:line="276" w:lineRule="auto"/>
        <w:ind w:firstLine="567"/>
        <w:rPr>
          <w:sz w:val="28"/>
          <w:szCs w:val="28"/>
        </w:rPr>
      </w:pPr>
      <w:r w:rsidRPr="0049599A">
        <w:rPr>
          <w:sz w:val="28"/>
          <w:szCs w:val="28"/>
        </w:rPr>
        <w:t>- TNL là tổng nguồn lực tài chính của nhà thầu (tổng nguồn lực tài chính quy định tại Mẫu này);</w:t>
      </w:r>
    </w:p>
    <w:p w14:paraId="2AC26917" w14:textId="77777777" w:rsidR="001A4C92" w:rsidRPr="0049599A" w:rsidRDefault="001A4C92" w:rsidP="001F100A">
      <w:pPr>
        <w:spacing w:line="276" w:lineRule="auto"/>
        <w:ind w:firstLine="567"/>
        <w:rPr>
          <w:sz w:val="28"/>
          <w:szCs w:val="28"/>
        </w:rPr>
      </w:pPr>
      <w:r w:rsidRPr="0049599A">
        <w:rPr>
          <w:sz w:val="28"/>
          <w:szCs w:val="28"/>
        </w:rPr>
        <w:t>- ĐTH là tổng yêu cầu về nguồn lực tài chính hàng tháng cho các hợp đồng đang thực hiện (quy định tại Mẫu số 15).</w:t>
      </w:r>
    </w:p>
    <w:p w14:paraId="7F466162" w14:textId="77777777" w:rsidR="001A4C92" w:rsidRPr="0049599A" w:rsidRDefault="001A4C92" w:rsidP="001F100A">
      <w:pPr>
        <w:spacing w:line="276" w:lineRule="auto"/>
        <w:ind w:firstLine="567"/>
        <w:rPr>
          <w:sz w:val="28"/>
          <w:szCs w:val="28"/>
        </w:rPr>
      </w:pPr>
      <w:r w:rsidRPr="0049599A">
        <w:rPr>
          <w:sz w:val="28"/>
          <w:szCs w:val="28"/>
        </w:rPr>
        <w:t>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
    <w:p w14:paraId="4A12D820" w14:textId="5E1F1DC7" w:rsidR="001A4C92" w:rsidRPr="0049599A" w:rsidRDefault="00393498" w:rsidP="001F100A">
      <w:pPr>
        <w:spacing w:line="276" w:lineRule="auto"/>
        <w:ind w:firstLine="567"/>
        <w:rPr>
          <w:sz w:val="28"/>
          <w:szCs w:val="28"/>
        </w:rPr>
      </w:pPr>
      <w:r w:rsidRPr="0049599A">
        <w:rPr>
          <w:rStyle w:val="BodyTextChar1"/>
          <w:color w:val="auto"/>
          <w:sz w:val="28"/>
          <w:szCs w:val="28"/>
          <w:lang w:eastAsia="vi-VN"/>
        </w:rPr>
        <w:lastRenderedPageBreak/>
        <w:t>Trường hợp trong E-HSDT, nhà thầu có nộp kèm theo bản cam kết tín dụng của tổ chức tín dụng hoạt động hợp pháp tại Việt Nam thì nhà thầu phải kê khai thông tin theo quy định tại Mẫu này. Trường hợp có sai khác thông tin trong biểu kê khai và cam kết tín dụng kèm theo thì bản cam kết tín dụng đính kèm trong E-HSDT sẽ là cơ sở để đánh giá.</w:t>
      </w:r>
    </w:p>
    <w:p w14:paraId="4FFA1047" w14:textId="77777777" w:rsidR="001A4C92" w:rsidRPr="0049599A" w:rsidRDefault="001A4C92" w:rsidP="001F100A">
      <w:pPr>
        <w:spacing w:line="276" w:lineRule="auto"/>
        <w:ind w:firstLine="567"/>
        <w:rPr>
          <w:sz w:val="28"/>
          <w:szCs w:val="28"/>
        </w:rPr>
      </w:pPr>
      <w:r w:rsidRPr="0049599A">
        <w:rPr>
          <w:sz w:val="28"/>
          <w:szCs w:val="28"/>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474F46AA" w14:textId="77777777" w:rsidR="009257E9" w:rsidRPr="0049599A" w:rsidRDefault="009257E9" w:rsidP="009257E9">
      <w:pPr>
        <w:ind w:firstLine="567"/>
        <w:jc w:val="right"/>
        <w:rPr>
          <w:b/>
          <w:sz w:val="28"/>
          <w:szCs w:val="28"/>
          <w:lang w:val="nl-NL"/>
        </w:rPr>
      </w:pPr>
      <w:r w:rsidRPr="0049599A">
        <w:rPr>
          <w:sz w:val="28"/>
          <w:szCs w:val="28"/>
        </w:rPr>
        <w:br w:type="page"/>
      </w:r>
      <w:r w:rsidRPr="0049599A">
        <w:rPr>
          <w:b/>
          <w:sz w:val="28"/>
          <w:szCs w:val="28"/>
          <w:lang w:val="nl-NL"/>
        </w:rPr>
        <w:lastRenderedPageBreak/>
        <w:t>Mẫu số 15 (webform trên Hệ thống)</w:t>
      </w:r>
    </w:p>
    <w:tbl>
      <w:tblPr>
        <w:tblW w:w="14638" w:type="dxa"/>
        <w:tblInd w:w="108" w:type="dxa"/>
        <w:tblLook w:val="04A0" w:firstRow="1" w:lastRow="0" w:firstColumn="1" w:lastColumn="0" w:noHBand="0" w:noVBand="1"/>
      </w:tblPr>
      <w:tblGrid>
        <w:gridCol w:w="990"/>
        <w:gridCol w:w="1709"/>
        <w:gridCol w:w="2546"/>
        <w:gridCol w:w="2410"/>
        <w:gridCol w:w="2264"/>
        <w:gridCol w:w="2429"/>
        <w:gridCol w:w="2290"/>
      </w:tblGrid>
      <w:tr w:rsidR="00EF5602" w:rsidRPr="0049599A" w14:paraId="65B2A33C" w14:textId="77777777" w:rsidTr="009257E9">
        <w:trPr>
          <w:trHeight w:val="870"/>
        </w:trPr>
        <w:tc>
          <w:tcPr>
            <w:tcW w:w="14638" w:type="dxa"/>
            <w:gridSpan w:val="7"/>
            <w:tcBorders>
              <w:top w:val="nil"/>
              <w:left w:val="nil"/>
              <w:bottom w:val="nil"/>
              <w:right w:val="nil"/>
            </w:tcBorders>
            <w:shd w:val="clear" w:color="auto" w:fill="auto"/>
            <w:noWrap/>
            <w:vAlign w:val="center"/>
            <w:hideMark/>
          </w:tcPr>
          <w:p w14:paraId="4756BD8D" w14:textId="77777777" w:rsidR="009257E9" w:rsidRPr="0049599A" w:rsidRDefault="009257E9" w:rsidP="009257E9">
            <w:pPr>
              <w:jc w:val="center"/>
              <w:rPr>
                <w:b/>
                <w:bCs/>
                <w:sz w:val="28"/>
                <w:szCs w:val="28"/>
                <w:lang w:val="nl-NL"/>
              </w:rPr>
            </w:pPr>
            <w:r w:rsidRPr="0049599A">
              <w:rPr>
                <w:b/>
                <w:bCs/>
                <w:sz w:val="28"/>
                <w:szCs w:val="28"/>
                <w:lang w:val="nl-NL"/>
              </w:rPr>
              <w:t>NGUỒN LỰC TÀI CHÍNH HÀNG THÁNG CHO CÁC HỢP ĐỒNG ĐANG THỰC HIỆN</w:t>
            </w:r>
            <w:r w:rsidRPr="0049599A">
              <w:rPr>
                <w:b/>
                <w:bCs/>
                <w:sz w:val="28"/>
                <w:szCs w:val="28"/>
                <w:vertAlign w:val="superscript"/>
                <w:lang w:val="nl-NL"/>
              </w:rPr>
              <w:t>(1)</w:t>
            </w:r>
          </w:p>
        </w:tc>
      </w:tr>
      <w:tr w:rsidR="00EF5602" w:rsidRPr="0049599A" w14:paraId="0B6392CA" w14:textId="77777777" w:rsidTr="009257E9">
        <w:trPr>
          <w:trHeight w:val="1470"/>
        </w:trPr>
        <w:tc>
          <w:tcPr>
            <w:tcW w:w="99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12D2CE9" w14:textId="77777777" w:rsidR="009257E9" w:rsidRPr="0049599A" w:rsidRDefault="009257E9" w:rsidP="009257E9">
            <w:pPr>
              <w:jc w:val="center"/>
              <w:rPr>
                <w:b/>
                <w:bCs/>
                <w:sz w:val="28"/>
                <w:szCs w:val="28"/>
              </w:rPr>
            </w:pPr>
            <w:r w:rsidRPr="0049599A">
              <w:rPr>
                <w:b/>
                <w:bCs/>
                <w:sz w:val="28"/>
                <w:szCs w:val="28"/>
              </w:rPr>
              <w:t>STT</w:t>
            </w:r>
          </w:p>
        </w:tc>
        <w:tc>
          <w:tcPr>
            <w:tcW w:w="1709"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D20A0A4" w14:textId="77777777" w:rsidR="009257E9" w:rsidRPr="0049599A" w:rsidRDefault="009257E9" w:rsidP="009257E9">
            <w:pPr>
              <w:jc w:val="center"/>
              <w:rPr>
                <w:b/>
                <w:bCs/>
                <w:sz w:val="28"/>
                <w:szCs w:val="28"/>
              </w:rPr>
            </w:pPr>
            <w:r w:rsidRPr="0049599A">
              <w:rPr>
                <w:b/>
                <w:bCs/>
                <w:sz w:val="28"/>
                <w:szCs w:val="28"/>
              </w:rPr>
              <w:t>Tên hợp đồng</w:t>
            </w:r>
          </w:p>
        </w:tc>
        <w:tc>
          <w:tcPr>
            <w:tcW w:w="25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7BF7DAF" w14:textId="77777777" w:rsidR="009257E9" w:rsidRPr="0049599A" w:rsidRDefault="009257E9" w:rsidP="009257E9">
            <w:pPr>
              <w:jc w:val="center"/>
              <w:rPr>
                <w:b/>
                <w:bCs/>
                <w:sz w:val="28"/>
                <w:szCs w:val="28"/>
              </w:rPr>
            </w:pPr>
            <w:r w:rsidRPr="0049599A">
              <w:rPr>
                <w:b/>
                <w:bCs/>
                <w:sz w:val="28"/>
                <w:szCs w:val="28"/>
              </w:rPr>
              <w:t>Người liên hệ của Chủ đầu tư (địa chỉ, điện thoại, fax)</w:t>
            </w:r>
          </w:p>
        </w:tc>
        <w:tc>
          <w:tcPr>
            <w:tcW w:w="241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8456EB4" w14:textId="77777777" w:rsidR="009257E9" w:rsidRPr="0049599A" w:rsidRDefault="009257E9" w:rsidP="009257E9">
            <w:pPr>
              <w:jc w:val="center"/>
              <w:rPr>
                <w:b/>
                <w:bCs/>
                <w:sz w:val="28"/>
                <w:szCs w:val="28"/>
              </w:rPr>
            </w:pPr>
            <w:r w:rsidRPr="0049599A">
              <w:rPr>
                <w:b/>
                <w:bCs/>
                <w:sz w:val="28"/>
                <w:szCs w:val="28"/>
              </w:rPr>
              <w:t>Ngày hoàn thành hợp đồng</w:t>
            </w:r>
          </w:p>
        </w:tc>
        <w:tc>
          <w:tcPr>
            <w:tcW w:w="2264"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AB4B7D9" w14:textId="77777777" w:rsidR="009257E9" w:rsidRPr="0049599A" w:rsidRDefault="009257E9" w:rsidP="009257E9">
            <w:pPr>
              <w:jc w:val="center"/>
              <w:rPr>
                <w:b/>
                <w:bCs/>
                <w:sz w:val="28"/>
                <w:szCs w:val="28"/>
              </w:rPr>
            </w:pPr>
            <w:r w:rsidRPr="0049599A">
              <w:rPr>
                <w:b/>
                <w:bCs/>
                <w:sz w:val="28"/>
                <w:szCs w:val="28"/>
              </w:rPr>
              <w:t>Thời hạn còn lại của hợp đồng tính bằng tháng (A)</w:t>
            </w:r>
            <w:r w:rsidRPr="0049599A">
              <w:rPr>
                <w:b/>
                <w:bCs/>
                <w:sz w:val="28"/>
                <w:szCs w:val="28"/>
                <w:vertAlign w:val="superscript"/>
              </w:rPr>
              <w:t>(2)</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14:paraId="71FDCC1B" w14:textId="77777777" w:rsidR="009257E9" w:rsidRPr="0049599A" w:rsidRDefault="009257E9" w:rsidP="009257E9">
            <w:pPr>
              <w:jc w:val="center"/>
              <w:rPr>
                <w:b/>
                <w:bCs/>
                <w:sz w:val="28"/>
                <w:szCs w:val="28"/>
              </w:rPr>
            </w:pPr>
            <w:r w:rsidRPr="0049599A">
              <w:rPr>
                <w:b/>
                <w:bCs/>
                <w:sz w:val="28"/>
                <w:szCs w:val="28"/>
              </w:rPr>
              <w:t>Giá trị hợp đồng chưa thanh toán, bao gồm cả thuế</w:t>
            </w:r>
          </w:p>
        </w:tc>
        <w:tc>
          <w:tcPr>
            <w:tcW w:w="2290" w:type="dxa"/>
            <w:tcBorders>
              <w:top w:val="single" w:sz="4" w:space="0" w:color="auto"/>
              <w:left w:val="nil"/>
              <w:bottom w:val="single" w:sz="4" w:space="0" w:color="auto"/>
              <w:right w:val="single" w:sz="4" w:space="0" w:color="auto"/>
            </w:tcBorders>
            <w:shd w:val="clear" w:color="000000" w:fill="C6EFCE"/>
            <w:vAlign w:val="center"/>
            <w:hideMark/>
          </w:tcPr>
          <w:p w14:paraId="308C2491" w14:textId="77777777" w:rsidR="009257E9" w:rsidRPr="0049599A" w:rsidRDefault="009257E9" w:rsidP="009257E9">
            <w:pPr>
              <w:jc w:val="center"/>
              <w:rPr>
                <w:b/>
                <w:bCs/>
                <w:sz w:val="28"/>
                <w:szCs w:val="28"/>
              </w:rPr>
            </w:pPr>
            <w:r w:rsidRPr="0049599A">
              <w:rPr>
                <w:b/>
                <w:bCs/>
                <w:sz w:val="28"/>
                <w:szCs w:val="28"/>
              </w:rPr>
              <w:t>Yêu cầu về nguồn lực tài chính hàng tháng</w:t>
            </w:r>
          </w:p>
        </w:tc>
      </w:tr>
      <w:tr w:rsidR="00EF5602" w:rsidRPr="0049599A" w14:paraId="268ECE12" w14:textId="77777777" w:rsidTr="009257E9">
        <w:trPr>
          <w:trHeight w:val="375"/>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06030722" w14:textId="77777777" w:rsidR="009257E9" w:rsidRPr="0049599A" w:rsidRDefault="009257E9" w:rsidP="009257E9">
            <w:pPr>
              <w:jc w:val="left"/>
              <w:rPr>
                <w:b/>
                <w:bCs/>
                <w:sz w:val="28"/>
                <w:szCs w:val="28"/>
              </w:rPr>
            </w:pPr>
          </w:p>
        </w:tc>
        <w:tc>
          <w:tcPr>
            <w:tcW w:w="1709" w:type="dxa"/>
            <w:vMerge/>
            <w:tcBorders>
              <w:top w:val="single" w:sz="4" w:space="0" w:color="auto"/>
              <w:left w:val="single" w:sz="4" w:space="0" w:color="auto"/>
              <w:bottom w:val="single" w:sz="4" w:space="0" w:color="auto"/>
              <w:right w:val="single" w:sz="4" w:space="0" w:color="auto"/>
            </w:tcBorders>
            <w:vAlign w:val="center"/>
            <w:hideMark/>
          </w:tcPr>
          <w:p w14:paraId="3D355C39" w14:textId="77777777" w:rsidR="009257E9" w:rsidRPr="0049599A" w:rsidRDefault="009257E9" w:rsidP="009257E9">
            <w:pPr>
              <w:jc w:val="left"/>
              <w:rPr>
                <w:b/>
                <w:bCs/>
                <w:sz w:val="28"/>
                <w:szCs w:val="28"/>
              </w:rPr>
            </w:pPr>
          </w:p>
        </w:tc>
        <w:tc>
          <w:tcPr>
            <w:tcW w:w="2546" w:type="dxa"/>
            <w:vMerge/>
            <w:tcBorders>
              <w:top w:val="single" w:sz="4" w:space="0" w:color="auto"/>
              <w:left w:val="single" w:sz="4" w:space="0" w:color="auto"/>
              <w:bottom w:val="single" w:sz="4" w:space="0" w:color="auto"/>
              <w:right w:val="single" w:sz="4" w:space="0" w:color="auto"/>
            </w:tcBorders>
            <w:vAlign w:val="center"/>
            <w:hideMark/>
          </w:tcPr>
          <w:p w14:paraId="431FCB60" w14:textId="77777777" w:rsidR="009257E9" w:rsidRPr="0049599A" w:rsidRDefault="009257E9" w:rsidP="009257E9">
            <w:pPr>
              <w:jc w:val="left"/>
              <w:rPr>
                <w:b/>
                <w:bCs/>
                <w:sz w:val="28"/>
                <w:szCs w:val="28"/>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14:paraId="35CA0575" w14:textId="77777777" w:rsidR="009257E9" w:rsidRPr="0049599A" w:rsidRDefault="009257E9" w:rsidP="009257E9">
            <w:pPr>
              <w:jc w:val="left"/>
              <w:rPr>
                <w:b/>
                <w:bCs/>
                <w:sz w:val="28"/>
                <w:szCs w:val="28"/>
              </w:rPr>
            </w:pPr>
          </w:p>
        </w:tc>
        <w:tc>
          <w:tcPr>
            <w:tcW w:w="2264" w:type="dxa"/>
            <w:vMerge/>
            <w:tcBorders>
              <w:top w:val="single" w:sz="4" w:space="0" w:color="auto"/>
              <w:left w:val="single" w:sz="4" w:space="0" w:color="auto"/>
              <w:bottom w:val="single" w:sz="4" w:space="0" w:color="auto"/>
              <w:right w:val="single" w:sz="4" w:space="0" w:color="auto"/>
            </w:tcBorders>
            <w:vAlign w:val="center"/>
            <w:hideMark/>
          </w:tcPr>
          <w:p w14:paraId="22401C58" w14:textId="77777777" w:rsidR="009257E9" w:rsidRPr="0049599A" w:rsidRDefault="009257E9" w:rsidP="009257E9">
            <w:pPr>
              <w:jc w:val="left"/>
              <w:rPr>
                <w:b/>
                <w:bCs/>
                <w:sz w:val="28"/>
                <w:szCs w:val="28"/>
              </w:rPr>
            </w:pPr>
          </w:p>
        </w:tc>
        <w:tc>
          <w:tcPr>
            <w:tcW w:w="2429" w:type="dxa"/>
            <w:tcBorders>
              <w:top w:val="nil"/>
              <w:left w:val="nil"/>
              <w:bottom w:val="single" w:sz="4" w:space="0" w:color="auto"/>
              <w:right w:val="single" w:sz="4" w:space="0" w:color="auto"/>
            </w:tcBorders>
            <w:shd w:val="clear" w:color="000000" w:fill="C6EFCE"/>
            <w:vAlign w:val="center"/>
            <w:hideMark/>
          </w:tcPr>
          <w:p w14:paraId="108C1059" w14:textId="77777777" w:rsidR="009257E9" w:rsidRPr="0049599A" w:rsidRDefault="009257E9" w:rsidP="009257E9">
            <w:pPr>
              <w:jc w:val="center"/>
              <w:rPr>
                <w:b/>
                <w:bCs/>
                <w:sz w:val="28"/>
                <w:szCs w:val="28"/>
              </w:rPr>
            </w:pPr>
            <w:r w:rsidRPr="0049599A">
              <w:rPr>
                <w:b/>
                <w:bCs/>
                <w:sz w:val="28"/>
                <w:szCs w:val="28"/>
              </w:rPr>
              <w:t>(B)</w:t>
            </w:r>
            <w:r w:rsidRPr="0049599A">
              <w:rPr>
                <w:b/>
                <w:bCs/>
                <w:sz w:val="28"/>
                <w:szCs w:val="28"/>
                <w:vertAlign w:val="superscript"/>
              </w:rPr>
              <w:t>(3)</w:t>
            </w:r>
          </w:p>
        </w:tc>
        <w:tc>
          <w:tcPr>
            <w:tcW w:w="2290" w:type="dxa"/>
            <w:tcBorders>
              <w:top w:val="nil"/>
              <w:left w:val="nil"/>
              <w:bottom w:val="single" w:sz="4" w:space="0" w:color="auto"/>
              <w:right w:val="single" w:sz="4" w:space="0" w:color="auto"/>
            </w:tcBorders>
            <w:shd w:val="clear" w:color="000000" w:fill="C6EFCE"/>
            <w:vAlign w:val="center"/>
            <w:hideMark/>
          </w:tcPr>
          <w:p w14:paraId="685BD888" w14:textId="77777777" w:rsidR="009257E9" w:rsidRPr="0049599A" w:rsidRDefault="009257E9" w:rsidP="009257E9">
            <w:pPr>
              <w:jc w:val="center"/>
              <w:rPr>
                <w:b/>
                <w:bCs/>
                <w:sz w:val="28"/>
                <w:szCs w:val="28"/>
              </w:rPr>
            </w:pPr>
            <w:r w:rsidRPr="0049599A">
              <w:rPr>
                <w:b/>
                <w:bCs/>
                <w:sz w:val="28"/>
                <w:szCs w:val="28"/>
              </w:rPr>
              <w:t>(B/A)</w:t>
            </w:r>
          </w:p>
        </w:tc>
      </w:tr>
      <w:tr w:rsidR="00EF5602" w:rsidRPr="0049599A" w14:paraId="18D9E28B"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4F845B42" w14:textId="77777777" w:rsidR="009257E9" w:rsidRPr="0049599A" w:rsidRDefault="009257E9" w:rsidP="009257E9">
            <w:pPr>
              <w:jc w:val="center"/>
              <w:rPr>
                <w:sz w:val="28"/>
                <w:szCs w:val="28"/>
              </w:rPr>
            </w:pPr>
            <w:r w:rsidRPr="0049599A">
              <w:rPr>
                <w:sz w:val="28"/>
                <w:szCs w:val="28"/>
              </w:rPr>
              <w:t>1</w:t>
            </w:r>
          </w:p>
        </w:tc>
        <w:tc>
          <w:tcPr>
            <w:tcW w:w="1709" w:type="dxa"/>
            <w:tcBorders>
              <w:top w:val="nil"/>
              <w:left w:val="nil"/>
              <w:bottom w:val="single" w:sz="4" w:space="0" w:color="auto"/>
              <w:right w:val="single" w:sz="4" w:space="0" w:color="auto"/>
            </w:tcBorders>
            <w:shd w:val="clear" w:color="auto" w:fill="auto"/>
            <w:vAlign w:val="center"/>
            <w:hideMark/>
          </w:tcPr>
          <w:p w14:paraId="23ADE133" w14:textId="77777777" w:rsidR="009257E9" w:rsidRPr="0049599A" w:rsidRDefault="009257E9" w:rsidP="009257E9">
            <w:pPr>
              <w:rPr>
                <w:sz w:val="28"/>
                <w:szCs w:val="28"/>
              </w:rPr>
            </w:pPr>
            <w:r w:rsidRPr="0049599A">
              <w:rPr>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14:paraId="60A51C6B" w14:textId="77777777" w:rsidR="009257E9" w:rsidRPr="0049599A" w:rsidRDefault="009257E9" w:rsidP="009257E9">
            <w:pPr>
              <w:rPr>
                <w:sz w:val="28"/>
                <w:szCs w:val="28"/>
              </w:rPr>
            </w:pPr>
            <w:r w:rsidRPr="0049599A">
              <w:rPr>
                <w:sz w:val="28"/>
                <w:szCs w:val="28"/>
              </w:rPr>
              <w:t> </w:t>
            </w:r>
          </w:p>
        </w:tc>
        <w:tc>
          <w:tcPr>
            <w:tcW w:w="2410" w:type="dxa"/>
            <w:tcBorders>
              <w:top w:val="nil"/>
              <w:left w:val="nil"/>
              <w:bottom w:val="single" w:sz="4" w:space="0" w:color="auto"/>
              <w:right w:val="single" w:sz="4" w:space="0" w:color="auto"/>
            </w:tcBorders>
            <w:shd w:val="clear" w:color="auto" w:fill="auto"/>
            <w:vAlign w:val="center"/>
            <w:hideMark/>
          </w:tcPr>
          <w:p w14:paraId="39402C3C" w14:textId="77777777" w:rsidR="009257E9" w:rsidRPr="0049599A" w:rsidRDefault="009257E9" w:rsidP="009257E9">
            <w:pPr>
              <w:rPr>
                <w:sz w:val="28"/>
                <w:szCs w:val="28"/>
              </w:rPr>
            </w:pPr>
            <w:r w:rsidRPr="0049599A">
              <w:rPr>
                <w:sz w:val="28"/>
                <w:szCs w:val="28"/>
              </w:rPr>
              <w:t> </w:t>
            </w:r>
          </w:p>
        </w:tc>
        <w:tc>
          <w:tcPr>
            <w:tcW w:w="2264" w:type="dxa"/>
            <w:tcBorders>
              <w:top w:val="nil"/>
              <w:left w:val="nil"/>
              <w:bottom w:val="single" w:sz="4" w:space="0" w:color="auto"/>
              <w:right w:val="single" w:sz="4" w:space="0" w:color="auto"/>
            </w:tcBorders>
            <w:shd w:val="clear" w:color="auto" w:fill="auto"/>
            <w:vAlign w:val="center"/>
            <w:hideMark/>
          </w:tcPr>
          <w:p w14:paraId="6DEDBAD5" w14:textId="77777777" w:rsidR="009257E9" w:rsidRPr="0049599A" w:rsidRDefault="009257E9" w:rsidP="009257E9">
            <w:pPr>
              <w:rPr>
                <w:sz w:val="28"/>
                <w:szCs w:val="28"/>
              </w:rPr>
            </w:pPr>
            <w:r w:rsidRPr="0049599A">
              <w:rPr>
                <w:sz w:val="28"/>
                <w:szCs w:val="28"/>
              </w:rPr>
              <w:t> </w:t>
            </w:r>
          </w:p>
        </w:tc>
        <w:tc>
          <w:tcPr>
            <w:tcW w:w="2429" w:type="dxa"/>
            <w:tcBorders>
              <w:top w:val="nil"/>
              <w:left w:val="nil"/>
              <w:bottom w:val="single" w:sz="4" w:space="0" w:color="auto"/>
              <w:right w:val="single" w:sz="4" w:space="0" w:color="auto"/>
            </w:tcBorders>
            <w:shd w:val="clear" w:color="auto" w:fill="auto"/>
            <w:vAlign w:val="center"/>
            <w:hideMark/>
          </w:tcPr>
          <w:p w14:paraId="542570B1" w14:textId="77777777" w:rsidR="009257E9" w:rsidRPr="0049599A" w:rsidRDefault="009257E9" w:rsidP="009257E9">
            <w:pPr>
              <w:rPr>
                <w:sz w:val="28"/>
                <w:szCs w:val="28"/>
              </w:rPr>
            </w:pPr>
            <w:r w:rsidRPr="0049599A">
              <w:rPr>
                <w:sz w:val="28"/>
                <w:szCs w:val="28"/>
              </w:rPr>
              <w:t> </w:t>
            </w:r>
          </w:p>
        </w:tc>
        <w:tc>
          <w:tcPr>
            <w:tcW w:w="2290" w:type="dxa"/>
            <w:tcBorders>
              <w:top w:val="nil"/>
              <w:left w:val="nil"/>
              <w:bottom w:val="single" w:sz="4" w:space="0" w:color="auto"/>
              <w:right w:val="single" w:sz="4" w:space="0" w:color="auto"/>
            </w:tcBorders>
            <w:shd w:val="clear" w:color="auto" w:fill="auto"/>
            <w:vAlign w:val="center"/>
            <w:hideMark/>
          </w:tcPr>
          <w:p w14:paraId="3B61251F" w14:textId="77777777" w:rsidR="009257E9" w:rsidRPr="0049599A" w:rsidRDefault="009257E9" w:rsidP="009257E9">
            <w:pPr>
              <w:rPr>
                <w:sz w:val="28"/>
                <w:szCs w:val="28"/>
              </w:rPr>
            </w:pPr>
            <w:r w:rsidRPr="0049599A">
              <w:rPr>
                <w:sz w:val="28"/>
                <w:szCs w:val="28"/>
              </w:rPr>
              <w:t> </w:t>
            </w:r>
          </w:p>
        </w:tc>
      </w:tr>
      <w:tr w:rsidR="00EF5602" w:rsidRPr="0049599A" w14:paraId="5DAD12BD"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79D49E86" w14:textId="77777777" w:rsidR="009257E9" w:rsidRPr="0049599A" w:rsidRDefault="009257E9" w:rsidP="009257E9">
            <w:pPr>
              <w:jc w:val="center"/>
              <w:rPr>
                <w:sz w:val="28"/>
                <w:szCs w:val="28"/>
              </w:rPr>
            </w:pPr>
            <w:r w:rsidRPr="0049599A">
              <w:rPr>
                <w:sz w:val="28"/>
                <w:szCs w:val="28"/>
              </w:rPr>
              <w:t>2</w:t>
            </w:r>
          </w:p>
        </w:tc>
        <w:tc>
          <w:tcPr>
            <w:tcW w:w="1709" w:type="dxa"/>
            <w:tcBorders>
              <w:top w:val="nil"/>
              <w:left w:val="nil"/>
              <w:bottom w:val="single" w:sz="4" w:space="0" w:color="auto"/>
              <w:right w:val="single" w:sz="4" w:space="0" w:color="auto"/>
            </w:tcBorders>
            <w:shd w:val="clear" w:color="auto" w:fill="auto"/>
            <w:vAlign w:val="center"/>
            <w:hideMark/>
          </w:tcPr>
          <w:p w14:paraId="6CD26513" w14:textId="77777777" w:rsidR="009257E9" w:rsidRPr="0049599A" w:rsidRDefault="009257E9" w:rsidP="009257E9">
            <w:pPr>
              <w:rPr>
                <w:sz w:val="28"/>
                <w:szCs w:val="28"/>
              </w:rPr>
            </w:pPr>
            <w:r w:rsidRPr="0049599A">
              <w:rPr>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14:paraId="5E7C8768" w14:textId="77777777" w:rsidR="009257E9" w:rsidRPr="0049599A" w:rsidRDefault="009257E9" w:rsidP="009257E9">
            <w:pPr>
              <w:rPr>
                <w:sz w:val="28"/>
                <w:szCs w:val="28"/>
              </w:rPr>
            </w:pPr>
            <w:r w:rsidRPr="0049599A">
              <w:rPr>
                <w:sz w:val="28"/>
                <w:szCs w:val="28"/>
              </w:rPr>
              <w:t> </w:t>
            </w:r>
          </w:p>
        </w:tc>
        <w:tc>
          <w:tcPr>
            <w:tcW w:w="2410" w:type="dxa"/>
            <w:tcBorders>
              <w:top w:val="nil"/>
              <w:left w:val="nil"/>
              <w:bottom w:val="single" w:sz="4" w:space="0" w:color="auto"/>
              <w:right w:val="single" w:sz="4" w:space="0" w:color="auto"/>
            </w:tcBorders>
            <w:shd w:val="clear" w:color="auto" w:fill="auto"/>
            <w:vAlign w:val="center"/>
            <w:hideMark/>
          </w:tcPr>
          <w:p w14:paraId="6A638435" w14:textId="77777777" w:rsidR="009257E9" w:rsidRPr="0049599A" w:rsidRDefault="009257E9" w:rsidP="009257E9">
            <w:pPr>
              <w:rPr>
                <w:sz w:val="28"/>
                <w:szCs w:val="28"/>
              </w:rPr>
            </w:pPr>
            <w:r w:rsidRPr="0049599A">
              <w:rPr>
                <w:sz w:val="28"/>
                <w:szCs w:val="28"/>
              </w:rPr>
              <w:t> </w:t>
            </w:r>
          </w:p>
        </w:tc>
        <w:tc>
          <w:tcPr>
            <w:tcW w:w="2264" w:type="dxa"/>
            <w:tcBorders>
              <w:top w:val="nil"/>
              <w:left w:val="nil"/>
              <w:bottom w:val="single" w:sz="4" w:space="0" w:color="auto"/>
              <w:right w:val="single" w:sz="4" w:space="0" w:color="auto"/>
            </w:tcBorders>
            <w:shd w:val="clear" w:color="auto" w:fill="auto"/>
            <w:vAlign w:val="center"/>
            <w:hideMark/>
          </w:tcPr>
          <w:p w14:paraId="06D3E6E2" w14:textId="77777777" w:rsidR="009257E9" w:rsidRPr="0049599A" w:rsidRDefault="009257E9" w:rsidP="009257E9">
            <w:pPr>
              <w:rPr>
                <w:sz w:val="28"/>
                <w:szCs w:val="28"/>
              </w:rPr>
            </w:pPr>
            <w:r w:rsidRPr="0049599A">
              <w:rPr>
                <w:sz w:val="28"/>
                <w:szCs w:val="28"/>
              </w:rPr>
              <w:t> </w:t>
            </w:r>
          </w:p>
        </w:tc>
        <w:tc>
          <w:tcPr>
            <w:tcW w:w="2429" w:type="dxa"/>
            <w:tcBorders>
              <w:top w:val="nil"/>
              <w:left w:val="nil"/>
              <w:bottom w:val="single" w:sz="4" w:space="0" w:color="auto"/>
              <w:right w:val="single" w:sz="4" w:space="0" w:color="auto"/>
            </w:tcBorders>
            <w:shd w:val="clear" w:color="auto" w:fill="auto"/>
            <w:vAlign w:val="center"/>
            <w:hideMark/>
          </w:tcPr>
          <w:p w14:paraId="0A4D28B9" w14:textId="77777777" w:rsidR="009257E9" w:rsidRPr="0049599A" w:rsidRDefault="009257E9" w:rsidP="009257E9">
            <w:pPr>
              <w:rPr>
                <w:sz w:val="28"/>
                <w:szCs w:val="28"/>
              </w:rPr>
            </w:pPr>
            <w:r w:rsidRPr="0049599A">
              <w:rPr>
                <w:sz w:val="28"/>
                <w:szCs w:val="28"/>
              </w:rPr>
              <w:t> </w:t>
            </w:r>
          </w:p>
        </w:tc>
        <w:tc>
          <w:tcPr>
            <w:tcW w:w="2290" w:type="dxa"/>
            <w:tcBorders>
              <w:top w:val="nil"/>
              <w:left w:val="nil"/>
              <w:bottom w:val="single" w:sz="4" w:space="0" w:color="auto"/>
              <w:right w:val="single" w:sz="4" w:space="0" w:color="auto"/>
            </w:tcBorders>
            <w:shd w:val="clear" w:color="auto" w:fill="auto"/>
            <w:vAlign w:val="center"/>
            <w:hideMark/>
          </w:tcPr>
          <w:p w14:paraId="4D1FF2A9" w14:textId="77777777" w:rsidR="009257E9" w:rsidRPr="0049599A" w:rsidRDefault="009257E9" w:rsidP="009257E9">
            <w:pPr>
              <w:rPr>
                <w:sz w:val="28"/>
                <w:szCs w:val="28"/>
              </w:rPr>
            </w:pPr>
            <w:r w:rsidRPr="0049599A">
              <w:rPr>
                <w:sz w:val="28"/>
                <w:szCs w:val="28"/>
              </w:rPr>
              <w:t> </w:t>
            </w:r>
          </w:p>
        </w:tc>
      </w:tr>
      <w:tr w:rsidR="00EF5602" w:rsidRPr="0049599A" w14:paraId="0597254B"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53B4B23A" w14:textId="77777777" w:rsidR="009257E9" w:rsidRPr="0049599A" w:rsidRDefault="009257E9" w:rsidP="009257E9">
            <w:pPr>
              <w:jc w:val="center"/>
              <w:rPr>
                <w:sz w:val="28"/>
                <w:szCs w:val="28"/>
              </w:rPr>
            </w:pPr>
            <w:r w:rsidRPr="0049599A">
              <w:rPr>
                <w:sz w:val="28"/>
                <w:szCs w:val="28"/>
              </w:rPr>
              <w:t>3</w:t>
            </w:r>
          </w:p>
        </w:tc>
        <w:tc>
          <w:tcPr>
            <w:tcW w:w="1709" w:type="dxa"/>
            <w:tcBorders>
              <w:top w:val="nil"/>
              <w:left w:val="nil"/>
              <w:bottom w:val="single" w:sz="4" w:space="0" w:color="auto"/>
              <w:right w:val="single" w:sz="4" w:space="0" w:color="auto"/>
            </w:tcBorders>
            <w:shd w:val="clear" w:color="auto" w:fill="auto"/>
            <w:vAlign w:val="center"/>
            <w:hideMark/>
          </w:tcPr>
          <w:p w14:paraId="5626458B" w14:textId="77777777" w:rsidR="009257E9" w:rsidRPr="0049599A" w:rsidRDefault="009257E9" w:rsidP="009257E9">
            <w:pPr>
              <w:rPr>
                <w:sz w:val="28"/>
                <w:szCs w:val="28"/>
              </w:rPr>
            </w:pPr>
            <w:r w:rsidRPr="0049599A">
              <w:rPr>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14:paraId="1546C39C" w14:textId="77777777" w:rsidR="009257E9" w:rsidRPr="0049599A" w:rsidRDefault="009257E9" w:rsidP="009257E9">
            <w:pPr>
              <w:rPr>
                <w:sz w:val="28"/>
                <w:szCs w:val="28"/>
              </w:rPr>
            </w:pPr>
            <w:r w:rsidRPr="0049599A">
              <w:rPr>
                <w:sz w:val="28"/>
                <w:szCs w:val="28"/>
              </w:rPr>
              <w:t> </w:t>
            </w:r>
          </w:p>
        </w:tc>
        <w:tc>
          <w:tcPr>
            <w:tcW w:w="2410" w:type="dxa"/>
            <w:tcBorders>
              <w:top w:val="nil"/>
              <w:left w:val="nil"/>
              <w:bottom w:val="single" w:sz="4" w:space="0" w:color="auto"/>
              <w:right w:val="single" w:sz="4" w:space="0" w:color="auto"/>
            </w:tcBorders>
            <w:shd w:val="clear" w:color="auto" w:fill="auto"/>
            <w:vAlign w:val="center"/>
            <w:hideMark/>
          </w:tcPr>
          <w:p w14:paraId="56CAF08B" w14:textId="77777777" w:rsidR="009257E9" w:rsidRPr="0049599A" w:rsidRDefault="009257E9" w:rsidP="009257E9">
            <w:pPr>
              <w:rPr>
                <w:sz w:val="28"/>
                <w:szCs w:val="28"/>
              </w:rPr>
            </w:pPr>
            <w:r w:rsidRPr="0049599A">
              <w:rPr>
                <w:sz w:val="28"/>
                <w:szCs w:val="28"/>
              </w:rPr>
              <w:t> </w:t>
            </w:r>
          </w:p>
        </w:tc>
        <w:tc>
          <w:tcPr>
            <w:tcW w:w="2264" w:type="dxa"/>
            <w:tcBorders>
              <w:top w:val="nil"/>
              <w:left w:val="nil"/>
              <w:bottom w:val="single" w:sz="4" w:space="0" w:color="auto"/>
              <w:right w:val="single" w:sz="4" w:space="0" w:color="auto"/>
            </w:tcBorders>
            <w:shd w:val="clear" w:color="auto" w:fill="auto"/>
            <w:vAlign w:val="center"/>
            <w:hideMark/>
          </w:tcPr>
          <w:p w14:paraId="427AD92A" w14:textId="77777777" w:rsidR="009257E9" w:rsidRPr="0049599A" w:rsidRDefault="009257E9" w:rsidP="009257E9">
            <w:pPr>
              <w:rPr>
                <w:sz w:val="28"/>
                <w:szCs w:val="28"/>
              </w:rPr>
            </w:pPr>
            <w:r w:rsidRPr="0049599A">
              <w:rPr>
                <w:sz w:val="28"/>
                <w:szCs w:val="28"/>
              </w:rPr>
              <w:t> </w:t>
            </w:r>
          </w:p>
        </w:tc>
        <w:tc>
          <w:tcPr>
            <w:tcW w:w="2429" w:type="dxa"/>
            <w:tcBorders>
              <w:top w:val="nil"/>
              <w:left w:val="nil"/>
              <w:bottom w:val="single" w:sz="4" w:space="0" w:color="auto"/>
              <w:right w:val="single" w:sz="4" w:space="0" w:color="auto"/>
            </w:tcBorders>
            <w:shd w:val="clear" w:color="auto" w:fill="auto"/>
            <w:vAlign w:val="center"/>
            <w:hideMark/>
          </w:tcPr>
          <w:p w14:paraId="7DEA03D6" w14:textId="77777777" w:rsidR="009257E9" w:rsidRPr="0049599A" w:rsidRDefault="009257E9" w:rsidP="009257E9">
            <w:pPr>
              <w:rPr>
                <w:sz w:val="28"/>
                <w:szCs w:val="28"/>
              </w:rPr>
            </w:pPr>
            <w:r w:rsidRPr="0049599A">
              <w:rPr>
                <w:sz w:val="28"/>
                <w:szCs w:val="28"/>
              </w:rPr>
              <w:t> </w:t>
            </w:r>
          </w:p>
        </w:tc>
        <w:tc>
          <w:tcPr>
            <w:tcW w:w="2290" w:type="dxa"/>
            <w:tcBorders>
              <w:top w:val="nil"/>
              <w:left w:val="nil"/>
              <w:bottom w:val="single" w:sz="4" w:space="0" w:color="auto"/>
              <w:right w:val="single" w:sz="4" w:space="0" w:color="auto"/>
            </w:tcBorders>
            <w:shd w:val="clear" w:color="auto" w:fill="auto"/>
            <w:vAlign w:val="center"/>
            <w:hideMark/>
          </w:tcPr>
          <w:p w14:paraId="15A211F2" w14:textId="77777777" w:rsidR="009257E9" w:rsidRPr="0049599A" w:rsidRDefault="009257E9" w:rsidP="009257E9">
            <w:pPr>
              <w:rPr>
                <w:sz w:val="28"/>
                <w:szCs w:val="28"/>
              </w:rPr>
            </w:pPr>
            <w:r w:rsidRPr="0049599A">
              <w:rPr>
                <w:sz w:val="28"/>
                <w:szCs w:val="28"/>
              </w:rPr>
              <w:t> </w:t>
            </w:r>
          </w:p>
        </w:tc>
      </w:tr>
      <w:tr w:rsidR="00EF5602" w:rsidRPr="0049599A" w14:paraId="3C78A0AC" w14:textId="77777777" w:rsidTr="009257E9">
        <w:trPr>
          <w:trHeight w:val="315"/>
        </w:trPr>
        <w:tc>
          <w:tcPr>
            <w:tcW w:w="990" w:type="dxa"/>
            <w:tcBorders>
              <w:top w:val="nil"/>
              <w:left w:val="single" w:sz="4" w:space="0" w:color="auto"/>
              <w:bottom w:val="single" w:sz="4" w:space="0" w:color="auto"/>
              <w:right w:val="single" w:sz="4" w:space="0" w:color="auto"/>
            </w:tcBorders>
            <w:shd w:val="clear" w:color="auto" w:fill="auto"/>
            <w:vAlign w:val="center"/>
            <w:hideMark/>
          </w:tcPr>
          <w:p w14:paraId="127E6073" w14:textId="77777777" w:rsidR="009257E9" w:rsidRPr="0049599A" w:rsidRDefault="009257E9" w:rsidP="009257E9">
            <w:pPr>
              <w:jc w:val="center"/>
              <w:rPr>
                <w:sz w:val="28"/>
                <w:szCs w:val="28"/>
              </w:rPr>
            </w:pPr>
            <w:r w:rsidRPr="0049599A">
              <w:rPr>
                <w:sz w:val="28"/>
                <w:szCs w:val="28"/>
              </w:rPr>
              <w:t>…</w:t>
            </w:r>
          </w:p>
        </w:tc>
        <w:tc>
          <w:tcPr>
            <w:tcW w:w="1709" w:type="dxa"/>
            <w:tcBorders>
              <w:top w:val="nil"/>
              <w:left w:val="nil"/>
              <w:bottom w:val="single" w:sz="4" w:space="0" w:color="auto"/>
              <w:right w:val="single" w:sz="4" w:space="0" w:color="auto"/>
            </w:tcBorders>
            <w:shd w:val="clear" w:color="auto" w:fill="auto"/>
            <w:vAlign w:val="center"/>
            <w:hideMark/>
          </w:tcPr>
          <w:p w14:paraId="1546EA15" w14:textId="77777777" w:rsidR="009257E9" w:rsidRPr="0049599A" w:rsidRDefault="009257E9" w:rsidP="009257E9">
            <w:pPr>
              <w:rPr>
                <w:sz w:val="28"/>
                <w:szCs w:val="28"/>
              </w:rPr>
            </w:pPr>
            <w:r w:rsidRPr="0049599A">
              <w:rPr>
                <w:sz w:val="28"/>
                <w:szCs w:val="28"/>
              </w:rPr>
              <w:t> </w:t>
            </w:r>
          </w:p>
        </w:tc>
        <w:tc>
          <w:tcPr>
            <w:tcW w:w="2546" w:type="dxa"/>
            <w:tcBorders>
              <w:top w:val="nil"/>
              <w:left w:val="nil"/>
              <w:bottom w:val="single" w:sz="4" w:space="0" w:color="auto"/>
              <w:right w:val="single" w:sz="4" w:space="0" w:color="auto"/>
            </w:tcBorders>
            <w:shd w:val="clear" w:color="auto" w:fill="auto"/>
            <w:vAlign w:val="center"/>
            <w:hideMark/>
          </w:tcPr>
          <w:p w14:paraId="5C8ED3FC" w14:textId="77777777" w:rsidR="009257E9" w:rsidRPr="0049599A" w:rsidRDefault="009257E9" w:rsidP="009257E9">
            <w:pPr>
              <w:rPr>
                <w:sz w:val="28"/>
                <w:szCs w:val="28"/>
              </w:rPr>
            </w:pPr>
            <w:r w:rsidRPr="0049599A">
              <w:rPr>
                <w:sz w:val="28"/>
                <w:szCs w:val="28"/>
              </w:rPr>
              <w:t> </w:t>
            </w:r>
          </w:p>
        </w:tc>
        <w:tc>
          <w:tcPr>
            <w:tcW w:w="2410" w:type="dxa"/>
            <w:tcBorders>
              <w:top w:val="nil"/>
              <w:left w:val="nil"/>
              <w:bottom w:val="single" w:sz="4" w:space="0" w:color="auto"/>
              <w:right w:val="single" w:sz="4" w:space="0" w:color="auto"/>
            </w:tcBorders>
            <w:shd w:val="clear" w:color="auto" w:fill="auto"/>
            <w:vAlign w:val="center"/>
            <w:hideMark/>
          </w:tcPr>
          <w:p w14:paraId="6E6758C4" w14:textId="77777777" w:rsidR="009257E9" w:rsidRPr="0049599A" w:rsidRDefault="009257E9" w:rsidP="009257E9">
            <w:pPr>
              <w:rPr>
                <w:sz w:val="28"/>
                <w:szCs w:val="28"/>
              </w:rPr>
            </w:pPr>
            <w:r w:rsidRPr="0049599A">
              <w:rPr>
                <w:sz w:val="28"/>
                <w:szCs w:val="28"/>
              </w:rPr>
              <w:t> </w:t>
            </w:r>
          </w:p>
        </w:tc>
        <w:tc>
          <w:tcPr>
            <w:tcW w:w="2264" w:type="dxa"/>
            <w:tcBorders>
              <w:top w:val="nil"/>
              <w:left w:val="nil"/>
              <w:bottom w:val="single" w:sz="4" w:space="0" w:color="auto"/>
              <w:right w:val="single" w:sz="4" w:space="0" w:color="auto"/>
            </w:tcBorders>
            <w:shd w:val="clear" w:color="auto" w:fill="auto"/>
            <w:vAlign w:val="center"/>
            <w:hideMark/>
          </w:tcPr>
          <w:p w14:paraId="0DC53877" w14:textId="77777777" w:rsidR="009257E9" w:rsidRPr="0049599A" w:rsidRDefault="009257E9" w:rsidP="009257E9">
            <w:pPr>
              <w:rPr>
                <w:sz w:val="28"/>
                <w:szCs w:val="28"/>
              </w:rPr>
            </w:pPr>
            <w:r w:rsidRPr="0049599A">
              <w:rPr>
                <w:sz w:val="28"/>
                <w:szCs w:val="28"/>
              </w:rPr>
              <w:t> </w:t>
            </w:r>
          </w:p>
        </w:tc>
        <w:tc>
          <w:tcPr>
            <w:tcW w:w="2429" w:type="dxa"/>
            <w:tcBorders>
              <w:top w:val="nil"/>
              <w:left w:val="nil"/>
              <w:bottom w:val="single" w:sz="4" w:space="0" w:color="auto"/>
              <w:right w:val="single" w:sz="4" w:space="0" w:color="auto"/>
            </w:tcBorders>
            <w:shd w:val="clear" w:color="auto" w:fill="auto"/>
            <w:vAlign w:val="center"/>
            <w:hideMark/>
          </w:tcPr>
          <w:p w14:paraId="6213D803" w14:textId="77777777" w:rsidR="009257E9" w:rsidRPr="0049599A" w:rsidRDefault="009257E9" w:rsidP="009257E9">
            <w:pPr>
              <w:rPr>
                <w:sz w:val="28"/>
                <w:szCs w:val="28"/>
              </w:rPr>
            </w:pPr>
            <w:r w:rsidRPr="0049599A">
              <w:rPr>
                <w:sz w:val="28"/>
                <w:szCs w:val="28"/>
              </w:rPr>
              <w:t> </w:t>
            </w:r>
          </w:p>
        </w:tc>
        <w:tc>
          <w:tcPr>
            <w:tcW w:w="2290" w:type="dxa"/>
            <w:tcBorders>
              <w:top w:val="nil"/>
              <w:left w:val="nil"/>
              <w:bottom w:val="single" w:sz="4" w:space="0" w:color="auto"/>
              <w:right w:val="single" w:sz="4" w:space="0" w:color="auto"/>
            </w:tcBorders>
            <w:shd w:val="clear" w:color="auto" w:fill="auto"/>
            <w:vAlign w:val="center"/>
            <w:hideMark/>
          </w:tcPr>
          <w:p w14:paraId="2E52E06E" w14:textId="77777777" w:rsidR="009257E9" w:rsidRPr="0049599A" w:rsidRDefault="009257E9" w:rsidP="009257E9">
            <w:pPr>
              <w:rPr>
                <w:sz w:val="28"/>
                <w:szCs w:val="28"/>
              </w:rPr>
            </w:pPr>
            <w:r w:rsidRPr="0049599A">
              <w:rPr>
                <w:sz w:val="28"/>
                <w:szCs w:val="28"/>
              </w:rPr>
              <w:t> </w:t>
            </w:r>
          </w:p>
        </w:tc>
      </w:tr>
      <w:tr w:rsidR="009257E9" w:rsidRPr="0049599A" w14:paraId="24779780" w14:textId="77777777" w:rsidTr="009257E9">
        <w:trPr>
          <w:trHeight w:val="720"/>
        </w:trPr>
        <w:tc>
          <w:tcPr>
            <w:tcW w:w="12348"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AB8AF9C" w14:textId="77777777" w:rsidR="009257E9" w:rsidRPr="0049599A" w:rsidRDefault="009257E9" w:rsidP="009257E9">
            <w:pPr>
              <w:rPr>
                <w:b/>
                <w:bCs/>
                <w:sz w:val="28"/>
                <w:szCs w:val="28"/>
              </w:rPr>
            </w:pPr>
            <w:r w:rsidRPr="0049599A">
              <w:rPr>
                <w:b/>
                <w:bCs/>
                <w:sz w:val="28"/>
                <w:szCs w:val="28"/>
              </w:rPr>
              <w:t>Tổng yêu cầu về nguồn lực tài chính hàng tháng cho các hợp đồng đang thực hiện (ĐTH).</w:t>
            </w:r>
          </w:p>
        </w:tc>
        <w:tc>
          <w:tcPr>
            <w:tcW w:w="2290" w:type="dxa"/>
            <w:tcBorders>
              <w:top w:val="nil"/>
              <w:left w:val="nil"/>
              <w:bottom w:val="single" w:sz="4" w:space="0" w:color="auto"/>
              <w:right w:val="single" w:sz="4" w:space="0" w:color="auto"/>
            </w:tcBorders>
            <w:shd w:val="clear" w:color="auto" w:fill="auto"/>
            <w:vAlign w:val="center"/>
            <w:hideMark/>
          </w:tcPr>
          <w:p w14:paraId="1A35FEAB" w14:textId="77777777" w:rsidR="009257E9" w:rsidRPr="0049599A" w:rsidRDefault="009257E9" w:rsidP="009257E9">
            <w:pPr>
              <w:jc w:val="center"/>
              <w:rPr>
                <w:b/>
                <w:bCs/>
                <w:sz w:val="28"/>
                <w:szCs w:val="28"/>
              </w:rPr>
            </w:pPr>
            <w:r w:rsidRPr="0049599A">
              <w:rPr>
                <w:b/>
                <w:bCs/>
                <w:sz w:val="28"/>
                <w:szCs w:val="28"/>
              </w:rPr>
              <w:t> </w:t>
            </w:r>
          </w:p>
        </w:tc>
      </w:tr>
    </w:tbl>
    <w:p w14:paraId="1AFBD7E1" w14:textId="77777777" w:rsidR="009257E9" w:rsidRPr="0049599A" w:rsidRDefault="009257E9" w:rsidP="001A4C92">
      <w:pPr>
        <w:ind w:firstLine="567"/>
        <w:rPr>
          <w:sz w:val="28"/>
          <w:szCs w:val="28"/>
        </w:rPr>
      </w:pPr>
    </w:p>
    <w:p w14:paraId="4A958610" w14:textId="77777777" w:rsidR="009257E9" w:rsidRPr="0049599A" w:rsidRDefault="009257E9" w:rsidP="001A4C92">
      <w:pPr>
        <w:ind w:firstLine="567"/>
        <w:rPr>
          <w:sz w:val="28"/>
          <w:szCs w:val="28"/>
        </w:rPr>
      </w:pPr>
      <w:r w:rsidRPr="0049599A">
        <w:rPr>
          <w:sz w:val="28"/>
          <w:szCs w:val="28"/>
        </w:rPr>
        <w:t>Ghi chú:</w:t>
      </w:r>
    </w:p>
    <w:p w14:paraId="6544FDE9" w14:textId="77777777" w:rsidR="009257E9" w:rsidRPr="0049599A" w:rsidRDefault="009257E9" w:rsidP="009257E9">
      <w:pPr>
        <w:ind w:firstLine="567"/>
        <w:rPr>
          <w:sz w:val="28"/>
          <w:szCs w:val="28"/>
        </w:rPr>
      </w:pPr>
      <w:r w:rsidRPr="0049599A">
        <w:rPr>
          <w:sz w:val="28"/>
          <w:szCs w:val="28"/>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14:paraId="22CDB547" w14:textId="77777777" w:rsidR="009257E9" w:rsidRPr="0049599A" w:rsidRDefault="009257E9" w:rsidP="009257E9">
      <w:pPr>
        <w:ind w:firstLine="567"/>
        <w:rPr>
          <w:sz w:val="28"/>
          <w:szCs w:val="28"/>
        </w:rPr>
      </w:pPr>
      <w:r w:rsidRPr="0049599A">
        <w:rPr>
          <w:sz w:val="28"/>
          <w:szCs w:val="28"/>
        </w:rPr>
        <w:t>(2) Thời hạn còn lại của hợp đồng tính tại thời điểm 28 ngày trước ngày có thời điểm đóng thầu.</w:t>
      </w:r>
    </w:p>
    <w:p w14:paraId="48B03245" w14:textId="77777777" w:rsidR="009257E9" w:rsidRPr="0049599A" w:rsidRDefault="009257E9" w:rsidP="009257E9">
      <w:pPr>
        <w:ind w:firstLine="567"/>
        <w:rPr>
          <w:sz w:val="28"/>
          <w:szCs w:val="28"/>
        </w:rPr>
      </w:pPr>
      <w:r w:rsidRPr="0049599A">
        <w:rPr>
          <w:sz w:val="28"/>
          <w:szCs w:val="28"/>
        </w:rPr>
        <w:t>(3) Giá trị hợp đồng còn lại chưa được thanh toán tính tại thời điểm 28 ngày trước ngày có thời điểm đóng thầu.</w:t>
      </w:r>
    </w:p>
    <w:p w14:paraId="2A8553DD" w14:textId="77777777" w:rsidR="009257E9" w:rsidRPr="0049599A" w:rsidRDefault="009257E9" w:rsidP="009257E9">
      <w:pPr>
        <w:ind w:firstLine="567"/>
        <w:jc w:val="right"/>
        <w:rPr>
          <w:sz w:val="28"/>
          <w:szCs w:val="28"/>
        </w:rPr>
      </w:pPr>
      <w:r w:rsidRPr="0049599A">
        <w:rPr>
          <w:sz w:val="28"/>
          <w:szCs w:val="28"/>
        </w:rPr>
        <w:br w:type="page"/>
      </w:r>
      <w:r w:rsidRPr="0049599A">
        <w:rPr>
          <w:b/>
          <w:sz w:val="28"/>
          <w:szCs w:val="28"/>
          <w:lang w:val="nl-NL"/>
        </w:rPr>
        <w:lastRenderedPageBreak/>
        <w:t>Mẫu số 16 (webform trên Hệ thống)</w:t>
      </w:r>
    </w:p>
    <w:tbl>
      <w:tblPr>
        <w:tblW w:w="14601" w:type="dxa"/>
        <w:tblInd w:w="108" w:type="dxa"/>
        <w:tblLook w:val="04A0" w:firstRow="1" w:lastRow="0" w:firstColumn="1" w:lastColumn="0" w:noHBand="0" w:noVBand="1"/>
      </w:tblPr>
      <w:tblGrid>
        <w:gridCol w:w="1137"/>
        <w:gridCol w:w="2124"/>
        <w:gridCol w:w="2338"/>
        <w:gridCol w:w="2481"/>
        <w:gridCol w:w="2552"/>
        <w:gridCol w:w="3969"/>
      </w:tblGrid>
      <w:tr w:rsidR="00EF5602" w:rsidRPr="0049599A" w14:paraId="09E35350" w14:textId="77777777" w:rsidTr="009257E9">
        <w:trPr>
          <w:trHeight w:val="1005"/>
        </w:trPr>
        <w:tc>
          <w:tcPr>
            <w:tcW w:w="14601" w:type="dxa"/>
            <w:gridSpan w:val="6"/>
            <w:tcBorders>
              <w:top w:val="nil"/>
              <w:left w:val="nil"/>
              <w:bottom w:val="nil"/>
              <w:right w:val="nil"/>
            </w:tcBorders>
            <w:shd w:val="clear" w:color="auto" w:fill="auto"/>
            <w:noWrap/>
            <w:vAlign w:val="center"/>
            <w:hideMark/>
          </w:tcPr>
          <w:p w14:paraId="57EF141C" w14:textId="77777777" w:rsidR="009257E9" w:rsidRPr="0049599A" w:rsidRDefault="009257E9" w:rsidP="009257E9">
            <w:pPr>
              <w:jc w:val="center"/>
              <w:rPr>
                <w:b/>
                <w:bCs/>
                <w:sz w:val="28"/>
                <w:szCs w:val="28"/>
              </w:rPr>
            </w:pPr>
            <w:r w:rsidRPr="0049599A">
              <w:rPr>
                <w:b/>
                <w:bCs/>
                <w:sz w:val="28"/>
                <w:szCs w:val="28"/>
              </w:rPr>
              <w:t>PHẠM VI CÔNG VIỆC SỬ DỤNG NHÀ THẦU PHỤ</w:t>
            </w:r>
            <w:r w:rsidRPr="0049599A">
              <w:rPr>
                <w:sz w:val="28"/>
                <w:szCs w:val="28"/>
                <w:vertAlign w:val="superscript"/>
              </w:rPr>
              <w:t>(1)</w:t>
            </w:r>
          </w:p>
        </w:tc>
      </w:tr>
      <w:tr w:rsidR="00EF5602" w:rsidRPr="0049599A" w14:paraId="39193ACA" w14:textId="77777777" w:rsidTr="009257E9">
        <w:trPr>
          <w:trHeight w:val="300"/>
        </w:trPr>
        <w:tc>
          <w:tcPr>
            <w:tcW w:w="1137" w:type="dxa"/>
            <w:tcBorders>
              <w:top w:val="nil"/>
              <w:left w:val="nil"/>
              <w:bottom w:val="nil"/>
              <w:right w:val="nil"/>
            </w:tcBorders>
            <w:shd w:val="clear" w:color="auto" w:fill="auto"/>
            <w:noWrap/>
            <w:vAlign w:val="bottom"/>
            <w:hideMark/>
          </w:tcPr>
          <w:p w14:paraId="70FFCF12" w14:textId="77777777" w:rsidR="009257E9" w:rsidRPr="0049599A" w:rsidRDefault="009257E9" w:rsidP="009257E9">
            <w:pPr>
              <w:jc w:val="left"/>
              <w:rPr>
                <w:rFonts w:ascii="Calibri" w:hAnsi="Calibri"/>
                <w:sz w:val="28"/>
                <w:szCs w:val="28"/>
              </w:rPr>
            </w:pPr>
          </w:p>
        </w:tc>
        <w:tc>
          <w:tcPr>
            <w:tcW w:w="2124" w:type="dxa"/>
            <w:tcBorders>
              <w:top w:val="nil"/>
              <w:left w:val="nil"/>
              <w:bottom w:val="nil"/>
              <w:right w:val="nil"/>
            </w:tcBorders>
            <w:shd w:val="clear" w:color="auto" w:fill="auto"/>
            <w:noWrap/>
            <w:vAlign w:val="bottom"/>
            <w:hideMark/>
          </w:tcPr>
          <w:p w14:paraId="20B7C96C" w14:textId="77777777" w:rsidR="009257E9" w:rsidRPr="0049599A" w:rsidRDefault="009257E9" w:rsidP="009257E9">
            <w:pPr>
              <w:jc w:val="left"/>
              <w:rPr>
                <w:rFonts w:ascii="Calibri" w:hAnsi="Calibri"/>
                <w:sz w:val="28"/>
                <w:szCs w:val="28"/>
              </w:rPr>
            </w:pPr>
          </w:p>
        </w:tc>
        <w:tc>
          <w:tcPr>
            <w:tcW w:w="2338" w:type="dxa"/>
            <w:tcBorders>
              <w:top w:val="nil"/>
              <w:left w:val="nil"/>
              <w:bottom w:val="nil"/>
              <w:right w:val="nil"/>
            </w:tcBorders>
            <w:shd w:val="clear" w:color="auto" w:fill="auto"/>
            <w:noWrap/>
            <w:vAlign w:val="bottom"/>
            <w:hideMark/>
          </w:tcPr>
          <w:p w14:paraId="45B6ECA8" w14:textId="77777777" w:rsidR="009257E9" w:rsidRPr="0049599A" w:rsidRDefault="009257E9" w:rsidP="009257E9">
            <w:pPr>
              <w:jc w:val="left"/>
              <w:rPr>
                <w:rFonts w:ascii="Calibri" w:hAnsi="Calibri"/>
                <w:sz w:val="28"/>
                <w:szCs w:val="28"/>
              </w:rPr>
            </w:pPr>
          </w:p>
        </w:tc>
        <w:tc>
          <w:tcPr>
            <w:tcW w:w="2481" w:type="dxa"/>
            <w:tcBorders>
              <w:top w:val="nil"/>
              <w:left w:val="nil"/>
              <w:bottom w:val="nil"/>
              <w:right w:val="nil"/>
            </w:tcBorders>
            <w:shd w:val="clear" w:color="auto" w:fill="auto"/>
            <w:noWrap/>
            <w:vAlign w:val="bottom"/>
            <w:hideMark/>
          </w:tcPr>
          <w:p w14:paraId="15A1BA42" w14:textId="77777777" w:rsidR="009257E9" w:rsidRPr="0049599A" w:rsidRDefault="009257E9" w:rsidP="009257E9">
            <w:pPr>
              <w:jc w:val="left"/>
              <w:rPr>
                <w:rFonts w:ascii="Calibri" w:hAnsi="Calibri"/>
                <w:sz w:val="28"/>
                <w:szCs w:val="28"/>
              </w:rPr>
            </w:pPr>
          </w:p>
        </w:tc>
        <w:tc>
          <w:tcPr>
            <w:tcW w:w="2552" w:type="dxa"/>
            <w:tcBorders>
              <w:top w:val="nil"/>
              <w:left w:val="nil"/>
              <w:bottom w:val="nil"/>
              <w:right w:val="nil"/>
            </w:tcBorders>
            <w:shd w:val="clear" w:color="auto" w:fill="auto"/>
            <w:noWrap/>
            <w:vAlign w:val="bottom"/>
            <w:hideMark/>
          </w:tcPr>
          <w:p w14:paraId="7873258E" w14:textId="77777777" w:rsidR="009257E9" w:rsidRPr="0049599A" w:rsidRDefault="009257E9" w:rsidP="009257E9">
            <w:pPr>
              <w:jc w:val="left"/>
              <w:rPr>
                <w:rFonts w:ascii="Calibri" w:hAnsi="Calibri"/>
                <w:sz w:val="28"/>
                <w:szCs w:val="28"/>
              </w:rPr>
            </w:pPr>
          </w:p>
        </w:tc>
        <w:tc>
          <w:tcPr>
            <w:tcW w:w="3969" w:type="dxa"/>
            <w:tcBorders>
              <w:top w:val="nil"/>
              <w:left w:val="nil"/>
              <w:bottom w:val="nil"/>
              <w:right w:val="nil"/>
            </w:tcBorders>
            <w:shd w:val="clear" w:color="auto" w:fill="auto"/>
            <w:noWrap/>
            <w:vAlign w:val="bottom"/>
            <w:hideMark/>
          </w:tcPr>
          <w:p w14:paraId="74749F89" w14:textId="77777777" w:rsidR="009257E9" w:rsidRPr="0049599A" w:rsidRDefault="009257E9" w:rsidP="009257E9">
            <w:pPr>
              <w:jc w:val="left"/>
              <w:rPr>
                <w:rFonts w:ascii="Calibri" w:hAnsi="Calibri"/>
                <w:sz w:val="28"/>
                <w:szCs w:val="28"/>
              </w:rPr>
            </w:pPr>
          </w:p>
        </w:tc>
      </w:tr>
      <w:tr w:rsidR="00EF5602" w:rsidRPr="0049599A" w14:paraId="5A8103BF" w14:textId="77777777" w:rsidTr="009257E9">
        <w:trPr>
          <w:trHeight w:val="690"/>
        </w:trPr>
        <w:tc>
          <w:tcPr>
            <w:tcW w:w="1137"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17F12024" w14:textId="77777777" w:rsidR="009257E9" w:rsidRPr="0049599A" w:rsidRDefault="009257E9" w:rsidP="009257E9">
            <w:pPr>
              <w:jc w:val="center"/>
              <w:rPr>
                <w:b/>
                <w:bCs/>
                <w:sz w:val="28"/>
                <w:szCs w:val="28"/>
              </w:rPr>
            </w:pPr>
            <w:r w:rsidRPr="0049599A">
              <w:rPr>
                <w:b/>
                <w:bCs/>
                <w:sz w:val="28"/>
                <w:szCs w:val="28"/>
              </w:rPr>
              <w:t>STT</w:t>
            </w:r>
          </w:p>
        </w:tc>
        <w:tc>
          <w:tcPr>
            <w:tcW w:w="2124" w:type="dxa"/>
            <w:tcBorders>
              <w:top w:val="single" w:sz="4" w:space="0" w:color="auto"/>
              <w:left w:val="nil"/>
              <w:bottom w:val="single" w:sz="4" w:space="0" w:color="auto"/>
              <w:right w:val="single" w:sz="4" w:space="0" w:color="auto"/>
            </w:tcBorders>
            <w:shd w:val="clear" w:color="000000" w:fill="C6EFCE"/>
            <w:vAlign w:val="center"/>
            <w:hideMark/>
          </w:tcPr>
          <w:p w14:paraId="186AC6DE" w14:textId="77777777" w:rsidR="009257E9" w:rsidRPr="0049599A" w:rsidRDefault="009257E9" w:rsidP="009257E9">
            <w:pPr>
              <w:jc w:val="center"/>
              <w:rPr>
                <w:b/>
                <w:bCs/>
                <w:sz w:val="28"/>
                <w:szCs w:val="28"/>
              </w:rPr>
            </w:pPr>
            <w:r w:rsidRPr="0049599A">
              <w:rPr>
                <w:b/>
                <w:bCs/>
                <w:sz w:val="28"/>
                <w:szCs w:val="28"/>
              </w:rPr>
              <w:t>Tên nhà thầu phụ</w:t>
            </w:r>
            <w:r w:rsidRPr="0049599A">
              <w:rPr>
                <w:b/>
                <w:bCs/>
                <w:sz w:val="28"/>
                <w:szCs w:val="28"/>
                <w:vertAlign w:val="superscript"/>
              </w:rPr>
              <w:t>(2)</w:t>
            </w:r>
          </w:p>
        </w:tc>
        <w:tc>
          <w:tcPr>
            <w:tcW w:w="2338" w:type="dxa"/>
            <w:tcBorders>
              <w:top w:val="single" w:sz="4" w:space="0" w:color="auto"/>
              <w:left w:val="nil"/>
              <w:bottom w:val="single" w:sz="4" w:space="0" w:color="auto"/>
              <w:right w:val="single" w:sz="4" w:space="0" w:color="auto"/>
            </w:tcBorders>
            <w:shd w:val="clear" w:color="000000" w:fill="C6EFCE"/>
            <w:vAlign w:val="center"/>
            <w:hideMark/>
          </w:tcPr>
          <w:p w14:paraId="535BF88E" w14:textId="77777777" w:rsidR="009257E9" w:rsidRPr="0049599A" w:rsidRDefault="009257E9" w:rsidP="009257E9">
            <w:pPr>
              <w:jc w:val="center"/>
              <w:rPr>
                <w:b/>
                <w:bCs/>
                <w:sz w:val="28"/>
                <w:szCs w:val="28"/>
              </w:rPr>
            </w:pPr>
            <w:r w:rsidRPr="0049599A">
              <w:rPr>
                <w:b/>
                <w:bCs/>
                <w:sz w:val="28"/>
                <w:szCs w:val="28"/>
              </w:rPr>
              <w:t>Phạm vi công việc</w:t>
            </w:r>
            <w:r w:rsidRPr="0049599A">
              <w:rPr>
                <w:b/>
                <w:bCs/>
                <w:sz w:val="28"/>
                <w:szCs w:val="28"/>
                <w:vertAlign w:val="superscript"/>
              </w:rPr>
              <w:t>(3)</w:t>
            </w:r>
          </w:p>
        </w:tc>
        <w:tc>
          <w:tcPr>
            <w:tcW w:w="2481" w:type="dxa"/>
            <w:tcBorders>
              <w:top w:val="single" w:sz="4" w:space="0" w:color="auto"/>
              <w:left w:val="nil"/>
              <w:bottom w:val="single" w:sz="4" w:space="0" w:color="auto"/>
              <w:right w:val="single" w:sz="4" w:space="0" w:color="auto"/>
            </w:tcBorders>
            <w:shd w:val="clear" w:color="000000" w:fill="C6EFCE"/>
            <w:vAlign w:val="center"/>
            <w:hideMark/>
          </w:tcPr>
          <w:p w14:paraId="0A5B4B7C" w14:textId="77777777" w:rsidR="009257E9" w:rsidRPr="0049599A" w:rsidRDefault="009257E9" w:rsidP="009257E9">
            <w:pPr>
              <w:jc w:val="center"/>
              <w:rPr>
                <w:b/>
                <w:bCs/>
                <w:sz w:val="28"/>
                <w:szCs w:val="28"/>
              </w:rPr>
            </w:pPr>
            <w:r w:rsidRPr="0049599A">
              <w:rPr>
                <w:b/>
                <w:bCs/>
                <w:sz w:val="28"/>
                <w:szCs w:val="28"/>
              </w:rPr>
              <w:t>Khối lượng công việc</w:t>
            </w:r>
            <w:r w:rsidRPr="0049599A">
              <w:rPr>
                <w:b/>
                <w:bCs/>
                <w:sz w:val="28"/>
                <w:szCs w:val="28"/>
                <w:vertAlign w:val="superscript"/>
              </w:rPr>
              <w:t>(4)</w:t>
            </w:r>
          </w:p>
        </w:tc>
        <w:tc>
          <w:tcPr>
            <w:tcW w:w="2552" w:type="dxa"/>
            <w:tcBorders>
              <w:top w:val="single" w:sz="4" w:space="0" w:color="auto"/>
              <w:left w:val="nil"/>
              <w:bottom w:val="single" w:sz="4" w:space="0" w:color="auto"/>
              <w:right w:val="single" w:sz="4" w:space="0" w:color="auto"/>
            </w:tcBorders>
            <w:shd w:val="clear" w:color="000000" w:fill="C6EFCE"/>
            <w:vAlign w:val="center"/>
            <w:hideMark/>
          </w:tcPr>
          <w:p w14:paraId="6B6B9D1A" w14:textId="77777777" w:rsidR="009257E9" w:rsidRPr="0049599A" w:rsidRDefault="009257E9" w:rsidP="009257E9">
            <w:pPr>
              <w:jc w:val="center"/>
              <w:rPr>
                <w:b/>
                <w:bCs/>
                <w:sz w:val="28"/>
                <w:szCs w:val="28"/>
              </w:rPr>
            </w:pPr>
            <w:r w:rsidRPr="0049599A">
              <w:rPr>
                <w:b/>
                <w:bCs/>
                <w:sz w:val="28"/>
                <w:szCs w:val="28"/>
              </w:rPr>
              <w:t>Giá trị % ước tính</w:t>
            </w:r>
            <w:r w:rsidRPr="0049599A">
              <w:rPr>
                <w:b/>
                <w:bCs/>
                <w:sz w:val="28"/>
                <w:szCs w:val="28"/>
                <w:vertAlign w:val="superscript"/>
              </w:rPr>
              <w:t>(5)</w:t>
            </w:r>
          </w:p>
        </w:tc>
        <w:tc>
          <w:tcPr>
            <w:tcW w:w="3969" w:type="dxa"/>
            <w:tcBorders>
              <w:top w:val="single" w:sz="4" w:space="0" w:color="auto"/>
              <w:left w:val="nil"/>
              <w:bottom w:val="single" w:sz="4" w:space="0" w:color="auto"/>
              <w:right w:val="single" w:sz="4" w:space="0" w:color="auto"/>
            </w:tcBorders>
            <w:shd w:val="clear" w:color="000000" w:fill="C6EFCE"/>
            <w:vAlign w:val="center"/>
            <w:hideMark/>
          </w:tcPr>
          <w:p w14:paraId="1A76CC1C" w14:textId="77777777" w:rsidR="009257E9" w:rsidRPr="0049599A" w:rsidRDefault="009257E9" w:rsidP="009257E9">
            <w:pPr>
              <w:jc w:val="center"/>
              <w:rPr>
                <w:b/>
                <w:bCs/>
                <w:sz w:val="28"/>
                <w:szCs w:val="28"/>
              </w:rPr>
            </w:pPr>
            <w:r w:rsidRPr="0049599A">
              <w:rPr>
                <w:b/>
                <w:bCs/>
                <w:sz w:val="28"/>
                <w:szCs w:val="28"/>
              </w:rPr>
              <w:t>Hợp đồng hoặc văn bản thỏa thuận với nhà thầu phụ</w:t>
            </w:r>
            <w:r w:rsidRPr="0049599A">
              <w:rPr>
                <w:b/>
                <w:bCs/>
                <w:sz w:val="28"/>
                <w:szCs w:val="28"/>
                <w:vertAlign w:val="superscript"/>
              </w:rPr>
              <w:t>(6)</w:t>
            </w:r>
          </w:p>
        </w:tc>
      </w:tr>
      <w:tr w:rsidR="00EF5602" w:rsidRPr="0049599A" w14:paraId="34BE73DF"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22798B5C" w14:textId="77777777" w:rsidR="009257E9" w:rsidRPr="0049599A" w:rsidRDefault="009257E9" w:rsidP="009257E9">
            <w:pPr>
              <w:jc w:val="center"/>
              <w:rPr>
                <w:sz w:val="28"/>
                <w:szCs w:val="28"/>
              </w:rPr>
            </w:pPr>
            <w:r w:rsidRPr="0049599A">
              <w:rPr>
                <w:sz w:val="28"/>
                <w:szCs w:val="28"/>
              </w:rPr>
              <w:t>1</w:t>
            </w:r>
          </w:p>
        </w:tc>
        <w:tc>
          <w:tcPr>
            <w:tcW w:w="2124" w:type="dxa"/>
            <w:tcBorders>
              <w:top w:val="nil"/>
              <w:left w:val="nil"/>
              <w:bottom w:val="single" w:sz="4" w:space="0" w:color="auto"/>
              <w:right w:val="single" w:sz="4" w:space="0" w:color="auto"/>
            </w:tcBorders>
            <w:shd w:val="clear" w:color="auto" w:fill="auto"/>
            <w:vAlign w:val="center"/>
            <w:hideMark/>
          </w:tcPr>
          <w:p w14:paraId="2BE3FB26" w14:textId="77777777" w:rsidR="009257E9" w:rsidRPr="0049599A" w:rsidRDefault="009257E9" w:rsidP="009257E9">
            <w:pPr>
              <w:jc w:val="center"/>
              <w:rPr>
                <w:sz w:val="28"/>
                <w:szCs w:val="28"/>
              </w:rPr>
            </w:pPr>
            <w:r w:rsidRPr="0049599A">
              <w:rPr>
                <w:sz w:val="28"/>
                <w:szCs w:val="28"/>
              </w:rPr>
              <w:t> </w:t>
            </w:r>
          </w:p>
        </w:tc>
        <w:tc>
          <w:tcPr>
            <w:tcW w:w="2338" w:type="dxa"/>
            <w:tcBorders>
              <w:top w:val="nil"/>
              <w:left w:val="nil"/>
              <w:bottom w:val="single" w:sz="4" w:space="0" w:color="auto"/>
              <w:right w:val="single" w:sz="4" w:space="0" w:color="auto"/>
            </w:tcBorders>
            <w:shd w:val="clear" w:color="auto" w:fill="auto"/>
            <w:vAlign w:val="center"/>
            <w:hideMark/>
          </w:tcPr>
          <w:p w14:paraId="6426B985" w14:textId="77777777" w:rsidR="009257E9" w:rsidRPr="0049599A" w:rsidRDefault="009257E9" w:rsidP="009257E9">
            <w:pPr>
              <w:jc w:val="center"/>
              <w:rPr>
                <w:sz w:val="28"/>
                <w:szCs w:val="28"/>
              </w:rPr>
            </w:pPr>
            <w:r w:rsidRPr="0049599A">
              <w:rPr>
                <w:sz w:val="28"/>
                <w:szCs w:val="28"/>
              </w:rPr>
              <w:t> </w:t>
            </w:r>
          </w:p>
        </w:tc>
        <w:tc>
          <w:tcPr>
            <w:tcW w:w="2481" w:type="dxa"/>
            <w:tcBorders>
              <w:top w:val="nil"/>
              <w:left w:val="nil"/>
              <w:bottom w:val="single" w:sz="4" w:space="0" w:color="auto"/>
              <w:right w:val="single" w:sz="4" w:space="0" w:color="auto"/>
            </w:tcBorders>
            <w:shd w:val="clear" w:color="auto" w:fill="auto"/>
            <w:vAlign w:val="center"/>
            <w:hideMark/>
          </w:tcPr>
          <w:p w14:paraId="3CA7FF8E" w14:textId="77777777" w:rsidR="009257E9" w:rsidRPr="0049599A" w:rsidRDefault="009257E9" w:rsidP="009257E9">
            <w:pPr>
              <w:jc w:val="center"/>
              <w:rPr>
                <w:sz w:val="28"/>
                <w:szCs w:val="28"/>
              </w:rPr>
            </w:pPr>
            <w:r w:rsidRPr="0049599A">
              <w:rPr>
                <w:sz w:val="28"/>
                <w:szCs w:val="28"/>
              </w:rPr>
              <w:t> </w:t>
            </w:r>
          </w:p>
        </w:tc>
        <w:tc>
          <w:tcPr>
            <w:tcW w:w="2552" w:type="dxa"/>
            <w:tcBorders>
              <w:top w:val="nil"/>
              <w:left w:val="nil"/>
              <w:bottom w:val="single" w:sz="4" w:space="0" w:color="auto"/>
              <w:right w:val="single" w:sz="4" w:space="0" w:color="auto"/>
            </w:tcBorders>
            <w:shd w:val="clear" w:color="auto" w:fill="auto"/>
            <w:vAlign w:val="center"/>
            <w:hideMark/>
          </w:tcPr>
          <w:p w14:paraId="1403B511" w14:textId="77777777" w:rsidR="009257E9" w:rsidRPr="0049599A" w:rsidRDefault="009257E9" w:rsidP="009257E9">
            <w:pPr>
              <w:jc w:val="center"/>
              <w:rPr>
                <w:sz w:val="28"/>
                <w:szCs w:val="28"/>
              </w:rPr>
            </w:pPr>
            <w:r w:rsidRPr="0049599A">
              <w:rPr>
                <w:sz w:val="28"/>
                <w:szCs w:val="28"/>
              </w:rPr>
              <w:t> </w:t>
            </w:r>
          </w:p>
        </w:tc>
        <w:tc>
          <w:tcPr>
            <w:tcW w:w="3969" w:type="dxa"/>
            <w:tcBorders>
              <w:top w:val="nil"/>
              <w:left w:val="nil"/>
              <w:bottom w:val="single" w:sz="4" w:space="0" w:color="auto"/>
              <w:right w:val="single" w:sz="4" w:space="0" w:color="auto"/>
            </w:tcBorders>
            <w:shd w:val="clear" w:color="auto" w:fill="auto"/>
            <w:vAlign w:val="center"/>
            <w:hideMark/>
          </w:tcPr>
          <w:p w14:paraId="6D4615C7" w14:textId="77777777" w:rsidR="009257E9" w:rsidRPr="0049599A" w:rsidRDefault="009257E9" w:rsidP="009257E9">
            <w:pPr>
              <w:jc w:val="center"/>
              <w:rPr>
                <w:sz w:val="28"/>
                <w:szCs w:val="28"/>
              </w:rPr>
            </w:pPr>
            <w:r w:rsidRPr="0049599A">
              <w:rPr>
                <w:sz w:val="28"/>
                <w:szCs w:val="28"/>
              </w:rPr>
              <w:t> </w:t>
            </w:r>
          </w:p>
        </w:tc>
      </w:tr>
      <w:tr w:rsidR="00EF5602" w:rsidRPr="0049599A" w14:paraId="01023872"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0970002A" w14:textId="77777777" w:rsidR="009257E9" w:rsidRPr="0049599A" w:rsidRDefault="009257E9" w:rsidP="009257E9">
            <w:pPr>
              <w:jc w:val="center"/>
              <w:rPr>
                <w:sz w:val="28"/>
                <w:szCs w:val="28"/>
              </w:rPr>
            </w:pPr>
            <w:r w:rsidRPr="0049599A">
              <w:rPr>
                <w:sz w:val="28"/>
                <w:szCs w:val="28"/>
              </w:rPr>
              <w:t>2</w:t>
            </w:r>
          </w:p>
        </w:tc>
        <w:tc>
          <w:tcPr>
            <w:tcW w:w="2124" w:type="dxa"/>
            <w:tcBorders>
              <w:top w:val="nil"/>
              <w:left w:val="nil"/>
              <w:bottom w:val="single" w:sz="4" w:space="0" w:color="auto"/>
              <w:right w:val="single" w:sz="4" w:space="0" w:color="auto"/>
            </w:tcBorders>
            <w:shd w:val="clear" w:color="auto" w:fill="auto"/>
            <w:vAlign w:val="center"/>
            <w:hideMark/>
          </w:tcPr>
          <w:p w14:paraId="28C3100B" w14:textId="77777777" w:rsidR="009257E9" w:rsidRPr="0049599A" w:rsidRDefault="009257E9" w:rsidP="009257E9">
            <w:pPr>
              <w:jc w:val="center"/>
              <w:rPr>
                <w:sz w:val="28"/>
                <w:szCs w:val="28"/>
              </w:rPr>
            </w:pPr>
            <w:r w:rsidRPr="0049599A">
              <w:rPr>
                <w:sz w:val="28"/>
                <w:szCs w:val="28"/>
              </w:rPr>
              <w:t> </w:t>
            </w:r>
          </w:p>
        </w:tc>
        <w:tc>
          <w:tcPr>
            <w:tcW w:w="2338" w:type="dxa"/>
            <w:tcBorders>
              <w:top w:val="nil"/>
              <w:left w:val="nil"/>
              <w:bottom w:val="single" w:sz="4" w:space="0" w:color="auto"/>
              <w:right w:val="single" w:sz="4" w:space="0" w:color="auto"/>
            </w:tcBorders>
            <w:shd w:val="clear" w:color="auto" w:fill="auto"/>
            <w:vAlign w:val="center"/>
            <w:hideMark/>
          </w:tcPr>
          <w:p w14:paraId="5E4B4618" w14:textId="77777777" w:rsidR="009257E9" w:rsidRPr="0049599A" w:rsidRDefault="009257E9" w:rsidP="009257E9">
            <w:pPr>
              <w:jc w:val="center"/>
              <w:rPr>
                <w:sz w:val="28"/>
                <w:szCs w:val="28"/>
              </w:rPr>
            </w:pPr>
            <w:r w:rsidRPr="0049599A">
              <w:rPr>
                <w:sz w:val="28"/>
                <w:szCs w:val="28"/>
              </w:rPr>
              <w:t> </w:t>
            </w:r>
          </w:p>
        </w:tc>
        <w:tc>
          <w:tcPr>
            <w:tcW w:w="2481" w:type="dxa"/>
            <w:tcBorders>
              <w:top w:val="nil"/>
              <w:left w:val="nil"/>
              <w:bottom w:val="single" w:sz="4" w:space="0" w:color="auto"/>
              <w:right w:val="single" w:sz="4" w:space="0" w:color="auto"/>
            </w:tcBorders>
            <w:shd w:val="clear" w:color="auto" w:fill="auto"/>
            <w:vAlign w:val="center"/>
            <w:hideMark/>
          </w:tcPr>
          <w:p w14:paraId="08CCE73B" w14:textId="77777777" w:rsidR="009257E9" w:rsidRPr="0049599A" w:rsidRDefault="009257E9" w:rsidP="009257E9">
            <w:pPr>
              <w:jc w:val="center"/>
              <w:rPr>
                <w:sz w:val="28"/>
                <w:szCs w:val="28"/>
              </w:rPr>
            </w:pPr>
            <w:r w:rsidRPr="0049599A">
              <w:rPr>
                <w:sz w:val="28"/>
                <w:szCs w:val="28"/>
              </w:rPr>
              <w:t> </w:t>
            </w:r>
          </w:p>
        </w:tc>
        <w:tc>
          <w:tcPr>
            <w:tcW w:w="2552" w:type="dxa"/>
            <w:tcBorders>
              <w:top w:val="nil"/>
              <w:left w:val="nil"/>
              <w:bottom w:val="single" w:sz="4" w:space="0" w:color="auto"/>
              <w:right w:val="single" w:sz="4" w:space="0" w:color="auto"/>
            </w:tcBorders>
            <w:shd w:val="clear" w:color="auto" w:fill="auto"/>
            <w:vAlign w:val="center"/>
            <w:hideMark/>
          </w:tcPr>
          <w:p w14:paraId="37CF741D" w14:textId="77777777" w:rsidR="009257E9" w:rsidRPr="0049599A" w:rsidRDefault="009257E9" w:rsidP="009257E9">
            <w:pPr>
              <w:jc w:val="center"/>
              <w:rPr>
                <w:sz w:val="28"/>
                <w:szCs w:val="28"/>
              </w:rPr>
            </w:pPr>
            <w:r w:rsidRPr="0049599A">
              <w:rPr>
                <w:sz w:val="28"/>
                <w:szCs w:val="28"/>
              </w:rPr>
              <w:t> </w:t>
            </w:r>
          </w:p>
        </w:tc>
        <w:tc>
          <w:tcPr>
            <w:tcW w:w="3969" w:type="dxa"/>
            <w:tcBorders>
              <w:top w:val="nil"/>
              <w:left w:val="nil"/>
              <w:bottom w:val="single" w:sz="4" w:space="0" w:color="auto"/>
              <w:right w:val="single" w:sz="4" w:space="0" w:color="auto"/>
            </w:tcBorders>
            <w:shd w:val="clear" w:color="auto" w:fill="auto"/>
            <w:vAlign w:val="center"/>
            <w:hideMark/>
          </w:tcPr>
          <w:p w14:paraId="2CA6406C" w14:textId="77777777" w:rsidR="009257E9" w:rsidRPr="0049599A" w:rsidRDefault="009257E9" w:rsidP="009257E9">
            <w:pPr>
              <w:rPr>
                <w:sz w:val="28"/>
                <w:szCs w:val="28"/>
              </w:rPr>
            </w:pPr>
            <w:r w:rsidRPr="0049599A">
              <w:rPr>
                <w:sz w:val="28"/>
                <w:szCs w:val="28"/>
              </w:rPr>
              <w:t> </w:t>
            </w:r>
          </w:p>
        </w:tc>
      </w:tr>
      <w:tr w:rsidR="00EF5602" w:rsidRPr="0049599A" w14:paraId="16B5CB7F"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4D3C0C49" w14:textId="77777777" w:rsidR="009257E9" w:rsidRPr="0049599A" w:rsidRDefault="009257E9" w:rsidP="009257E9">
            <w:pPr>
              <w:jc w:val="center"/>
              <w:rPr>
                <w:sz w:val="28"/>
                <w:szCs w:val="28"/>
              </w:rPr>
            </w:pPr>
            <w:r w:rsidRPr="0049599A">
              <w:rPr>
                <w:sz w:val="28"/>
                <w:szCs w:val="28"/>
              </w:rPr>
              <w:t>3</w:t>
            </w:r>
          </w:p>
        </w:tc>
        <w:tc>
          <w:tcPr>
            <w:tcW w:w="2124" w:type="dxa"/>
            <w:tcBorders>
              <w:top w:val="nil"/>
              <w:left w:val="nil"/>
              <w:bottom w:val="single" w:sz="4" w:space="0" w:color="auto"/>
              <w:right w:val="single" w:sz="4" w:space="0" w:color="auto"/>
            </w:tcBorders>
            <w:shd w:val="clear" w:color="auto" w:fill="auto"/>
            <w:vAlign w:val="center"/>
            <w:hideMark/>
          </w:tcPr>
          <w:p w14:paraId="13B02012" w14:textId="77777777" w:rsidR="009257E9" w:rsidRPr="0049599A" w:rsidRDefault="009257E9" w:rsidP="009257E9">
            <w:pPr>
              <w:jc w:val="center"/>
              <w:rPr>
                <w:sz w:val="28"/>
                <w:szCs w:val="28"/>
              </w:rPr>
            </w:pPr>
            <w:r w:rsidRPr="0049599A">
              <w:rPr>
                <w:sz w:val="28"/>
                <w:szCs w:val="28"/>
              </w:rPr>
              <w:t> </w:t>
            </w:r>
          </w:p>
        </w:tc>
        <w:tc>
          <w:tcPr>
            <w:tcW w:w="2338" w:type="dxa"/>
            <w:tcBorders>
              <w:top w:val="nil"/>
              <w:left w:val="nil"/>
              <w:bottom w:val="single" w:sz="4" w:space="0" w:color="auto"/>
              <w:right w:val="single" w:sz="4" w:space="0" w:color="auto"/>
            </w:tcBorders>
            <w:shd w:val="clear" w:color="auto" w:fill="auto"/>
            <w:vAlign w:val="center"/>
            <w:hideMark/>
          </w:tcPr>
          <w:p w14:paraId="66CAFF6B" w14:textId="77777777" w:rsidR="009257E9" w:rsidRPr="0049599A" w:rsidRDefault="009257E9" w:rsidP="009257E9">
            <w:pPr>
              <w:jc w:val="center"/>
              <w:rPr>
                <w:sz w:val="28"/>
                <w:szCs w:val="28"/>
              </w:rPr>
            </w:pPr>
            <w:r w:rsidRPr="0049599A">
              <w:rPr>
                <w:sz w:val="28"/>
                <w:szCs w:val="28"/>
              </w:rPr>
              <w:t> </w:t>
            </w:r>
          </w:p>
        </w:tc>
        <w:tc>
          <w:tcPr>
            <w:tcW w:w="2481" w:type="dxa"/>
            <w:tcBorders>
              <w:top w:val="nil"/>
              <w:left w:val="nil"/>
              <w:bottom w:val="single" w:sz="4" w:space="0" w:color="auto"/>
              <w:right w:val="single" w:sz="4" w:space="0" w:color="auto"/>
            </w:tcBorders>
            <w:shd w:val="clear" w:color="auto" w:fill="auto"/>
            <w:vAlign w:val="center"/>
            <w:hideMark/>
          </w:tcPr>
          <w:p w14:paraId="14B5A482" w14:textId="77777777" w:rsidR="009257E9" w:rsidRPr="0049599A" w:rsidRDefault="009257E9" w:rsidP="009257E9">
            <w:pPr>
              <w:jc w:val="center"/>
              <w:rPr>
                <w:sz w:val="28"/>
                <w:szCs w:val="28"/>
              </w:rPr>
            </w:pPr>
            <w:r w:rsidRPr="0049599A">
              <w:rPr>
                <w:sz w:val="28"/>
                <w:szCs w:val="28"/>
              </w:rPr>
              <w:t> </w:t>
            </w:r>
          </w:p>
        </w:tc>
        <w:tc>
          <w:tcPr>
            <w:tcW w:w="2552" w:type="dxa"/>
            <w:tcBorders>
              <w:top w:val="nil"/>
              <w:left w:val="nil"/>
              <w:bottom w:val="single" w:sz="4" w:space="0" w:color="auto"/>
              <w:right w:val="single" w:sz="4" w:space="0" w:color="auto"/>
            </w:tcBorders>
            <w:shd w:val="clear" w:color="auto" w:fill="auto"/>
            <w:vAlign w:val="center"/>
            <w:hideMark/>
          </w:tcPr>
          <w:p w14:paraId="1774D3A4" w14:textId="77777777" w:rsidR="009257E9" w:rsidRPr="0049599A" w:rsidRDefault="009257E9" w:rsidP="009257E9">
            <w:pPr>
              <w:jc w:val="center"/>
              <w:rPr>
                <w:sz w:val="28"/>
                <w:szCs w:val="28"/>
              </w:rPr>
            </w:pPr>
            <w:r w:rsidRPr="0049599A">
              <w:rPr>
                <w:sz w:val="28"/>
                <w:szCs w:val="28"/>
              </w:rPr>
              <w:t> </w:t>
            </w:r>
          </w:p>
        </w:tc>
        <w:tc>
          <w:tcPr>
            <w:tcW w:w="3969" w:type="dxa"/>
            <w:tcBorders>
              <w:top w:val="nil"/>
              <w:left w:val="nil"/>
              <w:bottom w:val="single" w:sz="4" w:space="0" w:color="auto"/>
              <w:right w:val="single" w:sz="4" w:space="0" w:color="auto"/>
            </w:tcBorders>
            <w:shd w:val="clear" w:color="auto" w:fill="auto"/>
            <w:vAlign w:val="center"/>
            <w:hideMark/>
          </w:tcPr>
          <w:p w14:paraId="77E7E7D5" w14:textId="77777777" w:rsidR="009257E9" w:rsidRPr="0049599A" w:rsidRDefault="009257E9" w:rsidP="009257E9">
            <w:pPr>
              <w:rPr>
                <w:sz w:val="28"/>
                <w:szCs w:val="28"/>
              </w:rPr>
            </w:pPr>
            <w:r w:rsidRPr="0049599A">
              <w:rPr>
                <w:sz w:val="28"/>
                <w:szCs w:val="28"/>
              </w:rPr>
              <w:t> </w:t>
            </w:r>
          </w:p>
        </w:tc>
      </w:tr>
      <w:tr w:rsidR="00EF5602" w:rsidRPr="0049599A" w14:paraId="11978A2B" w14:textId="77777777" w:rsidTr="009257E9">
        <w:trPr>
          <w:trHeight w:val="315"/>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574C7704" w14:textId="77777777" w:rsidR="009257E9" w:rsidRPr="0049599A" w:rsidRDefault="009257E9" w:rsidP="009257E9">
            <w:pPr>
              <w:jc w:val="center"/>
              <w:rPr>
                <w:sz w:val="28"/>
                <w:szCs w:val="28"/>
              </w:rPr>
            </w:pPr>
            <w:r w:rsidRPr="0049599A">
              <w:rPr>
                <w:sz w:val="28"/>
                <w:szCs w:val="28"/>
              </w:rPr>
              <w:t>4</w:t>
            </w:r>
          </w:p>
        </w:tc>
        <w:tc>
          <w:tcPr>
            <w:tcW w:w="2124" w:type="dxa"/>
            <w:tcBorders>
              <w:top w:val="nil"/>
              <w:left w:val="nil"/>
              <w:bottom w:val="single" w:sz="4" w:space="0" w:color="auto"/>
              <w:right w:val="single" w:sz="4" w:space="0" w:color="auto"/>
            </w:tcBorders>
            <w:shd w:val="clear" w:color="auto" w:fill="auto"/>
            <w:vAlign w:val="center"/>
            <w:hideMark/>
          </w:tcPr>
          <w:p w14:paraId="2B7EB0EB" w14:textId="77777777" w:rsidR="009257E9" w:rsidRPr="0049599A" w:rsidRDefault="009257E9" w:rsidP="009257E9">
            <w:pPr>
              <w:jc w:val="center"/>
              <w:rPr>
                <w:sz w:val="28"/>
                <w:szCs w:val="28"/>
              </w:rPr>
            </w:pPr>
            <w:r w:rsidRPr="0049599A">
              <w:rPr>
                <w:sz w:val="28"/>
                <w:szCs w:val="28"/>
              </w:rPr>
              <w:t> </w:t>
            </w:r>
          </w:p>
        </w:tc>
        <w:tc>
          <w:tcPr>
            <w:tcW w:w="2338" w:type="dxa"/>
            <w:tcBorders>
              <w:top w:val="nil"/>
              <w:left w:val="nil"/>
              <w:bottom w:val="single" w:sz="4" w:space="0" w:color="auto"/>
              <w:right w:val="single" w:sz="4" w:space="0" w:color="auto"/>
            </w:tcBorders>
            <w:shd w:val="clear" w:color="auto" w:fill="auto"/>
            <w:vAlign w:val="center"/>
            <w:hideMark/>
          </w:tcPr>
          <w:p w14:paraId="3655E064" w14:textId="77777777" w:rsidR="009257E9" w:rsidRPr="0049599A" w:rsidRDefault="009257E9" w:rsidP="009257E9">
            <w:pPr>
              <w:jc w:val="center"/>
              <w:rPr>
                <w:sz w:val="28"/>
                <w:szCs w:val="28"/>
              </w:rPr>
            </w:pPr>
            <w:r w:rsidRPr="0049599A">
              <w:rPr>
                <w:sz w:val="28"/>
                <w:szCs w:val="28"/>
              </w:rPr>
              <w:t> </w:t>
            </w:r>
          </w:p>
        </w:tc>
        <w:tc>
          <w:tcPr>
            <w:tcW w:w="2481" w:type="dxa"/>
            <w:tcBorders>
              <w:top w:val="nil"/>
              <w:left w:val="nil"/>
              <w:bottom w:val="single" w:sz="4" w:space="0" w:color="auto"/>
              <w:right w:val="single" w:sz="4" w:space="0" w:color="auto"/>
            </w:tcBorders>
            <w:shd w:val="clear" w:color="auto" w:fill="auto"/>
            <w:vAlign w:val="center"/>
            <w:hideMark/>
          </w:tcPr>
          <w:p w14:paraId="178E3EF0" w14:textId="77777777" w:rsidR="009257E9" w:rsidRPr="0049599A" w:rsidRDefault="009257E9" w:rsidP="009257E9">
            <w:pPr>
              <w:jc w:val="center"/>
              <w:rPr>
                <w:sz w:val="28"/>
                <w:szCs w:val="28"/>
              </w:rPr>
            </w:pPr>
            <w:r w:rsidRPr="0049599A">
              <w:rPr>
                <w:sz w:val="28"/>
                <w:szCs w:val="28"/>
              </w:rPr>
              <w:t> </w:t>
            </w:r>
          </w:p>
        </w:tc>
        <w:tc>
          <w:tcPr>
            <w:tcW w:w="2552" w:type="dxa"/>
            <w:tcBorders>
              <w:top w:val="nil"/>
              <w:left w:val="nil"/>
              <w:bottom w:val="single" w:sz="4" w:space="0" w:color="auto"/>
              <w:right w:val="single" w:sz="4" w:space="0" w:color="auto"/>
            </w:tcBorders>
            <w:shd w:val="clear" w:color="auto" w:fill="auto"/>
            <w:vAlign w:val="center"/>
            <w:hideMark/>
          </w:tcPr>
          <w:p w14:paraId="47113229" w14:textId="77777777" w:rsidR="009257E9" w:rsidRPr="0049599A" w:rsidRDefault="009257E9" w:rsidP="009257E9">
            <w:pPr>
              <w:jc w:val="center"/>
              <w:rPr>
                <w:sz w:val="28"/>
                <w:szCs w:val="28"/>
              </w:rPr>
            </w:pPr>
            <w:r w:rsidRPr="0049599A">
              <w:rPr>
                <w:sz w:val="28"/>
                <w:szCs w:val="28"/>
              </w:rPr>
              <w:t> </w:t>
            </w:r>
          </w:p>
        </w:tc>
        <w:tc>
          <w:tcPr>
            <w:tcW w:w="3969" w:type="dxa"/>
            <w:tcBorders>
              <w:top w:val="nil"/>
              <w:left w:val="nil"/>
              <w:bottom w:val="single" w:sz="4" w:space="0" w:color="auto"/>
              <w:right w:val="single" w:sz="4" w:space="0" w:color="auto"/>
            </w:tcBorders>
            <w:shd w:val="clear" w:color="auto" w:fill="auto"/>
            <w:vAlign w:val="center"/>
            <w:hideMark/>
          </w:tcPr>
          <w:p w14:paraId="79BE38D7" w14:textId="77777777" w:rsidR="009257E9" w:rsidRPr="0049599A" w:rsidRDefault="009257E9" w:rsidP="009257E9">
            <w:pPr>
              <w:rPr>
                <w:sz w:val="28"/>
                <w:szCs w:val="28"/>
              </w:rPr>
            </w:pPr>
            <w:r w:rsidRPr="0049599A">
              <w:rPr>
                <w:sz w:val="28"/>
                <w:szCs w:val="28"/>
              </w:rPr>
              <w:t> </w:t>
            </w:r>
          </w:p>
        </w:tc>
      </w:tr>
      <w:tr w:rsidR="009257E9" w:rsidRPr="0049599A" w14:paraId="52C8D15D" w14:textId="77777777" w:rsidTr="009257E9">
        <w:trPr>
          <w:trHeight w:val="690"/>
        </w:trPr>
        <w:tc>
          <w:tcPr>
            <w:tcW w:w="1137" w:type="dxa"/>
            <w:tcBorders>
              <w:top w:val="nil"/>
              <w:left w:val="single" w:sz="4" w:space="0" w:color="auto"/>
              <w:bottom w:val="single" w:sz="4" w:space="0" w:color="auto"/>
              <w:right w:val="single" w:sz="4" w:space="0" w:color="auto"/>
            </w:tcBorders>
            <w:shd w:val="clear" w:color="auto" w:fill="auto"/>
            <w:vAlign w:val="center"/>
            <w:hideMark/>
          </w:tcPr>
          <w:p w14:paraId="7D9C430C" w14:textId="77777777" w:rsidR="009257E9" w:rsidRPr="0049599A" w:rsidRDefault="009257E9" w:rsidP="009257E9">
            <w:pPr>
              <w:jc w:val="center"/>
              <w:rPr>
                <w:sz w:val="28"/>
                <w:szCs w:val="28"/>
              </w:rPr>
            </w:pPr>
            <w:r w:rsidRPr="0049599A">
              <w:rPr>
                <w:sz w:val="28"/>
                <w:szCs w:val="28"/>
              </w:rPr>
              <w:t>…</w:t>
            </w:r>
          </w:p>
        </w:tc>
        <w:tc>
          <w:tcPr>
            <w:tcW w:w="2124" w:type="dxa"/>
            <w:tcBorders>
              <w:top w:val="nil"/>
              <w:left w:val="nil"/>
              <w:bottom w:val="single" w:sz="4" w:space="0" w:color="auto"/>
              <w:right w:val="single" w:sz="4" w:space="0" w:color="auto"/>
            </w:tcBorders>
            <w:shd w:val="clear" w:color="auto" w:fill="auto"/>
            <w:vAlign w:val="center"/>
            <w:hideMark/>
          </w:tcPr>
          <w:p w14:paraId="6EC522BC" w14:textId="77777777" w:rsidR="009257E9" w:rsidRPr="0049599A" w:rsidRDefault="009257E9" w:rsidP="009257E9">
            <w:pPr>
              <w:jc w:val="center"/>
              <w:rPr>
                <w:sz w:val="28"/>
                <w:szCs w:val="28"/>
              </w:rPr>
            </w:pPr>
            <w:r w:rsidRPr="0049599A">
              <w:rPr>
                <w:sz w:val="28"/>
                <w:szCs w:val="28"/>
              </w:rPr>
              <w:t> </w:t>
            </w:r>
          </w:p>
        </w:tc>
        <w:tc>
          <w:tcPr>
            <w:tcW w:w="2338" w:type="dxa"/>
            <w:tcBorders>
              <w:top w:val="nil"/>
              <w:left w:val="nil"/>
              <w:bottom w:val="single" w:sz="4" w:space="0" w:color="auto"/>
              <w:right w:val="single" w:sz="4" w:space="0" w:color="auto"/>
            </w:tcBorders>
            <w:shd w:val="clear" w:color="auto" w:fill="auto"/>
            <w:vAlign w:val="center"/>
            <w:hideMark/>
          </w:tcPr>
          <w:p w14:paraId="1BD27E69" w14:textId="77777777" w:rsidR="009257E9" w:rsidRPr="0049599A" w:rsidRDefault="009257E9" w:rsidP="009257E9">
            <w:pPr>
              <w:jc w:val="center"/>
              <w:rPr>
                <w:sz w:val="28"/>
                <w:szCs w:val="28"/>
              </w:rPr>
            </w:pPr>
            <w:r w:rsidRPr="0049599A">
              <w:rPr>
                <w:sz w:val="28"/>
                <w:szCs w:val="28"/>
              </w:rPr>
              <w:t> </w:t>
            </w:r>
          </w:p>
        </w:tc>
        <w:tc>
          <w:tcPr>
            <w:tcW w:w="2481" w:type="dxa"/>
            <w:tcBorders>
              <w:top w:val="nil"/>
              <w:left w:val="nil"/>
              <w:bottom w:val="single" w:sz="4" w:space="0" w:color="auto"/>
              <w:right w:val="single" w:sz="4" w:space="0" w:color="auto"/>
            </w:tcBorders>
            <w:shd w:val="clear" w:color="auto" w:fill="auto"/>
            <w:vAlign w:val="center"/>
            <w:hideMark/>
          </w:tcPr>
          <w:p w14:paraId="75483C36" w14:textId="77777777" w:rsidR="009257E9" w:rsidRPr="0049599A" w:rsidRDefault="009257E9" w:rsidP="009257E9">
            <w:pPr>
              <w:jc w:val="center"/>
              <w:rPr>
                <w:sz w:val="28"/>
                <w:szCs w:val="28"/>
              </w:rPr>
            </w:pPr>
            <w:r w:rsidRPr="0049599A">
              <w:rPr>
                <w:sz w:val="28"/>
                <w:szCs w:val="28"/>
              </w:rPr>
              <w:t> </w:t>
            </w:r>
          </w:p>
        </w:tc>
        <w:tc>
          <w:tcPr>
            <w:tcW w:w="2552" w:type="dxa"/>
            <w:tcBorders>
              <w:top w:val="nil"/>
              <w:left w:val="nil"/>
              <w:bottom w:val="single" w:sz="4" w:space="0" w:color="auto"/>
              <w:right w:val="single" w:sz="4" w:space="0" w:color="auto"/>
            </w:tcBorders>
            <w:shd w:val="clear" w:color="auto" w:fill="auto"/>
            <w:vAlign w:val="center"/>
            <w:hideMark/>
          </w:tcPr>
          <w:p w14:paraId="6F3ADB0D" w14:textId="77777777" w:rsidR="009257E9" w:rsidRPr="0049599A" w:rsidRDefault="009257E9" w:rsidP="009257E9">
            <w:pPr>
              <w:jc w:val="center"/>
              <w:rPr>
                <w:sz w:val="28"/>
                <w:szCs w:val="28"/>
              </w:rPr>
            </w:pPr>
            <w:r w:rsidRPr="0049599A">
              <w:rPr>
                <w:sz w:val="28"/>
                <w:szCs w:val="28"/>
              </w:rPr>
              <w:t> </w:t>
            </w:r>
          </w:p>
        </w:tc>
        <w:tc>
          <w:tcPr>
            <w:tcW w:w="3969" w:type="dxa"/>
            <w:tcBorders>
              <w:top w:val="nil"/>
              <w:left w:val="nil"/>
              <w:bottom w:val="single" w:sz="4" w:space="0" w:color="auto"/>
              <w:right w:val="single" w:sz="4" w:space="0" w:color="auto"/>
            </w:tcBorders>
            <w:shd w:val="clear" w:color="auto" w:fill="auto"/>
            <w:vAlign w:val="center"/>
            <w:hideMark/>
          </w:tcPr>
          <w:p w14:paraId="3FF2703E" w14:textId="77777777" w:rsidR="009257E9" w:rsidRPr="0049599A" w:rsidRDefault="009257E9" w:rsidP="009257E9">
            <w:pPr>
              <w:jc w:val="center"/>
              <w:rPr>
                <w:sz w:val="28"/>
                <w:szCs w:val="28"/>
              </w:rPr>
            </w:pPr>
            <w:r w:rsidRPr="0049599A">
              <w:rPr>
                <w:sz w:val="28"/>
                <w:szCs w:val="28"/>
              </w:rPr>
              <w:t> </w:t>
            </w:r>
          </w:p>
        </w:tc>
      </w:tr>
    </w:tbl>
    <w:p w14:paraId="7D14CAA0" w14:textId="77777777" w:rsidR="009257E9" w:rsidRPr="0049599A" w:rsidRDefault="009257E9" w:rsidP="009257E9">
      <w:pPr>
        <w:ind w:firstLine="567"/>
        <w:rPr>
          <w:sz w:val="28"/>
          <w:szCs w:val="28"/>
        </w:rPr>
      </w:pPr>
    </w:p>
    <w:p w14:paraId="21AE6745" w14:textId="77777777" w:rsidR="009257E9" w:rsidRPr="0049599A" w:rsidRDefault="009257E9" w:rsidP="009257E9">
      <w:pPr>
        <w:ind w:firstLine="567"/>
        <w:rPr>
          <w:i/>
          <w:sz w:val="28"/>
          <w:szCs w:val="28"/>
        </w:rPr>
      </w:pPr>
      <w:r w:rsidRPr="0049599A">
        <w:rPr>
          <w:i/>
          <w:sz w:val="28"/>
          <w:szCs w:val="28"/>
        </w:rPr>
        <w:t>Ghi chú:</w:t>
      </w:r>
    </w:p>
    <w:p w14:paraId="3ABC8162" w14:textId="77777777" w:rsidR="009257E9" w:rsidRPr="0049599A" w:rsidRDefault="009257E9" w:rsidP="009257E9">
      <w:pPr>
        <w:ind w:firstLine="567"/>
        <w:rPr>
          <w:i/>
          <w:sz w:val="28"/>
          <w:szCs w:val="28"/>
        </w:rPr>
      </w:pPr>
      <w:r w:rsidRPr="0049599A">
        <w:rPr>
          <w:i/>
          <w:sz w:val="28"/>
          <w:szCs w:val="28"/>
        </w:rPr>
        <w:t>(1) Trường hợp sử dụng nhà thầu phụ thì kê khai theo Mẫu này.</w:t>
      </w:r>
    </w:p>
    <w:p w14:paraId="6CBC52BB" w14:textId="77777777" w:rsidR="009257E9" w:rsidRPr="0049599A" w:rsidRDefault="009257E9" w:rsidP="009257E9">
      <w:pPr>
        <w:ind w:firstLine="567"/>
        <w:rPr>
          <w:i/>
          <w:sz w:val="28"/>
          <w:szCs w:val="28"/>
        </w:rPr>
      </w:pPr>
      <w:r w:rsidRPr="0049599A">
        <w:rPr>
          <w:i/>
          <w:sz w:val="28"/>
          <w:szCs w:val="28"/>
        </w:rPr>
        <w:t xml:space="preserve">(2) Nhà thầu ghi cụ thể tên nhà thầu phụ. </w:t>
      </w:r>
      <w:r w:rsidR="004251AD" w:rsidRPr="0049599A">
        <w:rPr>
          <w:i/>
          <w:iCs/>
          <w:sz w:val="28"/>
          <w:szCs w:val="28"/>
        </w:rPr>
        <w:t>Trường hợp khi tham dự thầu chưa xác định được cụ thể danh tính của nhà thầu phụ thì ghi "Nhà thầu phụ 1,2,3..." vào cột này và phải kê khai các cột còn lại theo đúng yêu cầu</w:t>
      </w:r>
      <w:r w:rsidRPr="0049599A">
        <w:rPr>
          <w:i/>
          <w:sz w:val="28"/>
          <w:szCs w:val="28"/>
        </w:rPr>
        <w:t>. Sau đó, nếu được lựa chọn thì khi huy động thầu phụ thực hiện công việc đã kê khai phải được sự chấp thuận của Chủ đầu tư.</w:t>
      </w:r>
    </w:p>
    <w:p w14:paraId="0FBED0BD" w14:textId="77777777" w:rsidR="009257E9" w:rsidRPr="0049599A" w:rsidRDefault="009257E9" w:rsidP="009257E9">
      <w:pPr>
        <w:ind w:firstLine="567"/>
        <w:rPr>
          <w:i/>
          <w:sz w:val="28"/>
          <w:szCs w:val="28"/>
        </w:rPr>
      </w:pPr>
      <w:r w:rsidRPr="0049599A">
        <w:rPr>
          <w:i/>
          <w:sz w:val="28"/>
          <w:szCs w:val="28"/>
        </w:rPr>
        <w:t>(3) Nhà thầu ghi cụ thể tên hạng mục công việc dành cho nhà thầu phụ.</w:t>
      </w:r>
    </w:p>
    <w:p w14:paraId="265A9F6E" w14:textId="77777777" w:rsidR="009257E9" w:rsidRPr="0049599A" w:rsidRDefault="009257E9" w:rsidP="009257E9">
      <w:pPr>
        <w:ind w:firstLine="567"/>
        <w:rPr>
          <w:i/>
          <w:sz w:val="28"/>
          <w:szCs w:val="28"/>
        </w:rPr>
      </w:pPr>
      <w:r w:rsidRPr="0049599A">
        <w:rPr>
          <w:i/>
          <w:sz w:val="28"/>
          <w:szCs w:val="28"/>
        </w:rPr>
        <w:t>(4) Nhà thầu ghi cụ thể khối lượng công việc dành cho nhà thầu phụ.</w:t>
      </w:r>
    </w:p>
    <w:p w14:paraId="7DA2FE59" w14:textId="77777777" w:rsidR="009257E9" w:rsidRPr="0049599A" w:rsidRDefault="009257E9" w:rsidP="009257E9">
      <w:pPr>
        <w:ind w:firstLine="567"/>
        <w:rPr>
          <w:i/>
          <w:sz w:val="28"/>
          <w:szCs w:val="28"/>
        </w:rPr>
      </w:pPr>
      <w:r w:rsidRPr="0049599A">
        <w:rPr>
          <w:i/>
          <w:sz w:val="28"/>
          <w:szCs w:val="28"/>
        </w:rPr>
        <w:t>(5) Nhà thầu ghi cụ thể giá trị % công việc mà nhà thầu phụ đảm nhận so với giá dự thầu.</w:t>
      </w:r>
    </w:p>
    <w:p w14:paraId="71048FCB" w14:textId="77777777" w:rsidR="009257E9" w:rsidRPr="0049599A" w:rsidRDefault="009257E9" w:rsidP="009257E9">
      <w:pPr>
        <w:ind w:firstLine="567"/>
        <w:rPr>
          <w:i/>
          <w:sz w:val="28"/>
          <w:szCs w:val="28"/>
        </w:rPr>
      </w:pPr>
      <w:r w:rsidRPr="0049599A">
        <w:rPr>
          <w:i/>
          <w:sz w:val="28"/>
          <w:szCs w:val="28"/>
        </w:rPr>
        <w:t>(6) Nhà thầu ghi cụ thể số hợp đồng hoặc văn bản thỏa thuận.</w:t>
      </w:r>
    </w:p>
    <w:p w14:paraId="570D5B80" w14:textId="77777777" w:rsidR="009257E9" w:rsidRPr="0049599A" w:rsidRDefault="009257E9" w:rsidP="009257E9">
      <w:pPr>
        <w:ind w:firstLine="567"/>
        <w:jc w:val="right"/>
        <w:rPr>
          <w:sz w:val="28"/>
          <w:szCs w:val="28"/>
        </w:rPr>
      </w:pPr>
      <w:r w:rsidRPr="0049599A">
        <w:rPr>
          <w:sz w:val="28"/>
          <w:szCs w:val="28"/>
        </w:rPr>
        <w:br w:type="page"/>
      </w:r>
      <w:r w:rsidRPr="0049599A">
        <w:rPr>
          <w:b/>
          <w:sz w:val="28"/>
          <w:szCs w:val="28"/>
          <w:lang w:val="nl-NL"/>
        </w:rPr>
        <w:lastRenderedPageBreak/>
        <w:t>Mẫu số 17 (webform trên Hệ thống)</w:t>
      </w:r>
    </w:p>
    <w:p w14:paraId="367C27F9" w14:textId="77777777" w:rsidR="009257E9" w:rsidRPr="0049599A" w:rsidRDefault="009257E9" w:rsidP="009257E9">
      <w:pPr>
        <w:ind w:firstLine="567"/>
        <w:rPr>
          <w:sz w:val="28"/>
          <w:szCs w:val="28"/>
        </w:rPr>
      </w:pPr>
    </w:p>
    <w:tbl>
      <w:tblPr>
        <w:tblW w:w="14601" w:type="dxa"/>
        <w:tblInd w:w="108" w:type="dxa"/>
        <w:tblLook w:val="04A0" w:firstRow="1" w:lastRow="0" w:firstColumn="1" w:lastColumn="0" w:noHBand="0" w:noVBand="1"/>
      </w:tblPr>
      <w:tblGrid>
        <w:gridCol w:w="1267"/>
        <w:gridCol w:w="6663"/>
        <w:gridCol w:w="6671"/>
      </w:tblGrid>
      <w:tr w:rsidR="00EF5602" w:rsidRPr="0049599A" w14:paraId="7876EEE8" w14:textId="77777777" w:rsidTr="00743B0D">
        <w:trPr>
          <w:trHeight w:val="615"/>
        </w:trPr>
        <w:tc>
          <w:tcPr>
            <w:tcW w:w="14601" w:type="dxa"/>
            <w:gridSpan w:val="3"/>
            <w:tcBorders>
              <w:top w:val="nil"/>
              <w:left w:val="nil"/>
              <w:bottom w:val="nil"/>
              <w:right w:val="nil"/>
            </w:tcBorders>
            <w:shd w:val="clear" w:color="auto" w:fill="auto"/>
            <w:noWrap/>
            <w:vAlign w:val="center"/>
            <w:hideMark/>
          </w:tcPr>
          <w:p w14:paraId="54165991" w14:textId="77777777" w:rsidR="009257E9" w:rsidRPr="0049599A" w:rsidRDefault="009257E9" w:rsidP="0080769C">
            <w:pPr>
              <w:jc w:val="center"/>
              <w:rPr>
                <w:b/>
                <w:bCs/>
                <w:sz w:val="28"/>
                <w:szCs w:val="28"/>
              </w:rPr>
            </w:pPr>
            <w:r w:rsidRPr="0049599A">
              <w:rPr>
                <w:b/>
                <w:bCs/>
                <w:sz w:val="28"/>
                <w:szCs w:val="28"/>
              </w:rPr>
              <w:t xml:space="preserve">BẢNG TIẾN ĐỘ </w:t>
            </w:r>
            <w:r w:rsidR="0080769C" w:rsidRPr="0049599A">
              <w:rPr>
                <w:b/>
                <w:bCs/>
                <w:sz w:val="28"/>
                <w:szCs w:val="28"/>
              </w:rPr>
              <w:t>CUNG CẤP</w:t>
            </w:r>
          </w:p>
        </w:tc>
      </w:tr>
      <w:tr w:rsidR="00EF5602" w:rsidRPr="0049599A" w14:paraId="06E221CC" w14:textId="77777777" w:rsidTr="00743B0D">
        <w:trPr>
          <w:trHeight w:val="615"/>
        </w:trPr>
        <w:tc>
          <w:tcPr>
            <w:tcW w:w="14601" w:type="dxa"/>
            <w:gridSpan w:val="3"/>
            <w:tcBorders>
              <w:top w:val="nil"/>
              <w:left w:val="nil"/>
              <w:bottom w:val="nil"/>
              <w:right w:val="nil"/>
            </w:tcBorders>
            <w:shd w:val="clear" w:color="auto" w:fill="auto"/>
            <w:vAlign w:val="center"/>
            <w:hideMark/>
          </w:tcPr>
          <w:p w14:paraId="05B83551" w14:textId="77777777" w:rsidR="009257E9" w:rsidRPr="0049599A" w:rsidRDefault="009257E9" w:rsidP="0080769C">
            <w:pPr>
              <w:jc w:val="left"/>
              <w:rPr>
                <w:sz w:val="28"/>
                <w:szCs w:val="28"/>
              </w:rPr>
            </w:pPr>
            <w:r w:rsidRPr="0049599A">
              <w:rPr>
                <w:sz w:val="28"/>
                <w:szCs w:val="28"/>
              </w:rPr>
              <w:t xml:space="preserve">Nhà thầu đề xuất tiến độ </w:t>
            </w:r>
            <w:r w:rsidR="0080769C" w:rsidRPr="0049599A">
              <w:rPr>
                <w:sz w:val="28"/>
                <w:szCs w:val="28"/>
              </w:rPr>
              <w:t>cung cấp</w:t>
            </w:r>
            <w:r w:rsidRPr="0049599A">
              <w:rPr>
                <w:sz w:val="28"/>
                <w:szCs w:val="28"/>
              </w:rPr>
              <w:t xml:space="preserve"> phù hợp với yêu cầu của Bên mời thầu</w:t>
            </w:r>
          </w:p>
        </w:tc>
      </w:tr>
      <w:tr w:rsidR="00EF5602" w:rsidRPr="0049599A" w14:paraId="39D6CFFF" w14:textId="77777777" w:rsidTr="00743B0D">
        <w:trPr>
          <w:trHeight w:val="615"/>
        </w:trPr>
        <w:tc>
          <w:tcPr>
            <w:tcW w:w="1267"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C373985" w14:textId="77777777" w:rsidR="009257E9" w:rsidRPr="0049599A" w:rsidRDefault="009257E9" w:rsidP="009257E9">
            <w:pPr>
              <w:jc w:val="center"/>
              <w:rPr>
                <w:b/>
                <w:bCs/>
                <w:sz w:val="28"/>
                <w:szCs w:val="28"/>
              </w:rPr>
            </w:pPr>
            <w:r w:rsidRPr="0049599A">
              <w:rPr>
                <w:b/>
                <w:bCs/>
                <w:sz w:val="28"/>
                <w:szCs w:val="28"/>
              </w:rPr>
              <w:t>STT</w:t>
            </w:r>
          </w:p>
        </w:tc>
        <w:tc>
          <w:tcPr>
            <w:tcW w:w="6663" w:type="dxa"/>
            <w:tcBorders>
              <w:top w:val="single" w:sz="4" w:space="0" w:color="auto"/>
              <w:left w:val="nil"/>
              <w:bottom w:val="single" w:sz="4" w:space="0" w:color="auto"/>
              <w:right w:val="single" w:sz="4" w:space="0" w:color="auto"/>
            </w:tcBorders>
            <w:shd w:val="clear" w:color="000000" w:fill="C6EFCE"/>
            <w:vAlign w:val="center"/>
            <w:hideMark/>
          </w:tcPr>
          <w:p w14:paraId="5DA675D0" w14:textId="77777777" w:rsidR="009257E9" w:rsidRPr="0049599A" w:rsidRDefault="009257E9" w:rsidP="009257E9">
            <w:pPr>
              <w:jc w:val="center"/>
              <w:rPr>
                <w:b/>
                <w:bCs/>
                <w:sz w:val="28"/>
                <w:szCs w:val="28"/>
              </w:rPr>
            </w:pPr>
            <w:r w:rsidRPr="0049599A">
              <w:rPr>
                <w:b/>
                <w:bCs/>
                <w:sz w:val="28"/>
                <w:szCs w:val="28"/>
              </w:rPr>
              <w:t xml:space="preserve">Thời gian thực hiện hợp đồng theo </w:t>
            </w:r>
            <w:r w:rsidRPr="0049599A">
              <w:rPr>
                <w:b/>
                <w:bCs/>
                <w:sz w:val="28"/>
                <w:szCs w:val="28"/>
              </w:rPr>
              <w:br/>
              <w:t>yêu cầu của bên mời thầu</w:t>
            </w:r>
          </w:p>
        </w:tc>
        <w:tc>
          <w:tcPr>
            <w:tcW w:w="6671" w:type="dxa"/>
            <w:tcBorders>
              <w:top w:val="single" w:sz="4" w:space="0" w:color="auto"/>
              <w:left w:val="nil"/>
              <w:bottom w:val="single" w:sz="4" w:space="0" w:color="auto"/>
              <w:right w:val="single" w:sz="4" w:space="0" w:color="auto"/>
            </w:tcBorders>
            <w:shd w:val="clear" w:color="000000" w:fill="C6EFCE"/>
            <w:vAlign w:val="center"/>
            <w:hideMark/>
          </w:tcPr>
          <w:p w14:paraId="560285E0" w14:textId="77777777" w:rsidR="009257E9" w:rsidRPr="0049599A" w:rsidRDefault="009257E9" w:rsidP="009257E9">
            <w:pPr>
              <w:jc w:val="center"/>
              <w:rPr>
                <w:b/>
                <w:bCs/>
                <w:sz w:val="28"/>
                <w:szCs w:val="28"/>
              </w:rPr>
            </w:pPr>
            <w:r w:rsidRPr="0049599A">
              <w:rPr>
                <w:b/>
                <w:bCs/>
                <w:sz w:val="28"/>
                <w:szCs w:val="28"/>
              </w:rPr>
              <w:t xml:space="preserve">Thời gian thực hiện hợp đồng do </w:t>
            </w:r>
            <w:r w:rsidRPr="0049599A">
              <w:rPr>
                <w:b/>
                <w:bCs/>
                <w:sz w:val="28"/>
                <w:szCs w:val="28"/>
              </w:rPr>
              <w:br/>
              <w:t>nhà thầu đề xuất</w:t>
            </w:r>
          </w:p>
        </w:tc>
      </w:tr>
      <w:tr w:rsidR="009257E9" w:rsidRPr="0049599A" w14:paraId="5E9C3D83" w14:textId="77777777" w:rsidTr="00743B0D">
        <w:trPr>
          <w:trHeight w:val="615"/>
        </w:trPr>
        <w:tc>
          <w:tcPr>
            <w:tcW w:w="1267" w:type="dxa"/>
            <w:tcBorders>
              <w:top w:val="nil"/>
              <w:left w:val="single" w:sz="4" w:space="0" w:color="auto"/>
              <w:bottom w:val="single" w:sz="4" w:space="0" w:color="auto"/>
              <w:right w:val="single" w:sz="4" w:space="0" w:color="auto"/>
            </w:tcBorders>
            <w:shd w:val="clear" w:color="auto" w:fill="auto"/>
            <w:vAlign w:val="center"/>
            <w:hideMark/>
          </w:tcPr>
          <w:p w14:paraId="00F63984" w14:textId="77777777" w:rsidR="009257E9" w:rsidRPr="0049599A" w:rsidRDefault="009257E9" w:rsidP="009257E9">
            <w:pPr>
              <w:jc w:val="center"/>
              <w:rPr>
                <w:b/>
                <w:bCs/>
                <w:sz w:val="28"/>
                <w:szCs w:val="28"/>
              </w:rPr>
            </w:pPr>
            <w:r w:rsidRPr="0049599A">
              <w:rPr>
                <w:b/>
                <w:bCs/>
                <w:sz w:val="28"/>
                <w:szCs w:val="28"/>
              </w:rPr>
              <w:t> </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01092232" w14:textId="6E2164CF" w:rsidR="009257E9" w:rsidRPr="0049599A" w:rsidRDefault="00AA0596" w:rsidP="009257E9">
            <w:pPr>
              <w:jc w:val="center"/>
              <w:rPr>
                <w:i/>
                <w:sz w:val="28"/>
                <w:szCs w:val="28"/>
              </w:rPr>
            </w:pPr>
            <w:r>
              <w:rPr>
                <w:i/>
                <w:sz w:val="28"/>
                <w:szCs w:val="28"/>
              </w:rPr>
              <w:t>90</w:t>
            </w:r>
            <w:r w:rsidR="004507B0" w:rsidRPr="0049599A">
              <w:rPr>
                <w:i/>
                <w:sz w:val="28"/>
                <w:szCs w:val="28"/>
              </w:rPr>
              <w:t xml:space="preserve"> ngày (t</w:t>
            </w:r>
            <w:r w:rsidR="009257E9" w:rsidRPr="0049599A">
              <w:rPr>
                <w:i/>
                <w:sz w:val="28"/>
                <w:szCs w:val="28"/>
              </w:rPr>
              <w:t>rích xuất</w:t>
            </w:r>
            <w:r w:rsidR="00C16DA3" w:rsidRPr="0049599A">
              <w:rPr>
                <w:i/>
                <w:sz w:val="28"/>
                <w:szCs w:val="28"/>
              </w:rPr>
              <w:t xml:space="preserve"> từ E-TBMT</w:t>
            </w:r>
            <w:r w:rsidR="004507B0" w:rsidRPr="0049599A">
              <w:rPr>
                <w:i/>
                <w:sz w:val="28"/>
                <w:szCs w:val="28"/>
              </w:rPr>
              <w:t>)</w:t>
            </w:r>
          </w:p>
        </w:tc>
        <w:tc>
          <w:tcPr>
            <w:tcW w:w="6671" w:type="dxa"/>
            <w:tcBorders>
              <w:top w:val="single" w:sz="4" w:space="0" w:color="auto"/>
              <w:left w:val="nil"/>
              <w:bottom w:val="single" w:sz="4" w:space="0" w:color="auto"/>
              <w:right w:val="single" w:sz="4" w:space="0" w:color="auto"/>
            </w:tcBorders>
            <w:shd w:val="clear" w:color="auto" w:fill="auto"/>
            <w:vAlign w:val="center"/>
            <w:hideMark/>
          </w:tcPr>
          <w:p w14:paraId="56719634" w14:textId="77777777" w:rsidR="009257E9" w:rsidRPr="0049599A" w:rsidRDefault="009257E9" w:rsidP="009257E9">
            <w:pPr>
              <w:jc w:val="center"/>
              <w:rPr>
                <w:b/>
                <w:bCs/>
                <w:sz w:val="28"/>
                <w:szCs w:val="28"/>
              </w:rPr>
            </w:pPr>
            <w:r w:rsidRPr="0049599A">
              <w:rPr>
                <w:b/>
                <w:bCs/>
                <w:sz w:val="28"/>
                <w:szCs w:val="28"/>
              </w:rPr>
              <w:t> </w:t>
            </w:r>
          </w:p>
        </w:tc>
      </w:tr>
    </w:tbl>
    <w:p w14:paraId="2AF0BC68" w14:textId="77777777" w:rsidR="009257E9" w:rsidRPr="0049599A" w:rsidRDefault="009257E9" w:rsidP="009257E9">
      <w:pPr>
        <w:ind w:firstLine="567"/>
        <w:rPr>
          <w:sz w:val="28"/>
          <w:szCs w:val="28"/>
        </w:rPr>
      </w:pPr>
    </w:p>
    <w:p w14:paraId="7078B83F" w14:textId="77777777" w:rsidR="00934377" w:rsidRPr="0049599A" w:rsidRDefault="009257E9" w:rsidP="009257E9">
      <w:pPr>
        <w:ind w:firstLine="567"/>
        <w:jc w:val="right"/>
        <w:rPr>
          <w:sz w:val="28"/>
          <w:szCs w:val="28"/>
        </w:rPr>
      </w:pPr>
      <w:r w:rsidRPr="0049599A">
        <w:rPr>
          <w:sz w:val="28"/>
          <w:szCs w:val="28"/>
        </w:rPr>
        <w:br w:type="page"/>
      </w:r>
    </w:p>
    <w:p w14:paraId="62413A40" w14:textId="77777777" w:rsidR="009257E9" w:rsidRPr="0049599A" w:rsidRDefault="009257E9" w:rsidP="009257E9">
      <w:pPr>
        <w:ind w:firstLine="567"/>
        <w:jc w:val="right"/>
        <w:rPr>
          <w:sz w:val="28"/>
          <w:szCs w:val="28"/>
        </w:rPr>
      </w:pPr>
      <w:r w:rsidRPr="0049599A">
        <w:rPr>
          <w:b/>
          <w:sz w:val="28"/>
          <w:szCs w:val="28"/>
          <w:lang w:val="nl-NL"/>
        </w:rPr>
        <w:lastRenderedPageBreak/>
        <w:t>Mẫu số 18 (webform trên Hệ thống)</w:t>
      </w:r>
    </w:p>
    <w:p w14:paraId="7B64A2B5" w14:textId="77777777" w:rsidR="009257E9" w:rsidRPr="0049599A" w:rsidRDefault="009257E9" w:rsidP="009257E9">
      <w:pPr>
        <w:ind w:firstLine="567"/>
        <w:rPr>
          <w:sz w:val="28"/>
          <w:szCs w:val="28"/>
        </w:rPr>
      </w:pPr>
    </w:p>
    <w:tbl>
      <w:tblPr>
        <w:tblW w:w="14777" w:type="dxa"/>
        <w:tblInd w:w="108" w:type="dxa"/>
        <w:tblLook w:val="04A0" w:firstRow="1" w:lastRow="0" w:firstColumn="1" w:lastColumn="0" w:noHBand="0" w:noVBand="1"/>
      </w:tblPr>
      <w:tblGrid>
        <w:gridCol w:w="780"/>
        <w:gridCol w:w="2055"/>
        <w:gridCol w:w="1985"/>
        <w:gridCol w:w="1735"/>
        <w:gridCol w:w="1694"/>
        <w:gridCol w:w="1638"/>
        <w:gridCol w:w="60"/>
        <w:gridCol w:w="176"/>
        <w:gridCol w:w="1636"/>
        <w:gridCol w:w="715"/>
        <w:gridCol w:w="176"/>
        <w:gridCol w:w="1951"/>
        <w:gridCol w:w="176"/>
      </w:tblGrid>
      <w:tr w:rsidR="00EF5602" w:rsidRPr="0049599A" w14:paraId="75C302CA" w14:textId="77777777" w:rsidTr="00EF591B">
        <w:trPr>
          <w:gridAfter w:val="1"/>
          <w:wAfter w:w="176" w:type="dxa"/>
          <w:trHeight w:val="322"/>
        </w:trPr>
        <w:tc>
          <w:tcPr>
            <w:tcW w:w="14601" w:type="dxa"/>
            <w:gridSpan w:val="12"/>
            <w:vMerge w:val="restart"/>
            <w:tcBorders>
              <w:top w:val="nil"/>
              <w:left w:val="nil"/>
              <w:bottom w:val="single" w:sz="4" w:space="0" w:color="000000"/>
              <w:right w:val="nil"/>
            </w:tcBorders>
            <w:shd w:val="clear" w:color="auto" w:fill="auto"/>
            <w:noWrap/>
            <w:vAlign w:val="center"/>
            <w:hideMark/>
          </w:tcPr>
          <w:p w14:paraId="5EC2E473" w14:textId="77777777" w:rsidR="00315A36" w:rsidRPr="0049599A" w:rsidRDefault="00315A36" w:rsidP="00EF591B">
            <w:pPr>
              <w:jc w:val="center"/>
              <w:rPr>
                <w:b/>
                <w:bCs/>
                <w:sz w:val="28"/>
                <w:szCs w:val="28"/>
              </w:rPr>
            </w:pPr>
            <w:r w:rsidRPr="0049599A">
              <w:rPr>
                <w:b/>
                <w:bCs/>
                <w:sz w:val="28"/>
                <w:szCs w:val="28"/>
              </w:rPr>
              <w:t>BẢNG GIÁ DỰ THẦU CỦA HÀNG HÓA</w:t>
            </w:r>
          </w:p>
        </w:tc>
      </w:tr>
      <w:tr w:rsidR="00EF5602" w:rsidRPr="0049599A" w14:paraId="51A49B57" w14:textId="77777777" w:rsidTr="00EF591B">
        <w:trPr>
          <w:gridAfter w:val="1"/>
          <w:wAfter w:w="176" w:type="dxa"/>
          <w:trHeight w:val="900"/>
        </w:trPr>
        <w:tc>
          <w:tcPr>
            <w:tcW w:w="14601" w:type="dxa"/>
            <w:gridSpan w:val="12"/>
            <w:vMerge/>
            <w:tcBorders>
              <w:top w:val="nil"/>
              <w:left w:val="nil"/>
              <w:bottom w:val="single" w:sz="4" w:space="0" w:color="000000"/>
              <w:right w:val="nil"/>
            </w:tcBorders>
            <w:vAlign w:val="center"/>
            <w:hideMark/>
          </w:tcPr>
          <w:p w14:paraId="554EF89E" w14:textId="77777777" w:rsidR="00315A36" w:rsidRPr="0049599A" w:rsidRDefault="00315A36" w:rsidP="00EF591B">
            <w:pPr>
              <w:jc w:val="left"/>
              <w:rPr>
                <w:b/>
                <w:bCs/>
                <w:sz w:val="28"/>
                <w:szCs w:val="28"/>
              </w:rPr>
            </w:pPr>
          </w:p>
        </w:tc>
      </w:tr>
      <w:tr w:rsidR="00EF5602" w:rsidRPr="0049599A" w14:paraId="62669C1B" w14:textId="77777777" w:rsidTr="00EF591B">
        <w:trPr>
          <w:gridAfter w:val="1"/>
          <w:wAfter w:w="176" w:type="dxa"/>
          <w:trHeight w:val="690"/>
        </w:trPr>
        <w:tc>
          <w:tcPr>
            <w:tcW w:w="780" w:type="dxa"/>
            <w:vMerge w:val="restart"/>
            <w:tcBorders>
              <w:top w:val="nil"/>
              <w:left w:val="single" w:sz="4" w:space="0" w:color="auto"/>
              <w:bottom w:val="single" w:sz="4" w:space="0" w:color="auto"/>
              <w:right w:val="single" w:sz="4" w:space="0" w:color="auto"/>
            </w:tcBorders>
            <w:shd w:val="clear" w:color="000000" w:fill="C6EFCE"/>
            <w:vAlign w:val="center"/>
            <w:hideMark/>
          </w:tcPr>
          <w:p w14:paraId="32E83F8F" w14:textId="77777777" w:rsidR="00145742" w:rsidRPr="0049599A" w:rsidRDefault="00145742" w:rsidP="00EF591B">
            <w:pPr>
              <w:jc w:val="center"/>
              <w:rPr>
                <w:b/>
                <w:bCs/>
                <w:sz w:val="28"/>
                <w:szCs w:val="28"/>
              </w:rPr>
            </w:pPr>
            <w:r w:rsidRPr="0049599A">
              <w:rPr>
                <w:b/>
                <w:bCs/>
                <w:sz w:val="28"/>
                <w:szCs w:val="28"/>
              </w:rPr>
              <w:t>STT</w:t>
            </w:r>
          </w:p>
        </w:tc>
        <w:tc>
          <w:tcPr>
            <w:tcW w:w="2055" w:type="dxa"/>
            <w:vMerge w:val="restart"/>
            <w:tcBorders>
              <w:top w:val="nil"/>
              <w:left w:val="single" w:sz="4" w:space="0" w:color="auto"/>
              <w:bottom w:val="single" w:sz="4" w:space="0" w:color="auto"/>
              <w:right w:val="single" w:sz="4" w:space="0" w:color="auto"/>
            </w:tcBorders>
            <w:shd w:val="clear" w:color="000000" w:fill="C6EFCE"/>
            <w:vAlign w:val="center"/>
            <w:hideMark/>
          </w:tcPr>
          <w:p w14:paraId="12DB1A75" w14:textId="77777777" w:rsidR="00145742" w:rsidRPr="0049599A" w:rsidRDefault="00145742" w:rsidP="00EF591B">
            <w:pPr>
              <w:jc w:val="center"/>
              <w:rPr>
                <w:b/>
                <w:bCs/>
                <w:sz w:val="28"/>
                <w:szCs w:val="28"/>
              </w:rPr>
            </w:pPr>
            <w:r w:rsidRPr="0049599A">
              <w:rPr>
                <w:b/>
                <w:bCs/>
                <w:sz w:val="28"/>
                <w:szCs w:val="28"/>
              </w:rPr>
              <w:t>Danh mục hàng hóa</w:t>
            </w:r>
          </w:p>
        </w:tc>
        <w:tc>
          <w:tcPr>
            <w:tcW w:w="1985" w:type="dxa"/>
            <w:vMerge w:val="restart"/>
            <w:tcBorders>
              <w:top w:val="nil"/>
              <w:left w:val="single" w:sz="4" w:space="0" w:color="auto"/>
              <w:bottom w:val="single" w:sz="4" w:space="0" w:color="auto"/>
              <w:right w:val="single" w:sz="4" w:space="0" w:color="auto"/>
            </w:tcBorders>
            <w:shd w:val="clear" w:color="000000" w:fill="C6EFCE"/>
            <w:vAlign w:val="center"/>
            <w:hideMark/>
          </w:tcPr>
          <w:p w14:paraId="7A92B53F" w14:textId="77777777" w:rsidR="00145742" w:rsidRPr="0049599A" w:rsidRDefault="00145742" w:rsidP="004938A3">
            <w:pPr>
              <w:jc w:val="center"/>
              <w:rPr>
                <w:b/>
                <w:bCs/>
                <w:sz w:val="28"/>
                <w:szCs w:val="28"/>
              </w:rPr>
            </w:pPr>
            <w:r w:rsidRPr="0049599A">
              <w:rPr>
                <w:b/>
                <w:bCs/>
                <w:sz w:val="28"/>
                <w:szCs w:val="28"/>
              </w:rPr>
              <w:t>Khối lượng mời thầu</w:t>
            </w:r>
          </w:p>
        </w:tc>
        <w:tc>
          <w:tcPr>
            <w:tcW w:w="1735" w:type="dxa"/>
            <w:vMerge w:val="restart"/>
            <w:tcBorders>
              <w:top w:val="nil"/>
              <w:left w:val="single" w:sz="4" w:space="0" w:color="auto"/>
              <w:bottom w:val="single" w:sz="4" w:space="0" w:color="auto"/>
              <w:right w:val="single" w:sz="4" w:space="0" w:color="auto"/>
            </w:tcBorders>
            <w:shd w:val="clear" w:color="000000" w:fill="C6EFCE"/>
            <w:vAlign w:val="center"/>
            <w:hideMark/>
          </w:tcPr>
          <w:p w14:paraId="69401B4F" w14:textId="77777777" w:rsidR="00145742" w:rsidRPr="0049599A" w:rsidRDefault="00145742" w:rsidP="004938A3">
            <w:pPr>
              <w:jc w:val="center"/>
              <w:rPr>
                <w:b/>
                <w:bCs/>
                <w:sz w:val="28"/>
                <w:szCs w:val="28"/>
              </w:rPr>
            </w:pPr>
            <w:r w:rsidRPr="0049599A">
              <w:rPr>
                <w:b/>
                <w:bCs/>
                <w:sz w:val="28"/>
                <w:szCs w:val="28"/>
              </w:rPr>
              <w:t>Đơn vị tính</w:t>
            </w:r>
          </w:p>
        </w:tc>
        <w:tc>
          <w:tcPr>
            <w:tcW w:w="1694" w:type="dxa"/>
            <w:vMerge w:val="restart"/>
            <w:tcBorders>
              <w:top w:val="nil"/>
              <w:left w:val="single" w:sz="4" w:space="0" w:color="auto"/>
              <w:bottom w:val="single" w:sz="4" w:space="0" w:color="000000"/>
              <w:right w:val="single" w:sz="4" w:space="0" w:color="auto"/>
            </w:tcBorders>
            <w:shd w:val="clear" w:color="000000" w:fill="C6EFCE"/>
            <w:vAlign w:val="center"/>
            <w:hideMark/>
          </w:tcPr>
          <w:p w14:paraId="5B64956A" w14:textId="77777777" w:rsidR="00145742" w:rsidRPr="0049599A" w:rsidRDefault="00145742" w:rsidP="004938A3">
            <w:pPr>
              <w:jc w:val="center"/>
              <w:rPr>
                <w:b/>
                <w:bCs/>
                <w:sz w:val="28"/>
                <w:szCs w:val="28"/>
              </w:rPr>
            </w:pPr>
            <w:r w:rsidRPr="0049599A">
              <w:rPr>
                <w:b/>
                <w:bCs/>
                <w:sz w:val="28"/>
                <w:szCs w:val="28"/>
              </w:rPr>
              <w:t>Ký mã hiệu/ nhãn mác sản phẩm</w:t>
            </w:r>
          </w:p>
        </w:tc>
        <w:tc>
          <w:tcPr>
            <w:tcW w:w="1698" w:type="dxa"/>
            <w:gridSpan w:val="2"/>
            <w:vMerge w:val="restart"/>
            <w:tcBorders>
              <w:top w:val="nil"/>
              <w:left w:val="single" w:sz="4" w:space="0" w:color="auto"/>
              <w:right w:val="single" w:sz="4" w:space="0" w:color="auto"/>
            </w:tcBorders>
            <w:shd w:val="clear" w:color="000000" w:fill="C6EFCE"/>
            <w:vAlign w:val="center"/>
            <w:hideMark/>
          </w:tcPr>
          <w:p w14:paraId="3CC4FD0B" w14:textId="77777777" w:rsidR="00145742" w:rsidRPr="0049599A" w:rsidRDefault="00145742" w:rsidP="004938A3">
            <w:pPr>
              <w:jc w:val="center"/>
              <w:rPr>
                <w:b/>
                <w:bCs/>
                <w:sz w:val="28"/>
                <w:szCs w:val="28"/>
              </w:rPr>
            </w:pPr>
            <w:r w:rsidRPr="0049599A">
              <w:rPr>
                <w:b/>
                <w:bCs/>
                <w:sz w:val="28"/>
                <w:szCs w:val="28"/>
              </w:rPr>
              <w:t>Xuất xứ</w:t>
            </w:r>
          </w:p>
        </w:tc>
        <w:tc>
          <w:tcPr>
            <w:tcW w:w="2527" w:type="dxa"/>
            <w:gridSpan w:val="3"/>
            <w:vMerge w:val="restart"/>
            <w:tcBorders>
              <w:top w:val="nil"/>
              <w:left w:val="single" w:sz="4" w:space="0" w:color="auto"/>
              <w:right w:val="single" w:sz="4" w:space="0" w:color="auto"/>
            </w:tcBorders>
            <w:shd w:val="clear" w:color="000000" w:fill="C6EFCE"/>
            <w:vAlign w:val="center"/>
            <w:hideMark/>
          </w:tcPr>
          <w:p w14:paraId="6C2C5A4C" w14:textId="77777777" w:rsidR="00145742" w:rsidRPr="0049599A" w:rsidRDefault="00145742" w:rsidP="00EF591B">
            <w:pPr>
              <w:jc w:val="center"/>
              <w:rPr>
                <w:b/>
                <w:bCs/>
                <w:sz w:val="28"/>
                <w:szCs w:val="28"/>
              </w:rPr>
            </w:pPr>
            <w:r w:rsidRPr="0049599A">
              <w:rPr>
                <w:b/>
                <w:bCs/>
                <w:sz w:val="28"/>
                <w:szCs w:val="28"/>
              </w:rPr>
              <w:t>Đơn giá dự thầu</w:t>
            </w:r>
          </w:p>
        </w:tc>
        <w:tc>
          <w:tcPr>
            <w:tcW w:w="2127" w:type="dxa"/>
            <w:gridSpan w:val="2"/>
            <w:tcBorders>
              <w:top w:val="nil"/>
              <w:left w:val="nil"/>
              <w:bottom w:val="single" w:sz="4" w:space="0" w:color="auto"/>
              <w:right w:val="single" w:sz="4" w:space="0" w:color="auto"/>
            </w:tcBorders>
            <w:shd w:val="clear" w:color="000000" w:fill="C6EFCE"/>
            <w:vAlign w:val="center"/>
            <w:hideMark/>
          </w:tcPr>
          <w:p w14:paraId="7C910480" w14:textId="77777777" w:rsidR="00145742" w:rsidRPr="0049599A" w:rsidRDefault="00145742" w:rsidP="00EF591B">
            <w:pPr>
              <w:jc w:val="center"/>
              <w:rPr>
                <w:b/>
                <w:bCs/>
                <w:sz w:val="28"/>
                <w:szCs w:val="28"/>
              </w:rPr>
            </w:pPr>
            <w:r w:rsidRPr="0049599A">
              <w:rPr>
                <w:b/>
                <w:bCs/>
                <w:sz w:val="28"/>
                <w:szCs w:val="28"/>
              </w:rPr>
              <w:t>Thành tiền</w:t>
            </w:r>
          </w:p>
        </w:tc>
      </w:tr>
      <w:tr w:rsidR="00EF5602" w:rsidRPr="0049599A" w14:paraId="08614288" w14:textId="77777777" w:rsidTr="00EF591B">
        <w:trPr>
          <w:gridAfter w:val="1"/>
          <w:wAfter w:w="176" w:type="dxa"/>
          <w:trHeight w:val="690"/>
        </w:trPr>
        <w:tc>
          <w:tcPr>
            <w:tcW w:w="780" w:type="dxa"/>
            <w:vMerge/>
            <w:tcBorders>
              <w:top w:val="nil"/>
              <w:left w:val="single" w:sz="4" w:space="0" w:color="auto"/>
              <w:bottom w:val="single" w:sz="4" w:space="0" w:color="auto"/>
              <w:right w:val="single" w:sz="4" w:space="0" w:color="auto"/>
            </w:tcBorders>
            <w:vAlign w:val="center"/>
            <w:hideMark/>
          </w:tcPr>
          <w:p w14:paraId="157FB085" w14:textId="77777777" w:rsidR="00145742" w:rsidRPr="0049599A" w:rsidRDefault="00145742" w:rsidP="00EF591B">
            <w:pPr>
              <w:jc w:val="left"/>
              <w:rPr>
                <w:b/>
                <w:bCs/>
                <w:sz w:val="28"/>
                <w:szCs w:val="28"/>
              </w:rPr>
            </w:pPr>
          </w:p>
        </w:tc>
        <w:tc>
          <w:tcPr>
            <w:tcW w:w="2055" w:type="dxa"/>
            <w:vMerge/>
            <w:tcBorders>
              <w:top w:val="nil"/>
              <w:left w:val="single" w:sz="4" w:space="0" w:color="auto"/>
              <w:bottom w:val="single" w:sz="4" w:space="0" w:color="auto"/>
              <w:right w:val="single" w:sz="4" w:space="0" w:color="auto"/>
            </w:tcBorders>
            <w:vAlign w:val="center"/>
            <w:hideMark/>
          </w:tcPr>
          <w:p w14:paraId="5EA3A9B1" w14:textId="77777777" w:rsidR="00145742" w:rsidRPr="0049599A" w:rsidRDefault="00145742" w:rsidP="00EF591B">
            <w:pPr>
              <w:jc w:val="left"/>
              <w:rPr>
                <w:b/>
                <w:bCs/>
                <w:sz w:val="28"/>
                <w:szCs w:val="28"/>
              </w:rPr>
            </w:pPr>
          </w:p>
        </w:tc>
        <w:tc>
          <w:tcPr>
            <w:tcW w:w="1985" w:type="dxa"/>
            <w:vMerge/>
            <w:tcBorders>
              <w:top w:val="nil"/>
              <w:left w:val="single" w:sz="4" w:space="0" w:color="auto"/>
              <w:bottom w:val="single" w:sz="4" w:space="0" w:color="auto"/>
              <w:right w:val="single" w:sz="4" w:space="0" w:color="auto"/>
            </w:tcBorders>
            <w:vAlign w:val="center"/>
            <w:hideMark/>
          </w:tcPr>
          <w:p w14:paraId="47B1E12A" w14:textId="77777777" w:rsidR="00145742" w:rsidRPr="0049599A" w:rsidRDefault="00145742" w:rsidP="00EF591B">
            <w:pPr>
              <w:jc w:val="left"/>
              <w:rPr>
                <w:b/>
                <w:bCs/>
                <w:sz w:val="28"/>
                <w:szCs w:val="28"/>
              </w:rPr>
            </w:pPr>
          </w:p>
        </w:tc>
        <w:tc>
          <w:tcPr>
            <w:tcW w:w="1735" w:type="dxa"/>
            <w:vMerge/>
            <w:tcBorders>
              <w:top w:val="nil"/>
              <w:left w:val="single" w:sz="4" w:space="0" w:color="auto"/>
              <w:bottom w:val="single" w:sz="4" w:space="0" w:color="auto"/>
              <w:right w:val="single" w:sz="4" w:space="0" w:color="auto"/>
            </w:tcBorders>
            <w:vAlign w:val="center"/>
            <w:hideMark/>
          </w:tcPr>
          <w:p w14:paraId="0E17D763" w14:textId="77777777" w:rsidR="00145742" w:rsidRPr="0049599A" w:rsidRDefault="00145742" w:rsidP="00EF591B">
            <w:pPr>
              <w:jc w:val="left"/>
              <w:rPr>
                <w:b/>
                <w:bCs/>
                <w:sz w:val="28"/>
                <w:szCs w:val="28"/>
              </w:rPr>
            </w:pPr>
          </w:p>
        </w:tc>
        <w:tc>
          <w:tcPr>
            <w:tcW w:w="1694" w:type="dxa"/>
            <w:vMerge/>
            <w:tcBorders>
              <w:top w:val="nil"/>
              <w:left w:val="single" w:sz="4" w:space="0" w:color="auto"/>
              <w:bottom w:val="single" w:sz="4" w:space="0" w:color="000000"/>
              <w:right w:val="single" w:sz="4" w:space="0" w:color="auto"/>
            </w:tcBorders>
            <w:vAlign w:val="center"/>
            <w:hideMark/>
          </w:tcPr>
          <w:p w14:paraId="43AE9D3F" w14:textId="77777777" w:rsidR="00145742" w:rsidRPr="0049599A" w:rsidRDefault="00145742" w:rsidP="00EF591B">
            <w:pPr>
              <w:jc w:val="left"/>
              <w:rPr>
                <w:b/>
                <w:bCs/>
                <w:sz w:val="28"/>
                <w:szCs w:val="28"/>
              </w:rPr>
            </w:pPr>
          </w:p>
        </w:tc>
        <w:tc>
          <w:tcPr>
            <w:tcW w:w="1698" w:type="dxa"/>
            <w:gridSpan w:val="2"/>
            <w:vMerge/>
            <w:tcBorders>
              <w:left w:val="single" w:sz="4" w:space="0" w:color="auto"/>
              <w:bottom w:val="single" w:sz="4" w:space="0" w:color="000000"/>
              <w:right w:val="single" w:sz="4" w:space="0" w:color="auto"/>
            </w:tcBorders>
            <w:vAlign w:val="center"/>
            <w:hideMark/>
          </w:tcPr>
          <w:p w14:paraId="1CD36124" w14:textId="77777777" w:rsidR="00145742" w:rsidRPr="0049599A" w:rsidRDefault="00145742" w:rsidP="00EF591B">
            <w:pPr>
              <w:jc w:val="left"/>
              <w:rPr>
                <w:b/>
                <w:bCs/>
                <w:sz w:val="28"/>
                <w:szCs w:val="28"/>
              </w:rPr>
            </w:pPr>
          </w:p>
        </w:tc>
        <w:tc>
          <w:tcPr>
            <w:tcW w:w="2527" w:type="dxa"/>
            <w:gridSpan w:val="3"/>
            <w:vMerge/>
            <w:tcBorders>
              <w:left w:val="single" w:sz="4" w:space="0" w:color="auto"/>
              <w:bottom w:val="single" w:sz="4" w:space="0" w:color="000000"/>
              <w:right w:val="single" w:sz="4" w:space="0" w:color="auto"/>
            </w:tcBorders>
            <w:vAlign w:val="center"/>
            <w:hideMark/>
          </w:tcPr>
          <w:p w14:paraId="74426117" w14:textId="77777777" w:rsidR="00145742" w:rsidRPr="0049599A" w:rsidRDefault="00145742" w:rsidP="00EF591B">
            <w:pPr>
              <w:jc w:val="left"/>
              <w:rPr>
                <w:b/>
                <w:bCs/>
                <w:sz w:val="28"/>
                <w:szCs w:val="28"/>
              </w:rPr>
            </w:pPr>
          </w:p>
        </w:tc>
        <w:tc>
          <w:tcPr>
            <w:tcW w:w="2127" w:type="dxa"/>
            <w:gridSpan w:val="2"/>
            <w:tcBorders>
              <w:top w:val="nil"/>
              <w:left w:val="nil"/>
              <w:bottom w:val="single" w:sz="4" w:space="0" w:color="auto"/>
              <w:right w:val="single" w:sz="4" w:space="0" w:color="auto"/>
            </w:tcBorders>
            <w:shd w:val="clear" w:color="000000" w:fill="C6EFCE"/>
            <w:vAlign w:val="center"/>
            <w:hideMark/>
          </w:tcPr>
          <w:p w14:paraId="3193A658" w14:textId="77777777" w:rsidR="00145742" w:rsidRPr="0049599A" w:rsidRDefault="00145742" w:rsidP="004251AD">
            <w:pPr>
              <w:jc w:val="center"/>
              <w:rPr>
                <w:sz w:val="28"/>
                <w:szCs w:val="28"/>
              </w:rPr>
            </w:pPr>
            <w:r w:rsidRPr="0049599A">
              <w:rPr>
                <w:sz w:val="28"/>
                <w:szCs w:val="28"/>
              </w:rPr>
              <w:t xml:space="preserve">(Cột 4 x </w:t>
            </w:r>
            <w:r w:rsidR="004251AD" w:rsidRPr="0049599A">
              <w:rPr>
                <w:sz w:val="28"/>
                <w:szCs w:val="28"/>
              </w:rPr>
              <w:t>7</w:t>
            </w:r>
            <w:r w:rsidRPr="0049599A">
              <w:rPr>
                <w:sz w:val="28"/>
                <w:szCs w:val="28"/>
              </w:rPr>
              <w:t>)</w:t>
            </w:r>
          </w:p>
        </w:tc>
      </w:tr>
      <w:tr w:rsidR="00EF5602" w:rsidRPr="0049599A" w14:paraId="0159A3F5" w14:textId="77777777" w:rsidTr="00EF591B">
        <w:trPr>
          <w:gridAfter w:val="1"/>
          <w:wAfter w:w="176" w:type="dxa"/>
          <w:trHeight w:val="465"/>
        </w:trPr>
        <w:tc>
          <w:tcPr>
            <w:tcW w:w="780" w:type="dxa"/>
            <w:tcBorders>
              <w:top w:val="nil"/>
              <w:left w:val="single" w:sz="4" w:space="0" w:color="auto"/>
              <w:bottom w:val="single" w:sz="4" w:space="0" w:color="auto"/>
              <w:right w:val="single" w:sz="4" w:space="0" w:color="auto"/>
            </w:tcBorders>
            <w:shd w:val="clear" w:color="000000" w:fill="C6EFCE"/>
            <w:vAlign w:val="center"/>
            <w:hideMark/>
          </w:tcPr>
          <w:p w14:paraId="1642169A" w14:textId="77777777" w:rsidR="00145742" w:rsidRPr="0049599A" w:rsidRDefault="00145742" w:rsidP="00EF591B">
            <w:pPr>
              <w:jc w:val="center"/>
              <w:rPr>
                <w:sz w:val="28"/>
                <w:szCs w:val="28"/>
              </w:rPr>
            </w:pPr>
            <w:r w:rsidRPr="0049599A">
              <w:rPr>
                <w:sz w:val="28"/>
                <w:szCs w:val="28"/>
              </w:rPr>
              <w:t>(1)</w:t>
            </w:r>
          </w:p>
        </w:tc>
        <w:tc>
          <w:tcPr>
            <w:tcW w:w="2055" w:type="dxa"/>
            <w:tcBorders>
              <w:top w:val="nil"/>
              <w:left w:val="nil"/>
              <w:bottom w:val="single" w:sz="4" w:space="0" w:color="auto"/>
              <w:right w:val="single" w:sz="4" w:space="0" w:color="auto"/>
            </w:tcBorders>
            <w:shd w:val="clear" w:color="000000" w:fill="C6EFCE"/>
            <w:vAlign w:val="center"/>
            <w:hideMark/>
          </w:tcPr>
          <w:p w14:paraId="0069D875" w14:textId="77777777" w:rsidR="00145742" w:rsidRPr="0049599A" w:rsidRDefault="00145742" w:rsidP="00EF591B">
            <w:pPr>
              <w:jc w:val="center"/>
              <w:rPr>
                <w:sz w:val="28"/>
                <w:szCs w:val="28"/>
              </w:rPr>
            </w:pPr>
            <w:r w:rsidRPr="0049599A">
              <w:rPr>
                <w:sz w:val="28"/>
                <w:szCs w:val="28"/>
              </w:rPr>
              <w:t>(2)</w:t>
            </w:r>
          </w:p>
        </w:tc>
        <w:tc>
          <w:tcPr>
            <w:tcW w:w="1985" w:type="dxa"/>
            <w:tcBorders>
              <w:top w:val="nil"/>
              <w:left w:val="nil"/>
              <w:bottom w:val="single" w:sz="4" w:space="0" w:color="auto"/>
              <w:right w:val="single" w:sz="4" w:space="0" w:color="auto"/>
            </w:tcBorders>
            <w:shd w:val="clear" w:color="000000" w:fill="C6EFCE"/>
            <w:vAlign w:val="center"/>
            <w:hideMark/>
          </w:tcPr>
          <w:p w14:paraId="77A1B10E" w14:textId="77777777" w:rsidR="00145742" w:rsidRPr="0049599A" w:rsidRDefault="00145742" w:rsidP="00EF591B">
            <w:pPr>
              <w:jc w:val="center"/>
              <w:rPr>
                <w:sz w:val="28"/>
                <w:szCs w:val="28"/>
              </w:rPr>
            </w:pPr>
            <w:r w:rsidRPr="0049599A">
              <w:rPr>
                <w:sz w:val="28"/>
                <w:szCs w:val="28"/>
              </w:rPr>
              <w:t>(3)</w:t>
            </w:r>
          </w:p>
        </w:tc>
        <w:tc>
          <w:tcPr>
            <w:tcW w:w="1735" w:type="dxa"/>
            <w:tcBorders>
              <w:top w:val="nil"/>
              <w:left w:val="nil"/>
              <w:bottom w:val="single" w:sz="4" w:space="0" w:color="auto"/>
              <w:right w:val="single" w:sz="4" w:space="0" w:color="auto"/>
            </w:tcBorders>
            <w:shd w:val="clear" w:color="000000" w:fill="C6EFCE"/>
            <w:vAlign w:val="center"/>
            <w:hideMark/>
          </w:tcPr>
          <w:p w14:paraId="11125AE7" w14:textId="77777777" w:rsidR="00145742" w:rsidRPr="0049599A" w:rsidRDefault="00145742" w:rsidP="00EF591B">
            <w:pPr>
              <w:jc w:val="center"/>
              <w:rPr>
                <w:sz w:val="28"/>
                <w:szCs w:val="28"/>
              </w:rPr>
            </w:pPr>
            <w:r w:rsidRPr="0049599A">
              <w:rPr>
                <w:sz w:val="28"/>
                <w:szCs w:val="28"/>
              </w:rPr>
              <w:t>(4)</w:t>
            </w:r>
          </w:p>
        </w:tc>
        <w:tc>
          <w:tcPr>
            <w:tcW w:w="1694" w:type="dxa"/>
            <w:tcBorders>
              <w:top w:val="nil"/>
              <w:left w:val="nil"/>
              <w:bottom w:val="single" w:sz="4" w:space="0" w:color="auto"/>
              <w:right w:val="single" w:sz="4" w:space="0" w:color="auto"/>
            </w:tcBorders>
            <w:shd w:val="clear" w:color="000000" w:fill="C6EFCE"/>
            <w:vAlign w:val="center"/>
            <w:hideMark/>
          </w:tcPr>
          <w:p w14:paraId="083618AD" w14:textId="77777777" w:rsidR="00145742" w:rsidRPr="0049599A" w:rsidRDefault="00145742" w:rsidP="00EF591B">
            <w:pPr>
              <w:jc w:val="center"/>
              <w:rPr>
                <w:sz w:val="28"/>
                <w:szCs w:val="28"/>
              </w:rPr>
            </w:pPr>
            <w:r w:rsidRPr="0049599A">
              <w:rPr>
                <w:sz w:val="28"/>
                <w:szCs w:val="28"/>
              </w:rPr>
              <w:t>(5)</w:t>
            </w:r>
          </w:p>
        </w:tc>
        <w:tc>
          <w:tcPr>
            <w:tcW w:w="1698" w:type="dxa"/>
            <w:gridSpan w:val="2"/>
            <w:tcBorders>
              <w:top w:val="nil"/>
              <w:left w:val="nil"/>
              <w:bottom w:val="single" w:sz="4" w:space="0" w:color="auto"/>
              <w:right w:val="single" w:sz="4" w:space="0" w:color="auto"/>
            </w:tcBorders>
            <w:shd w:val="clear" w:color="000000" w:fill="C6EFCE"/>
            <w:vAlign w:val="center"/>
            <w:hideMark/>
          </w:tcPr>
          <w:p w14:paraId="1E5D66A3" w14:textId="77777777" w:rsidR="00145742" w:rsidRPr="0049599A" w:rsidRDefault="00145742" w:rsidP="00EF591B">
            <w:pPr>
              <w:jc w:val="center"/>
              <w:rPr>
                <w:sz w:val="28"/>
                <w:szCs w:val="28"/>
              </w:rPr>
            </w:pPr>
            <w:r w:rsidRPr="0049599A">
              <w:rPr>
                <w:sz w:val="28"/>
                <w:szCs w:val="28"/>
              </w:rPr>
              <w:t>(6)</w:t>
            </w:r>
          </w:p>
        </w:tc>
        <w:tc>
          <w:tcPr>
            <w:tcW w:w="2527" w:type="dxa"/>
            <w:gridSpan w:val="3"/>
            <w:tcBorders>
              <w:top w:val="nil"/>
              <w:left w:val="nil"/>
              <w:bottom w:val="single" w:sz="4" w:space="0" w:color="auto"/>
              <w:right w:val="single" w:sz="4" w:space="0" w:color="auto"/>
            </w:tcBorders>
            <w:shd w:val="clear" w:color="000000" w:fill="C6EFCE"/>
            <w:vAlign w:val="center"/>
            <w:hideMark/>
          </w:tcPr>
          <w:p w14:paraId="00374121" w14:textId="77777777" w:rsidR="00145742" w:rsidRPr="0049599A" w:rsidRDefault="00145742" w:rsidP="00EF591B">
            <w:pPr>
              <w:jc w:val="center"/>
              <w:rPr>
                <w:sz w:val="28"/>
                <w:szCs w:val="28"/>
              </w:rPr>
            </w:pPr>
            <w:r w:rsidRPr="0049599A">
              <w:rPr>
                <w:sz w:val="28"/>
                <w:szCs w:val="28"/>
              </w:rPr>
              <w:t>(7)</w:t>
            </w:r>
          </w:p>
        </w:tc>
        <w:tc>
          <w:tcPr>
            <w:tcW w:w="2127" w:type="dxa"/>
            <w:gridSpan w:val="2"/>
            <w:tcBorders>
              <w:top w:val="nil"/>
              <w:left w:val="nil"/>
              <w:bottom w:val="single" w:sz="4" w:space="0" w:color="auto"/>
              <w:right w:val="single" w:sz="4" w:space="0" w:color="auto"/>
            </w:tcBorders>
            <w:shd w:val="clear" w:color="000000" w:fill="C6EFCE"/>
            <w:vAlign w:val="center"/>
            <w:hideMark/>
          </w:tcPr>
          <w:p w14:paraId="62CA2E28" w14:textId="77777777" w:rsidR="00145742" w:rsidRPr="0049599A" w:rsidRDefault="00145742" w:rsidP="00EF591B">
            <w:pPr>
              <w:jc w:val="center"/>
              <w:rPr>
                <w:sz w:val="28"/>
                <w:szCs w:val="28"/>
              </w:rPr>
            </w:pPr>
            <w:r w:rsidRPr="0049599A">
              <w:rPr>
                <w:sz w:val="28"/>
                <w:szCs w:val="28"/>
              </w:rPr>
              <w:t> (8)</w:t>
            </w:r>
          </w:p>
        </w:tc>
      </w:tr>
      <w:tr w:rsidR="00EF5602" w:rsidRPr="0049599A" w14:paraId="3C125AAB" w14:textId="77777777" w:rsidTr="00EF591B">
        <w:trPr>
          <w:gridAfter w:val="1"/>
          <w:wAfter w:w="176" w:type="dxa"/>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6F38D52" w14:textId="77777777" w:rsidR="00145742" w:rsidRPr="0049599A" w:rsidRDefault="00145742" w:rsidP="00EF591B">
            <w:pPr>
              <w:jc w:val="center"/>
              <w:rPr>
                <w:i/>
                <w:iCs/>
                <w:sz w:val="28"/>
                <w:szCs w:val="28"/>
              </w:rPr>
            </w:pPr>
            <w:r w:rsidRPr="0049599A">
              <w:rPr>
                <w:i/>
                <w:iCs/>
                <w:sz w:val="28"/>
                <w:szCs w:val="28"/>
              </w:rPr>
              <w:t>1</w:t>
            </w:r>
          </w:p>
        </w:tc>
        <w:tc>
          <w:tcPr>
            <w:tcW w:w="2055" w:type="dxa"/>
            <w:tcBorders>
              <w:top w:val="nil"/>
              <w:left w:val="nil"/>
              <w:bottom w:val="single" w:sz="4" w:space="0" w:color="auto"/>
              <w:right w:val="single" w:sz="4" w:space="0" w:color="auto"/>
            </w:tcBorders>
            <w:shd w:val="clear" w:color="auto" w:fill="auto"/>
            <w:vAlign w:val="center"/>
            <w:hideMark/>
          </w:tcPr>
          <w:p w14:paraId="28818026" w14:textId="77777777" w:rsidR="00145742" w:rsidRPr="0049599A" w:rsidRDefault="00145742" w:rsidP="00EF591B">
            <w:pPr>
              <w:rPr>
                <w:i/>
                <w:iCs/>
                <w:sz w:val="28"/>
                <w:szCs w:val="28"/>
              </w:rPr>
            </w:pPr>
            <w:r w:rsidRPr="0049599A">
              <w:rPr>
                <w:i/>
                <w:iCs/>
                <w:sz w:val="28"/>
                <w:szCs w:val="28"/>
              </w:rPr>
              <w:t>Hàng hoá thứ 1 </w:t>
            </w:r>
          </w:p>
        </w:tc>
        <w:tc>
          <w:tcPr>
            <w:tcW w:w="1985" w:type="dxa"/>
            <w:tcBorders>
              <w:top w:val="nil"/>
              <w:left w:val="nil"/>
              <w:bottom w:val="single" w:sz="4" w:space="0" w:color="auto"/>
              <w:right w:val="single" w:sz="4" w:space="0" w:color="auto"/>
            </w:tcBorders>
            <w:shd w:val="clear" w:color="auto" w:fill="auto"/>
            <w:vAlign w:val="center"/>
            <w:hideMark/>
          </w:tcPr>
          <w:p w14:paraId="0B1DEC54" w14:textId="77777777" w:rsidR="00145742" w:rsidRPr="0049599A" w:rsidRDefault="00145742" w:rsidP="00EF591B">
            <w:pPr>
              <w:rPr>
                <w:i/>
                <w:iCs/>
                <w:sz w:val="28"/>
                <w:szCs w:val="28"/>
              </w:rPr>
            </w:pPr>
            <w:r w:rsidRPr="0049599A">
              <w:rPr>
                <w:i/>
                <w:iCs/>
                <w:sz w:val="28"/>
                <w:szCs w:val="28"/>
              </w:rPr>
              <w:t> </w:t>
            </w:r>
          </w:p>
        </w:tc>
        <w:tc>
          <w:tcPr>
            <w:tcW w:w="1735" w:type="dxa"/>
            <w:tcBorders>
              <w:top w:val="nil"/>
              <w:left w:val="nil"/>
              <w:bottom w:val="single" w:sz="4" w:space="0" w:color="auto"/>
              <w:right w:val="single" w:sz="4" w:space="0" w:color="auto"/>
            </w:tcBorders>
            <w:shd w:val="clear" w:color="auto" w:fill="auto"/>
            <w:hideMark/>
          </w:tcPr>
          <w:p w14:paraId="160000AD" w14:textId="77777777" w:rsidR="00145742" w:rsidRPr="0049599A" w:rsidRDefault="00145742" w:rsidP="00EF591B">
            <w:pPr>
              <w:jc w:val="left"/>
              <w:rPr>
                <w:rFonts w:ascii="Calibri" w:hAnsi="Calibri"/>
                <w:sz w:val="28"/>
                <w:szCs w:val="28"/>
              </w:rPr>
            </w:pPr>
            <w:r w:rsidRPr="0049599A">
              <w:rPr>
                <w:rFonts w:ascii="Calibri" w:hAnsi="Calibri"/>
                <w:sz w:val="28"/>
                <w:szCs w:val="28"/>
              </w:rPr>
              <w:t> </w:t>
            </w:r>
          </w:p>
        </w:tc>
        <w:tc>
          <w:tcPr>
            <w:tcW w:w="1694" w:type="dxa"/>
            <w:tcBorders>
              <w:top w:val="nil"/>
              <w:left w:val="nil"/>
              <w:bottom w:val="single" w:sz="4" w:space="0" w:color="auto"/>
              <w:right w:val="single" w:sz="4" w:space="0" w:color="auto"/>
            </w:tcBorders>
            <w:shd w:val="clear" w:color="auto" w:fill="auto"/>
            <w:vAlign w:val="center"/>
            <w:hideMark/>
          </w:tcPr>
          <w:p w14:paraId="19269C21" w14:textId="77777777" w:rsidR="00145742" w:rsidRPr="0049599A" w:rsidRDefault="00145742" w:rsidP="00EF591B">
            <w:pPr>
              <w:jc w:val="center"/>
              <w:rPr>
                <w:sz w:val="28"/>
                <w:szCs w:val="28"/>
              </w:rPr>
            </w:pPr>
            <w:r w:rsidRPr="0049599A">
              <w:rPr>
                <w:sz w:val="28"/>
                <w:szCs w:val="28"/>
              </w:rPr>
              <w:t> </w:t>
            </w:r>
          </w:p>
        </w:tc>
        <w:tc>
          <w:tcPr>
            <w:tcW w:w="1698" w:type="dxa"/>
            <w:gridSpan w:val="2"/>
            <w:tcBorders>
              <w:top w:val="nil"/>
              <w:left w:val="nil"/>
              <w:bottom w:val="single" w:sz="4" w:space="0" w:color="auto"/>
              <w:right w:val="single" w:sz="4" w:space="0" w:color="auto"/>
            </w:tcBorders>
            <w:shd w:val="clear" w:color="auto" w:fill="auto"/>
            <w:vAlign w:val="center"/>
            <w:hideMark/>
          </w:tcPr>
          <w:p w14:paraId="79406910" w14:textId="77777777" w:rsidR="00145742" w:rsidRPr="0049599A" w:rsidRDefault="00145742" w:rsidP="00EF591B">
            <w:pPr>
              <w:jc w:val="left"/>
              <w:rPr>
                <w:rFonts w:ascii="Calibri" w:hAnsi="Calibri"/>
                <w:sz w:val="28"/>
                <w:szCs w:val="28"/>
              </w:rPr>
            </w:pPr>
            <w:r w:rsidRPr="0049599A">
              <w:rPr>
                <w:rFonts w:ascii="Calibri" w:hAnsi="Calibri"/>
                <w:sz w:val="28"/>
                <w:szCs w:val="28"/>
              </w:rPr>
              <w:t> </w:t>
            </w:r>
          </w:p>
        </w:tc>
        <w:tc>
          <w:tcPr>
            <w:tcW w:w="2527" w:type="dxa"/>
            <w:gridSpan w:val="3"/>
            <w:tcBorders>
              <w:top w:val="nil"/>
              <w:left w:val="nil"/>
              <w:bottom w:val="single" w:sz="4" w:space="0" w:color="auto"/>
              <w:right w:val="single" w:sz="4" w:space="0" w:color="auto"/>
            </w:tcBorders>
            <w:shd w:val="clear" w:color="auto" w:fill="auto"/>
            <w:noWrap/>
            <w:vAlign w:val="bottom"/>
            <w:hideMark/>
          </w:tcPr>
          <w:p w14:paraId="370B8B2A" w14:textId="77777777" w:rsidR="00145742" w:rsidRPr="0049599A" w:rsidRDefault="00145742" w:rsidP="00EF591B">
            <w:pPr>
              <w:jc w:val="left"/>
              <w:rPr>
                <w:rFonts w:ascii="Calibri" w:hAnsi="Calibri"/>
                <w:sz w:val="28"/>
                <w:szCs w:val="28"/>
              </w:rPr>
            </w:pPr>
            <w:r w:rsidRPr="0049599A">
              <w:rPr>
                <w:rFonts w:ascii="Calibri" w:hAnsi="Calibri"/>
                <w:sz w:val="28"/>
                <w:szCs w:val="28"/>
              </w:rPr>
              <w:t> </w:t>
            </w:r>
          </w:p>
        </w:tc>
        <w:tc>
          <w:tcPr>
            <w:tcW w:w="2127" w:type="dxa"/>
            <w:gridSpan w:val="2"/>
            <w:tcBorders>
              <w:top w:val="nil"/>
              <w:left w:val="nil"/>
              <w:bottom w:val="single" w:sz="4" w:space="0" w:color="auto"/>
              <w:right w:val="single" w:sz="4" w:space="0" w:color="auto"/>
            </w:tcBorders>
            <w:shd w:val="clear" w:color="auto" w:fill="auto"/>
            <w:vAlign w:val="center"/>
            <w:hideMark/>
          </w:tcPr>
          <w:p w14:paraId="50E6A9F1" w14:textId="77777777" w:rsidR="00145742" w:rsidRPr="0049599A" w:rsidRDefault="00145742" w:rsidP="00EF591B">
            <w:pPr>
              <w:jc w:val="center"/>
              <w:rPr>
                <w:i/>
                <w:iCs/>
                <w:sz w:val="28"/>
                <w:szCs w:val="28"/>
              </w:rPr>
            </w:pPr>
            <w:r w:rsidRPr="0049599A">
              <w:rPr>
                <w:i/>
                <w:iCs/>
                <w:sz w:val="28"/>
                <w:szCs w:val="28"/>
              </w:rPr>
              <w:t>M1</w:t>
            </w:r>
          </w:p>
        </w:tc>
      </w:tr>
      <w:tr w:rsidR="00EF5602" w:rsidRPr="0049599A" w14:paraId="387D7292" w14:textId="77777777" w:rsidTr="00EF591B">
        <w:trPr>
          <w:gridAfter w:val="1"/>
          <w:wAfter w:w="176" w:type="dxa"/>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272D1CFA" w14:textId="77777777" w:rsidR="00145742" w:rsidRPr="0049599A" w:rsidRDefault="00145742" w:rsidP="00EF591B">
            <w:pPr>
              <w:jc w:val="center"/>
              <w:rPr>
                <w:i/>
                <w:iCs/>
                <w:sz w:val="28"/>
                <w:szCs w:val="28"/>
              </w:rPr>
            </w:pPr>
            <w:r w:rsidRPr="0049599A">
              <w:rPr>
                <w:i/>
                <w:iCs/>
                <w:sz w:val="28"/>
                <w:szCs w:val="28"/>
              </w:rPr>
              <w:t>2</w:t>
            </w:r>
          </w:p>
        </w:tc>
        <w:tc>
          <w:tcPr>
            <w:tcW w:w="2055" w:type="dxa"/>
            <w:tcBorders>
              <w:top w:val="nil"/>
              <w:left w:val="nil"/>
              <w:bottom w:val="single" w:sz="4" w:space="0" w:color="auto"/>
              <w:right w:val="single" w:sz="4" w:space="0" w:color="auto"/>
            </w:tcBorders>
            <w:shd w:val="clear" w:color="auto" w:fill="auto"/>
            <w:vAlign w:val="center"/>
            <w:hideMark/>
          </w:tcPr>
          <w:p w14:paraId="08BD67E8" w14:textId="77777777" w:rsidR="00145742" w:rsidRPr="0049599A" w:rsidRDefault="00145742" w:rsidP="00EF591B">
            <w:pPr>
              <w:rPr>
                <w:i/>
                <w:iCs/>
                <w:sz w:val="28"/>
                <w:szCs w:val="28"/>
              </w:rPr>
            </w:pPr>
            <w:r w:rsidRPr="0049599A">
              <w:rPr>
                <w:i/>
                <w:iCs/>
                <w:sz w:val="28"/>
                <w:szCs w:val="28"/>
              </w:rPr>
              <w:t>Hàng hoá thứ 2 </w:t>
            </w:r>
          </w:p>
        </w:tc>
        <w:tc>
          <w:tcPr>
            <w:tcW w:w="1985" w:type="dxa"/>
            <w:tcBorders>
              <w:top w:val="nil"/>
              <w:left w:val="nil"/>
              <w:bottom w:val="single" w:sz="4" w:space="0" w:color="auto"/>
              <w:right w:val="single" w:sz="4" w:space="0" w:color="auto"/>
            </w:tcBorders>
            <w:shd w:val="clear" w:color="auto" w:fill="auto"/>
            <w:vAlign w:val="center"/>
            <w:hideMark/>
          </w:tcPr>
          <w:p w14:paraId="6547F4E3" w14:textId="77777777" w:rsidR="00145742" w:rsidRPr="0049599A" w:rsidRDefault="00145742" w:rsidP="00EF591B">
            <w:pPr>
              <w:rPr>
                <w:i/>
                <w:iCs/>
                <w:sz w:val="28"/>
                <w:szCs w:val="28"/>
              </w:rPr>
            </w:pPr>
            <w:r w:rsidRPr="0049599A">
              <w:rPr>
                <w:i/>
                <w:iCs/>
                <w:sz w:val="28"/>
                <w:szCs w:val="28"/>
              </w:rPr>
              <w:t> </w:t>
            </w:r>
          </w:p>
        </w:tc>
        <w:tc>
          <w:tcPr>
            <w:tcW w:w="1735" w:type="dxa"/>
            <w:tcBorders>
              <w:top w:val="nil"/>
              <w:left w:val="nil"/>
              <w:bottom w:val="single" w:sz="4" w:space="0" w:color="auto"/>
              <w:right w:val="single" w:sz="4" w:space="0" w:color="auto"/>
            </w:tcBorders>
            <w:shd w:val="clear" w:color="auto" w:fill="auto"/>
            <w:hideMark/>
          </w:tcPr>
          <w:p w14:paraId="148A9EDB" w14:textId="77777777" w:rsidR="00145742" w:rsidRPr="0049599A" w:rsidRDefault="00145742" w:rsidP="00EF591B">
            <w:pPr>
              <w:jc w:val="left"/>
              <w:rPr>
                <w:rFonts w:ascii="Calibri" w:hAnsi="Calibri"/>
                <w:sz w:val="28"/>
                <w:szCs w:val="28"/>
              </w:rPr>
            </w:pPr>
            <w:r w:rsidRPr="0049599A">
              <w:rPr>
                <w:rFonts w:ascii="Calibri" w:hAnsi="Calibri"/>
                <w:sz w:val="28"/>
                <w:szCs w:val="28"/>
              </w:rPr>
              <w:t> </w:t>
            </w:r>
          </w:p>
        </w:tc>
        <w:tc>
          <w:tcPr>
            <w:tcW w:w="1694" w:type="dxa"/>
            <w:tcBorders>
              <w:top w:val="nil"/>
              <w:left w:val="nil"/>
              <w:bottom w:val="single" w:sz="4" w:space="0" w:color="auto"/>
              <w:right w:val="single" w:sz="4" w:space="0" w:color="auto"/>
            </w:tcBorders>
            <w:shd w:val="clear" w:color="auto" w:fill="auto"/>
            <w:vAlign w:val="center"/>
            <w:hideMark/>
          </w:tcPr>
          <w:p w14:paraId="24FCEABD" w14:textId="77777777" w:rsidR="00145742" w:rsidRPr="0049599A" w:rsidRDefault="00145742" w:rsidP="00EF591B">
            <w:pPr>
              <w:jc w:val="center"/>
              <w:rPr>
                <w:sz w:val="28"/>
                <w:szCs w:val="28"/>
              </w:rPr>
            </w:pPr>
            <w:r w:rsidRPr="0049599A">
              <w:rPr>
                <w:sz w:val="28"/>
                <w:szCs w:val="28"/>
              </w:rPr>
              <w:t> </w:t>
            </w:r>
          </w:p>
        </w:tc>
        <w:tc>
          <w:tcPr>
            <w:tcW w:w="1698" w:type="dxa"/>
            <w:gridSpan w:val="2"/>
            <w:tcBorders>
              <w:top w:val="nil"/>
              <w:left w:val="nil"/>
              <w:bottom w:val="single" w:sz="4" w:space="0" w:color="auto"/>
              <w:right w:val="single" w:sz="4" w:space="0" w:color="auto"/>
            </w:tcBorders>
            <w:shd w:val="clear" w:color="auto" w:fill="auto"/>
            <w:vAlign w:val="center"/>
            <w:hideMark/>
          </w:tcPr>
          <w:p w14:paraId="15C60A76" w14:textId="77777777" w:rsidR="00145742" w:rsidRPr="0049599A" w:rsidRDefault="00145742" w:rsidP="00EF591B">
            <w:pPr>
              <w:rPr>
                <w:i/>
                <w:iCs/>
                <w:sz w:val="28"/>
                <w:szCs w:val="28"/>
              </w:rPr>
            </w:pPr>
            <w:r w:rsidRPr="0049599A">
              <w:rPr>
                <w:i/>
                <w:iCs/>
                <w:sz w:val="28"/>
                <w:szCs w:val="28"/>
              </w:rPr>
              <w:t> </w:t>
            </w:r>
          </w:p>
        </w:tc>
        <w:tc>
          <w:tcPr>
            <w:tcW w:w="2527" w:type="dxa"/>
            <w:gridSpan w:val="3"/>
            <w:tcBorders>
              <w:top w:val="nil"/>
              <w:left w:val="nil"/>
              <w:bottom w:val="single" w:sz="4" w:space="0" w:color="auto"/>
              <w:right w:val="single" w:sz="4" w:space="0" w:color="auto"/>
            </w:tcBorders>
            <w:shd w:val="clear" w:color="auto" w:fill="auto"/>
            <w:noWrap/>
            <w:vAlign w:val="bottom"/>
            <w:hideMark/>
          </w:tcPr>
          <w:p w14:paraId="698C1460" w14:textId="77777777" w:rsidR="00145742" w:rsidRPr="0049599A" w:rsidRDefault="00145742" w:rsidP="00EF591B">
            <w:pPr>
              <w:rPr>
                <w:i/>
                <w:iCs/>
                <w:sz w:val="28"/>
                <w:szCs w:val="28"/>
              </w:rPr>
            </w:pPr>
            <w:r w:rsidRPr="0049599A">
              <w:rPr>
                <w:i/>
                <w:iCs/>
                <w:sz w:val="28"/>
                <w:szCs w:val="28"/>
              </w:rPr>
              <w:t> </w:t>
            </w:r>
          </w:p>
        </w:tc>
        <w:tc>
          <w:tcPr>
            <w:tcW w:w="2127" w:type="dxa"/>
            <w:gridSpan w:val="2"/>
            <w:tcBorders>
              <w:top w:val="nil"/>
              <w:left w:val="nil"/>
              <w:bottom w:val="single" w:sz="4" w:space="0" w:color="auto"/>
              <w:right w:val="single" w:sz="4" w:space="0" w:color="auto"/>
            </w:tcBorders>
            <w:shd w:val="clear" w:color="auto" w:fill="auto"/>
            <w:vAlign w:val="center"/>
            <w:hideMark/>
          </w:tcPr>
          <w:p w14:paraId="3DF699F7" w14:textId="77777777" w:rsidR="00145742" w:rsidRPr="0049599A" w:rsidRDefault="00145742" w:rsidP="00EF591B">
            <w:pPr>
              <w:jc w:val="center"/>
              <w:rPr>
                <w:i/>
                <w:iCs/>
                <w:sz w:val="28"/>
                <w:szCs w:val="28"/>
              </w:rPr>
            </w:pPr>
            <w:r w:rsidRPr="0049599A">
              <w:rPr>
                <w:i/>
                <w:iCs/>
                <w:sz w:val="28"/>
                <w:szCs w:val="28"/>
              </w:rPr>
              <w:t>M2</w:t>
            </w:r>
          </w:p>
        </w:tc>
      </w:tr>
      <w:tr w:rsidR="00EF5602" w:rsidRPr="0049599A" w14:paraId="599FD245" w14:textId="77777777" w:rsidTr="00EF591B">
        <w:trPr>
          <w:gridAfter w:val="1"/>
          <w:wAfter w:w="176" w:type="dxa"/>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3FA11CB6" w14:textId="77777777" w:rsidR="00145742" w:rsidRPr="0049599A" w:rsidRDefault="00145742" w:rsidP="00EF591B">
            <w:pPr>
              <w:jc w:val="center"/>
              <w:rPr>
                <w:i/>
                <w:iCs/>
                <w:sz w:val="28"/>
                <w:szCs w:val="28"/>
              </w:rPr>
            </w:pPr>
            <w:r w:rsidRPr="0049599A">
              <w:rPr>
                <w:i/>
                <w:iCs/>
                <w:sz w:val="28"/>
                <w:szCs w:val="28"/>
              </w:rPr>
              <w:t> </w:t>
            </w:r>
          </w:p>
        </w:tc>
        <w:tc>
          <w:tcPr>
            <w:tcW w:w="2055" w:type="dxa"/>
            <w:tcBorders>
              <w:top w:val="nil"/>
              <w:left w:val="nil"/>
              <w:bottom w:val="single" w:sz="4" w:space="0" w:color="auto"/>
              <w:right w:val="single" w:sz="4" w:space="0" w:color="auto"/>
            </w:tcBorders>
            <w:shd w:val="clear" w:color="auto" w:fill="auto"/>
            <w:vAlign w:val="center"/>
            <w:hideMark/>
          </w:tcPr>
          <w:p w14:paraId="22D74B82" w14:textId="77777777" w:rsidR="00145742" w:rsidRPr="0049599A" w:rsidRDefault="00145742" w:rsidP="00EF591B">
            <w:pPr>
              <w:rPr>
                <w:i/>
                <w:iCs/>
                <w:sz w:val="28"/>
                <w:szCs w:val="28"/>
              </w:rPr>
            </w:pPr>
            <w:r w:rsidRPr="0049599A">
              <w:rPr>
                <w:i/>
                <w:iCs/>
                <w:sz w:val="28"/>
                <w:szCs w:val="28"/>
              </w:rPr>
              <w:t>….</w:t>
            </w:r>
          </w:p>
        </w:tc>
        <w:tc>
          <w:tcPr>
            <w:tcW w:w="1985" w:type="dxa"/>
            <w:tcBorders>
              <w:top w:val="nil"/>
              <w:left w:val="nil"/>
              <w:bottom w:val="single" w:sz="4" w:space="0" w:color="auto"/>
              <w:right w:val="single" w:sz="4" w:space="0" w:color="auto"/>
            </w:tcBorders>
            <w:shd w:val="clear" w:color="auto" w:fill="auto"/>
            <w:vAlign w:val="center"/>
            <w:hideMark/>
          </w:tcPr>
          <w:p w14:paraId="38788874" w14:textId="77777777" w:rsidR="00145742" w:rsidRPr="0049599A" w:rsidRDefault="00145742" w:rsidP="00EF591B">
            <w:pPr>
              <w:rPr>
                <w:i/>
                <w:iCs/>
                <w:sz w:val="28"/>
                <w:szCs w:val="28"/>
              </w:rPr>
            </w:pPr>
            <w:r w:rsidRPr="0049599A">
              <w:rPr>
                <w:i/>
                <w:iCs/>
                <w:sz w:val="28"/>
                <w:szCs w:val="28"/>
              </w:rPr>
              <w:t> </w:t>
            </w:r>
          </w:p>
        </w:tc>
        <w:tc>
          <w:tcPr>
            <w:tcW w:w="1735" w:type="dxa"/>
            <w:tcBorders>
              <w:top w:val="nil"/>
              <w:left w:val="nil"/>
              <w:bottom w:val="single" w:sz="4" w:space="0" w:color="auto"/>
              <w:right w:val="single" w:sz="4" w:space="0" w:color="auto"/>
            </w:tcBorders>
            <w:shd w:val="clear" w:color="auto" w:fill="auto"/>
            <w:hideMark/>
          </w:tcPr>
          <w:p w14:paraId="031795E6" w14:textId="77777777" w:rsidR="00145742" w:rsidRPr="0049599A" w:rsidRDefault="00145742" w:rsidP="00EF591B">
            <w:pPr>
              <w:jc w:val="left"/>
              <w:rPr>
                <w:rFonts w:ascii="Calibri" w:hAnsi="Calibri"/>
                <w:sz w:val="28"/>
                <w:szCs w:val="28"/>
              </w:rPr>
            </w:pPr>
            <w:r w:rsidRPr="0049599A">
              <w:rPr>
                <w:rFonts w:ascii="Calibri" w:hAnsi="Calibri"/>
                <w:sz w:val="28"/>
                <w:szCs w:val="28"/>
              </w:rPr>
              <w:t> </w:t>
            </w:r>
          </w:p>
        </w:tc>
        <w:tc>
          <w:tcPr>
            <w:tcW w:w="1694" w:type="dxa"/>
            <w:tcBorders>
              <w:top w:val="nil"/>
              <w:left w:val="nil"/>
              <w:bottom w:val="single" w:sz="4" w:space="0" w:color="auto"/>
              <w:right w:val="single" w:sz="4" w:space="0" w:color="auto"/>
            </w:tcBorders>
            <w:shd w:val="clear" w:color="auto" w:fill="auto"/>
            <w:vAlign w:val="center"/>
            <w:hideMark/>
          </w:tcPr>
          <w:p w14:paraId="3ADE3E2B" w14:textId="77777777" w:rsidR="00145742" w:rsidRPr="0049599A" w:rsidRDefault="00145742" w:rsidP="00EF591B">
            <w:pPr>
              <w:jc w:val="center"/>
              <w:rPr>
                <w:sz w:val="28"/>
                <w:szCs w:val="28"/>
              </w:rPr>
            </w:pPr>
            <w:r w:rsidRPr="0049599A">
              <w:rPr>
                <w:sz w:val="28"/>
                <w:szCs w:val="28"/>
              </w:rPr>
              <w:t> </w:t>
            </w:r>
          </w:p>
        </w:tc>
        <w:tc>
          <w:tcPr>
            <w:tcW w:w="1698" w:type="dxa"/>
            <w:gridSpan w:val="2"/>
            <w:tcBorders>
              <w:top w:val="nil"/>
              <w:left w:val="nil"/>
              <w:bottom w:val="single" w:sz="4" w:space="0" w:color="auto"/>
              <w:right w:val="single" w:sz="4" w:space="0" w:color="auto"/>
            </w:tcBorders>
            <w:shd w:val="clear" w:color="auto" w:fill="auto"/>
            <w:vAlign w:val="center"/>
            <w:hideMark/>
          </w:tcPr>
          <w:p w14:paraId="7B03D881" w14:textId="77777777" w:rsidR="00145742" w:rsidRPr="0049599A" w:rsidRDefault="00145742" w:rsidP="00EF591B">
            <w:pPr>
              <w:rPr>
                <w:i/>
                <w:iCs/>
                <w:sz w:val="28"/>
                <w:szCs w:val="28"/>
              </w:rPr>
            </w:pPr>
            <w:r w:rsidRPr="0049599A">
              <w:rPr>
                <w:i/>
                <w:iCs/>
                <w:sz w:val="28"/>
                <w:szCs w:val="28"/>
              </w:rPr>
              <w:t> </w:t>
            </w:r>
          </w:p>
        </w:tc>
        <w:tc>
          <w:tcPr>
            <w:tcW w:w="2527" w:type="dxa"/>
            <w:gridSpan w:val="3"/>
            <w:tcBorders>
              <w:top w:val="nil"/>
              <w:left w:val="nil"/>
              <w:bottom w:val="single" w:sz="4" w:space="0" w:color="auto"/>
              <w:right w:val="single" w:sz="4" w:space="0" w:color="auto"/>
            </w:tcBorders>
            <w:shd w:val="clear" w:color="auto" w:fill="auto"/>
            <w:noWrap/>
            <w:vAlign w:val="bottom"/>
            <w:hideMark/>
          </w:tcPr>
          <w:p w14:paraId="5D95B862" w14:textId="77777777" w:rsidR="00145742" w:rsidRPr="0049599A" w:rsidRDefault="00145742" w:rsidP="00EF591B">
            <w:pPr>
              <w:rPr>
                <w:i/>
                <w:iCs/>
                <w:sz w:val="28"/>
                <w:szCs w:val="28"/>
              </w:rPr>
            </w:pPr>
            <w:r w:rsidRPr="0049599A">
              <w:rPr>
                <w:i/>
                <w:iCs/>
                <w:sz w:val="28"/>
                <w:szCs w:val="28"/>
              </w:rPr>
              <w:t> </w:t>
            </w:r>
          </w:p>
        </w:tc>
        <w:tc>
          <w:tcPr>
            <w:tcW w:w="2127" w:type="dxa"/>
            <w:gridSpan w:val="2"/>
            <w:tcBorders>
              <w:top w:val="nil"/>
              <w:left w:val="nil"/>
              <w:bottom w:val="single" w:sz="4" w:space="0" w:color="auto"/>
              <w:right w:val="single" w:sz="4" w:space="0" w:color="auto"/>
            </w:tcBorders>
            <w:shd w:val="clear" w:color="auto" w:fill="auto"/>
            <w:vAlign w:val="center"/>
            <w:hideMark/>
          </w:tcPr>
          <w:p w14:paraId="53CF7A9E" w14:textId="77777777" w:rsidR="00145742" w:rsidRPr="0049599A" w:rsidRDefault="00145742" w:rsidP="00EF591B">
            <w:pPr>
              <w:jc w:val="center"/>
              <w:rPr>
                <w:i/>
                <w:iCs/>
                <w:sz w:val="28"/>
                <w:szCs w:val="28"/>
              </w:rPr>
            </w:pPr>
            <w:r w:rsidRPr="0049599A">
              <w:rPr>
                <w:i/>
                <w:iCs/>
                <w:sz w:val="28"/>
                <w:szCs w:val="28"/>
              </w:rPr>
              <w:t> </w:t>
            </w:r>
          </w:p>
        </w:tc>
      </w:tr>
      <w:tr w:rsidR="00EF5602" w:rsidRPr="0049599A" w14:paraId="74139A27" w14:textId="77777777" w:rsidTr="00EF591B">
        <w:trPr>
          <w:gridAfter w:val="1"/>
          <w:wAfter w:w="176" w:type="dxa"/>
          <w:trHeight w:val="315"/>
        </w:trPr>
        <w:tc>
          <w:tcPr>
            <w:tcW w:w="780" w:type="dxa"/>
            <w:tcBorders>
              <w:top w:val="nil"/>
              <w:left w:val="single" w:sz="4" w:space="0" w:color="auto"/>
              <w:bottom w:val="single" w:sz="4" w:space="0" w:color="auto"/>
              <w:right w:val="single" w:sz="4" w:space="0" w:color="auto"/>
            </w:tcBorders>
            <w:shd w:val="clear" w:color="auto" w:fill="auto"/>
            <w:vAlign w:val="center"/>
            <w:hideMark/>
          </w:tcPr>
          <w:p w14:paraId="635276DC" w14:textId="77777777" w:rsidR="00145742" w:rsidRPr="0049599A" w:rsidRDefault="00145742" w:rsidP="00EF591B">
            <w:pPr>
              <w:jc w:val="center"/>
              <w:rPr>
                <w:i/>
                <w:iCs/>
                <w:sz w:val="28"/>
                <w:szCs w:val="28"/>
              </w:rPr>
            </w:pPr>
            <w:r w:rsidRPr="0049599A">
              <w:rPr>
                <w:i/>
                <w:iCs/>
                <w:sz w:val="28"/>
                <w:szCs w:val="28"/>
              </w:rPr>
              <w:t>n</w:t>
            </w:r>
          </w:p>
        </w:tc>
        <w:tc>
          <w:tcPr>
            <w:tcW w:w="2055" w:type="dxa"/>
            <w:tcBorders>
              <w:top w:val="nil"/>
              <w:left w:val="nil"/>
              <w:bottom w:val="single" w:sz="4" w:space="0" w:color="auto"/>
              <w:right w:val="single" w:sz="4" w:space="0" w:color="auto"/>
            </w:tcBorders>
            <w:shd w:val="clear" w:color="auto" w:fill="auto"/>
            <w:vAlign w:val="center"/>
            <w:hideMark/>
          </w:tcPr>
          <w:p w14:paraId="6DA6AEEF" w14:textId="77777777" w:rsidR="00145742" w:rsidRPr="0049599A" w:rsidRDefault="00145742" w:rsidP="00EF591B">
            <w:pPr>
              <w:rPr>
                <w:i/>
                <w:iCs/>
                <w:sz w:val="28"/>
                <w:szCs w:val="28"/>
              </w:rPr>
            </w:pPr>
            <w:r w:rsidRPr="0049599A">
              <w:rPr>
                <w:i/>
                <w:iCs/>
                <w:sz w:val="28"/>
                <w:szCs w:val="28"/>
              </w:rPr>
              <w:t>Hàng hoá thứ n</w:t>
            </w:r>
          </w:p>
        </w:tc>
        <w:tc>
          <w:tcPr>
            <w:tcW w:w="1985" w:type="dxa"/>
            <w:tcBorders>
              <w:top w:val="nil"/>
              <w:left w:val="nil"/>
              <w:bottom w:val="single" w:sz="4" w:space="0" w:color="auto"/>
              <w:right w:val="single" w:sz="4" w:space="0" w:color="auto"/>
            </w:tcBorders>
            <w:shd w:val="clear" w:color="auto" w:fill="auto"/>
            <w:vAlign w:val="center"/>
            <w:hideMark/>
          </w:tcPr>
          <w:p w14:paraId="2E91FEF0" w14:textId="77777777" w:rsidR="00145742" w:rsidRPr="0049599A" w:rsidRDefault="00145742" w:rsidP="00EF591B">
            <w:pPr>
              <w:rPr>
                <w:i/>
                <w:iCs/>
                <w:sz w:val="28"/>
                <w:szCs w:val="28"/>
              </w:rPr>
            </w:pPr>
            <w:r w:rsidRPr="0049599A">
              <w:rPr>
                <w:i/>
                <w:iCs/>
                <w:sz w:val="28"/>
                <w:szCs w:val="28"/>
              </w:rPr>
              <w:t> </w:t>
            </w:r>
          </w:p>
        </w:tc>
        <w:tc>
          <w:tcPr>
            <w:tcW w:w="1735" w:type="dxa"/>
            <w:tcBorders>
              <w:top w:val="nil"/>
              <w:left w:val="nil"/>
              <w:bottom w:val="single" w:sz="4" w:space="0" w:color="auto"/>
              <w:right w:val="single" w:sz="4" w:space="0" w:color="auto"/>
            </w:tcBorders>
            <w:shd w:val="clear" w:color="auto" w:fill="auto"/>
            <w:vAlign w:val="center"/>
            <w:hideMark/>
          </w:tcPr>
          <w:p w14:paraId="31EDF742" w14:textId="77777777" w:rsidR="00145742" w:rsidRPr="0049599A" w:rsidRDefault="00145742" w:rsidP="00EF591B">
            <w:pPr>
              <w:rPr>
                <w:i/>
                <w:iCs/>
                <w:sz w:val="28"/>
                <w:szCs w:val="28"/>
              </w:rPr>
            </w:pPr>
            <w:r w:rsidRPr="0049599A">
              <w:rPr>
                <w:i/>
                <w:iCs/>
                <w:sz w:val="28"/>
                <w:szCs w:val="28"/>
              </w:rPr>
              <w:t> </w:t>
            </w:r>
          </w:p>
        </w:tc>
        <w:tc>
          <w:tcPr>
            <w:tcW w:w="1694" w:type="dxa"/>
            <w:tcBorders>
              <w:top w:val="nil"/>
              <w:left w:val="nil"/>
              <w:bottom w:val="single" w:sz="4" w:space="0" w:color="auto"/>
              <w:right w:val="single" w:sz="4" w:space="0" w:color="auto"/>
            </w:tcBorders>
            <w:shd w:val="clear" w:color="auto" w:fill="auto"/>
            <w:vAlign w:val="center"/>
            <w:hideMark/>
          </w:tcPr>
          <w:p w14:paraId="1133700D" w14:textId="77777777" w:rsidR="00145742" w:rsidRPr="0049599A" w:rsidRDefault="00145742" w:rsidP="00EF591B">
            <w:pPr>
              <w:rPr>
                <w:i/>
                <w:iCs/>
                <w:sz w:val="28"/>
                <w:szCs w:val="28"/>
              </w:rPr>
            </w:pPr>
            <w:r w:rsidRPr="0049599A">
              <w:rPr>
                <w:i/>
                <w:iCs/>
                <w:sz w:val="28"/>
                <w:szCs w:val="28"/>
              </w:rPr>
              <w:t> </w:t>
            </w:r>
          </w:p>
        </w:tc>
        <w:tc>
          <w:tcPr>
            <w:tcW w:w="1698" w:type="dxa"/>
            <w:gridSpan w:val="2"/>
            <w:tcBorders>
              <w:top w:val="nil"/>
              <w:left w:val="nil"/>
              <w:bottom w:val="single" w:sz="4" w:space="0" w:color="auto"/>
              <w:right w:val="single" w:sz="4" w:space="0" w:color="auto"/>
            </w:tcBorders>
            <w:shd w:val="clear" w:color="auto" w:fill="auto"/>
            <w:vAlign w:val="center"/>
            <w:hideMark/>
          </w:tcPr>
          <w:p w14:paraId="7D5E6ABA" w14:textId="77777777" w:rsidR="00145742" w:rsidRPr="0049599A" w:rsidRDefault="00145742" w:rsidP="00EF591B">
            <w:pPr>
              <w:rPr>
                <w:i/>
                <w:iCs/>
                <w:sz w:val="28"/>
                <w:szCs w:val="28"/>
              </w:rPr>
            </w:pPr>
            <w:r w:rsidRPr="0049599A">
              <w:rPr>
                <w:i/>
                <w:iCs/>
                <w:sz w:val="28"/>
                <w:szCs w:val="28"/>
              </w:rPr>
              <w:t> </w:t>
            </w:r>
          </w:p>
        </w:tc>
        <w:tc>
          <w:tcPr>
            <w:tcW w:w="2527" w:type="dxa"/>
            <w:gridSpan w:val="3"/>
            <w:tcBorders>
              <w:top w:val="nil"/>
              <w:left w:val="nil"/>
              <w:bottom w:val="single" w:sz="4" w:space="0" w:color="auto"/>
              <w:right w:val="single" w:sz="4" w:space="0" w:color="auto"/>
            </w:tcBorders>
            <w:shd w:val="clear" w:color="auto" w:fill="auto"/>
            <w:vAlign w:val="center"/>
            <w:hideMark/>
          </w:tcPr>
          <w:p w14:paraId="2A3150C4" w14:textId="77777777" w:rsidR="00145742" w:rsidRPr="0049599A" w:rsidRDefault="00145742" w:rsidP="00EF591B">
            <w:pPr>
              <w:rPr>
                <w:i/>
                <w:iCs/>
                <w:sz w:val="28"/>
                <w:szCs w:val="28"/>
              </w:rPr>
            </w:pPr>
            <w:r w:rsidRPr="0049599A">
              <w:rPr>
                <w:i/>
                <w:iCs/>
                <w:sz w:val="28"/>
                <w:szCs w:val="28"/>
              </w:rPr>
              <w:t> </w:t>
            </w:r>
          </w:p>
        </w:tc>
        <w:tc>
          <w:tcPr>
            <w:tcW w:w="2127" w:type="dxa"/>
            <w:gridSpan w:val="2"/>
            <w:tcBorders>
              <w:top w:val="nil"/>
              <w:left w:val="nil"/>
              <w:bottom w:val="single" w:sz="4" w:space="0" w:color="auto"/>
              <w:right w:val="single" w:sz="4" w:space="0" w:color="auto"/>
            </w:tcBorders>
            <w:shd w:val="clear" w:color="auto" w:fill="auto"/>
            <w:vAlign w:val="center"/>
            <w:hideMark/>
          </w:tcPr>
          <w:p w14:paraId="40F437F5" w14:textId="77777777" w:rsidR="00145742" w:rsidRPr="0049599A" w:rsidRDefault="00145742" w:rsidP="00EF591B">
            <w:pPr>
              <w:jc w:val="center"/>
              <w:rPr>
                <w:i/>
                <w:iCs/>
                <w:sz w:val="28"/>
                <w:szCs w:val="28"/>
              </w:rPr>
            </w:pPr>
            <w:r w:rsidRPr="0049599A">
              <w:rPr>
                <w:i/>
                <w:iCs/>
                <w:sz w:val="28"/>
                <w:szCs w:val="28"/>
              </w:rPr>
              <w:t>Mn</w:t>
            </w:r>
          </w:p>
        </w:tc>
      </w:tr>
      <w:tr w:rsidR="00EF5602" w:rsidRPr="0049599A" w14:paraId="38CA6D6B" w14:textId="77777777" w:rsidTr="00EF591B">
        <w:trPr>
          <w:gridAfter w:val="1"/>
          <w:wAfter w:w="176" w:type="dxa"/>
          <w:trHeight w:val="750"/>
        </w:trPr>
        <w:tc>
          <w:tcPr>
            <w:tcW w:w="12474"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14:paraId="2F0DB671" w14:textId="77777777" w:rsidR="00145742" w:rsidRPr="0049599A" w:rsidRDefault="00145742" w:rsidP="00EF591B">
            <w:pPr>
              <w:jc w:val="center"/>
              <w:rPr>
                <w:b/>
                <w:bCs/>
                <w:sz w:val="28"/>
                <w:szCs w:val="28"/>
              </w:rPr>
            </w:pPr>
            <w:r w:rsidRPr="0049599A">
              <w:rPr>
                <w:b/>
                <w:bCs/>
                <w:sz w:val="28"/>
                <w:szCs w:val="28"/>
              </w:rPr>
              <w:t>Tổng cộng giá dự thầu của hàng hoá đã bao gồm thuế, phí, lệ phí (nếu có)</w:t>
            </w:r>
          </w:p>
        </w:tc>
        <w:tc>
          <w:tcPr>
            <w:tcW w:w="2127" w:type="dxa"/>
            <w:gridSpan w:val="2"/>
            <w:tcBorders>
              <w:top w:val="nil"/>
              <w:left w:val="nil"/>
              <w:bottom w:val="single" w:sz="4" w:space="0" w:color="auto"/>
              <w:right w:val="single" w:sz="4" w:space="0" w:color="auto"/>
            </w:tcBorders>
            <w:shd w:val="clear" w:color="auto" w:fill="auto"/>
            <w:vAlign w:val="center"/>
            <w:hideMark/>
          </w:tcPr>
          <w:p w14:paraId="3C1CD2A9" w14:textId="77777777" w:rsidR="00145742" w:rsidRPr="0049599A" w:rsidRDefault="00145742" w:rsidP="00EF591B">
            <w:pPr>
              <w:jc w:val="center"/>
              <w:rPr>
                <w:b/>
                <w:bCs/>
                <w:sz w:val="28"/>
                <w:szCs w:val="28"/>
              </w:rPr>
            </w:pPr>
            <w:r w:rsidRPr="0049599A">
              <w:rPr>
                <w:b/>
                <w:bCs/>
                <w:sz w:val="28"/>
                <w:szCs w:val="28"/>
              </w:rPr>
              <w:t>(M)</w:t>
            </w:r>
          </w:p>
        </w:tc>
      </w:tr>
      <w:tr w:rsidR="00EF5602" w:rsidRPr="0049599A" w14:paraId="61C6B6A9" w14:textId="77777777" w:rsidTr="00EF591B">
        <w:trPr>
          <w:trHeight w:val="315"/>
        </w:trPr>
        <w:tc>
          <w:tcPr>
            <w:tcW w:w="780" w:type="dxa"/>
            <w:tcBorders>
              <w:top w:val="nil"/>
              <w:left w:val="nil"/>
              <w:bottom w:val="nil"/>
              <w:right w:val="nil"/>
            </w:tcBorders>
            <w:shd w:val="clear" w:color="auto" w:fill="auto"/>
            <w:noWrap/>
            <w:vAlign w:val="center"/>
            <w:hideMark/>
          </w:tcPr>
          <w:p w14:paraId="48D47B69" w14:textId="77777777" w:rsidR="00145742" w:rsidRPr="0049599A" w:rsidRDefault="00145742" w:rsidP="00EF591B">
            <w:pPr>
              <w:jc w:val="left"/>
              <w:rPr>
                <w:sz w:val="28"/>
                <w:szCs w:val="28"/>
              </w:rPr>
            </w:pPr>
          </w:p>
        </w:tc>
        <w:tc>
          <w:tcPr>
            <w:tcW w:w="2055" w:type="dxa"/>
            <w:tcBorders>
              <w:top w:val="nil"/>
              <w:left w:val="nil"/>
              <w:bottom w:val="nil"/>
              <w:right w:val="nil"/>
            </w:tcBorders>
            <w:shd w:val="clear" w:color="auto" w:fill="auto"/>
            <w:noWrap/>
            <w:vAlign w:val="bottom"/>
            <w:hideMark/>
          </w:tcPr>
          <w:p w14:paraId="1A8F474F" w14:textId="77777777" w:rsidR="00145742" w:rsidRPr="0049599A" w:rsidRDefault="00145742" w:rsidP="00EF591B">
            <w:pPr>
              <w:jc w:val="left"/>
              <w:rPr>
                <w:rFonts w:ascii="Calibri" w:hAnsi="Calibri"/>
                <w:sz w:val="28"/>
                <w:szCs w:val="28"/>
              </w:rPr>
            </w:pPr>
          </w:p>
        </w:tc>
        <w:tc>
          <w:tcPr>
            <w:tcW w:w="1985" w:type="dxa"/>
            <w:tcBorders>
              <w:top w:val="nil"/>
              <w:left w:val="nil"/>
              <w:bottom w:val="nil"/>
              <w:right w:val="nil"/>
            </w:tcBorders>
            <w:shd w:val="clear" w:color="auto" w:fill="auto"/>
            <w:noWrap/>
            <w:vAlign w:val="bottom"/>
            <w:hideMark/>
          </w:tcPr>
          <w:p w14:paraId="05AF6537" w14:textId="77777777" w:rsidR="00145742" w:rsidRPr="0049599A" w:rsidRDefault="00145742" w:rsidP="00EF591B">
            <w:pPr>
              <w:jc w:val="left"/>
              <w:rPr>
                <w:rFonts w:ascii="Calibri" w:hAnsi="Calibri"/>
                <w:sz w:val="28"/>
                <w:szCs w:val="28"/>
              </w:rPr>
            </w:pPr>
          </w:p>
        </w:tc>
        <w:tc>
          <w:tcPr>
            <w:tcW w:w="1735" w:type="dxa"/>
            <w:tcBorders>
              <w:top w:val="nil"/>
              <w:left w:val="nil"/>
              <w:bottom w:val="nil"/>
              <w:right w:val="nil"/>
            </w:tcBorders>
            <w:shd w:val="clear" w:color="auto" w:fill="auto"/>
            <w:noWrap/>
            <w:vAlign w:val="bottom"/>
            <w:hideMark/>
          </w:tcPr>
          <w:p w14:paraId="34CA9558" w14:textId="77777777" w:rsidR="00145742" w:rsidRPr="0049599A" w:rsidRDefault="00145742" w:rsidP="00EF591B">
            <w:pPr>
              <w:jc w:val="left"/>
              <w:rPr>
                <w:rFonts w:ascii="Calibri" w:hAnsi="Calibri"/>
                <w:sz w:val="28"/>
                <w:szCs w:val="28"/>
              </w:rPr>
            </w:pPr>
          </w:p>
        </w:tc>
        <w:tc>
          <w:tcPr>
            <w:tcW w:w="1694" w:type="dxa"/>
            <w:tcBorders>
              <w:top w:val="nil"/>
              <w:left w:val="nil"/>
              <w:bottom w:val="nil"/>
              <w:right w:val="nil"/>
            </w:tcBorders>
            <w:shd w:val="clear" w:color="auto" w:fill="auto"/>
            <w:noWrap/>
            <w:vAlign w:val="bottom"/>
            <w:hideMark/>
          </w:tcPr>
          <w:p w14:paraId="5AD02ACE" w14:textId="77777777" w:rsidR="00145742" w:rsidRPr="0049599A" w:rsidRDefault="00145742" w:rsidP="00EF591B">
            <w:pPr>
              <w:jc w:val="left"/>
              <w:rPr>
                <w:rFonts w:ascii="Calibri" w:hAnsi="Calibri"/>
                <w:sz w:val="28"/>
                <w:szCs w:val="28"/>
              </w:rPr>
            </w:pPr>
          </w:p>
        </w:tc>
        <w:tc>
          <w:tcPr>
            <w:tcW w:w="1638" w:type="dxa"/>
            <w:tcBorders>
              <w:top w:val="nil"/>
              <w:left w:val="nil"/>
              <w:bottom w:val="nil"/>
              <w:right w:val="nil"/>
            </w:tcBorders>
            <w:shd w:val="clear" w:color="auto" w:fill="auto"/>
            <w:noWrap/>
            <w:vAlign w:val="bottom"/>
            <w:hideMark/>
          </w:tcPr>
          <w:p w14:paraId="7F0718DE" w14:textId="77777777" w:rsidR="00145742" w:rsidRPr="0049599A" w:rsidRDefault="00145742" w:rsidP="00EF591B">
            <w:pPr>
              <w:jc w:val="left"/>
              <w:rPr>
                <w:rFonts w:ascii="Calibri" w:hAnsi="Calibri"/>
                <w:sz w:val="28"/>
                <w:szCs w:val="28"/>
              </w:rPr>
            </w:pPr>
          </w:p>
        </w:tc>
        <w:tc>
          <w:tcPr>
            <w:tcW w:w="236" w:type="dxa"/>
            <w:gridSpan w:val="2"/>
            <w:tcBorders>
              <w:top w:val="nil"/>
              <w:left w:val="nil"/>
              <w:bottom w:val="nil"/>
              <w:right w:val="nil"/>
            </w:tcBorders>
            <w:shd w:val="clear" w:color="auto" w:fill="auto"/>
            <w:noWrap/>
            <w:vAlign w:val="bottom"/>
            <w:hideMark/>
          </w:tcPr>
          <w:p w14:paraId="4E51FC67" w14:textId="77777777" w:rsidR="00145742" w:rsidRPr="0049599A" w:rsidRDefault="00145742" w:rsidP="00EF591B">
            <w:pPr>
              <w:jc w:val="left"/>
              <w:rPr>
                <w:rFonts w:ascii="Calibri" w:hAnsi="Calibri"/>
                <w:sz w:val="28"/>
                <w:szCs w:val="28"/>
              </w:rPr>
            </w:pPr>
          </w:p>
        </w:tc>
        <w:tc>
          <w:tcPr>
            <w:tcW w:w="1636" w:type="dxa"/>
            <w:tcBorders>
              <w:top w:val="nil"/>
              <w:left w:val="nil"/>
              <w:bottom w:val="nil"/>
              <w:right w:val="nil"/>
            </w:tcBorders>
            <w:shd w:val="clear" w:color="auto" w:fill="auto"/>
            <w:noWrap/>
            <w:vAlign w:val="bottom"/>
            <w:hideMark/>
          </w:tcPr>
          <w:p w14:paraId="3A4CC9B8" w14:textId="77777777" w:rsidR="00145742" w:rsidRPr="0049599A" w:rsidRDefault="00145742" w:rsidP="00EF591B">
            <w:pPr>
              <w:jc w:val="left"/>
              <w:rPr>
                <w:rFonts w:ascii="Calibri" w:hAnsi="Calibri"/>
                <w:sz w:val="28"/>
                <w:szCs w:val="28"/>
              </w:rPr>
            </w:pPr>
          </w:p>
        </w:tc>
        <w:tc>
          <w:tcPr>
            <w:tcW w:w="891" w:type="dxa"/>
            <w:gridSpan w:val="2"/>
            <w:tcBorders>
              <w:top w:val="nil"/>
              <w:left w:val="nil"/>
              <w:bottom w:val="nil"/>
              <w:right w:val="nil"/>
            </w:tcBorders>
            <w:shd w:val="clear" w:color="auto" w:fill="auto"/>
            <w:noWrap/>
            <w:vAlign w:val="bottom"/>
            <w:hideMark/>
          </w:tcPr>
          <w:p w14:paraId="2EE36A91" w14:textId="77777777" w:rsidR="00145742" w:rsidRPr="0049599A" w:rsidRDefault="00145742" w:rsidP="00EF591B">
            <w:pPr>
              <w:jc w:val="left"/>
              <w:rPr>
                <w:rFonts w:ascii="Calibri" w:hAnsi="Calibri"/>
                <w:sz w:val="28"/>
                <w:szCs w:val="28"/>
              </w:rPr>
            </w:pPr>
          </w:p>
        </w:tc>
        <w:tc>
          <w:tcPr>
            <w:tcW w:w="2127" w:type="dxa"/>
            <w:gridSpan w:val="2"/>
            <w:tcBorders>
              <w:top w:val="nil"/>
              <w:left w:val="nil"/>
              <w:bottom w:val="nil"/>
              <w:right w:val="nil"/>
            </w:tcBorders>
            <w:shd w:val="clear" w:color="auto" w:fill="auto"/>
            <w:noWrap/>
            <w:vAlign w:val="bottom"/>
            <w:hideMark/>
          </w:tcPr>
          <w:p w14:paraId="657C0488" w14:textId="77777777" w:rsidR="00145742" w:rsidRPr="0049599A" w:rsidRDefault="00145742" w:rsidP="00EF591B">
            <w:pPr>
              <w:jc w:val="left"/>
              <w:rPr>
                <w:rFonts w:ascii="Calibri" w:hAnsi="Calibri"/>
                <w:sz w:val="28"/>
                <w:szCs w:val="28"/>
              </w:rPr>
            </w:pPr>
          </w:p>
        </w:tc>
      </w:tr>
      <w:tr w:rsidR="00EF5602" w:rsidRPr="0049599A" w14:paraId="444FD0F6" w14:textId="77777777" w:rsidTr="00EF591B">
        <w:trPr>
          <w:trHeight w:val="315"/>
        </w:trPr>
        <w:tc>
          <w:tcPr>
            <w:tcW w:w="780" w:type="dxa"/>
            <w:tcBorders>
              <w:top w:val="nil"/>
              <w:left w:val="nil"/>
              <w:bottom w:val="nil"/>
              <w:right w:val="nil"/>
            </w:tcBorders>
            <w:shd w:val="clear" w:color="auto" w:fill="auto"/>
            <w:noWrap/>
            <w:vAlign w:val="center"/>
            <w:hideMark/>
          </w:tcPr>
          <w:p w14:paraId="1F5A68C2" w14:textId="77777777" w:rsidR="00145742" w:rsidRPr="0049599A" w:rsidRDefault="00145742" w:rsidP="00EF591B">
            <w:pPr>
              <w:jc w:val="left"/>
              <w:rPr>
                <w:sz w:val="28"/>
                <w:szCs w:val="28"/>
              </w:rPr>
            </w:pPr>
          </w:p>
        </w:tc>
        <w:tc>
          <w:tcPr>
            <w:tcW w:w="2055" w:type="dxa"/>
            <w:tcBorders>
              <w:top w:val="nil"/>
              <w:left w:val="nil"/>
              <w:bottom w:val="nil"/>
              <w:right w:val="nil"/>
            </w:tcBorders>
            <w:shd w:val="clear" w:color="auto" w:fill="auto"/>
            <w:noWrap/>
            <w:vAlign w:val="bottom"/>
            <w:hideMark/>
          </w:tcPr>
          <w:p w14:paraId="6A719B83" w14:textId="77777777" w:rsidR="00145742" w:rsidRPr="0049599A" w:rsidRDefault="00145742" w:rsidP="00EF591B">
            <w:pPr>
              <w:jc w:val="left"/>
              <w:rPr>
                <w:rFonts w:ascii="Calibri" w:hAnsi="Calibri"/>
                <w:sz w:val="28"/>
                <w:szCs w:val="28"/>
              </w:rPr>
            </w:pPr>
          </w:p>
        </w:tc>
        <w:tc>
          <w:tcPr>
            <w:tcW w:w="1985" w:type="dxa"/>
            <w:tcBorders>
              <w:top w:val="nil"/>
              <w:left w:val="nil"/>
              <w:bottom w:val="nil"/>
              <w:right w:val="nil"/>
            </w:tcBorders>
            <w:shd w:val="clear" w:color="auto" w:fill="auto"/>
            <w:noWrap/>
            <w:vAlign w:val="bottom"/>
            <w:hideMark/>
          </w:tcPr>
          <w:p w14:paraId="2367E3E8" w14:textId="77777777" w:rsidR="00145742" w:rsidRPr="0049599A" w:rsidRDefault="00145742" w:rsidP="00EF591B">
            <w:pPr>
              <w:jc w:val="left"/>
              <w:rPr>
                <w:rFonts w:ascii="Calibri" w:hAnsi="Calibri"/>
                <w:sz w:val="28"/>
                <w:szCs w:val="28"/>
              </w:rPr>
            </w:pPr>
          </w:p>
        </w:tc>
        <w:tc>
          <w:tcPr>
            <w:tcW w:w="1735" w:type="dxa"/>
            <w:tcBorders>
              <w:top w:val="nil"/>
              <w:left w:val="nil"/>
              <w:bottom w:val="nil"/>
              <w:right w:val="nil"/>
            </w:tcBorders>
            <w:shd w:val="clear" w:color="auto" w:fill="auto"/>
            <w:noWrap/>
            <w:vAlign w:val="bottom"/>
            <w:hideMark/>
          </w:tcPr>
          <w:p w14:paraId="639F03A9" w14:textId="77777777" w:rsidR="00145742" w:rsidRPr="0049599A" w:rsidRDefault="00145742" w:rsidP="00EF591B">
            <w:pPr>
              <w:jc w:val="left"/>
              <w:rPr>
                <w:rFonts w:ascii="Calibri" w:hAnsi="Calibri"/>
                <w:sz w:val="28"/>
                <w:szCs w:val="28"/>
              </w:rPr>
            </w:pPr>
          </w:p>
        </w:tc>
        <w:tc>
          <w:tcPr>
            <w:tcW w:w="1694" w:type="dxa"/>
            <w:tcBorders>
              <w:top w:val="nil"/>
              <w:left w:val="nil"/>
              <w:bottom w:val="nil"/>
              <w:right w:val="nil"/>
            </w:tcBorders>
            <w:shd w:val="clear" w:color="auto" w:fill="auto"/>
            <w:noWrap/>
            <w:vAlign w:val="bottom"/>
            <w:hideMark/>
          </w:tcPr>
          <w:p w14:paraId="665C5611" w14:textId="77777777" w:rsidR="00145742" w:rsidRPr="0049599A" w:rsidRDefault="00145742" w:rsidP="00EF591B">
            <w:pPr>
              <w:jc w:val="left"/>
              <w:rPr>
                <w:rFonts w:ascii="Calibri" w:hAnsi="Calibri"/>
                <w:sz w:val="28"/>
                <w:szCs w:val="28"/>
              </w:rPr>
            </w:pPr>
          </w:p>
        </w:tc>
        <w:tc>
          <w:tcPr>
            <w:tcW w:w="1638" w:type="dxa"/>
            <w:tcBorders>
              <w:top w:val="nil"/>
              <w:left w:val="nil"/>
              <w:bottom w:val="nil"/>
              <w:right w:val="nil"/>
            </w:tcBorders>
            <w:shd w:val="clear" w:color="auto" w:fill="auto"/>
            <w:noWrap/>
            <w:vAlign w:val="bottom"/>
            <w:hideMark/>
          </w:tcPr>
          <w:p w14:paraId="7F5EA4B0" w14:textId="77777777" w:rsidR="00145742" w:rsidRPr="0049599A" w:rsidRDefault="00145742" w:rsidP="00EF591B">
            <w:pPr>
              <w:jc w:val="left"/>
              <w:rPr>
                <w:rFonts w:ascii="Calibri" w:hAnsi="Calibri"/>
                <w:sz w:val="28"/>
                <w:szCs w:val="28"/>
              </w:rPr>
            </w:pPr>
          </w:p>
        </w:tc>
        <w:tc>
          <w:tcPr>
            <w:tcW w:w="236" w:type="dxa"/>
            <w:gridSpan w:val="2"/>
            <w:tcBorders>
              <w:top w:val="nil"/>
              <w:left w:val="nil"/>
              <w:bottom w:val="nil"/>
              <w:right w:val="nil"/>
            </w:tcBorders>
            <w:shd w:val="clear" w:color="auto" w:fill="auto"/>
            <w:noWrap/>
            <w:vAlign w:val="bottom"/>
            <w:hideMark/>
          </w:tcPr>
          <w:p w14:paraId="6CE0DDF5" w14:textId="77777777" w:rsidR="00145742" w:rsidRPr="0049599A" w:rsidRDefault="00145742" w:rsidP="00EF591B">
            <w:pPr>
              <w:jc w:val="left"/>
              <w:rPr>
                <w:rFonts w:ascii="Calibri" w:hAnsi="Calibri"/>
                <w:sz w:val="28"/>
                <w:szCs w:val="28"/>
              </w:rPr>
            </w:pPr>
          </w:p>
        </w:tc>
        <w:tc>
          <w:tcPr>
            <w:tcW w:w="1636" w:type="dxa"/>
            <w:tcBorders>
              <w:top w:val="nil"/>
              <w:left w:val="nil"/>
              <w:bottom w:val="nil"/>
              <w:right w:val="nil"/>
            </w:tcBorders>
            <w:shd w:val="clear" w:color="auto" w:fill="auto"/>
            <w:noWrap/>
            <w:vAlign w:val="bottom"/>
            <w:hideMark/>
          </w:tcPr>
          <w:p w14:paraId="09B0011C" w14:textId="77777777" w:rsidR="00145742" w:rsidRPr="0049599A" w:rsidRDefault="00145742" w:rsidP="00EF591B">
            <w:pPr>
              <w:jc w:val="left"/>
              <w:rPr>
                <w:rFonts w:ascii="Calibri" w:hAnsi="Calibri"/>
                <w:sz w:val="28"/>
                <w:szCs w:val="28"/>
              </w:rPr>
            </w:pPr>
          </w:p>
        </w:tc>
        <w:tc>
          <w:tcPr>
            <w:tcW w:w="891" w:type="dxa"/>
            <w:gridSpan w:val="2"/>
            <w:tcBorders>
              <w:top w:val="nil"/>
              <w:left w:val="nil"/>
              <w:bottom w:val="nil"/>
              <w:right w:val="nil"/>
            </w:tcBorders>
            <w:shd w:val="clear" w:color="auto" w:fill="auto"/>
            <w:noWrap/>
            <w:vAlign w:val="bottom"/>
            <w:hideMark/>
          </w:tcPr>
          <w:p w14:paraId="40274173" w14:textId="77777777" w:rsidR="00145742" w:rsidRPr="0049599A" w:rsidRDefault="00145742" w:rsidP="00EF591B">
            <w:pPr>
              <w:jc w:val="left"/>
              <w:rPr>
                <w:rFonts w:ascii="Calibri" w:hAnsi="Calibri"/>
                <w:sz w:val="28"/>
                <w:szCs w:val="28"/>
              </w:rPr>
            </w:pPr>
          </w:p>
        </w:tc>
        <w:tc>
          <w:tcPr>
            <w:tcW w:w="2127" w:type="dxa"/>
            <w:gridSpan w:val="2"/>
            <w:tcBorders>
              <w:top w:val="nil"/>
              <w:left w:val="nil"/>
              <w:bottom w:val="nil"/>
              <w:right w:val="nil"/>
            </w:tcBorders>
            <w:shd w:val="clear" w:color="auto" w:fill="auto"/>
            <w:noWrap/>
            <w:vAlign w:val="bottom"/>
            <w:hideMark/>
          </w:tcPr>
          <w:p w14:paraId="3D06AE0C" w14:textId="77777777" w:rsidR="00145742" w:rsidRPr="0049599A" w:rsidRDefault="00145742" w:rsidP="00EF591B">
            <w:pPr>
              <w:jc w:val="left"/>
              <w:rPr>
                <w:rFonts w:ascii="Calibri" w:hAnsi="Calibri"/>
                <w:sz w:val="28"/>
                <w:szCs w:val="28"/>
              </w:rPr>
            </w:pPr>
          </w:p>
        </w:tc>
      </w:tr>
      <w:tr w:rsidR="00EF5602" w:rsidRPr="0049599A" w14:paraId="12050B9A" w14:textId="77777777" w:rsidTr="00EF591B">
        <w:trPr>
          <w:trHeight w:val="315"/>
        </w:trPr>
        <w:tc>
          <w:tcPr>
            <w:tcW w:w="2835" w:type="dxa"/>
            <w:gridSpan w:val="2"/>
            <w:tcBorders>
              <w:top w:val="nil"/>
              <w:left w:val="nil"/>
              <w:bottom w:val="nil"/>
              <w:right w:val="nil"/>
            </w:tcBorders>
            <w:shd w:val="clear" w:color="auto" w:fill="auto"/>
            <w:noWrap/>
            <w:vAlign w:val="center"/>
            <w:hideMark/>
          </w:tcPr>
          <w:p w14:paraId="45103599" w14:textId="77777777" w:rsidR="00145742" w:rsidRPr="0049599A" w:rsidRDefault="00145742" w:rsidP="004938A3">
            <w:pPr>
              <w:ind w:firstLine="601"/>
              <w:jc w:val="left"/>
              <w:rPr>
                <w:i/>
                <w:iCs/>
                <w:sz w:val="28"/>
                <w:szCs w:val="28"/>
              </w:rPr>
            </w:pPr>
            <w:r w:rsidRPr="0049599A">
              <w:rPr>
                <w:i/>
                <w:iCs/>
                <w:sz w:val="28"/>
                <w:szCs w:val="28"/>
              </w:rPr>
              <w:t>Ghi chú:</w:t>
            </w:r>
          </w:p>
        </w:tc>
        <w:tc>
          <w:tcPr>
            <w:tcW w:w="1985" w:type="dxa"/>
            <w:tcBorders>
              <w:top w:val="nil"/>
              <w:left w:val="nil"/>
              <w:bottom w:val="nil"/>
              <w:right w:val="nil"/>
            </w:tcBorders>
            <w:shd w:val="clear" w:color="auto" w:fill="auto"/>
            <w:noWrap/>
            <w:vAlign w:val="bottom"/>
            <w:hideMark/>
          </w:tcPr>
          <w:p w14:paraId="19E50C52" w14:textId="77777777" w:rsidR="00145742" w:rsidRPr="0049599A" w:rsidRDefault="00145742" w:rsidP="004938A3">
            <w:pPr>
              <w:ind w:firstLine="601"/>
              <w:jc w:val="left"/>
              <w:rPr>
                <w:rFonts w:ascii="Calibri" w:hAnsi="Calibri"/>
                <w:sz w:val="28"/>
                <w:szCs w:val="28"/>
              </w:rPr>
            </w:pPr>
          </w:p>
        </w:tc>
        <w:tc>
          <w:tcPr>
            <w:tcW w:w="1735" w:type="dxa"/>
            <w:tcBorders>
              <w:top w:val="nil"/>
              <w:left w:val="nil"/>
              <w:bottom w:val="nil"/>
              <w:right w:val="nil"/>
            </w:tcBorders>
            <w:shd w:val="clear" w:color="auto" w:fill="auto"/>
            <w:noWrap/>
            <w:vAlign w:val="bottom"/>
            <w:hideMark/>
          </w:tcPr>
          <w:p w14:paraId="0316622F" w14:textId="77777777" w:rsidR="00145742" w:rsidRPr="0049599A" w:rsidRDefault="00145742" w:rsidP="004938A3">
            <w:pPr>
              <w:ind w:firstLine="601"/>
              <w:jc w:val="left"/>
              <w:rPr>
                <w:rFonts w:ascii="Calibri" w:hAnsi="Calibri"/>
                <w:sz w:val="28"/>
                <w:szCs w:val="28"/>
              </w:rPr>
            </w:pPr>
          </w:p>
        </w:tc>
        <w:tc>
          <w:tcPr>
            <w:tcW w:w="1694" w:type="dxa"/>
            <w:tcBorders>
              <w:top w:val="nil"/>
              <w:left w:val="nil"/>
              <w:bottom w:val="nil"/>
              <w:right w:val="nil"/>
            </w:tcBorders>
            <w:shd w:val="clear" w:color="auto" w:fill="auto"/>
            <w:noWrap/>
            <w:vAlign w:val="bottom"/>
            <w:hideMark/>
          </w:tcPr>
          <w:p w14:paraId="0CC167FD" w14:textId="77777777" w:rsidR="00145742" w:rsidRPr="0049599A" w:rsidRDefault="00145742" w:rsidP="004938A3">
            <w:pPr>
              <w:ind w:firstLine="601"/>
              <w:jc w:val="left"/>
              <w:rPr>
                <w:rFonts w:ascii="Calibri" w:hAnsi="Calibri"/>
                <w:sz w:val="28"/>
                <w:szCs w:val="28"/>
              </w:rPr>
            </w:pPr>
          </w:p>
        </w:tc>
        <w:tc>
          <w:tcPr>
            <w:tcW w:w="1638" w:type="dxa"/>
            <w:tcBorders>
              <w:top w:val="nil"/>
              <w:left w:val="nil"/>
              <w:bottom w:val="nil"/>
              <w:right w:val="nil"/>
            </w:tcBorders>
            <w:shd w:val="clear" w:color="auto" w:fill="auto"/>
            <w:noWrap/>
            <w:vAlign w:val="bottom"/>
            <w:hideMark/>
          </w:tcPr>
          <w:p w14:paraId="72BF1041" w14:textId="77777777" w:rsidR="00145742" w:rsidRPr="0049599A" w:rsidRDefault="00145742" w:rsidP="004938A3">
            <w:pPr>
              <w:ind w:firstLine="601"/>
              <w:jc w:val="left"/>
              <w:rPr>
                <w:rFonts w:ascii="Calibri" w:hAnsi="Calibri"/>
                <w:sz w:val="28"/>
                <w:szCs w:val="28"/>
              </w:rPr>
            </w:pPr>
          </w:p>
        </w:tc>
        <w:tc>
          <w:tcPr>
            <w:tcW w:w="236" w:type="dxa"/>
            <w:gridSpan w:val="2"/>
            <w:tcBorders>
              <w:top w:val="nil"/>
              <w:left w:val="nil"/>
              <w:bottom w:val="nil"/>
              <w:right w:val="nil"/>
            </w:tcBorders>
            <w:shd w:val="clear" w:color="auto" w:fill="auto"/>
            <w:noWrap/>
            <w:vAlign w:val="bottom"/>
            <w:hideMark/>
          </w:tcPr>
          <w:p w14:paraId="26DF790E" w14:textId="77777777" w:rsidR="00145742" w:rsidRPr="0049599A" w:rsidRDefault="00145742" w:rsidP="004938A3">
            <w:pPr>
              <w:ind w:firstLine="601"/>
              <w:jc w:val="left"/>
              <w:rPr>
                <w:rFonts w:ascii="Calibri" w:hAnsi="Calibri"/>
                <w:sz w:val="28"/>
                <w:szCs w:val="28"/>
              </w:rPr>
            </w:pPr>
          </w:p>
        </w:tc>
        <w:tc>
          <w:tcPr>
            <w:tcW w:w="1636" w:type="dxa"/>
            <w:tcBorders>
              <w:top w:val="nil"/>
              <w:left w:val="nil"/>
              <w:bottom w:val="nil"/>
              <w:right w:val="nil"/>
            </w:tcBorders>
            <w:shd w:val="clear" w:color="auto" w:fill="auto"/>
            <w:noWrap/>
            <w:vAlign w:val="bottom"/>
            <w:hideMark/>
          </w:tcPr>
          <w:p w14:paraId="6633C48F" w14:textId="77777777" w:rsidR="00145742" w:rsidRPr="0049599A" w:rsidRDefault="00145742" w:rsidP="004938A3">
            <w:pPr>
              <w:ind w:firstLine="601"/>
              <w:jc w:val="left"/>
              <w:rPr>
                <w:rFonts w:ascii="Calibri" w:hAnsi="Calibri"/>
                <w:sz w:val="28"/>
                <w:szCs w:val="28"/>
              </w:rPr>
            </w:pPr>
          </w:p>
        </w:tc>
        <w:tc>
          <w:tcPr>
            <w:tcW w:w="891" w:type="dxa"/>
            <w:gridSpan w:val="2"/>
            <w:tcBorders>
              <w:top w:val="nil"/>
              <w:left w:val="nil"/>
              <w:bottom w:val="nil"/>
              <w:right w:val="nil"/>
            </w:tcBorders>
            <w:shd w:val="clear" w:color="auto" w:fill="auto"/>
            <w:noWrap/>
            <w:vAlign w:val="bottom"/>
            <w:hideMark/>
          </w:tcPr>
          <w:p w14:paraId="6B087DCF" w14:textId="77777777" w:rsidR="00145742" w:rsidRPr="0049599A" w:rsidRDefault="00145742" w:rsidP="004938A3">
            <w:pPr>
              <w:ind w:firstLine="601"/>
              <w:jc w:val="left"/>
              <w:rPr>
                <w:rFonts w:ascii="Calibri" w:hAnsi="Calibri"/>
                <w:sz w:val="28"/>
                <w:szCs w:val="28"/>
              </w:rPr>
            </w:pPr>
          </w:p>
        </w:tc>
        <w:tc>
          <w:tcPr>
            <w:tcW w:w="2127" w:type="dxa"/>
            <w:gridSpan w:val="2"/>
            <w:tcBorders>
              <w:top w:val="nil"/>
              <w:left w:val="nil"/>
              <w:bottom w:val="nil"/>
              <w:right w:val="nil"/>
            </w:tcBorders>
            <w:shd w:val="clear" w:color="auto" w:fill="auto"/>
            <w:noWrap/>
            <w:vAlign w:val="bottom"/>
            <w:hideMark/>
          </w:tcPr>
          <w:p w14:paraId="3FCF6290" w14:textId="77777777" w:rsidR="00145742" w:rsidRPr="0049599A" w:rsidRDefault="00145742" w:rsidP="004938A3">
            <w:pPr>
              <w:ind w:firstLine="601"/>
              <w:jc w:val="left"/>
              <w:rPr>
                <w:rFonts w:ascii="Calibri" w:hAnsi="Calibri"/>
                <w:sz w:val="28"/>
                <w:szCs w:val="28"/>
              </w:rPr>
            </w:pPr>
          </w:p>
        </w:tc>
      </w:tr>
      <w:tr w:rsidR="00145742" w:rsidRPr="0049599A" w14:paraId="31E32ACF" w14:textId="77777777" w:rsidTr="00EF591B">
        <w:trPr>
          <w:gridAfter w:val="1"/>
          <w:wAfter w:w="176" w:type="dxa"/>
          <w:trHeight w:val="705"/>
        </w:trPr>
        <w:tc>
          <w:tcPr>
            <w:tcW w:w="14601" w:type="dxa"/>
            <w:gridSpan w:val="12"/>
            <w:tcBorders>
              <w:top w:val="nil"/>
              <w:left w:val="nil"/>
              <w:bottom w:val="nil"/>
              <w:right w:val="nil"/>
            </w:tcBorders>
            <w:shd w:val="clear" w:color="auto" w:fill="auto"/>
            <w:vAlign w:val="center"/>
            <w:hideMark/>
          </w:tcPr>
          <w:p w14:paraId="669ACBE4" w14:textId="77777777" w:rsidR="00145742" w:rsidRPr="0049599A" w:rsidRDefault="00145742" w:rsidP="00FB6792">
            <w:pPr>
              <w:numPr>
                <w:ilvl w:val="0"/>
                <w:numId w:val="2"/>
              </w:numPr>
              <w:ind w:left="0" w:firstLine="601"/>
              <w:rPr>
                <w:i/>
                <w:iCs/>
                <w:sz w:val="28"/>
                <w:szCs w:val="28"/>
              </w:rPr>
            </w:pPr>
            <w:r w:rsidRPr="0049599A">
              <w:rPr>
                <w:i/>
                <w:iCs/>
                <w:sz w:val="28"/>
                <w:szCs w:val="28"/>
              </w:rPr>
              <w:t xml:space="preserve"> Các cột (5), (6): nhà thầu điền phù hợp với đề xuất kỹ thuật của nhà thầu</w:t>
            </w:r>
          </w:p>
          <w:p w14:paraId="5B8CC577" w14:textId="77777777" w:rsidR="00145742" w:rsidRPr="0049599A" w:rsidRDefault="00145742" w:rsidP="00FB6792">
            <w:pPr>
              <w:numPr>
                <w:ilvl w:val="0"/>
                <w:numId w:val="2"/>
              </w:numPr>
              <w:ind w:left="0" w:firstLine="601"/>
              <w:rPr>
                <w:i/>
                <w:iCs/>
                <w:sz w:val="28"/>
                <w:szCs w:val="28"/>
              </w:rPr>
            </w:pPr>
            <w:r w:rsidRPr="0049599A">
              <w:rPr>
                <w:i/>
                <w:iCs/>
                <w:sz w:val="28"/>
                <w:szCs w:val="28"/>
              </w:rPr>
              <w:t xml:space="preserve"> Cột (7) nhà thầu điền đơn giá (đã bao gồm thuế, phí, lệ phí).</w:t>
            </w:r>
          </w:p>
          <w:p w14:paraId="428045B0" w14:textId="77777777" w:rsidR="00145742" w:rsidRPr="0049599A" w:rsidRDefault="00145742" w:rsidP="00FB6792">
            <w:pPr>
              <w:numPr>
                <w:ilvl w:val="0"/>
                <w:numId w:val="2"/>
              </w:numPr>
              <w:ind w:left="0" w:firstLine="601"/>
              <w:rPr>
                <w:i/>
                <w:iCs/>
                <w:sz w:val="28"/>
                <w:szCs w:val="28"/>
              </w:rPr>
            </w:pPr>
            <w:r w:rsidRPr="0049599A">
              <w:rPr>
                <w:i/>
                <w:iCs/>
                <w:sz w:val="28"/>
                <w:szCs w:val="28"/>
              </w:rPr>
              <w:t xml:space="preserve"> Cột (8) Hệ thống tự tính.</w:t>
            </w:r>
          </w:p>
          <w:p w14:paraId="4DFE5A83" w14:textId="77777777" w:rsidR="00145742" w:rsidRPr="0049599A" w:rsidRDefault="00145742" w:rsidP="004938A3">
            <w:pPr>
              <w:ind w:firstLine="601"/>
              <w:rPr>
                <w:i/>
                <w:iCs/>
                <w:sz w:val="28"/>
                <w:szCs w:val="28"/>
              </w:rPr>
            </w:pPr>
          </w:p>
        </w:tc>
      </w:tr>
    </w:tbl>
    <w:p w14:paraId="72EE0B28" w14:textId="77777777" w:rsidR="00C57DB1" w:rsidRPr="0049599A" w:rsidRDefault="00C57DB1" w:rsidP="009257E9">
      <w:pPr>
        <w:ind w:firstLine="567"/>
        <w:rPr>
          <w:sz w:val="28"/>
          <w:szCs w:val="28"/>
        </w:rPr>
      </w:pPr>
    </w:p>
    <w:p w14:paraId="312EF412" w14:textId="77777777" w:rsidR="009257E9" w:rsidRPr="0049599A" w:rsidRDefault="00C57DB1" w:rsidP="00C57DB1">
      <w:pPr>
        <w:ind w:firstLine="567"/>
        <w:jc w:val="right"/>
        <w:rPr>
          <w:b/>
          <w:sz w:val="28"/>
          <w:szCs w:val="28"/>
          <w:lang w:val="nl-NL"/>
        </w:rPr>
      </w:pPr>
      <w:r w:rsidRPr="0049599A">
        <w:rPr>
          <w:sz w:val="28"/>
          <w:szCs w:val="28"/>
        </w:rPr>
        <w:br w:type="page"/>
      </w:r>
      <w:r w:rsidRPr="0049599A">
        <w:rPr>
          <w:b/>
          <w:sz w:val="28"/>
          <w:szCs w:val="28"/>
          <w:lang w:val="nl-NL"/>
        </w:rPr>
        <w:lastRenderedPageBreak/>
        <w:t>Mẫu số 19 (webform trên Hệ thống)</w:t>
      </w:r>
    </w:p>
    <w:p w14:paraId="715617CD" w14:textId="77777777" w:rsidR="00C57DB1" w:rsidRPr="0049599A" w:rsidRDefault="00C57DB1" w:rsidP="00C57DB1">
      <w:pPr>
        <w:ind w:firstLine="567"/>
        <w:jc w:val="right"/>
        <w:rPr>
          <w:b/>
          <w:sz w:val="28"/>
          <w:szCs w:val="28"/>
          <w:lang w:val="nl-NL"/>
        </w:rPr>
      </w:pPr>
    </w:p>
    <w:tbl>
      <w:tblPr>
        <w:tblW w:w="14625" w:type="dxa"/>
        <w:tblInd w:w="108" w:type="dxa"/>
        <w:tblLook w:val="04A0" w:firstRow="1" w:lastRow="0" w:firstColumn="1" w:lastColumn="0" w:noHBand="0" w:noVBand="1"/>
      </w:tblPr>
      <w:tblGrid>
        <w:gridCol w:w="993"/>
        <w:gridCol w:w="2409"/>
        <w:gridCol w:w="2111"/>
        <w:gridCol w:w="1575"/>
        <w:gridCol w:w="1953"/>
        <w:gridCol w:w="2016"/>
        <w:gridCol w:w="1620"/>
        <w:gridCol w:w="1948"/>
      </w:tblGrid>
      <w:tr w:rsidR="00EF5602" w:rsidRPr="0049599A" w14:paraId="275F7A0C" w14:textId="77777777" w:rsidTr="00C57DB1">
        <w:trPr>
          <w:trHeight w:val="1005"/>
        </w:trPr>
        <w:tc>
          <w:tcPr>
            <w:tcW w:w="14625" w:type="dxa"/>
            <w:gridSpan w:val="8"/>
            <w:tcBorders>
              <w:top w:val="nil"/>
              <w:left w:val="nil"/>
              <w:bottom w:val="nil"/>
              <w:right w:val="nil"/>
            </w:tcBorders>
            <w:shd w:val="clear" w:color="auto" w:fill="auto"/>
            <w:noWrap/>
            <w:vAlign w:val="center"/>
            <w:hideMark/>
          </w:tcPr>
          <w:p w14:paraId="0EDBF555" w14:textId="77777777" w:rsidR="00C57DB1" w:rsidRPr="0049599A" w:rsidRDefault="00C57DB1" w:rsidP="00C57DB1">
            <w:pPr>
              <w:jc w:val="center"/>
              <w:rPr>
                <w:b/>
                <w:bCs/>
                <w:sz w:val="28"/>
                <w:szCs w:val="28"/>
                <w:lang w:val="nl-NL"/>
              </w:rPr>
            </w:pPr>
            <w:r w:rsidRPr="0049599A">
              <w:rPr>
                <w:b/>
                <w:bCs/>
                <w:sz w:val="28"/>
                <w:szCs w:val="28"/>
                <w:lang w:val="nl-NL"/>
              </w:rPr>
              <w:t>BẢNG GIÁ DỰ THẦU CHO CÁC DỊCH VỤ LIÊN QUAN</w:t>
            </w:r>
          </w:p>
        </w:tc>
      </w:tr>
      <w:tr w:rsidR="00EF5602" w:rsidRPr="0049599A" w14:paraId="78C85D41" w14:textId="77777777" w:rsidTr="00C57DB1">
        <w:trPr>
          <w:trHeight w:val="960"/>
        </w:trPr>
        <w:tc>
          <w:tcPr>
            <w:tcW w:w="99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14D9F2BB" w14:textId="77777777" w:rsidR="00C57DB1" w:rsidRPr="0049599A" w:rsidRDefault="00C57DB1" w:rsidP="00C57DB1">
            <w:pPr>
              <w:jc w:val="center"/>
              <w:rPr>
                <w:b/>
                <w:bCs/>
                <w:sz w:val="28"/>
                <w:szCs w:val="28"/>
              </w:rPr>
            </w:pPr>
            <w:r w:rsidRPr="0049599A">
              <w:rPr>
                <w:b/>
                <w:bCs/>
                <w:sz w:val="28"/>
                <w:szCs w:val="28"/>
              </w:rPr>
              <w:t>STT</w:t>
            </w:r>
          </w:p>
        </w:tc>
        <w:tc>
          <w:tcPr>
            <w:tcW w:w="2409"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841B7A5" w14:textId="77777777" w:rsidR="00C57DB1" w:rsidRPr="0049599A" w:rsidRDefault="00C57DB1" w:rsidP="00C57DB1">
            <w:pPr>
              <w:jc w:val="center"/>
              <w:rPr>
                <w:b/>
                <w:bCs/>
                <w:sz w:val="28"/>
                <w:szCs w:val="28"/>
              </w:rPr>
            </w:pPr>
            <w:r w:rsidRPr="0049599A">
              <w:rPr>
                <w:b/>
                <w:bCs/>
                <w:sz w:val="28"/>
                <w:szCs w:val="28"/>
              </w:rPr>
              <w:t>Mô tả dịch vụ</w:t>
            </w:r>
          </w:p>
        </w:tc>
        <w:tc>
          <w:tcPr>
            <w:tcW w:w="2111"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C2EE1E6" w14:textId="77777777" w:rsidR="00C57DB1" w:rsidRPr="0049599A" w:rsidRDefault="00C57DB1" w:rsidP="00C57DB1">
            <w:pPr>
              <w:jc w:val="center"/>
              <w:rPr>
                <w:b/>
                <w:bCs/>
                <w:sz w:val="28"/>
                <w:szCs w:val="28"/>
              </w:rPr>
            </w:pPr>
            <w:r w:rsidRPr="0049599A">
              <w:rPr>
                <w:b/>
                <w:bCs/>
                <w:sz w:val="28"/>
                <w:szCs w:val="28"/>
              </w:rPr>
              <w:t xml:space="preserve">Khối lượng </w:t>
            </w:r>
            <w:r w:rsidRPr="0049599A">
              <w:rPr>
                <w:b/>
                <w:bCs/>
                <w:sz w:val="28"/>
                <w:szCs w:val="28"/>
              </w:rPr>
              <w:br/>
              <w:t>mời thầu</w:t>
            </w:r>
          </w:p>
        </w:tc>
        <w:tc>
          <w:tcPr>
            <w:tcW w:w="157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D9D0DCC" w14:textId="77777777" w:rsidR="00C57DB1" w:rsidRPr="0049599A" w:rsidRDefault="00C57DB1" w:rsidP="00C57DB1">
            <w:pPr>
              <w:jc w:val="center"/>
              <w:rPr>
                <w:b/>
                <w:bCs/>
                <w:sz w:val="28"/>
                <w:szCs w:val="28"/>
              </w:rPr>
            </w:pPr>
            <w:r w:rsidRPr="0049599A">
              <w:rPr>
                <w:b/>
                <w:bCs/>
                <w:sz w:val="28"/>
                <w:szCs w:val="28"/>
              </w:rPr>
              <w:t>Đơn vị tính</w:t>
            </w:r>
          </w:p>
        </w:tc>
        <w:tc>
          <w:tcPr>
            <w:tcW w:w="195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5D270B65" w14:textId="77777777" w:rsidR="00C57DB1" w:rsidRPr="0049599A" w:rsidRDefault="00C57DB1" w:rsidP="00C57DB1">
            <w:pPr>
              <w:jc w:val="center"/>
              <w:rPr>
                <w:b/>
                <w:bCs/>
                <w:sz w:val="28"/>
                <w:szCs w:val="28"/>
              </w:rPr>
            </w:pPr>
            <w:r w:rsidRPr="0049599A">
              <w:rPr>
                <w:b/>
                <w:bCs/>
                <w:sz w:val="28"/>
                <w:szCs w:val="28"/>
              </w:rPr>
              <w:t>Địa điểm thực hiện dịch vụ</w:t>
            </w:r>
          </w:p>
        </w:tc>
        <w:tc>
          <w:tcPr>
            <w:tcW w:w="201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DED1C0D" w14:textId="77777777" w:rsidR="00C57DB1" w:rsidRPr="0049599A" w:rsidRDefault="00C57DB1" w:rsidP="00C57DB1">
            <w:pPr>
              <w:jc w:val="center"/>
              <w:rPr>
                <w:b/>
                <w:bCs/>
                <w:sz w:val="28"/>
                <w:szCs w:val="28"/>
              </w:rPr>
            </w:pPr>
            <w:r w:rsidRPr="0049599A">
              <w:rPr>
                <w:b/>
                <w:bCs/>
                <w:sz w:val="28"/>
                <w:szCs w:val="28"/>
              </w:rPr>
              <w:t>Ngày hoàn thành dịch vụ</w:t>
            </w:r>
          </w:p>
        </w:tc>
        <w:tc>
          <w:tcPr>
            <w:tcW w:w="16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C59E9F3" w14:textId="77777777" w:rsidR="00C57DB1" w:rsidRPr="0049599A" w:rsidRDefault="00C57DB1" w:rsidP="00C57DB1">
            <w:pPr>
              <w:jc w:val="center"/>
              <w:rPr>
                <w:b/>
                <w:bCs/>
                <w:sz w:val="28"/>
                <w:szCs w:val="28"/>
              </w:rPr>
            </w:pPr>
            <w:r w:rsidRPr="0049599A">
              <w:rPr>
                <w:b/>
                <w:bCs/>
                <w:sz w:val="28"/>
                <w:szCs w:val="28"/>
              </w:rPr>
              <w:t>Đơn giá dự thầu</w:t>
            </w:r>
          </w:p>
        </w:tc>
        <w:tc>
          <w:tcPr>
            <w:tcW w:w="1948" w:type="dxa"/>
            <w:tcBorders>
              <w:top w:val="single" w:sz="4" w:space="0" w:color="auto"/>
              <w:left w:val="nil"/>
              <w:bottom w:val="single" w:sz="4" w:space="0" w:color="auto"/>
              <w:right w:val="single" w:sz="4" w:space="0" w:color="auto"/>
            </w:tcBorders>
            <w:shd w:val="clear" w:color="000000" w:fill="C6EFCE"/>
            <w:vAlign w:val="center"/>
            <w:hideMark/>
          </w:tcPr>
          <w:p w14:paraId="3070F734" w14:textId="77777777" w:rsidR="00C57DB1" w:rsidRPr="0049599A" w:rsidRDefault="00C57DB1" w:rsidP="00C57DB1">
            <w:pPr>
              <w:jc w:val="center"/>
              <w:rPr>
                <w:b/>
                <w:bCs/>
                <w:sz w:val="28"/>
                <w:szCs w:val="28"/>
              </w:rPr>
            </w:pPr>
            <w:r w:rsidRPr="0049599A">
              <w:rPr>
                <w:b/>
                <w:bCs/>
                <w:sz w:val="28"/>
                <w:szCs w:val="28"/>
              </w:rPr>
              <w:t>Thành tiền</w:t>
            </w:r>
          </w:p>
        </w:tc>
      </w:tr>
      <w:tr w:rsidR="00EF5602" w:rsidRPr="0049599A" w14:paraId="5F704396" w14:textId="77777777" w:rsidTr="00C57DB1">
        <w:trPr>
          <w:trHeight w:val="330"/>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39AE7EE0" w14:textId="77777777" w:rsidR="00C57DB1" w:rsidRPr="0049599A" w:rsidRDefault="00C57DB1" w:rsidP="00C57DB1">
            <w:pPr>
              <w:jc w:val="left"/>
              <w:rPr>
                <w:b/>
                <w:bCs/>
                <w:sz w:val="28"/>
                <w:szCs w:val="28"/>
              </w:rPr>
            </w:pPr>
          </w:p>
        </w:tc>
        <w:tc>
          <w:tcPr>
            <w:tcW w:w="2409" w:type="dxa"/>
            <w:vMerge/>
            <w:tcBorders>
              <w:top w:val="single" w:sz="4" w:space="0" w:color="auto"/>
              <w:left w:val="single" w:sz="4" w:space="0" w:color="auto"/>
              <w:bottom w:val="single" w:sz="4" w:space="0" w:color="auto"/>
              <w:right w:val="single" w:sz="4" w:space="0" w:color="auto"/>
            </w:tcBorders>
            <w:vAlign w:val="center"/>
            <w:hideMark/>
          </w:tcPr>
          <w:p w14:paraId="76461F61" w14:textId="77777777" w:rsidR="00C57DB1" w:rsidRPr="0049599A" w:rsidRDefault="00C57DB1" w:rsidP="00C57DB1">
            <w:pPr>
              <w:jc w:val="left"/>
              <w:rPr>
                <w:b/>
                <w:bCs/>
                <w:sz w:val="28"/>
                <w:szCs w:val="28"/>
              </w:rPr>
            </w:pPr>
          </w:p>
        </w:tc>
        <w:tc>
          <w:tcPr>
            <w:tcW w:w="2111" w:type="dxa"/>
            <w:vMerge/>
            <w:tcBorders>
              <w:top w:val="single" w:sz="4" w:space="0" w:color="auto"/>
              <w:left w:val="single" w:sz="4" w:space="0" w:color="auto"/>
              <w:bottom w:val="single" w:sz="4" w:space="0" w:color="auto"/>
              <w:right w:val="single" w:sz="4" w:space="0" w:color="auto"/>
            </w:tcBorders>
            <w:vAlign w:val="center"/>
            <w:hideMark/>
          </w:tcPr>
          <w:p w14:paraId="7B2EBB6E" w14:textId="77777777" w:rsidR="00C57DB1" w:rsidRPr="0049599A" w:rsidRDefault="00C57DB1" w:rsidP="00C57DB1">
            <w:pPr>
              <w:jc w:val="left"/>
              <w:rPr>
                <w:b/>
                <w:bCs/>
                <w:sz w:val="28"/>
                <w:szCs w:val="28"/>
              </w:rPr>
            </w:pPr>
          </w:p>
        </w:tc>
        <w:tc>
          <w:tcPr>
            <w:tcW w:w="1575" w:type="dxa"/>
            <w:vMerge/>
            <w:tcBorders>
              <w:top w:val="single" w:sz="4" w:space="0" w:color="auto"/>
              <w:left w:val="single" w:sz="4" w:space="0" w:color="auto"/>
              <w:bottom w:val="single" w:sz="4" w:space="0" w:color="auto"/>
              <w:right w:val="single" w:sz="4" w:space="0" w:color="auto"/>
            </w:tcBorders>
            <w:vAlign w:val="center"/>
            <w:hideMark/>
          </w:tcPr>
          <w:p w14:paraId="4AD95A14" w14:textId="77777777" w:rsidR="00C57DB1" w:rsidRPr="0049599A" w:rsidRDefault="00C57DB1" w:rsidP="00C57DB1">
            <w:pPr>
              <w:jc w:val="left"/>
              <w:rPr>
                <w:b/>
                <w:bCs/>
                <w:sz w:val="28"/>
                <w:szCs w:val="28"/>
              </w:rPr>
            </w:pPr>
          </w:p>
        </w:tc>
        <w:tc>
          <w:tcPr>
            <w:tcW w:w="1953" w:type="dxa"/>
            <w:vMerge/>
            <w:tcBorders>
              <w:top w:val="single" w:sz="4" w:space="0" w:color="auto"/>
              <w:left w:val="single" w:sz="4" w:space="0" w:color="auto"/>
              <w:bottom w:val="single" w:sz="4" w:space="0" w:color="auto"/>
              <w:right w:val="single" w:sz="4" w:space="0" w:color="auto"/>
            </w:tcBorders>
            <w:vAlign w:val="center"/>
            <w:hideMark/>
          </w:tcPr>
          <w:p w14:paraId="0F61997F" w14:textId="77777777" w:rsidR="00C57DB1" w:rsidRPr="0049599A" w:rsidRDefault="00C57DB1" w:rsidP="00C57DB1">
            <w:pPr>
              <w:jc w:val="left"/>
              <w:rPr>
                <w:b/>
                <w:bCs/>
                <w:sz w:val="28"/>
                <w:szCs w:val="28"/>
              </w:rPr>
            </w:pPr>
          </w:p>
        </w:tc>
        <w:tc>
          <w:tcPr>
            <w:tcW w:w="2016" w:type="dxa"/>
            <w:vMerge/>
            <w:tcBorders>
              <w:top w:val="single" w:sz="4" w:space="0" w:color="auto"/>
              <w:left w:val="single" w:sz="4" w:space="0" w:color="auto"/>
              <w:bottom w:val="single" w:sz="4" w:space="0" w:color="auto"/>
              <w:right w:val="single" w:sz="4" w:space="0" w:color="auto"/>
            </w:tcBorders>
            <w:vAlign w:val="center"/>
            <w:hideMark/>
          </w:tcPr>
          <w:p w14:paraId="2E4A43A7" w14:textId="77777777" w:rsidR="00C57DB1" w:rsidRPr="0049599A" w:rsidRDefault="00C57DB1" w:rsidP="00C57DB1">
            <w:pPr>
              <w:jc w:val="left"/>
              <w:rPr>
                <w:b/>
                <w:bCs/>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2121F14" w14:textId="77777777" w:rsidR="00C57DB1" w:rsidRPr="0049599A" w:rsidRDefault="00C57DB1" w:rsidP="00C57DB1">
            <w:pPr>
              <w:jc w:val="left"/>
              <w:rPr>
                <w:b/>
                <w:bCs/>
                <w:sz w:val="28"/>
                <w:szCs w:val="28"/>
              </w:rPr>
            </w:pPr>
          </w:p>
        </w:tc>
        <w:tc>
          <w:tcPr>
            <w:tcW w:w="1948" w:type="dxa"/>
            <w:tcBorders>
              <w:top w:val="nil"/>
              <w:left w:val="nil"/>
              <w:bottom w:val="single" w:sz="4" w:space="0" w:color="auto"/>
              <w:right w:val="single" w:sz="4" w:space="0" w:color="auto"/>
            </w:tcBorders>
            <w:shd w:val="clear" w:color="000000" w:fill="C6EFCE"/>
            <w:vAlign w:val="center"/>
            <w:hideMark/>
          </w:tcPr>
          <w:p w14:paraId="3C3F320F" w14:textId="77777777" w:rsidR="00C57DB1" w:rsidRPr="0049599A" w:rsidRDefault="00C57DB1" w:rsidP="00C57DB1">
            <w:pPr>
              <w:jc w:val="center"/>
              <w:rPr>
                <w:sz w:val="28"/>
                <w:szCs w:val="28"/>
              </w:rPr>
            </w:pPr>
            <w:r w:rsidRPr="0049599A">
              <w:rPr>
                <w:sz w:val="28"/>
                <w:szCs w:val="28"/>
              </w:rPr>
              <w:t>(Cột 3x7)</w:t>
            </w:r>
          </w:p>
        </w:tc>
      </w:tr>
      <w:tr w:rsidR="00EF5602" w:rsidRPr="0049599A" w14:paraId="501511DD" w14:textId="77777777" w:rsidTr="00C57DB1">
        <w:trPr>
          <w:trHeight w:val="330"/>
        </w:trPr>
        <w:tc>
          <w:tcPr>
            <w:tcW w:w="993" w:type="dxa"/>
            <w:tcBorders>
              <w:top w:val="nil"/>
              <w:left w:val="single" w:sz="4" w:space="0" w:color="auto"/>
              <w:bottom w:val="single" w:sz="4" w:space="0" w:color="auto"/>
              <w:right w:val="single" w:sz="4" w:space="0" w:color="auto"/>
            </w:tcBorders>
            <w:shd w:val="clear" w:color="000000" w:fill="C6EFCE"/>
            <w:vAlign w:val="center"/>
            <w:hideMark/>
          </w:tcPr>
          <w:p w14:paraId="70DDBF09" w14:textId="77777777" w:rsidR="00C57DB1" w:rsidRPr="0049599A" w:rsidRDefault="00C57DB1" w:rsidP="00C57DB1">
            <w:pPr>
              <w:jc w:val="center"/>
              <w:rPr>
                <w:sz w:val="28"/>
                <w:szCs w:val="28"/>
              </w:rPr>
            </w:pPr>
            <w:r w:rsidRPr="0049599A">
              <w:rPr>
                <w:sz w:val="28"/>
                <w:szCs w:val="28"/>
              </w:rPr>
              <w:t>(1)</w:t>
            </w:r>
          </w:p>
        </w:tc>
        <w:tc>
          <w:tcPr>
            <w:tcW w:w="2409" w:type="dxa"/>
            <w:tcBorders>
              <w:top w:val="nil"/>
              <w:left w:val="nil"/>
              <w:bottom w:val="single" w:sz="4" w:space="0" w:color="auto"/>
              <w:right w:val="single" w:sz="4" w:space="0" w:color="auto"/>
            </w:tcBorders>
            <w:shd w:val="clear" w:color="000000" w:fill="C6EFCE"/>
            <w:vAlign w:val="center"/>
            <w:hideMark/>
          </w:tcPr>
          <w:p w14:paraId="05F6AB8B" w14:textId="77777777" w:rsidR="00C57DB1" w:rsidRPr="0049599A" w:rsidRDefault="00C57DB1" w:rsidP="00C57DB1">
            <w:pPr>
              <w:jc w:val="center"/>
              <w:rPr>
                <w:sz w:val="28"/>
                <w:szCs w:val="28"/>
              </w:rPr>
            </w:pPr>
            <w:r w:rsidRPr="0049599A">
              <w:rPr>
                <w:sz w:val="28"/>
                <w:szCs w:val="28"/>
              </w:rPr>
              <w:t>(2)</w:t>
            </w:r>
          </w:p>
        </w:tc>
        <w:tc>
          <w:tcPr>
            <w:tcW w:w="2111" w:type="dxa"/>
            <w:tcBorders>
              <w:top w:val="nil"/>
              <w:left w:val="nil"/>
              <w:bottom w:val="single" w:sz="4" w:space="0" w:color="auto"/>
              <w:right w:val="single" w:sz="4" w:space="0" w:color="auto"/>
            </w:tcBorders>
            <w:shd w:val="clear" w:color="000000" w:fill="C6EFCE"/>
            <w:vAlign w:val="center"/>
            <w:hideMark/>
          </w:tcPr>
          <w:p w14:paraId="631F9CEE" w14:textId="77777777" w:rsidR="00C57DB1" w:rsidRPr="0049599A" w:rsidRDefault="00C57DB1" w:rsidP="00C57DB1">
            <w:pPr>
              <w:jc w:val="center"/>
              <w:rPr>
                <w:sz w:val="28"/>
                <w:szCs w:val="28"/>
              </w:rPr>
            </w:pPr>
            <w:r w:rsidRPr="0049599A">
              <w:rPr>
                <w:sz w:val="28"/>
                <w:szCs w:val="28"/>
              </w:rPr>
              <w:t>(3)</w:t>
            </w:r>
          </w:p>
        </w:tc>
        <w:tc>
          <w:tcPr>
            <w:tcW w:w="1575" w:type="dxa"/>
            <w:tcBorders>
              <w:top w:val="nil"/>
              <w:left w:val="nil"/>
              <w:bottom w:val="single" w:sz="4" w:space="0" w:color="auto"/>
              <w:right w:val="single" w:sz="4" w:space="0" w:color="auto"/>
            </w:tcBorders>
            <w:shd w:val="clear" w:color="000000" w:fill="C6EFCE"/>
            <w:vAlign w:val="center"/>
            <w:hideMark/>
          </w:tcPr>
          <w:p w14:paraId="4ED44175" w14:textId="77777777" w:rsidR="00C57DB1" w:rsidRPr="0049599A" w:rsidRDefault="00C57DB1" w:rsidP="00C57DB1">
            <w:pPr>
              <w:jc w:val="center"/>
              <w:rPr>
                <w:sz w:val="28"/>
                <w:szCs w:val="28"/>
              </w:rPr>
            </w:pPr>
            <w:r w:rsidRPr="0049599A">
              <w:rPr>
                <w:sz w:val="28"/>
                <w:szCs w:val="28"/>
              </w:rPr>
              <w:t>(4)</w:t>
            </w:r>
          </w:p>
        </w:tc>
        <w:tc>
          <w:tcPr>
            <w:tcW w:w="1953" w:type="dxa"/>
            <w:tcBorders>
              <w:top w:val="nil"/>
              <w:left w:val="nil"/>
              <w:bottom w:val="single" w:sz="4" w:space="0" w:color="auto"/>
              <w:right w:val="single" w:sz="4" w:space="0" w:color="auto"/>
            </w:tcBorders>
            <w:shd w:val="clear" w:color="000000" w:fill="C6EFCE"/>
            <w:vAlign w:val="center"/>
            <w:hideMark/>
          </w:tcPr>
          <w:p w14:paraId="3FE00E07" w14:textId="77777777" w:rsidR="00C57DB1" w:rsidRPr="0049599A" w:rsidRDefault="00C57DB1" w:rsidP="00C57DB1">
            <w:pPr>
              <w:jc w:val="center"/>
              <w:rPr>
                <w:sz w:val="28"/>
                <w:szCs w:val="28"/>
              </w:rPr>
            </w:pPr>
            <w:r w:rsidRPr="0049599A">
              <w:rPr>
                <w:sz w:val="28"/>
                <w:szCs w:val="28"/>
              </w:rPr>
              <w:t>(5)</w:t>
            </w:r>
          </w:p>
        </w:tc>
        <w:tc>
          <w:tcPr>
            <w:tcW w:w="2016" w:type="dxa"/>
            <w:tcBorders>
              <w:top w:val="nil"/>
              <w:left w:val="nil"/>
              <w:bottom w:val="single" w:sz="4" w:space="0" w:color="auto"/>
              <w:right w:val="single" w:sz="4" w:space="0" w:color="auto"/>
            </w:tcBorders>
            <w:shd w:val="clear" w:color="000000" w:fill="C6EFCE"/>
            <w:vAlign w:val="center"/>
            <w:hideMark/>
          </w:tcPr>
          <w:p w14:paraId="11870B4C" w14:textId="77777777" w:rsidR="00C57DB1" w:rsidRPr="0049599A" w:rsidRDefault="00C57DB1" w:rsidP="00C57DB1">
            <w:pPr>
              <w:jc w:val="center"/>
              <w:rPr>
                <w:sz w:val="28"/>
                <w:szCs w:val="28"/>
              </w:rPr>
            </w:pPr>
            <w:r w:rsidRPr="0049599A">
              <w:rPr>
                <w:sz w:val="28"/>
                <w:szCs w:val="28"/>
              </w:rPr>
              <w:t>(6)</w:t>
            </w:r>
          </w:p>
        </w:tc>
        <w:tc>
          <w:tcPr>
            <w:tcW w:w="1620" w:type="dxa"/>
            <w:tcBorders>
              <w:top w:val="nil"/>
              <w:left w:val="nil"/>
              <w:bottom w:val="single" w:sz="4" w:space="0" w:color="auto"/>
              <w:right w:val="single" w:sz="4" w:space="0" w:color="auto"/>
            </w:tcBorders>
            <w:shd w:val="clear" w:color="000000" w:fill="C6EFCE"/>
            <w:vAlign w:val="center"/>
            <w:hideMark/>
          </w:tcPr>
          <w:p w14:paraId="04C9138B" w14:textId="77777777" w:rsidR="00C57DB1" w:rsidRPr="0049599A" w:rsidRDefault="00C57DB1" w:rsidP="00C57DB1">
            <w:pPr>
              <w:jc w:val="center"/>
              <w:rPr>
                <w:sz w:val="28"/>
                <w:szCs w:val="28"/>
              </w:rPr>
            </w:pPr>
            <w:r w:rsidRPr="0049599A">
              <w:rPr>
                <w:sz w:val="28"/>
                <w:szCs w:val="28"/>
              </w:rPr>
              <w:t>(7)</w:t>
            </w:r>
          </w:p>
        </w:tc>
        <w:tc>
          <w:tcPr>
            <w:tcW w:w="1948" w:type="dxa"/>
            <w:tcBorders>
              <w:top w:val="nil"/>
              <w:left w:val="nil"/>
              <w:bottom w:val="single" w:sz="4" w:space="0" w:color="auto"/>
              <w:right w:val="single" w:sz="4" w:space="0" w:color="auto"/>
            </w:tcBorders>
            <w:shd w:val="clear" w:color="000000" w:fill="C6EFCE"/>
            <w:vAlign w:val="center"/>
            <w:hideMark/>
          </w:tcPr>
          <w:p w14:paraId="30FF6010" w14:textId="77777777" w:rsidR="00C57DB1" w:rsidRPr="0049599A" w:rsidRDefault="00C57DB1" w:rsidP="00C57DB1">
            <w:pPr>
              <w:jc w:val="center"/>
              <w:rPr>
                <w:sz w:val="28"/>
                <w:szCs w:val="28"/>
              </w:rPr>
            </w:pPr>
            <w:r w:rsidRPr="0049599A">
              <w:rPr>
                <w:sz w:val="28"/>
                <w:szCs w:val="28"/>
              </w:rPr>
              <w:t>(8)</w:t>
            </w:r>
          </w:p>
        </w:tc>
      </w:tr>
      <w:tr w:rsidR="00EF5602" w:rsidRPr="0049599A" w14:paraId="5C4CD11C" w14:textId="77777777" w:rsidTr="00C57DB1">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35B3323" w14:textId="77777777" w:rsidR="00C57DB1" w:rsidRPr="0049599A" w:rsidRDefault="00C57DB1" w:rsidP="00C57DB1">
            <w:pPr>
              <w:jc w:val="center"/>
              <w:rPr>
                <w:sz w:val="28"/>
                <w:szCs w:val="28"/>
              </w:rPr>
            </w:pPr>
            <w:r w:rsidRPr="0049599A">
              <w:rPr>
                <w:sz w:val="28"/>
                <w:szCs w:val="28"/>
              </w:rPr>
              <w:t>1</w:t>
            </w:r>
          </w:p>
        </w:tc>
        <w:tc>
          <w:tcPr>
            <w:tcW w:w="2409" w:type="dxa"/>
            <w:tcBorders>
              <w:top w:val="nil"/>
              <w:left w:val="nil"/>
              <w:bottom w:val="single" w:sz="4" w:space="0" w:color="auto"/>
              <w:right w:val="single" w:sz="4" w:space="0" w:color="auto"/>
            </w:tcBorders>
            <w:shd w:val="clear" w:color="auto" w:fill="auto"/>
            <w:vAlign w:val="center"/>
            <w:hideMark/>
          </w:tcPr>
          <w:p w14:paraId="6CC5961C" w14:textId="77777777" w:rsidR="00C57DB1" w:rsidRPr="0049599A" w:rsidRDefault="00C57DB1" w:rsidP="00C57DB1">
            <w:pPr>
              <w:rPr>
                <w:i/>
                <w:iCs/>
                <w:sz w:val="28"/>
                <w:szCs w:val="28"/>
              </w:rPr>
            </w:pPr>
            <w:r w:rsidRPr="0049599A">
              <w:rPr>
                <w:i/>
                <w:iCs/>
                <w:sz w:val="28"/>
                <w:szCs w:val="28"/>
              </w:rPr>
              <w:t>Ghi nội dung dịch vụ 1</w:t>
            </w:r>
          </w:p>
        </w:tc>
        <w:tc>
          <w:tcPr>
            <w:tcW w:w="2111" w:type="dxa"/>
            <w:tcBorders>
              <w:top w:val="nil"/>
              <w:left w:val="nil"/>
              <w:bottom w:val="single" w:sz="4" w:space="0" w:color="auto"/>
              <w:right w:val="single" w:sz="4" w:space="0" w:color="auto"/>
            </w:tcBorders>
            <w:shd w:val="clear" w:color="auto" w:fill="auto"/>
            <w:vAlign w:val="center"/>
            <w:hideMark/>
          </w:tcPr>
          <w:p w14:paraId="731CAC8D" w14:textId="77777777" w:rsidR="00C57DB1" w:rsidRPr="0049599A" w:rsidRDefault="00C57DB1" w:rsidP="00C57DB1">
            <w:pPr>
              <w:rPr>
                <w:sz w:val="28"/>
                <w:szCs w:val="28"/>
              </w:rPr>
            </w:pPr>
            <w:r w:rsidRPr="0049599A">
              <w:rPr>
                <w:sz w:val="28"/>
                <w:szCs w:val="28"/>
              </w:rPr>
              <w:t> </w:t>
            </w:r>
          </w:p>
        </w:tc>
        <w:tc>
          <w:tcPr>
            <w:tcW w:w="1575" w:type="dxa"/>
            <w:tcBorders>
              <w:top w:val="nil"/>
              <w:left w:val="nil"/>
              <w:bottom w:val="single" w:sz="4" w:space="0" w:color="auto"/>
              <w:right w:val="single" w:sz="4" w:space="0" w:color="auto"/>
            </w:tcBorders>
            <w:shd w:val="clear" w:color="auto" w:fill="auto"/>
            <w:vAlign w:val="center"/>
            <w:hideMark/>
          </w:tcPr>
          <w:p w14:paraId="2E148B25" w14:textId="77777777" w:rsidR="00C57DB1" w:rsidRPr="0049599A" w:rsidRDefault="00C57DB1" w:rsidP="00C57DB1">
            <w:pPr>
              <w:rPr>
                <w:sz w:val="28"/>
                <w:szCs w:val="28"/>
              </w:rPr>
            </w:pPr>
            <w:r w:rsidRPr="0049599A">
              <w:rPr>
                <w:sz w:val="28"/>
                <w:szCs w:val="28"/>
              </w:rPr>
              <w:t> </w:t>
            </w:r>
          </w:p>
        </w:tc>
        <w:tc>
          <w:tcPr>
            <w:tcW w:w="1953" w:type="dxa"/>
            <w:tcBorders>
              <w:top w:val="nil"/>
              <w:left w:val="nil"/>
              <w:bottom w:val="single" w:sz="4" w:space="0" w:color="auto"/>
              <w:right w:val="single" w:sz="4" w:space="0" w:color="auto"/>
            </w:tcBorders>
            <w:shd w:val="clear" w:color="auto" w:fill="auto"/>
            <w:vAlign w:val="center"/>
            <w:hideMark/>
          </w:tcPr>
          <w:p w14:paraId="652ACFE6" w14:textId="77777777" w:rsidR="00C57DB1" w:rsidRPr="0049599A" w:rsidRDefault="00C57DB1" w:rsidP="00C57DB1">
            <w:pPr>
              <w:rPr>
                <w:sz w:val="28"/>
                <w:szCs w:val="28"/>
              </w:rPr>
            </w:pPr>
            <w:r w:rsidRPr="0049599A">
              <w:rPr>
                <w:sz w:val="28"/>
                <w:szCs w:val="28"/>
              </w:rPr>
              <w:t> </w:t>
            </w:r>
          </w:p>
        </w:tc>
        <w:tc>
          <w:tcPr>
            <w:tcW w:w="2016" w:type="dxa"/>
            <w:tcBorders>
              <w:top w:val="nil"/>
              <w:left w:val="nil"/>
              <w:bottom w:val="single" w:sz="4" w:space="0" w:color="auto"/>
              <w:right w:val="single" w:sz="4" w:space="0" w:color="auto"/>
            </w:tcBorders>
            <w:shd w:val="clear" w:color="auto" w:fill="auto"/>
            <w:vAlign w:val="center"/>
            <w:hideMark/>
          </w:tcPr>
          <w:p w14:paraId="36769301" w14:textId="77777777" w:rsidR="00C57DB1" w:rsidRPr="0049599A" w:rsidRDefault="00C57DB1" w:rsidP="00C57DB1">
            <w:pPr>
              <w:rPr>
                <w:sz w:val="28"/>
                <w:szCs w:val="28"/>
              </w:rPr>
            </w:pPr>
            <w:r w:rsidRPr="0049599A">
              <w:rPr>
                <w:sz w:val="28"/>
                <w:szCs w:val="28"/>
              </w:rPr>
              <w:t> </w:t>
            </w:r>
          </w:p>
        </w:tc>
        <w:tc>
          <w:tcPr>
            <w:tcW w:w="1620" w:type="dxa"/>
            <w:tcBorders>
              <w:top w:val="nil"/>
              <w:left w:val="nil"/>
              <w:bottom w:val="single" w:sz="4" w:space="0" w:color="auto"/>
              <w:right w:val="single" w:sz="4" w:space="0" w:color="auto"/>
            </w:tcBorders>
            <w:shd w:val="clear" w:color="auto" w:fill="auto"/>
            <w:vAlign w:val="center"/>
            <w:hideMark/>
          </w:tcPr>
          <w:p w14:paraId="7DF26F24" w14:textId="77777777" w:rsidR="00C57DB1" w:rsidRPr="0049599A" w:rsidRDefault="00C57DB1" w:rsidP="00C57DB1">
            <w:pPr>
              <w:rPr>
                <w:sz w:val="28"/>
                <w:szCs w:val="28"/>
              </w:rPr>
            </w:pPr>
            <w:r w:rsidRPr="0049599A">
              <w:rPr>
                <w:sz w:val="28"/>
                <w:szCs w:val="28"/>
              </w:rPr>
              <w:t> </w:t>
            </w:r>
          </w:p>
        </w:tc>
        <w:tc>
          <w:tcPr>
            <w:tcW w:w="1948" w:type="dxa"/>
            <w:tcBorders>
              <w:top w:val="nil"/>
              <w:left w:val="nil"/>
              <w:bottom w:val="single" w:sz="4" w:space="0" w:color="auto"/>
              <w:right w:val="single" w:sz="4" w:space="0" w:color="auto"/>
            </w:tcBorders>
            <w:shd w:val="clear" w:color="auto" w:fill="auto"/>
            <w:vAlign w:val="center"/>
            <w:hideMark/>
          </w:tcPr>
          <w:p w14:paraId="589EB9DA" w14:textId="77777777" w:rsidR="00C57DB1" w:rsidRPr="0049599A" w:rsidRDefault="00C57DB1" w:rsidP="00C57DB1">
            <w:pPr>
              <w:jc w:val="center"/>
              <w:rPr>
                <w:i/>
                <w:iCs/>
                <w:sz w:val="28"/>
                <w:szCs w:val="28"/>
              </w:rPr>
            </w:pPr>
            <w:r w:rsidRPr="0049599A">
              <w:rPr>
                <w:i/>
                <w:iCs/>
                <w:sz w:val="28"/>
                <w:szCs w:val="28"/>
              </w:rPr>
              <w:t>I1</w:t>
            </w:r>
          </w:p>
        </w:tc>
      </w:tr>
      <w:tr w:rsidR="00EF5602" w:rsidRPr="0049599A" w14:paraId="6D816FA9" w14:textId="77777777" w:rsidTr="00C57DB1">
        <w:trPr>
          <w:trHeight w:val="63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9FF151D" w14:textId="77777777" w:rsidR="00C57DB1" w:rsidRPr="0049599A" w:rsidRDefault="00C57DB1" w:rsidP="00C57DB1">
            <w:pPr>
              <w:jc w:val="center"/>
              <w:rPr>
                <w:sz w:val="28"/>
                <w:szCs w:val="28"/>
              </w:rPr>
            </w:pPr>
            <w:r w:rsidRPr="0049599A">
              <w:rPr>
                <w:sz w:val="28"/>
                <w:szCs w:val="28"/>
              </w:rPr>
              <w:t>2</w:t>
            </w:r>
          </w:p>
        </w:tc>
        <w:tc>
          <w:tcPr>
            <w:tcW w:w="2409" w:type="dxa"/>
            <w:tcBorders>
              <w:top w:val="nil"/>
              <w:left w:val="nil"/>
              <w:bottom w:val="single" w:sz="4" w:space="0" w:color="auto"/>
              <w:right w:val="single" w:sz="4" w:space="0" w:color="auto"/>
            </w:tcBorders>
            <w:shd w:val="clear" w:color="auto" w:fill="auto"/>
            <w:vAlign w:val="center"/>
            <w:hideMark/>
          </w:tcPr>
          <w:p w14:paraId="19D9A944" w14:textId="77777777" w:rsidR="00C57DB1" w:rsidRPr="0049599A" w:rsidRDefault="00C57DB1" w:rsidP="00C57DB1">
            <w:pPr>
              <w:rPr>
                <w:i/>
                <w:iCs/>
                <w:sz w:val="28"/>
                <w:szCs w:val="28"/>
              </w:rPr>
            </w:pPr>
            <w:r w:rsidRPr="0049599A">
              <w:rPr>
                <w:i/>
                <w:iCs/>
                <w:sz w:val="28"/>
                <w:szCs w:val="28"/>
              </w:rPr>
              <w:t>Ghi nội dung dịch vụ 2</w:t>
            </w:r>
          </w:p>
        </w:tc>
        <w:tc>
          <w:tcPr>
            <w:tcW w:w="2111" w:type="dxa"/>
            <w:tcBorders>
              <w:top w:val="nil"/>
              <w:left w:val="nil"/>
              <w:bottom w:val="single" w:sz="4" w:space="0" w:color="auto"/>
              <w:right w:val="single" w:sz="4" w:space="0" w:color="auto"/>
            </w:tcBorders>
            <w:shd w:val="clear" w:color="auto" w:fill="auto"/>
            <w:vAlign w:val="center"/>
            <w:hideMark/>
          </w:tcPr>
          <w:p w14:paraId="4E3F643A" w14:textId="77777777" w:rsidR="00C57DB1" w:rsidRPr="0049599A" w:rsidRDefault="00C57DB1" w:rsidP="00C57DB1">
            <w:pPr>
              <w:rPr>
                <w:sz w:val="28"/>
                <w:szCs w:val="28"/>
              </w:rPr>
            </w:pPr>
            <w:r w:rsidRPr="0049599A">
              <w:rPr>
                <w:sz w:val="28"/>
                <w:szCs w:val="28"/>
              </w:rPr>
              <w:t> </w:t>
            </w:r>
          </w:p>
        </w:tc>
        <w:tc>
          <w:tcPr>
            <w:tcW w:w="1575" w:type="dxa"/>
            <w:tcBorders>
              <w:top w:val="nil"/>
              <w:left w:val="nil"/>
              <w:bottom w:val="single" w:sz="4" w:space="0" w:color="auto"/>
              <w:right w:val="single" w:sz="4" w:space="0" w:color="auto"/>
            </w:tcBorders>
            <w:shd w:val="clear" w:color="auto" w:fill="auto"/>
            <w:vAlign w:val="center"/>
            <w:hideMark/>
          </w:tcPr>
          <w:p w14:paraId="70F4ECB2" w14:textId="77777777" w:rsidR="00C57DB1" w:rsidRPr="0049599A" w:rsidRDefault="00C57DB1" w:rsidP="00C57DB1">
            <w:pPr>
              <w:rPr>
                <w:sz w:val="28"/>
                <w:szCs w:val="28"/>
              </w:rPr>
            </w:pPr>
            <w:r w:rsidRPr="0049599A">
              <w:rPr>
                <w:sz w:val="28"/>
                <w:szCs w:val="28"/>
              </w:rPr>
              <w:t> </w:t>
            </w:r>
          </w:p>
        </w:tc>
        <w:tc>
          <w:tcPr>
            <w:tcW w:w="1953" w:type="dxa"/>
            <w:tcBorders>
              <w:top w:val="nil"/>
              <w:left w:val="nil"/>
              <w:bottom w:val="single" w:sz="4" w:space="0" w:color="auto"/>
              <w:right w:val="single" w:sz="4" w:space="0" w:color="auto"/>
            </w:tcBorders>
            <w:shd w:val="clear" w:color="auto" w:fill="auto"/>
            <w:vAlign w:val="center"/>
            <w:hideMark/>
          </w:tcPr>
          <w:p w14:paraId="7F294A84" w14:textId="77777777" w:rsidR="00C57DB1" w:rsidRPr="0049599A" w:rsidRDefault="00C57DB1" w:rsidP="00C57DB1">
            <w:pPr>
              <w:rPr>
                <w:sz w:val="28"/>
                <w:szCs w:val="28"/>
              </w:rPr>
            </w:pPr>
            <w:r w:rsidRPr="0049599A">
              <w:rPr>
                <w:sz w:val="28"/>
                <w:szCs w:val="28"/>
              </w:rPr>
              <w:t> </w:t>
            </w:r>
          </w:p>
        </w:tc>
        <w:tc>
          <w:tcPr>
            <w:tcW w:w="2016" w:type="dxa"/>
            <w:tcBorders>
              <w:top w:val="nil"/>
              <w:left w:val="nil"/>
              <w:bottom w:val="single" w:sz="4" w:space="0" w:color="auto"/>
              <w:right w:val="single" w:sz="4" w:space="0" w:color="auto"/>
            </w:tcBorders>
            <w:shd w:val="clear" w:color="auto" w:fill="auto"/>
            <w:vAlign w:val="center"/>
            <w:hideMark/>
          </w:tcPr>
          <w:p w14:paraId="6E1CB2D8" w14:textId="77777777" w:rsidR="00C57DB1" w:rsidRPr="0049599A" w:rsidRDefault="00C57DB1" w:rsidP="00C57DB1">
            <w:pPr>
              <w:rPr>
                <w:sz w:val="28"/>
                <w:szCs w:val="28"/>
              </w:rPr>
            </w:pPr>
            <w:r w:rsidRPr="0049599A">
              <w:rPr>
                <w:sz w:val="28"/>
                <w:szCs w:val="28"/>
              </w:rPr>
              <w:t> </w:t>
            </w:r>
          </w:p>
        </w:tc>
        <w:tc>
          <w:tcPr>
            <w:tcW w:w="1620" w:type="dxa"/>
            <w:tcBorders>
              <w:top w:val="nil"/>
              <w:left w:val="nil"/>
              <w:bottom w:val="single" w:sz="4" w:space="0" w:color="auto"/>
              <w:right w:val="single" w:sz="4" w:space="0" w:color="auto"/>
            </w:tcBorders>
            <w:shd w:val="clear" w:color="auto" w:fill="auto"/>
            <w:vAlign w:val="center"/>
            <w:hideMark/>
          </w:tcPr>
          <w:p w14:paraId="5E060346" w14:textId="77777777" w:rsidR="00C57DB1" w:rsidRPr="0049599A" w:rsidRDefault="00C57DB1" w:rsidP="00C57DB1">
            <w:pPr>
              <w:rPr>
                <w:sz w:val="28"/>
                <w:szCs w:val="28"/>
              </w:rPr>
            </w:pPr>
            <w:r w:rsidRPr="0049599A">
              <w:rPr>
                <w:sz w:val="28"/>
                <w:szCs w:val="28"/>
              </w:rPr>
              <w:t> </w:t>
            </w:r>
          </w:p>
        </w:tc>
        <w:tc>
          <w:tcPr>
            <w:tcW w:w="1948" w:type="dxa"/>
            <w:tcBorders>
              <w:top w:val="nil"/>
              <w:left w:val="nil"/>
              <w:bottom w:val="single" w:sz="4" w:space="0" w:color="auto"/>
              <w:right w:val="single" w:sz="4" w:space="0" w:color="auto"/>
            </w:tcBorders>
            <w:shd w:val="clear" w:color="auto" w:fill="auto"/>
            <w:vAlign w:val="center"/>
            <w:hideMark/>
          </w:tcPr>
          <w:p w14:paraId="27B8898B" w14:textId="77777777" w:rsidR="00C57DB1" w:rsidRPr="0049599A" w:rsidRDefault="00C57DB1" w:rsidP="00C57DB1">
            <w:pPr>
              <w:jc w:val="center"/>
              <w:rPr>
                <w:i/>
                <w:iCs/>
                <w:sz w:val="28"/>
                <w:szCs w:val="28"/>
              </w:rPr>
            </w:pPr>
            <w:r w:rsidRPr="0049599A">
              <w:rPr>
                <w:i/>
                <w:iCs/>
                <w:sz w:val="28"/>
                <w:szCs w:val="28"/>
              </w:rPr>
              <w:t>I2</w:t>
            </w:r>
          </w:p>
        </w:tc>
      </w:tr>
      <w:tr w:rsidR="00EF5602" w:rsidRPr="0049599A" w14:paraId="022CD5C9" w14:textId="77777777" w:rsidTr="00C57DB1">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9A5A241" w14:textId="77777777" w:rsidR="00C57DB1" w:rsidRPr="0049599A" w:rsidRDefault="00C57DB1" w:rsidP="00C57DB1">
            <w:pPr>
              <w:jc w:val="center"/>
              <w:rPr>
                <w:sz w:val="28"/>
                <w:szCs w:val="28"/>
              </w:rPr>
            </w:pPr>
            <w:r w:rsidRPr="0049599A">
              <w:rPr>
                <w:sz w:val="28"/>
                <w:szCs w:val="28"/>
              </w:rPr>
              <w:t>..</w:t>
            </w:r>
          </w:p>
        </w:tc>
        <w:tc>
          <w:tcPr>
            <w:tcW w:w="2409" w:type="dxa"/>
            <w:tcBorders>
              <w:top w:val="nil"/>
              <w:left w:val="nil"/>
              <w:bottom w:val="single" w:sz="4" w:space="0" w:color="auto"/>
              <w:right w:val="single" w:sz="4" w:space="0" w:color="auto"/>
            </w:tcBorders>
            <w:shd w:val="clear" w:color="auto" w:fill="auto"/>
            <w:vAlign w:val="center"/>
            <w:hideMark/>
          </w:tcPr>
          <w:p w14:paraId="024E54D5" w14:textId="77777777" w:rsidR="00C57DB1" w:rsidRPr="0049599A" w:rsidRDefault="00C57DB1" w:rsidP="00C57DB1">
            <w:pPr>
              <w:rPr>
                <w:i/>
                <w:iCs/>
                <w:sz w:val="28"/>
                <w:szCs w:val="28"/>
              </w:rPr>
            </w:pPr>
            <w:r w:rsidRPr="0049599A">
              <w:rPr>
                <w:i/>
                <w:iCs/>
                <w:sz w:val="28"/>
                <w:szCs w:val="28"/>
              </w:rPr>
              <w:t> </w:t>
            </w:r>
          </w:p>
        </w:tc>
        <w:tc>
          <w:tcPr>
            <w:tcW w:w="2111" w:type="dxa"/>
            <w:tcBorders>
              <w:top w:val="nil"/>
              <w:left w:val="nil"/>
              <w:bottom w:val="single" w:sz="4" w:space="0" w:color="auto"/>
              <w:right w:val="single" w:sz="4" w:space="0" w:color="auto"/>
            </w:tcBorders>
            <w:shd w:val="clear" w:color="auto" w:fill="auto"/>
            <w:vAlign w:val="center"/>
            <w:hideMark/>
          </w:tcPr>
          <w:p w14:paraId="12193238" w14:textId="77777777" w:rsidR="00C57DB1" w:rsidRPr="0049599A" w:rsidRDefault="00C57DB1" w:rsidP="00C57DB1">
            <w:pPr>
              <w:rPr>
                <w:sz w:val="28"/>
                <w:szCs w:val="28"/>
              </w:rPr>
            </w:pPr>
            <w:r w:rsidRPr="0049599A">
              <w:rPr>
                <w:sz w:val="28"/>
                <w:szCs w:val="28"/>
              </w:rPr>
              <w:t> </w:t>
            </w:r>
          </w:p>
        </w:tc>
        <w:tc>
          <w:tcPr>
            <w:tcW w:w="1575" w:type="dxa"/>
            <w:tcBorders>
              <w:top w:val="nil"/>
              <w:left w:val="nil"/>
              <w:bottom w:val="single" w:sz="4" w:space="0" w:color="auto"/>
              <w:right w:val="single" w:sz="4" w:space="0" w:color="auto"/>
            </w:tcBorders>
            <w:shd w:val="clear" w:color="auto" w:fill="auto"/>
            <w:vAlign w:val="center"/>
            <w:hideMark/>
          </w:tcPr>
          <w:p w14:paraId="6BA842B8" w14:textId="77777777" w:rsidR="00C57DB1" w:rsidRPr="0049599A" w:rsidRDefault="00C57DB1" w:rsidP="00C57DB1">
            <w:pPr>
              <w:rPr>
                <w:sz w:val="28"/>
                <w:szCs w:val="28"/>
              </w:rPr>
            </w:pPr>
            <w:r w:rsidRPr="0049599A">
              <w:rPr>
                <w:sz w:val="28"/>
                <w:szCs w:val="28"/>
              </w:rPr>
              <w:t> </w:t>
            </w:r>
          </w:p>
        </w:tc>
        <w:tc>
          <w:tcPr>
            <w:tcW w:w="1953" w:type="dxa"/>
            <w:tcBorders>
              <w:top w:val="nil"/>
              <w:left w:val="nil"/>
              <w:bottom w:val="single" w:sz="4" w:space="0" w:color="auto"/>
              <w:right w:val="single" w:sz="4" w:space="0" w:color="auto"/>
            </w:tcBorders>
            <w:shd w:val="clear" w:color="auto" w:fill="auto"/>
            <w:vAlign w:val="center"/>
            <w:hideMark/>
          </w:tcPr>
          <w:p w14:paraId="31147C6A" w14:textId="77777777" w:rsidR="00C57DB1" w:rsidRPr="0049599A" w:rsidRDefault="00C57DB1" w:rsidP="00C57DB1">
            <w:pPr>
              <w:rPr>
                <w:sz w:val="28"/>
                <w:szCs w:val="28"/>
              </w:rPr>
            </w:pPr>
            <w:r w:rsidRPr="0049599A">
              <w:rPr>
                <w:sz w:val="28"/>
                <w:szCs w:val="28"/>
              </w:rPr>
              <w:t> </w:t>
            </w:r>
          </w:p>
        </w:tc>
        <w:tc>
          <w:tcPr>
            <w:tcW w:w="2016" w:type="dxa"/>
            <w:tcBorders>
              <w:top w:val="nil"/>
              <w:left w:val="nil"/>
              <w:bottom w:val="single" w:sz="4" w:space="0" w:color="auto"/>
              <w:right w:val="single" w:sz="4" w:space="0" w:color="auto"/>
            </w:tcBorders>
            <w:shd w:val="clear" w:color="auto" w:fill="auto"/>
            <w:vAlign w:val="center"/>
            <w:hideMark/>
          </w:tcPr>
          <w:p w14:paraId="79F5B3D0" w14:textId="77777777" w:rsidR="00C57DB1" w:rsidRPr="0049599A" w:rsidRDefault="00C57DB1" w:rsidP="00C57DB1">
            <w:pPr>
              <w:rPr>
                <w:sz w:val="28"/>
                <w:szCs w:val="28"/>
              </w:rPr>
            </w:pPr>
            <w:r w:rsidRPr="0049599A">
              <w:rPr>
                <w:sz w:val="28"/>
                <w:szCs w:val="28"/>
              </w:rPr>
              <w:t> </w:t>
            </w:r>
          </w:p>
        </w:tc>
        <w:tc>
          <w:tcPr>
            <w:tcW w:w="1620" w:type="dxa"/>
            <w:tcBorders>
              <w:top w:val="nil"/>
              <w:left w:val="nil"/>
              <w:bottom w:val="single" w:sz="4" w:space="0" w:color="auto"/>
              <w:right w:val="single" w:sz="4" w:space="0" w:color="auto"/>
            </w:tcBorders>
            <w:shd w:val="clear" w:color="auto" w:fill="auto"/>
            <w:vAlign w:val="center"/>
            <w:hideMark/>
          </w:tcPr>
          <w:p w14:paraId="62003370" w14:textId="77777777" w:rsidR="00C57DB1" w:rsidRPr="0049599A" w:rsidRDefault="00C57DB1" w:rsidP="00C57DB1">
            <w:pPr>
              <w:rPr>
                <w:sz w:val="28"/>
                <w:szCs w:val="28"/>
              </w:rPr>
            </w:pPr>
            <w:r w:rsidRPr="0049599A">
              <w:rPr>
                <w:sz w:val="28"/>
                <w:szCs w:val="28"/>
              </w:rPr>
              <w:t> </w:t>
            </w:r>
          </w:p>
        </w:tc>
        <w:tc>
          <w:tcPr>
            <w:tcW w:w="1948" w:type="dxa"/>
            <w:tcBorders>
              <w:top w:val="nil"/>
              <w:left w:val="nil"/>
              <w:bottom w:val="single" w:sz="4" w:space="0" w:color="auto"/>
              <w:right w:val="single" w:sz="4" w:space="0" w:color="auto"/>
            </w:tcBorders>
            <w:shd w:val="clear" w:color="auto" w:fill="auto"/>
            <w:vAlign w:val="center"/>
            <w:hideMark/>
          </w:tcPr>
          <w:p w14:paraId="3CC239B6" w14:textId="77777777" w:rsidR="00C57DB1" w:rsidRPr="0049599A" w:rsidRDefault="00C57DB1" w:rsidP="00C57DB1">
            <w:pPr>
              <w:jc w:val="center"/>
              <w:rPr>
                <w:i/>
                <w:iCs/>
                <w:sz w:val="28"/>
                <w:szCs w:val="28"/>
              </w:rPr>
            </w:pPr>
            <w:r w:rsidRPr="0049599A">
              <w:rPr>
                <w:i/>
                <w:iCs/>
                <w:sz w:val="28"/>
                <w:szCs w:val="28"/>
              </w:rPr>
              <w:t> </w:t>
            </w:r>
          </w:p>
        </w:tc>
      </w:tr>
      <w:tr w:rsidR="00EF5602" w:rsidRPr="0049599A" w14:paraId="7D8083DA" w14:textId="77777777" w:rsidTr="00C57DB1">
        <w:trPr>
          <w:trHeight w:val="31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122B42" w14:textId="77777777" w:rsidR="00C57DB1" w:rsidRPr="0049599A" w:rsidRDefault="00C57DB1" w:rsidP="00C57DB1">
            <w:pPr>
              <w:jc w:val="center"/>
              <w:rPr>
                <w:sz w:val="28"/>
                <w:szCs w:val="28"/>
              </w:rPr>
            </w:pPr>
            <w:r w:rsidRPr="0049599A">
              <w:rPr>
                <w:sz w:val="28"/>
                <w:szCs w:val="28"/>
              </w:rPr>
              <w:t>n</w:t>
            </w:r>
          </w:p>
        </w:tc>
        <w:tc>
          <w:tcPr>
            <w:tcW w:w="2409" w:type="dxa"/>
            <w:tcBorders>
              <w:top w:val="nil"/>
              <w:left w:val="nil"/>
              <w:bottom w:val="single" w:sz="4" w:space="0" w:color="auto"/>
              <w:right w:val="single" w:sz="4" w:space="0" w:color="auto"/>
            </w:tcBorders>
            <w:shd w:val="clear" w:color="auto" w:fill="auto"/>
            <w:vAlign w:val="center"/>
            <w:hideMark/>
          </w:tcPr>
          <w:p w14:paraId="0D122F0A" w14:textId="77777777" w:rsidR="00C57DB1" w:rsidRPr="0049599A" w:rsidRDefault="00C16DA3" w:rsidP="00C57DB1">
            <w:pPr>
              <w:rPr>
                <w:i/>
                <w:iCs/>
                <w:sz w:val="28"/>
                <w:szCs w:val="28"/>
              </w:rPr>
            </w:pPr>
            <w:r w:rsidRPr="0049599A">
              <w:rPr>
                <w:i/>
                <w:iCs/>
                <w:sz w:val="28"/>
                <w:szCs w:val="28"/>
              </w:rPr>
              <w:t>G</w:t>
            </w:r>
            <w:r w:rsidR="00C57DB1" w:rsidRPr="0049599A">
              <w:rPr>
                <w:i/>
                <w:iCs/>
                <w:sz w:val="28"/>
                <w:szCs w:val="28"/>
              </w:rPr>
              <w:t>hi nội dung dịch vụ n</w:t>
            </w:r>
          </w:p>
        </w:tc>
        <w:tc>
          <w:tcPr>
            <w:tcW w:w="2111" w:type="dxa"/>
            <w:tcBorders>
              <w:top w:val="nil"/>
              <w:left w:val="nil"/>
              <w:bottom w:val="single" w:sz="4" w:space="0" w:color="auto"/>
              <w:right w:val="single" w:sz="4" w:space="0" w:color="auto"/>
            </w:tcBorders>
            <w:shd w:val="clear" w:color="auto" w:fill="auto"/>
            <w:vAlign w:val="center"/>
            <w:hideMark/>
          </w:tcPr>
          <w:p w14:paraId="0DA3559D" w14:textId="77777777" w:rsidR="00C57DB1" w:rsidRPr="0049599A" w:rsidRDefault="00C57DB1" w:rsidP="00C57DB1">
            <w:pPr>
              <w:rPr>
                <w:sz w:val="28"/>
                <w:szCs w:val="28"/>
              </w:rPr>
            </w:pPr>
            <w:r w:rsidRPr="0049599A">
              <w:rPr>
                <w:sz w:val="28"/>
                <w:szCs w:val="28"/>
              </w:rPr>
              <w:t> </w:t>
            </w:r>
          </w:p>
        </w:tc>
        <w:tc>
          <w:tcPr>
            <w:tcW w:w="1575" w:type="dxa"/>
            <w:tcBorders>
              <w:top w:val="nil"/>
              <w:left w:val="nil"/>
              <w:bottom w:val="single" w:sz="4" w:space="0" w:color="auto"/>
              <w:right w:val="single" w:sz="4" w:space="0" w:color="auto"/>
            </w:tcBorders>
            <w:shd w:val="clear" w:color="auto" w:fill="auto"/>
            <w:vAlign w:val="center"/>
            <w:hideMark/>
          </w:tcPr>
          <w:p w14:paraId="4E181B17" w14:textId="77777777" w:rsidR="00C57DB1" w:rsidRPr="0049599A" w:rsidRDefault="00C57DB1" w:rsidP="00C57DB1">
            <w:pPr>
              <w:rPr>
                <w:sz w:val="28"/>
                <w:szCs w:val="28"/>
              </w:rPr>
            </w:pPr>
            <w:r w:rsidRPr="0049599A">
              <w:rPr>
                <w:sz w:val="28"/>
                <w:szCs w:val="28"/>
              </w:rPr>
              <w:t> </w:t>
            </w:r>
          </w:p>
        </w:tc>
        <w:tc>
          <w:tcPr>
            <w:tcW w:w="1953" w:type="dxa"/>
            <w:tcBorders>
              <w:top w:val="nil"/>
              <w:left w:val="nil"/>
              <w:bottom w:val="single" w:sz="4" w:space="0" w:color="auto"/>
              <w:right w:val="single" w:sz="4" w:space="0" w:color="auto"/>
            </w:tcBorders>
            <w:shd w:val="clear" w:color="auto" w:fill="auto"/>
            <w:vAlign w:val="center"/>
            <w:hideMark/>
          </w:tcPr>
          <w:p w14:paraId="0DD41700" w14:textId="77777777" w:rsidR="00C57DB1" w:rsidRPr="0049599A" w:rsidRDefault="00C57DB1" w:rsidP="00C57DB1">
            <w:pPr>
              <w:rPr>
                <w:sz w:val="28"/>
                <w:szCs w:val="28"/>
              </w:rPr>
            </w:pPr>
            <w:r w:rsidRPr="0049599A">
              <w:rPr>
                <w:sz w:val="28"/>
                <w:szCs w:val="28"/>
              </w:rPr>
              <w:t> </w:t>
            </w:r>
          </w:p>
        </w:tc>
        <w:tc>
          <w:tcPr>
            <w:tcW w:w="2016" w:type="dxa"/>
            <w:tcBorders>
              <w:top w:val="nil"/>
              <w:left w:val="nil"/>
              <w:bottom w:val="single" w:sz="4" w:space="0" w:color="auto"/>
              <w:right w:val="single" w:sz="4" w:space="0" w:color="auto"/>
            </w:tcBorders>
            <w:shd w:val="clear" w:color="auto" w:fill="auto"/>
            <w:vAlign w:val="center"/>
            <w:hideMark/>
          </w:tcPr>
          <w:p w14:paraId="1C832615" w14:textId="77777777" w:rsidR="00C57DB1" w:rsidRPr="0049599A" w:rsidRDefault="00C57DB1" w:rsidP="00C57DB1">
            <w:pPr>
              <w:rPr>
                <w:sz w:val="28"/>
                <w:szCs w:val="28"/>
              </w:rPr>
            </w:pPr>
            <w:r w:rsidRPr="0049599A">
              <w:rPr>
                <w:sz w:val="28"/>
                <w:szCs w:val="28"/>
              </w:rPr>
              <w:t> </w:t>
            </w:r>
          </w:p>
        </w:tc>
        <w:tc>
          <w:tcPr>
            <w:tcW w:w="1620" w:type="dxa"/>
            <w:tcBorders>
              <w:top w:val="nil"/>
              <w:left w:val="nil"/>
              <w:bottom w:val="single" w:sz="4" w:space="0" w:color="auto"/>
              <w:right w:val="single" w:sz="4" w:space="0" w:color="auto"/>
            </w:tcBorders>
            <w:shd w:val="clear" w:color="auto" w:fill="auto"/>
            <w:vAlign w:val="center"/>
            <w:hideMark/>
          </w:tcPr>
          <w:p w14:paraId="6E58A741" w14:textId="77777777" w:rsidR="00C57DB1" w:rsidRPr="0049599A" w:rsidRDefault="00C57DB1" w:rsidP="00C57DB1">
            <w:pPr>
              <w:rPr>
                <w:sz w:val="28"/>
                <w:szCs w:val="28"/>
              </w:rPr>
            </w:pPr>
            <w:r w:rsidRPr="0049599A">
              <w:rPr>
                <w:sz w:val="28"/>
                <w:szCs w:val="28"/>
              </w:rPr>
              <w:t> </w:t>
            </w:r>
          </w:p>
        </w:tc>
        <w:tc>
          <w:tcPr>
            <w:tcW w:w="1948" w:type="dxa"/>
            <w:tcBorders>
              <w:top w:val="nil"/>
              <w:left w:val="nil"/>
              <w:bottom w:val="single" w:sz="4" w:space="0" w:color="auto"/>
              <w:right w:val="single" w:sz="4" w:space="0" w:color="auto"/>
            </w:tcBorders>
            <w:shd w:val="clear" w:color="auto" w:fill="auto"/>
            <w:vAlign w:val="center"/>
            <w:hideMark/>
          </w:tcPr>
          <w:p w14:paraId="5A154838" w14:textId="77777777" w:rsidR="00C57DB1" w:rsidRPr="0049599A" w:rsidRDefault="00C57DB1" w:rsidP="00C57DB1">
            <w:pPr>
              <w:jc w:val="center"/>
              <w:rPr>
                <w:i/>
                <w:iCs/>
                <w:sz w:val="28"/>
                <w:szCs w:val="28"/>
              </w:rPr>
            </w:pPr>
            <w:r w:rsidRPr="0049599A">
              <w:rPr>
                <w:i/>
                <w:iCs/>
                <w:sz w:val="28"/>
                <w:szCs w:val="28"/>
              </w:rPr>
              <w:t>In</w:t>
            </w:r>
          </w:p>
        </w:tc>
      </w:tr>
      <w:tr w:rsidR="00EF5602" w:rsidRPr="0049599A" w14:paraId="2052C28F" w14:textId="77777777" w:rsidTr="00C57DB1">
        <w:trPr>
          <w:trHeight w:val="750"/>
        </w:trPr>
        <w:tc>
          <w:tcPr>
            <w:tcW w:w="12677"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64F3788" w14:textId="77777777" w:rsidR="00C57DB1" w:rsidRPr="0049599A" w:rsidRDefault="00C57DB1" w:rsidP="00FA79E9">
            <w:pPr>
              <w:jc w:val="center"/>
              <w:rPr>
                <w:b/>
                <w:bCs/>
                <w:sz w:val="28"/>
                <w:szCs w:val="28"/>
              </w:rPr>
            </w:pPr>
            <w:r w:rsidRPr="0049599A">
              <w:rPr>
                <w:b/>
                <w:bCs/>
                <w:sz w:val="28"/>
                <w:szCs w:val="28"/>
              </w:rPr>
              <w:t>Tổng giá dự thầu cho các dịch vụ liên quan đã bao gồm thuế, phí, lệ phí (nếu có)</w:t>
            </w:r>
          </w:p>
        </w:tc>
        <w:tc>
          <w:tcPr>
            <w:tcW w:w="1948" w:type="dxa"/>
            <w:tcBorders>
              <w:top w:val="nil"/>
              <w:left w:val="nil"/>
              <w:bottom w:val="single" w:sz="4" w:space="0" w:color="auto"/>
              <w:right w:val="single" w:sz="4" w:space="0" w:color="auto"/>
            </w:tcBorders>
            <w:shd w:val="clear" w:color="auto" w:fill="auto"/>
            <w:vAlign w:val="center"/>
            <w:hideMark/>
          </w:tcPr>
          <w:p w14:paraId="681247A0" w14:textId="77777777" w:rsidR="00C57DB1" w:rsidRPr="0049599A" w:rsidRDefault="00C57DB1" w:rsidP="00C57DB1">
            <w:pPr>
              <w:jc w:val="center"/>
              <w:rPr>
                <w:b/>
                <w:bCs/>
                <w:sz w:val="28"/>
                <w:szCs w:val="28"/>
              </w:rPr>
            </w:pPr>
            <w:r w:rsidRPr="0049599A">
              <w:rPr>
                <w:b/>
                <w:bCs/>
                <w:sz w:val="28"/>
                <w:szCs w:val="28"/>
              </w:rPr>
              <w:t>(I)</w:t>
            </w:r>
          </w:p>
        </w:tc>
      </w:tr>
      <w:tr w:rsidR="00EF5602" w:rsidRPr="0049599A" w14:paraId="1A8A011B" w14:textId="77777777" w:rsidTr="00C57DB1">
        <w:trPr>
          <w:trHeight w:val="315"/>
        </w:trPr>
        <w:tc>
          <w:tcPr>
            <w:tcW w:w="993" w:type="dxa"/>
            <w:tcBorders>
              <w:top w:val="nil"/>
              <w:left w:val="nil"/>
              <w:bottom w:val="nil"/>
              <w:right w:val="nil"/>
            </w:tcBorders>
            <w:shd w:val="clear" w:color="auto" w:fill="auto"/>
            <w:noWrap/>
            <w:vAlign w:val="bottom"/>
            <w:hideMark/>
          </w:tcPr>
          <w:p w14:paraId="21FE9DFA" w14:textId="77777777" w:rsidR="00C57DB1" w:rsidRPr="0049599A" w:rsidRDefault="00C57DB1" w:rsidP="00C57DB1">
            <w:pPr>
              <w:jc w:val="left"/>
              <w:rPr>
                <w:rFonts w:ascii="Calibri" w:hAnsi="Calibri"/>
                <w:sz w:val="28"/>
                <w:szCs w:val="28"/>
              </w:rPr>
            </w:pPr>
          </w:p>
        </w:tc>
        <w:tc>
          <w:tcPr>
            <w:tcW w:w="2409" w:type="dxa"/>
            <w:tcBorders>
              <w:top w:val="nil"/>
              <w:left w:val="nil"/>
              <w:bottom w:val="nil"/>
              <w:right w:val="nil"/>
            </w:tcBorders>
            <w:shd w:val="clear" w:color="auto" w:fill="auto"/>
            <w:noWrap/>
            <w:vAlign w:val="bottom"/>
            <w:hideMark/>
          </w:tcPr>
          <w:p w14:paraId="3FFF31DF" w14:textId="77777777" w:rsidR="00C57DB1" w:rsidRPr="0049599A" w:rsidRDefault="00C57DB1" w:rsidP="00C57DB1">
            <w:pPr>
              <w:jc w:val="left"/>
              <w:rPr>
                <w:rFonts w:ascii="Calibri" w:hAnsi="Calibri"/>
                <w:sz w:val="28"/>
                <w:szCs w:val="28"/>
              </w:rPr>
            </w:pPr>
          </w:p>
        </w:tc>
        <w:tc>
          <w:tcPr>
            <w:tcW w:w="2111" w:type="dxa"/>
            <w:tcBorders>
              <w:top w:val="nil"/>
              <w:left w:val="nil"/>
              <w:bottom w:val="nil"/>
              <w:right w:val="nil"/>
            </w:tcBorders>
            <w:shd w:val="clear" w:color="auto" w:fill="auto"/>
            <w:noWrap/>
            <w:vAlign w:val="bottom"/>
            <w:hideMark/>
          </w:tcPr>
          <w:p w14:paraId="3C291EBD" w14:textId="77777777" w:rsidR="00C57DB1" w:rsidRPr="0049599A" w:rsidRDefault="00C57DB1" w:rsidP="00C57DB1">
            <w:pPr>
              <w:jc w:val="left"/>
              <w:rPr>
                <w:rFonts w:ascii="Calibri" w:hAnsi="Calibri"/>
                <w:sz w:val="28"/>
                <w:szCs w:val="28"/>
              </w:rPr>
            </w:pPr>
          </w:p>
        </w:tc>
        <w:tc>
          <w:tcPr>
            <w:tcW w:w="1575" w:type="dxa"/>
            <w:tcBorders>
              <w:top w:val="nil"/>
              <w:left w:val="nil"/>
              <w:bottom w:val="nil"/>
              <w:right w:val="nil"/>
            </w:tcBorders>
            <w:shd w:val="clear" w:color="auto" w:fill="auto"/>
            <w:noWrap/>
            <w:vAlign w:val="bottom"/>
            <w:hideMark/>
          </w:tcPr>
          <w:p w14:paraId="108D13A0" w14:textId="77777777" w:rsidR="00C57DB1" w:rsidRPr="0049599A" w:rsidRDefault="00C57DB1" w:rsidP="00C57DB1">
            <w:pPr>
              <w:jc w:val="left"/>
              <w:rPr>
                <w:rFonts w:ascii="Calibri" w:hAnsi="Calibri"/>
                <w:sz w:val="28"/>
                <w:szCs w:val="28"/>
              </w:rPr>
            </w:pPr>
          </w:p>
        </w:tc>
        <w:tc>
          <w:tcPr>
            <w:tcW w:w="1953" w:type="dxa"/>
            <w:tcBorders>
              <w:top w:val="nil"/>
              <w:left w:val="nil"/>
              <w:bottom w:val="nil"/>
              <w:right w:val="nil"/>
            </w:tcBorders>
            <w:shd w:val="clear" w:color="auto" w:fill="auto"/>
            <w:noWrap/>
            <w:vAlign w:val="bottom"/>
            <w:hideMark/>
          </w:tcPr>
          <w:p w14:paraId="0F36A83C" w14:textId="77777777" w:rsidR="00C57DB1" w:rsidRPr="0049599A" w:rsidRDefault="00C57DB1" w:rsidP="00C57DB1">
            <w:pPr>
              <w:jc w:val="left"/>
              <w:rPr>
                <w:rFonts w:ascii="Calibri" w:hAnsi="Calibri"/>
                <w:sz w:val="28"/>
                <w:szCs w:val="28"/>
              </w:rPr>
            </w:pPr>
          </w:p>
        </w:tc>
        <w:tc>
          <w:tcPr>
            <w:tcW w:w="2016" w:type="dxa"/>
            <w:tcBorders>
              <w:top w:val="nil"/>
              <w:left w:val="nil"/>
              <w:bottom w:val="nil"/>
              <w:right w:val="nil"/>
            </w:tcBorders>
            <w:shd w:val="clear" w:color="auto" w:fill="auto"/>
            <w:noWrap/>
            <w:vAlign w:val="bottom"/>
            <w:hideMark/>
          </w:tcPr>
          <w:p w14:paraId="3EE0C7BC" w14:textId="77777777" w:rsidR="00C57DB1" w:rsidRPr="0049599A" w:rsidRDefault="00C57DB1" w:rsidP="00C57DB1">
            <w:pPr>
              <w:jc w:val="left"/>
              <w:rPr>
                <w:rFonts w:ascii="Calibri" w:hAnsi="Calibri"/>
                <w:sz w:val="28"/>
                <w:szCs w:val="28"/>
              </w:rPr>
            </w:pPr>
          </w:p>
        </w:tc>
        <w:tc>
          <w:tcPr>
            <w:tcW w:w="1620" w:type="dxa"/>
            <w:tcBorders>
              <w:top w:val="nil"/>
              <w:left w:val="nil"/>
              <w:bottom w:val="nil"/>
              <w:right w:val="nil"/>
            </w:tcBorders>
            <w:shd w:val="clear" w:color="auto" w:fill="auto"/>
            <w:noWrap/>
            <w:vAlign w:val="bottom"/>
            <w:hideMark/>
          </w:tcPr>
          <w:p w14:paraId="505B4B24" w14:textId="77777777" w:rsidR="00C57DB1" w:rsidRPr="0049599A" w:rsidRDefault="00C57DB1" w:rsidP="00C57DB1">
            <w:pPr>
              <w:jc w:val="left"/>
              <w:rPr>
                <w:rFonts w:ascii="Calibri" w:hAnsi="Calibri"/>
                <w:sz w:val="28"/>
                <w:szCs w:val="28"/>
              </w:rPr>
            </w:pPr>
          </w:p>
        </w:tc>
        <w:tc>
          <w:tcPr>
            <w:tcW w:w="1948" w:type="dxa"/>
            <w:tcBorders>
              <w:top w:val="nil"/>
              <w:left w:val="nil"/>
              <w:bottom w:val="nil"/>
              <w:right w:val="nil"/>
            </w:tcBorders>
            <w:shd w:val="clear" w:color="auto" w:fill="auto"/>
            <w:noWrap/>
            <w:vAlign w:val="bottom"/>
            <w:hideMark/>
          </w:tcPr>
          <w:p w14:paraId="595E87BB" w14:textId="77777777" w:rsidR="00C57DB1" w:rsidRPr="0049599A" w:rsidRDefault="00C57DB1" w:rsidP="00C57DB1">
            <w:pPr>
              <w:jc w:val="left"/>
              <w:rPr>
                <w:rFonts w:ascii="Calibri" w:hAnsi="Calibri"/>
                <w:sz w:val="28"/>
                <w:szCs w:val="28"/>
              </w:rPr>
            </w:pPr>
          </w:p>
        </w:tc>
      </w:tr>
      <w:tr w:rsidR="00C57DB1" w:rsidRPr="0049599A" w14:paraId="4B5D584E" w14:textId="77777777" w:rsidTr="00C57DB1">
        <w:trPr>
          <w:trHeight w:val="705"/>
        </w:trPr>
        <w:tc>
          <w:tcPr>
            <w:tcW w:w="14625" w:type="dxa"/>
            <w:gridSpan w:val="8"/>
            <w:tcBorders>
              <w:top w:val="nil"/>
              <w:left w:val="nil"/>
              <w:bottom w:val="nil"/>
              <w:right w:val="nil"/>
            </w:tcBorders>
            <w:shd w:val="clear" w:color="auto" w:fill="auto"/>
            <w:vAlign w:val="center"/>
            <w:hideMark/>
          </w:tcPr>
          <w:p w14:paraId="3B591910" w14:textId="77777777" w:rsidR="00C57DB1" w:rsidRPr="0049599A" w:rsidRDefault="00C57DB1" w:rsidP="00C57DB1">
            <w:pPr>
              <w:ind w:firstLine="601"/>
              <w:jc w:val="left"/>
              <w:rPr>
                <w:i/>
                <w:iCs/>
                <w:sz w:val="28"/>
                <w:szCs w:val="28"/>
              </w:rPr>
            </w:pPr>
            <w:r w:rsidRPr="0049599A">
              <w:rPr>
                <w:i/>
                <w:iCs/>
                <w:sz w:val="28"/>
                <w:szCs w:val="28"/>
              </w:rPr>
              <w:t xml:space="preserve">Ghi chú: </w:t>
            </w:r>
            <w:r w:rsidR="00CD39BD" w:rsidRPr="0049599A">
              <w:rPr>
                <w:i/>
                <w:iCs/>
                <w:sz w:val="28"/>
                <w:szCs w:val="28"/>
              </w:rPr>
              <w:t>C</w:t>
            </w:r>
            <w:r w:rsidRPr="0049599A">
              <w:rPr>
                <w:i/>
                <w:iCs/>
                <w:sz w:val="28"/>
                <w:szCs w:val="28"/>
              </w:rPr>
              <w:t>ột (7) nhà thầu chào (bao gồm tất cả các loại thuế, phí, lệ phí).</w:t>
            </w:r>
          </w:p>
          <w:p w14:paraId="642353C0" w14:textId="77777777" w:rsidR="00CD39BD" w:rsidRPr="0049599A" w:rsidRDefault="00CD39BD" w:rsidP="00C57DB1">
            <w:pPr>
              <w:ind w:firstLine="601"/>
              <w:jc w:val="left"/>
              <w:rPr>
                <w:i/>
                <w:iCs/>
                <w:sz w:val="28"/>
                <w:szCs w:val="28"/>
              </w:rPr>
            </w:pPr>
            <w:r w:rsidRPr="0049599A">
              <w:rPr>
                <w:i/>
                <w:iCs/>
                <w:sz w:val="28"/>
                <w:szCs w:val="28"/>
              </w:rPr>
              <w:t>Cột (8) Hệ thống tự tính</w:t>
            </w:r>
          </w:p>
          <w:p w14:paraId="3A50DDE4" w14:textId="77777777" w:rsidR="00C57DB1" w:rsidRPr="0049599A" w:rsidRDefault="00C57DB1" w:rsidP="00C57DB1">
            <w:pPr>
              <w:ind w:firstLine="601"/>
              <w:jc w:val="left"/>
              <w:rPr>
                <w:i/>
                <w:iCs/>
                <w:sz w:val="28"/>
                <w:szCs w:val="28"/>
              </w:rPr>
            </w:pPr>
          </w:p>
        </w:tc>
      </w:tr>
    </w:tbl>
    <w:p w14:paraId="5711986D" w14:textId="77777777" w:rsidR="006C64AB" w:rsidRPr="0049599A" w:rsidRDefault="006C64AB" w:rsidP="00C57DB1">
      <w:pPr>
        <w:ind w:firstLine="567"/>
        <w:jc w:val="right"/>
        <w:rPr>
          <w:sz w:val="28"/>
          <w:szCs w:val="28"/>
        </w:rPr>
      </w:pPr>
    </w:p>
    <w:p w14:paraId="5911839C" w14:textId="77777777" w:rsidR="006C64AB" w:rsidRPr="0049599A" w:rsidRDefault="006C64AB" w:rsidP="006C64AB">
      <w:pPr>
        <w:ind w:firstLine="567"/>
        <w:jc w:val="right"/>
        <w:rPr>
          <w:b/>
          <w:sz w:val="28"/>
          <w:szCs w:val="28"/>
          <w:lang w:val="nl-NL"/>
        </w:rPr>
      </w:pPr>
      <w:r w:rsidRPr="0049599A">
        <w:rPr>
          <w:sz w:val="28"/>
          <w:szCs w:val="28"/>
        </w:rPr>
        <w:br w:type="page"/>
      </w:r>
      <w:r w:rsidRPr="0049599A">
        <w:rPr>
          <w:b/>
          <w:sz w:val="28"/>
          <w:szCs w:val="28"/>
          <w:lang w:val="nl-NL"/>
        </w:rPr>
        <w:lastRenderedPageBreak/>
        <w:t>Mẫu số 20 (webform trên Hệ thống)</w:t>
      </w:r>
    </w:p>
    <w:p w14:paraId="0FF2D4BC" w14:textId="77777777" w:rsidR="00C57DB1" w:rsidRPr="0049599A" w:rsidRDefault="00C57DB1" w:rsidP="00C57DB1">
      <w:pPr>
        <w:ind w:firstLine="567"/>
        <w:jc w:val="right"/>
        <w:rPr>
          <w:sz w:val="28"/>
          <w:szCs w:val="28"/>
        </w:rPr>
      </w:pP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EF5602" w:rsidRPr="0049599A" w14:paraId="05B98D08" w14:textId="77777777" w:rsidTr="006C64AB">
        <w:trPr>
          <w:trHeight w:val="1005"/>
        </w:trPr>
        <w:tc>
          <w:tcPr>
            <w:tcW w:w="14738" w:type="dxa"/>
            <w:gridSpan w:val="7"/>
            <w:tcBorders>
              <w:top w:val="nil"/>
              <w:left w:val="nil"/>
              <w:bottom w:val="nil"/>
              <w:right w:val="nil"/>
            </w:tcBorders>
            <w:shd w:val="clear" w:color="auto" w:fill="auto"/>
            <w:vAlign w:val="center"/>
            <w:hideMark/>
          </w:tcPr>
          <w:p w14:paraId="71D7FAB3" w14:textId="77777777" w:rsidR="006C64AB" w:rsidRPr="0049599A" w:rsidRDefault="006C64AB" w:rsidP="006C64AB">
            <w:pPr>
              <w:jc w:val="center"/>
              <w:rPr>
                <w:b/>
                <w:bCs/>
                <w:sz w:val="28"/>
                <w:szCs w:val="28"/>
              </w:rPr>
            </w:pPr>
            <w:r w:rsidRPr="0049599A">
              <w:rPr>
                <w:b/>
                <w:bCs/>
                <w:sz w:val="28"/>
                <w:szCs w:val="28"/>
              </w:rPr>
              <w:t>BẢNG KÊ KHAI CHI PHÍ SẢN XUẤT TRONG NƯỚC ĐỐI VỚI HÀNG HÓA ĐƯỢC HƯỞNG ƯU ĐÃI</w:t>
            </w:r>
            <w:r w:rsidRPr="0049599A">
              <w:rPr>
                <w:b/>
                <w:bCs/>
                <w:sz w:val="28"/>
                <w:szCs w:val="28"/>
                <w:vertAlign w:val="superscript"/>
              </w:rPr>
              <w:t>(1)</w:t>
            </w:r>
          </w:p>
        </w:tc>
      </w:tr>
      <w:tr w:rsidR="00EF5602" w:rsidRPr="0049599A" w14:paraId="2EC13C84" w14:textId="77777777" w:rsidTr="006C64AB">
        <w:trPr>
          <w:trHeight w:val="375"/>
        </w:trPr>
        <w:tc>
          <w:tcPr>
            <w:tcW w:w="14738" w:type="dxa"/>
            <w:gridSpan w:val="7"/>
            <w:tcBorders>
              <w:top w:val="nil"/>
              <w:left w:val="nil"/>
              <w:bottom w:val="nil"/>
              <w:right w:val="nil"/>
            </w:tcBorders>
            <w:shd w:val="clear" w:color="auto" w:fill="auto"/>
            <w:noWrap/>
            <w:vAlign w:val="center"/>
            <w:hideMark/>
          </w:tcPr>
          <w:p w14:paraId="3A6423E1" w14:textId="77777777" w:rsidR="006C64AB" w:rsidRPr="0049599A" w:rsidRDefault="006C64AB" w:rsidP="006C64AB">
            <w:pPr>
              <w:jc w:val="center"/>
              <w:rPr>
                <w:b/>
                <w:bCs/>
                <w:sz w:val="28"/>
                <w:szCs w:val="28"/>
              </w:rPr>
            </w:pPr>
          </w:p>
        </w:tc>
      </w:tr>
      <w:tr w:rsidR="00EF5602" w:rsidRPr="0049599A" w14:paraId="49D0AB71" w14:textId="77777777" w:rsidTr="006C64AB">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000000" w:fill="C6EFCE"/>
            <w:noWrap/>
            <w:vAlign w:val="center"/>
            <w:hideMark/>
          </w:tcPr>
          <w:p w14:paraId="463B5C42" w14:textId="77777777" w:rsidR="006C64AB" w:rsidRPr="0049599A" w:rsidRDefault="006C64AB" w:rsidP="006C64AB">
            <w:pPr>
              <w:jc w:val="center"/>
              <w:rPr>
                <w:b/>
                <w:bCs/>
                <w:sz w:val="28"/>
                <w:szCs w:val="28"/>
              </w:rPr>
            </w:pPr>
            <w:r w:rsidRPr="0049599A">
              <w:rPr>
                <w:b/>
                <w:bCs/>
                <w:sz w:val="28"/>
                <w:szCs w:val="28"/>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000000" w:fill="C6EFCE"/>
            <w:noWrap/>
            <w:vAlign w:val="center"/>
            <w:hideMark/>
          </w:tcPr>
          <w:p w14:paraId="6E4F34AD" w14:textId="77777777" w:rsidR="006C64AB" w:rsidRPr="0049599A" w:rsidRDefault="006C64AB" w:rsidP="006C64AB">
            <w:pPr>
              <w:jc w:val="center"/>
              <w:rPr>
                <w:b/>
                <w:bCs/>
                <w:sz w:val="28"/>
                <w:szCs w:val="28"/>
              </w:rPr>
            </w:pPr>
            <w:r w:rsidRPr="0049599A">
              <w:rPr>
                <w:b/>
                <w:bCs/>
                <w:sz w:val="28"/>
                <w:szCs w:val="28"/>
              </w:rPr>
              <w:t>Tên hàng hóa</w:t>
            </w:r>
          </w:p>
        </w:tc>
        <w:tc>
          <w:tcPr>
            <w:tcW w:w="2268" w:type="dxa"/>
            <w:tcBorders>
              <w:top w:val="single" w:sz="4" w:space="0" w:color="auto"/>
              <w:left w:val="nil"/>
              <w:bottom w:val="single" w:sz="4" w:space="0" w:color="auto"/>
              <w:right w:val="single" w:sz="4" w:space="0" w:color="auto"/>
            </w:tcBorders>
            <w:shd w:val="clear" w:color="000000" w:fill="C6EFCE"/>
            <w:vAlign w:val="center"/>
            <w:hideMark/>
          </w:tcPr>
          <w:p w14:paraId="6FA4D5D8" w14:textId="77777777" w:rsidR="006C64AB" w:rsidRPr="0049599A" w:rsidRDefault="006C64AB" w:rsidP="00C16DA3">
            <w:pPr>
              <w:jc w:val="center"/>
              <w:rPr>
                <w:b/>
                <w:bCs/>
                <w:sz w:val="28"/>
                <w:szCs w:val="28"/>
              </w:rPr>
            </w:pPr>
            <w:r w:rsidRPr="0049599A">
              <w:rPr>
                <w:b/>
                <w:bCs/>
                <w:sz w:val="28"/>
                <w:szCs w:val="28"/>
              </w:rPr>
              <w:t xml:space="preserve">Giá chào của hàng hóa trong </w:t>
            </w:r>
            <w:r w:rsidR="00C16DA3" w:rsidRPr="0049599A">
              <w:rPr>
                <w:b/>
                <w:bCs/>
                <w:sz w:val="28"/>
                <w:szCs w:val="28"/>
              </w:rPr>
              <w:t>E</w:t>
            </w:r>
            <w:r w:rsidRPr="0049599A">
              <w:rPr>
                <w:b/>
                <w:bCs/>
                <w:sz w:val="28"/>
                <w:szCs w:val="28"/>
              </w:rPr>
              <w:t>-HSDT</w:t>
            </w:r>
          </w:p>
        </w:tc>
        <w:tc>
          <w:tcPr>
            <w:tcW w:w="1811" w:type="dxa"/>
            <w:tcBorders>
              <w:top w:val="single" w:sz="4" w:space="0" w:color="auto"/>
              <w:left w:val="nil"/>
              <w:bottom w:val="single" w:sz="4" w:space="0" w:color="auto"/>
              <w:right w:val="single" w:sz="4" w:space="0" w:color="auto"/>
            </w:tcBorders>
            <w:shd w:val="clear" w:color="000000" w:fill="C6EFCE"/>
            <w:vAlign w:val="center"/>
            <w:hideMark/>
          </w:tcPr>
          <w:p w14:paraId="21ACA932" w14:textId="77777777" w:rsidR="006C64AB" w:rsidRPr="0049599A" w:rsidRDefault="006C64AB" w:rsidP="006C64AB">
            <w:pPr>
              <w:jc w:val="center"/>
              <w:rPr>
                <w:b/>
                <w:bCs/>
                <w:sz w:val="28"/>
                <w:szCs w:val="28"/>
              </w:rPr>
            </w:pPr>
            <w:r w:rsidRPr="0049599A">
              <w:rPr>
                <w:b/>
                <w:bCs/>
                <w:sz w:val="28"/>
                <w:szCs w:val="28"/>
              </w:rPr>
              <w:t>Giá trị thuế các loại</w:t>
            </w:r>
            <w:r w:rsidRPr="0049599A">
              <w:rPr>
                <w:b/>
                <w:bCs/>
                <w:sz w:val="28"/>
                <w:szCs w:val="28"/>
                <w:vertAlign w:val="superscript"/>
              </w:rPr>
              <w:t>(2)</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14:paraId="77E3A207" w14:textId="77777777" w:rsidR="006C64AB" w:rsidRPr="0049599A" w:rsidRDefault="006C64AB" w:rsidP="006C64AB">
            <w:pPr>
              <w:jc w:val="center"/>
              <w:rPr>
                <w:b/>
                <w:bCs/>
                <w:sz w:val="28"/>
                <w:szCs w:val="28"/>
              </w:rPr>
            </w:pPr>
            <w:r w:rsidRPr="0049599A">
              <w:rPr>
                <w:b/>
                <w:bCs/>
                <w:sz w:val="28"/>
                <w:szCs w:val="28"/>
              </w:rPr>
              <w:t>Kê khai các chi phí nhập ngoại</w:t>
            </w:r>
            <w:r w:rsidRPr="0049599A">
              <w:rPr>
                <w:b/>
                <w:bCs/>
                <w:sz w:val="28"/>
                <w:szCs w:val="28"/>
                <w:vertAlign w:val="superscript"/>
              </w:rPr>
              <w:t>(3)</w:t>
            </w:r>
          </w:p>
        </w:tc>
        <w:tc>
          <w:tcPr>
            <w:tcW w:w="2077" w:type="dxa"/>
            <w:tcBorders>
              <w:top w:val="single" w:sz="4" w:space="0" w:color="auto"/>
              <w:left w:val="nil"/>
              <w:bottom w:val="single" w:sz="4" w:space="0" w:color="auto"/>
              <w:right w:val="single" w:sz="4" w:space="0" w:color="auto"/>
            </w:tcBorders>
            <w:shd w:val="clear" w:color="000000" w:fill="C6EFCE"/>
            <w:vAlign w:val="center"/>
            <w:hideMark/>
          </w:tcPr>
          <w:p w14:paraId="72CBCF97" w14:textId="77777777" w:rsidR="006C64AB" w:rsidRPr="0049599A" w:rsidRDefault="006C64AB" w:rsidP="00C16DA3">
            <w:pPr>
              <w:jc w:val="center"/>
              <w:rPr>
                <w:b/>
                <w:bCs/>
                <w:sz w:val="28"/>
                <w:szCs w:val="28"/>
              </w:rPr>
            </w:pPr>
            <w:r w:rsidRPr="0049599A">
              <w:rPr>
                <w:b/>
                <w:bCs/>
                <w:sz w:val="28"/>
                <w:szCs w:val="28"/>
              </w:rPr>
              <w:t xml:space="preserve">Chi phí </w:t>
            </w:r>
            <w:r w:rsidR="00C16DA3" w:rsidRPr="0049599A">
              <w:rPr>
                <w:b/>
                <w:bCs/>
                <w:sz w:val="28"/>
                <w:szCs w:val="28"/>
              </w:rPr>
              <w:t>sản xuất</w:t>
            </w:r>
            <w:r w:rsidRPr="0049599A">
              <w:rPr>
                <w:b/>
                <w:bCs/>
                <w:sz w:val="28"/>
                <w:szCs w:val="28"/>
              </w:rPr>
              <w:t xml:space="preserve"> trong nước</w:t>
            </w:r>
          </w:p>
        </w:tc>
        <w:tc>
          <w:tcPr>
            <w:tcW w:w="3004" w:type="dxa"/>
            <w:tcBorders>
              <w:top w:val="single" w:sz="4" w:space="0" w:color="auto"/>
              <w:left w:val="nil"/>
              <w:bottom w:val="single" w:sz="4" w:space="0" w:color="auto"/>
              <w:right w:val="single" w:sz="4" w:space="0" w:color="auto"/>
            </w:tcBorders>
            <w:shd w:val="clear" w:color="000000" w:fill="C6EFCE"/>
            <w:vAlign w:val="center"/>
            <w:hideMark/>
          </w:tcPr>
          <w:p w14:paraId="0FE7C72C" w14:textId="77777777" w:rsidR="006C64AB" w:rsidRPr="0049599A" w:rsidRDefault="006C64AB" w:rsidP="006C64AB">
            <w:pPr>
              <w:jc w:val="center"/>
              <w:rPr>
                <w:b/>
                <w:bCs/>
                <w:sz w:val="28"/>
                <w:szCs w:val="28"/>
              </w:rPr>
            </w:pPr>
            <w:r w:rsidRPr="0049599A">
              <w:rPr>
                <w:b/>
                <w:bCs/>
                <w:sz w:val="28"/>
                <w:szCs w:val="28"/>
              </w:rPr>
              <w:t xml:space="preserve">Tỷ lệ % chi phí </w:t>
            </w:r>
            <w:r w:rsidRPr="0049599A">
              <w:rPr>
                <w:b/>
                <w:bCs/>
                <w:sz w:val="28"/>
                <w:szCs w:val="28"/>
              </w:rPr>
              <w:br/>
              <w:t>sản xuất trong nước</w:t>
            </w:r>
          </w:p>
        </w:tc>
      </w:tr>
      <w:tr w:rsidR="00EF5602" w:rsidRPr="0049599A" w14:paraId="17CE4C08" w14:textId="77777777" w:rsidTr="006C64AB">
        <w:trPr>
          <w:trHeight w:val="690"/>
        </w:trPr>
        <w:tc>
          <w:tcPr>
            <w:tcW w:w="746" w:type="dxa"/>
            <w:vMerge/>
            <w:tcBorders>
              <w:top w:val="single" w:sz="4" w:space="0" w:color="auto"/>
              <w:left w:val="single" w:sz="4" w:space="0" w:color="auto"/>
              <w:bottom w:val="single" w:sz="4" w:space="0" w:color="000000"/>
              <w:right w:val="single" w:sz="4" w:space="0" w:color="auto"/>
            </w:tcBorders>
            <w:vAlign w:val="center"/>
            <w:hideMark/>
          </w:tcPr>
          <w:p w14:paraId="654DDA53" w14:textId="77777777" w:rsidR="006C64AB" w:rsidRPr="0049599A" w:rsidRDefault="006C64AB" w:rsidP="006C64AB">
            <w:pPr>
              <w:jc w:val="left"/>
              <w:rPr>
                <w:b/>
                <w:bCs/>
                <w:sz w:val="28"/>
                <w:szCs w:val="28"/>
              </w:rPr>
            </w:pPr>
          </w:p>
        </w:tc>
        <w:tc>
          <w:tcPr>
            <w:tcW w:w="2231" w:type="dxa"/>
            <w:vMerge/>
            <w:tcBorders>
              <w:top w:val="single" w:sz="4" w:space="0" w:color="auto"/>
              <w:left w:val="single" w:sz="4" w:space="0" w:color="auto"/>
              <w:bottom w:val="single" w:sz="4" w:space="0" w:color="000000"/>
              <w:right w:val="single" w:sz="4" w:space="0" w:color="auto"/>
            </w:tcBorders>
            <w:vAlign w:val="center"/>
            <w:hideMark/>
          </w:tcPr>
          <w:p w14:paraId="76BD9EE8" w14:textId="77777777" w:rsidR="006C64AB" w:rsidRPr="0049599A" w:rsidRDefault="006C64AB" w:rsidP="006C64AB">
            <w:pPr>
              <w:jc w:val="left"/>
              <w:rPr>
                <w:b/>
                <w:bCs/>
                <w:sz w:val="28"/>
                <w:szCs w:val="28"/>
              </w:rPr>
            </w:pPr>
          </w:p>
        </w:tc>
        <w:tc>
          <w:tcPr>
            <w:tcW w:w="2268" w:type="dxa"/>
            <w:tcBorders>
              <w:top w:val="nil"/>
              <w:left w:val="nil"/>
              <w:bottom w:val="single" w:sz="4" w:space="0" w:color="auto"/>
              <w:right w:val="single" w:sz="4" w:space="0" w:color="auto"/>
            </w:tcBorders>
            <w:shd w:val="clear" w:color="000000" w:fill="C6EFCE"/>
            <w:noWrap/>
            <w:vAlign w:val="center"/>
            <w:hideMark/>
          </w:tcPr>
          <w:p w14:paraId="638614AD" w14:textId="77777777" w:rsidR="006C64AB" w:rsidRPr="0049599A" w:rsidRDefault="006C64AB" w:rsidP="006C64AB">
            <w:pPr>
              <w:jc w:val="center"/>
              <w:rPr>
                <w:b/>
                <w:bCs/>
                <w:sz w:val="28"/>
                <w:szCs w:val="28"/>
              </w:rPr>
            </w:pPr>
            <w:r w:rsidRPr="0049599A">
              <w:rPr>
                <w:b/>
                <w:bCs/>
                <w:sz w:val="28"/>
                <w:szCs w:val="28"/>
              </w:rPr>
              <w:t>(I)</w:t>
            </w:r>
          </w:p>
        </w:tc>
        <w:tc>
          <w:tcPr>
            <w:tcW w:w="1811" w:type="dxa"/>
            <w:tcBorders>
              <w:top w:val="nil"/>
              <w:left w:val="nil"/>
              <w:bottom w:val="single" w:sz="4" w:space="0" w:color="auto"/>
              <w:right w:val="single" w:sz="4" w:space="0" w:color="auto"/>
            </w:tcBorders>
            <w:shd w:val="clear" w:color="000000" w:fill="C6EFCE"/>
            <w:noWrap/>
            <w:vAlign w:val="center"/>
            <w:hideMark/>
          </w:tcPr>
          <w:p w14:paraId="29D42E5B" w14:textId="77777777" w:rsidR="006C64AB" w:rsidRPr="0049599A" w:rsidRDefault="006C64AB" w:rsidP="006C64AB">
            <w:pPr>
              <w:jc w:val="center"/>
              <w:rPr>
                <w:b/>
                <w:bCs/>
                <w:sz w:val="28"/>
                <w:szCs w:val="28"/>
              </w:rPr>
            </w:pPr>
            <w:r w:rsidRPr="0049599A">
              <w:rPr>
                <w:b/>
                <w:bCs/>
                <w:sz w:val="28"/>
                <w:szCs w:val="28"/>
              </w:rPr>
              <w:t>(II)</w:t>
            </w:r>
          </w:p>
        </w:tc>
        <w:tc>
          <w:tcPr>
            <w:tcW w:w="2601" w:type="dxa"/>
            <w:tcBorders>
              <w:top w:val="nil"/>
              <w:left w:val="nil"/>
              <w:bottom w:val="single" w:sz="4" w:space="0" w:color="auto"/>
              <w:right w:val="single" w:sz="4" w:space="0" w:color="auto"/>
            </w:tcBorders>
            <w:shd w:val="clear" w:color="000000" w:fill="C6EFCE"/>
            <w:noWrap/>
            <w:vAlign w:val="center"/>
            <w:hideMark/>
          </w:tcPr>
          <w:p w14:paraId="4C03160D" w14:textId="77777777" w:rsidR="006C64AB" w:rsidRPr="0049599A" w:rsidRDefault="006C64AB" w:rsidP="006C64AB">
            <w:pPr>
              <w:jc w:val="center"/>
              <w:rPr>
                <w:b/>
                <w:bCs/>
                <w:sz w:val="28"/>
                <w:szCs w:val="28"/>
              </w:rPr>
            </w:pPr>
            <w:r w:rsidRPr="0049599A">
              <w:rPr>
                <w:b/>
                <w:bCs/>
                <w:sz w:val="28"/>
                <w:szCs w:val="28"/>
              </w:rPr>
              <w:t>(III)</w:t>
            </w:r>
          </w:p>
        </w:tc>
        <w:tc>
          <w:tcPr>
            <w:tcW w:w="2077" w:type="dxa"/>
            <w:tcBorders>
              <w:top w:val="nil"/>
              <w:left w:val="nil"/>
              <w:bottom w:val="single" w:sz="4" w:space="0" w:color="auto"/>
              <w:right w:val="single" w:sz="4" w:space="0" w:color="auto"/>
            </w:tcBorders>
            <w:shd w:val="clear" w:color="000000" w:fill="C6EFCE"/>
            <w:vAlign w:val="center"/>
            <w:hideMark/>
          </w:tcPr>
          <w:p w14:paraId="2D71C505" w14:textId="77777777" w:rsidR="006C64AB" w:rsidRPr="0049599A" w:rsidRDefault="006C64AB" w:rsidP="006C64AB">
            <w:pPr>
              <w:jc w:val="center"/>
              <w:rPr>
                <w:b/>
                <w:bCs/>
                <w:sz w:val="28"/>
                <w:szCs w:val="28"/>
              </w:rPr>
            </w:pPr>
            <w:r w:rsidRPr="0049599A">
              <w:rPr>
                <w:b/>
                <w:bCs/>
                <w:sz w:val="28"/>
                <w:szCs w:val="28"/>
              </w:rPr>
              <w:t>G* = (I) – (II) – (III)</w:t>
            </w:r>
          </w:p>
        </w:tc>
        <w:tc>
          <w:tcPr>
            <w:tcW w:w="3004" w:type="dxa"/>
            <w:tcBorders>
              <w:top w:val="nil"/>
              <w:left w:val="nil"/>
              <w:bottom w:val="single" w:sz="4" w:space="0" w:color="auto"/>
              <w:right w:val="single" w:sz="4" w:space="0" w:color="auto"/>
            </w:tcBorders>
            <w:shd w:val="clear" w:color="000000" w:fill="C6EFCE"/>
            <w:vAlign w:val="center"/>
            <w:hideMark/>
          </w:tcPr>
          <w:p w14:paraId="00A0118F" w14:textId="77777777" w:rsidR="006C64AB" w:rsidRPr="0049599A" w:rsidRDefault="006C64AB" w:rsidP="006C64AB">
            <w:pPr>
              <w:jc w:val="center"/>
              <w:rPr>
                <w:b/>
                <w:bCs/>
                <w:sz w:val="28"/>
                <w:szCs w:val="28"/>
              </w:rPr>
            </w:pPr>
            <w:r w:rsidRPr="0049599A">
              <w:rPr>
                <w:b/>
                <w:bCs/>
                <w:sz w:val="28"/>
                <w:szCs w:val="28"/>
              </w:rPr>
              <w:t>D(%)=G*/G</w:t>
            </w:r>
            <w:r w:rsidRPr="0049599A">
              <w:rPr>
                <w:b/>
                <w:bCs/>
                <w:sz w:val="28"/>
                <w:szCs w:val="28"/>
              </w:rPr>
              <w:br/>
              <w:t>Trong đó G = (I) – (II)</w:t>
            </w:r>
          </w:p>
        </w:tc>
      </w:tr>
      <w:tr w:rsidR="00EF5602" w:rsidRPr="0049599A" w14:paraId="5562AE9B"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478168" w14:textId="77777777" w:rsidR="006C64AB" w:rsidRPr="0049599A" w:rsidRDefault="006C64AB" w:rsidP="006C64AB">
            <w:pPr>
              <w:jc w:val="center"/>
              <w:rPr>
                <w:i/>
                <w:iCs/>
                <w:sz w:val="28"/>
                <w:szCs w:val="28"/>
              </w:rPr>
            </w:pPr>
            <w:r w:rsidRPr="0049599A">
              <w:rPr>
                <w:i/>
                <w:iCs/>
                <w:sz w:val="28"/>
                <w:szCs w:val="28"/>
              </w:rPr>
              <w:t>1</w:t>
            </w:r>
          </w:p>
        </w:tc>
        <w:tc>
          <w:tcPr>
            <w:tcW w:w="2231" w:type="dxa"/>
            <w:tcBorders>
              <w:top w:val="nil"/>
              <w:left w:val="nil"/>
              <w:bottom w:val="single" w:sz="4" w:space="0" w:color="auto"/>
              <w:right w:val="single" w:sz="4" w:space="0" w:color="auto"/>
            </w:tcBorders>
            <w:shd w:val="clear" w:color="auto" w:fill="auto"/>
            <w:vAlign w:val="center"/>
            <w:hideMark/>
          </w:tcPr>
          <w:p w14:paraId="323C6875" w14:textId="77777777" w:rsidR="006C64AB" w:rsidRPr="0049599A" w:rsidRDefault="006C64AB" w:rsidP="006C64AB">
            <w:pPr>
              <w:rPr>
                <w:i/>
                <w:iCs/>
                <w:sz w:val="28"/>
                <w:szCs w:val="28"/>
              </w:rPr>
            </w:pPr>
            <w:r w:rsidRPr="0049599A">
              <w:rPr>
                <w:i/>
                <w:iCs/>
                <w:sz w:val="28"/>
                <w:szCs w:val="28"/>
              </w:rPr>
              <w:t>Hàng hoá thứ 1 </w:t>
            </w:r>
          </w:p>
        </w:tc>
        <w:tc>
          <w:tcPr>
            <w:tcW w:w="2268" w:type="dxa"/>
            <w:tcBorders>
              <w:top w:val="nil"/>
              <w:left w:val="nil"/>
              <w:bottom w:val="single" w:sz="4" w:space="0" w:color="auto"/>
              <w:right w:val="single" w:sz="4" w:space="0" w:color="auto"/>
            </w:tcBorders>
            <w:shd w:val="clear" w:color="auto" w:fill="auto"/>
            <w:noWrap/>
            <w:vAlign w:val="center"/>
            <w:hideMark/>
          </w:tcPr>
          <w:p w14:paraId="5280216D" w14:textId="77777777" w:rsidR="006C64AB" w:rsidRPr="0049599A" w:rsidRDefault="006C64AB" w:rsidP="006C64AB">
            <w:pPr>
              <w:jc w:val="center"/>
              <w:rPr>
                <w:b/>
                <w:bCs/>
                <w:sz w:val="28"/>
                <w:szCs w:val="28"/>
              </w:rPr>
            </w:pPr>
            <w:r w:rsidRPr="0049599A">
              <w:rPr>
                <w:b/>
                <w:bCs/>
                <w:sz w:val="28"/>
                <w:szCs w:val="28"/>
              </w:rPr>
              <w:t> </w:t>
            </w:r>
          </w:p>
        </w:tc>
        <w:tc>
          <w:tcPr>
            <w:tcW w:w="1811" w:type="dxa"/>
            <w:tcBorders>
              <w:top w:val="nil"/>
              <w:left w:val="nil"/>
              <w:bottom w:val="single" w:sz="4" w:space="0" w:color="auto"/>
              <w:right w:val="single" w:sz="4" w:space="0" w:color="auto"/>
            </w:tcBorders>
            <w:shd w:val="clear" w:color="auto" w:fill="auto"/>
            <w:noWrap/>
            <w:vAlign w:val="center"/>
            <w:hideMark/>
          </w:tcPr>
          <w:p w14:paraId="188F3308" w14:textId="77777777" w:rsidR="006C64AB" w:rsidRPr="0049599A" w:rsidRDefault="006C64AB" w:rsidP="006C64AB">
            <w:pPr>
              <w:jc w:val="center"/>
              <w:rPr>
                <w:b/>
                <w:bCs/>
                <w:sz w:val="28"/>
                <w:szCs w:val="28"/>
              </w:rPr>
            </w:pPr>
            <w:r w:rsidRPr="0049599A">
              <w:rPr>
                <w:b/>
                <w:bCs/>
                <w:sz w:val="28"/>
                <w:szCs w:val="28"/>
              </w:rPr>
              <w:t> </w:t>
            </w:r>
          </w:p>
        </w:tc>
        <w:tc>
          <w:tcPr>
            <w:tcW w:w="2601" w:type="dxa"/>
            <w:tcBorders>
              <w:top w:val="nil"/>
              <w:left w:val="nil"/>
              <w:bottom w:val="single" w:sz="4" w:space="0" w:color="auto"/>
              <w:right w:val="single" w:sz="4" w:space="0" w:color="auto"/>
            </w:tcBorders>
            <w:shd w:val="clear" w:color="auto" w:fill="auto"/>
            <w:noWrap/>
            <w:vAlign w:val="center"/>
            <w:hideMark/>
          </w:tcPr>
          <w:p w14:paraId="48A58AFA" w14:textId="77777777" w:rsidR="006C64AB" w:rsidRPr="0049599A" w:rsidRDefault="006C64AB" w:rsidP="006C64AB">
            <w:pPr>
              <w:jc w:val="center"/>
              <w:rPr>
                <w:b/>
                <w:bCs/>
                <w:sz w:val="28"/>
                <w:szCs w:val="28"/>
              </w:rPr>
            </w:pPr>
            <w:r w:rsidRPr="0049599A">
              <w:rPr>
                <w:b/>
                <w:bCs/>
                <w:sz w:val="28"/>
                <w:szCs w:val="28"/>
              </w:rPr>
              <w:t> </w:t>
            </w:r>
          </w:p>
        </w:tc>
        <w:tc>
          <w:tcPr>
            <w:tcW w:w="2077" w:type="dxa"/>
            <w:tcBorders>
              <w:top w:val="nil"/>
              <w:left w:val="nil"/>
              <w:bottom w:val="single" w:sz="4" w:space="0" w:color="auto"/>
              <w:right w:val="single" w:sz="4" w:space="0" w:color="auto"/>
            </w:tcBorders>
            <w:shd w:val="clear" w:color="auto" w:fill="auto"/>
            <w:noWrap/>
            <w:vAlign w:val="center"/>
            <w:hideMark/>
          </w:tcPr>
          <w:p w14:paraId="11D18731" w14:textId="77777777" w:rsidR="006C64AB" w:rsidRPr="0049599A" w:rsidRDefault="006C64AB" w:rsidP="006C64AB">
            <w:pPr>
              <w:jc w:val="center"/>
              <w:rPr>
                <w:b/>
                <w:bCs/>
                <w:sz w:val="28"/>
                <w:szCs w:val="28"/>
              </w:rPr>
            </w:pPr>
            <w:r w:rsidRPr="0049599A">
              <w:rPr>
                <w:b/>
                <w:bCs/>
                <w:sz w:val="28"/>
                <w:szCs w:val="28"/>
              </w:rPr>
              <w:t> </w:t>
            </w:r>
          </w:p>
        </w:tc>
        <w:tc>
          <w:tcPr>
            <w:tcW w:w="3004" w:type="dxa"/>
            <w:tcBorders>
              <w:top w:val="nil"/>
              <w:left w:val="nil"/>
              <w:bottom w:val="single" w:sz="4" w:space="0" w:color="auto"/>
              <w:right w:val="single" w:sz="4" w:space="0" w:color="auto"/>
            </w:tcBorders>
            <w:shd w:val="clear" w:color="auto" w:fill="auto"/>
            <w:noWrap/>
            <w:vAlign w:val="center"/>
            <w:hideMark/>
          </w:tcPr>
          <w:p w14:paraId="2E3C2BA2" w14:textId="77777777" w:rsidR="006C64AB" w:rsidRPr="0049599A" w:rsidRDefault="006C64AB" w:rsidP="006C64AB">
            <w:pPr>
              <w:jc w:val="center"/>
              <w:rPr>
                <w:b/>
                <w:bCs/>
                <w:sz w:val="28"/>
                <w:szCs w:val="28"/>
              </w:rPr>
            </w:pPr>
            <w:r w:rsidRPr="0049599A">
              <w:rPr>
                <w:b/>
                <w:bCs/>
                <w:sz w:val="28"/>
                <w:szCs w:val="28"/>
              </w:rPr>
              <w:t> </w:t>
            </w:r>
          </w:p>
        </w:tc>
      </w:tr>
      <w:tr w:rsidR="00EF5602" w:rsidRPr="0049599A" w14:paraId="121FFD46"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5D15875" w14:textId="77777777" w:rsidR="006C64AB" w:rsidRPr="0049599A" w:rsidRDefault="006C64AB" w:rsidP="006C64AB">
            <w:pPr>
              <w:jc w:val="center"/>
              <w:rPr>
                <w:i/>
                <w:iCs/>
                <w:sz w:val="28"/>
                <w:szCs w:val="28"/>
              </w:rPr>
            </w:pPr>
            <w:r w:rsidRPr="0049599A">
              <w:rPr>
                <w:i/>
                <w:iCs/>
                <w:sz w:val="28"/>
                <w:szCs w:val="28"/>
              </w:rPr>
              <w:t>2</w:t>
            </w:r>
          </w:p>
        </w:tc>
        <w:tc>
          <w:tcPr>
            <w:tcW w:w="2231" w:type="dxa"/>
            <w:tcBorders>
              <w:top w:val="nil"/>
              <w:left w:val="nil"/>
              <w:bottom w:val="single" w:sz="4" w:space="0" w:color="auto"/>
              <w:right w:val="single" w:sz="4" w:space="0" w:color="auto"/>
            </w:tcBorders>
            <w:shd w:val="clear" w:color="auto" w:fill="auto"/>
            <w:vAlign w:val="center"/>
            <w:hideMark/>
          </w:tcPr>
          <w:p w14:paraId="0B3B6CC7" w14:textId="77777777" w:rsidR="006C64AB" w:rsidRPr="0049599A" w:rsidRDefault="006C64AB" w:rsidP="006C64AB">
            <w:pPr>
              <w:rPr>
                <w:i/>
                <w:iCs/>
                <w:sz w:val="28"/>
                <w:szCs w:val="28"/>
              </w:rPr>
            </w:pPr>
            <w:r w:rsidRPr="0049599A">
              <w:rPr>
                <w:i/>
                <w:iCs/>
                <w:sz w:val="28"/>
                <w:szCs w:val="28"/>
              </w:rPr>
              <w:t>Hàng hoá thứ 2 </w:t>
            </w:r>
          </w:p>
        </w:tc>
        <w:tc>
          <w:tcPr>
            <w:tcW w:w="2268" w:type="dxa"/>
            <w:tcBorders>
              <w:top w:val="nil"/>
              <w:left w:val="nil"/>
              <w:bottom w:val="single" w:sz="4" w:space="0" w:color="auto"/>
              <w:right w:val="single" w:sz="4" w:space="0" w:color="auto"/>
            </w:tcBorders>
            <w:shd w:val="clear" w:color="auto" w:fill="auto"/>
            <w:noWrap/>
            <w:vAlign w:val="center"/>
            <w:hideMark/>
          </w:tcPr>
          <w:p w14:paraId="01C8D3D5" w14:textId="77777777" w:rsidR="006C64AB" w:rsidRPr="0049599A" w:rsidRDefault="006C64AB" w:rsidP="006C64AB">
            <w:pPr>
              <w:jc w:val="center"/>
              <w:rPr>
                <w:b/>
                <w:bCs/>
                <w:sz w:val="28"/>
                <w:szCs w:val="28"/>
              </w:rPr>
            </w:pPr>
            <w:r w:rsidRPr="0049599A">
              <w:rPr>
                <w:b/>
                <w:bCs/>
                <w:sz w:val="28"/>
                <w:szCs w:val="28"/>
              </w:rPr>
              <w:t> </w:t>
            </w:r>
          </w:p>
        </w:tc>
        <w:tc>
          <w:tcPr>
            <w:tcW w:w="1811" w:type="dxa"/>
            <w:tcBorders>
              <w:top w:val="nil"/>
              <w:left w:val="nil"/>
              <w:bottom w:val="single" w:sz="4" w:space="0" w:color="auto"/>
              <w:right w:val="single" w:sz="4" w:space="0" w:color="auto"/>
            </w:tcBorders>
            <w:shd w:val="clear" w:color="auto" w:fill="auto"/>
            <w:noWrap/>
            <w:vAlign w:val="center"/>
            <w:hideMark/>
          </w:tcPr>
          <w:p w14:paraId="10733513" w14:textId="77777777" w:rsidR="006C64AB" w:rsidRPr="0049599A" w:rsidRDefault="006C64AB" w:rsidP="006C64AB">
            <w:pPr>
              <w:jc w:val="center"/>
              <w:rPr>
                <w:b/>
                <w:bCs/>
                <w:sz w:val="28"/>
                <w:szCs w:val="28"/>
              </w:rPr>
            </w:pPr>
            <w:r w:rsidRPr="0049599A">
              <w:rPr>
                <w:b/>
                <w:bCs/>
                <w:sz w:val="28"/>
                <w:szCs w:val="28"/>
              </w:rPr>
              <w:t> </w:t>
            </w:r>
          </w:p>
        </w:tc>
        <w:tc>
          <w:tcPr>
            <w:tcW w:w="2601" w:type="dxa"/>
            <w:tcBorders>
              <w:top w:val="nil"/>
              <w:left w:val="nil"/>
              <w:bottom w:val="single" w:sz="4" w:space="0" w:color="auto"/>
              <w:right w:val="single" w:sz="4" w:space="0" w:color="auto"/>
            </w:tcBorders>
            <w:shd w:val="clear" w:color="auto" w:fill="auto"/>
            <w:noWrap/>
            <w:vAlign w:val="center"/>
            <w:hideMark/>
          </w:tcPr>
          <w:p w14:paraId="2EC7D134" w14:textId="77777777" w:rsidR="006C64AB" w:rsidRPr="0049599A" w:rsidRDefault="006C64AB" w:rsidP="006C64AB">
            <w:pPr>
              <w:jc w:val="center"/>
              <w:rPr>
                <w:b/>
                <w:bCs/>
                <w:sz w:val="28"/>
                <w:szCs w:val="28"/>
              </w:rPr>
            </w:pPr>
            <w:r w:rsidRPr="0049599A">
              <w:rPr>
                <w:b/>
                <w:bCs/>
                <w:sz w:val="28"/>
                <w:szCs w:val="28"/>
              </w:rPr>
              <w:t> </w:t>
            </w:r>
          </w:p>
        </w:tc>
        <w:tc>
          <w:tcPr>
            <w:tcW w:w="2077" w:type="dxa"/>
            <w:tcBorders>
              <w:top w:val="nil"/>
              <w:left w:val="nil"/>
              <w:bottom w:val="single" w:sz="4" w:space="0" w:color="auto"/>
              <w:right w:val="single" w:sz="4" w:space="0" w:color="auto"/>
            </w:tcBorders>
            <w:shd w:val="clear" w:color="auto" w:fill="auto"/>
            <w:noWrap/>
            <w:vAlign w:val="center"/>
            <w:hideMark/>
          </w:tcPr>
          <w:p w14:paraId="42B18451" w14:textId="77777777" w:rsidR="006C64AB" w:rsidRPr="0049599A" w:rsidRDefault="006C64AB" w:rsidP="006C64AB">
            <w:pPr>
              <w:jc w:val="center"/>
              <w:rPr>
                <w:b/>
                <w:bCs/>
                <w:sz w:val="28"/>
                <w:szCs w:val="28"/>
              </w:rPr>
            </w:pPr>
            <w:r w:rsidRPr="0049599A">
              <w:rPr>
                <w:b/>
                <w:bCs/>
                <w:sz w:val="28"/>
                <w:szCs w:val="28"/>
              </w:rPr>
              <w:t> </w:t>
            </w:r>
          </w:p>
        </w:tc>
        <w:tc>
          <w:tcPr>
            <w:tcW w:w="3004" w:type="dxa"/>
            <w:tcBorders>
              <w:top w:val="nil"/>
              <w:left w:val="nil"/>
              <w:bottom w:val="single" w:sz="4" w:space="0" w:color="auto"/>
              <w:right w:val="single" w:sz="4" w:space="0" w:color="auto"/>
            </w:tcBorders>
            <w:shd w:val="clear" w:color="auto" w:fill="auto"/>
            <w:noWrap/>
            <w:vAlign w:val="center"/>
            <w:hideMark/>
          </w:tcPr>
          <w:p w14:paraId="2F2DFBC2" w14:textId="77777777" w:rsidR="006C64AB" w:rsidRPr="0049599A" w:rsidRDefault="006C64AB" w:rsidP="006C64AB">
            <w:pPr>
              <w:jc w:val="center"/>
              <w:rPr>
                <w:b/>
                <w:bCs/>
                <w:sz w:val="28"/>
                <w:szCs w:val="28"/>
              </w:rPr>
            </w:pPr>
            <w:r w:rsidRPr="0049599A">
              <w:rPr>
                <w:b/>
                <w:bCs/>
                <w:sz w:val="28"/>
                <w:szCs w:val="28"/>
              </w:rPr>
              <w:t> </w:t>
            </w:r>
          </w:p>
        </w:tc>
      </w:tr>
      <w:tr w:rsidR="00EF5602" w:rsidRPr="0049599A" w14:paraId="19E03CC1"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04417F4" w14:textId="77777777" w:rsidR="006C64AB" w:rsidRPr="0049599A" w:rsidRDefault="006C64AB" w:rsidP="006C64AB">
            <w:pPr>
              <w:jc w:val="center"/>
              <w:rPr>
                <w:i/>
                <w:iCs/>
                <w:sz w:val="28"/>
                <w:szCs w:val="28"/>
              </w:rPr>
            </w:pPr>
            <w:r w:rsidRPr="0049599A">
              <w:rPr>
                <w:i/>
                <w:iCs/>
                <w:sz w:val="28"/>
                <w:szCs w:val="28"/>
              </w:rPr>
              <w:t>…</w:t>
            </w:r>
          </w:p>
        </w:tc>
        <w:tc>
          <w:tcPr>
            <w:tcW w:w="2231" w:type="dxa"/>
            <w:tcBorders>
              <w:top w:val="nil"/>
              <w:left w:val="nil"/>
              <w:bottom w:val="single" w:sz="4" w:space="0" w:color="auto"/>
              <w:right w:val="single" w:sz="4" w:space="0" w:color="auto"/>
            </w:tcBorders>
            <w:shd w:val="clear" w:color="auto" w:fill="auto"/>
            <w:vAlign w:val="center"/>
            <w:hideMark/>
          </w:tcPr>
          <w:p w14:paraId="7F57EE50" w14:textId="77777777" w:rsidR="006C64AB" w:rsidRPr="0049599A" w:rsidRDefault="006C64AB" w:rsidP="006C64AB">
            <w:pPr>
              <w:rPr>
                <w:i/>
                <w:iCs/>
                <w:sz w:val="28"/>
                <w:szCs w:val="28"/>
              </w:rPr>
            </w:pPr>
            <w:r w:rsidRPr="0049599A">
              <w:rPr>
                <w:i/>
                <w:iCs/>
                <w:sz w:val="28"/>
                <w:szCs w:val="28"/>
              </w:rPr>
              <w:t>…</w:t>
            </w:r>
          </w:p>
        </w:tc>
        <w:tc>
          <w:tcPr>
            <w:tcW w:w="2268" w:type="dxa"/>
            <w:tcBorders>
              <w:top w:val="nil"/>
              <w:left w:val="nil"/>
              <w:bottom w:val="single" w:sz="4" w:space="0" w:color="auto"/>
              <w:right w:val="single" w:sz="4" w:space="0" w:color="auto"/>
            </w:tcBorders>
            <w:shd w:val="clear" w:color="auto" w:fill="auto"/>
            <w:noWrap/>
            <w:vAlign w:val="center"/>
            <w:hideMark/>
          </w:tcPr>
          <w:p w14:paraId="6B5E6ADF" w14:textId="77777777" w:rsidR="006C64AB" w:rsidRPr="0049599A" w:rsidRDefault="006C64AB" w:rsidP="006C64AB">
            <w:pPr>
              <w:jc w:val="center"/>
              <w:rPr>
                <w:b/>
                <w:bCs/>
                <w:sz w:val="28"/>
                <w:szCs w:val="28"/>
              </w:rPr>
            </w:pPr>
            <w:r w:rsidRPr="0049599A">
              <w:rPr>
                <w:b/>
                <w:bCs/>
                <w:sz w:val="28"/>
                <w:szCs w:val="28"/>
              </w:rPr>
              <w:t> </w:t>
            </w:r>
          </w:p>
        </w:tc>
        <w:tc>
          <w:tcPr>
            <w:tcW w:w="1811" w:type="dxa"/>
            <w:tcBorders>
              <w:top w:val="nil"/>
              <w:left w:val="nil"/>
              <w:bottom w:val="single" w:sz="4" w:space="0" w:color="auto"/>
              <w:right w:val="single" w:sz="4" w:space="0" w:color="auto"/>
            </w:tcBorders>
            <w:shd w:val="clear" w:color="auto" w:fill="auto"/>
            <w:noWrap/>
            <w:vAlign w:val="center"/>
            <w:hideMark/>
          </w:tcPr>
          <w:p w14:paraId="2036D7F0" w14:textId="77777777" w:rsidR="006C64AB" w:rsidRPr="0049599A" w:rsidRDefault="006C64AB" w:rsidP="006C64AB">
            <w:pPr>
              <w:jc w:val="center"/>
              <w:rPr>
                <w:b/>
                <w:bCs/>
                <w:sz w:val="28"/>
                <w:szCs w:val="28"/>
              </w:rPr>
            </w:pPr>
            <w:r w:rsidRPr="0049599A">
              <w:rPr>
                <w:b/>
                <w:bCs/>
                <w:sz w:val="28"/>
                <w:szCs w:val="28"/>
              </w:rPr>
              <w:t> </w:t>
            </w:r>
          </w:p>
        </w:tc>
        <w:tc>
          <w:tcPr>
            <w:tcW w:w="2601" w:type="dxa"/>
            <w:tcBorders>
              <w:top w:val="nil"/>
              <w:left w:val="nil"/>
              <w:bottom w:val="single" w:sz="4" w:space="0" w:color="auto"/>
              <w:right w:val="single" w:sz="4" w:space="0" w:color="auto"/>
            </w:tcBorders>
            <w:shd w:val="clear" w:color="auto" w:fill="auto"/>
            <w:noWrap/>
            <w:vAlign w:val="center"/>
            <w:hideMark/>
          </w:tcPr>
          <w:p w14:paraId="7306CD74" w14:textId="77777777" w:rsidR="006C64AB" w:rsidRPr="0049599A" w:rsidRDefault="006C64AB" w:rsidP="006C64AB">
            <w:pPr>
              <w:jc w:val="center"/>
              <w:rPr>
                <w:b/>
                <w:bCs/>
                <w:sz w:val="28"/>
                <w:szCs w:val="28"/>
              </w:rPr>
            </w:pPr>
            <w:r w:rsidRPr="0049599A">
              <w:rPr>
                <w:b/>
                <w:bCs/>
                <w:sz w:val="28"/>
                <w:szCs w:val="28"/>
              </w:rPr>
              <w:t> </w:t>
            </w:r>
          </w:p>
        </w:tc>
        <w:tc>
          <w:tcPr>
            <w:tcW w:w="2077" w:type="dxa"/>
            <w:tcBorders>
              <w:top w:val="nil"/>
              <w:left w:val="nil"/>
              <w:bottom w:val="single" w:sz="4" w:space="0" w:color="auto"/>
              <w:right w:val="single" w:sz="4" w:space="0" w:color="auto"/>
            </w:tcBorders>
            <w:shd w:val="clear" w:color="auto" w:fill="auto"/>
            <w:noWrap/>
            <w:vAlign w:val="center"/>
            <w:hideMark/>
          </w:tcPr>
          <w:p w14:paraId="6704CEFA" w14:textId="77777777" w:rsidR="006C64AB" w:rsidRPr="0049599A" w:rsidRDefault="006C64AB" w:rsidP="006C64AB">
            <w:pPr>
              <w:jc w:val="center"/>
              <w:rPr>
                <w:b/>
                <w:bCs/>
                <w:sz w:val="28"/>
                <w:szCs w:val="28"/>
              </w:rPr>
            </w:pPr>
            <w:r w:rsidRPr="0049599A">
              <w:rPr>
                <w:b/>
                <w:bCs/>
                <w:sz w:val="28"/>
                <w:szCs w:val="28"/>
              </w:rPr>
              <w:t> </w:t>
            </w:r>
          </w:p>
        </w:tc>
        <w:tc>
          <w:tcPr>
            <w:tcW w:w="3004" w:type="dxa"/>
            <w:tcBorders>
              <w:top w:val="nil"/>
              <w:left w:val="nil"/>
              <w:bottom w:val="single" w:sz="4" w:space="0" w:color="auto"/>
              <w:right w:val="single" w:sz="4" w:space="0" w:color="auto"/>
            </w:tcBorders>
            <w:shd w:val="clear" w:color="auto" w:fill="auto"/>
            <w:noWrap/>
            <w:vAlign w:val="center"/>
            <w:hideMark/>
          </w:tcPr>
          <w:p w14:paraId="3E854621" w14:textId="77777777" w:rsidR="006C64AB" w:rsidRPr="0049599A" w:rsidRDefault="006C64AB" w:rsidP="006C64AB">
            <w:pPr>
              <w:jc w:val="center"/>
              <w:rPr>
                <w:b/>
                <w:bCs/>
                <w:sz w:val="28"/>
                <w:szCs w:val="28"/>
              </w:rPr>
            </w:pPr>
            <w:r w:rsidRPr="0049599A">
              <w:rPr>
                <w:b/>
                <w:bCs/>
                <w:sz w:val="28"/>
                <w:szCs w:val="28"/>
              </w:rPr>
              <w:t> </w:t>
            </w:r>
          </w:p>
        </w:tc>
      </w:tr>
      <w:tr w:rsidR="00EF5602" w:rsidRPr="0049599A" w14:paraId="4FFB6EC2" w14:textId="77777777" w:rsidTr="006C64AB">
        <w:trPr>
          <w:trHeight w:val="31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A8766A5" w14:textId="77777777" w:rsidR="006C64AB" w:rsidRPr="0049599A" w:rsidRDefault="006C64AB" w:rsidP="006C64AB">
            <w:pPr>
              <w:jc w:val="center"/>
              <w:rPr>
                <w:i/>
                <w:iCs/>
                <w:sz w:val="28"/>
                <w:szCs w:val="28"/>
              </w:rPr>
            </w:pPr>
            <w:r w:rsidRPr="0049599A">
              <w:rPr>
                <w:i/>
                <w:iCs/>
                <w:sz w:val="28"/>
                <w:szCs w:val="28"/>
              </w:rPr>
              <w:t>n</w:t>
            </w:r>
          </w:p>
        </w:tc>
        <w:tc>
          <w:tcPr>
            <w:tcW w:w="2231" w:type="dxa"/>
            <w:tcBorders>
              <w:top w:val="nil"/>
              <w:left w:val="nil"/>
              <w:bottom w:val="single" w:sz="4" w:space="0" w:color="auto"/>
              <w:right w:val="single" w:sz="4" w:space="0" w:color="auto"/>
            </w:tcBorders>
            <w:shd w:val="clear" w:color="auto" w:fill="auto"/>
            <w:vAlign w:val="center"/>
            <w:hideMark/>
          </w:tcPr>
          <w:p w14:paraId="47799A10" w14:textId="77777777" w:rsidR="006C64AB" w:rsidRPr="0049599A" w:rsidRDefault="006C64AB" w:rsidP="006C64AB">
            <w:pPr>
              <w:rPr>
                <w:i/>
                <w:iCs/>
                <w:sz w:val="28"/>
                <w:szCs w:val="28"/>
              </w:rPr>
            </w:pPr>
            <w:r w:rsidRPr="0049599A">
              <w:rPr>
                <w:i/>
                <w:iCs/>
                <w:sz w:val="28"/>
                <w:szCs w:val="28"/>
              </w:rPr>
              <w:t>Hàng hoá thứ n</w:t>
            </w:r>
          </w:p>
        </w:tc>
        <w:tc>
          <w:tcPr>
            <w:tcW w:w="2268" w:type="dxa"/>
            <w:tcBorders>
              <w:top w:val="nil"/>
              <w:left w:val="nil"/>
              <w:bottom w:val="single" w:sz="4" w:space="0" w:color="auto"/>
              <w:right w:val="single" w:sz="4" w:space="0" w:color="auto"/>
            </w:tcBorders>
            <w:shd w:val="clear" w:color="auto" w:fill="auto"/>
            <w:noWrap/>
            <w:vAlign w:val="center"/>
            <w:hideMark/>
          </w:tcPr>
          <w:p w14:paraId="1F1834A7" w14:textId="77777777" w:rsidR="006C64AB" w:rsidRPr="0049599A" w:rsidRDefault="006C64AB" w:rsidP="006C64AB">
            <w:pPr>
              <w:jc w:val="center"/>
              <w:rPr>
                <w:b/>
                <w:bCs/>
                <w:sz w:val="28"/>
                <w:szCs w:val="28"/>
              </w:rPr>
            </w:pPr>
            <w:r w:rsidRPr="0049599A">
              <w:rPr>
                <w:b/>
                <w:bCs/>
                <w:sz w:val="28"/>
                <w:szCs w:val="28"/>
              </w:rPr>
              <w:t> </w:t>
            </w:r>
          </w:p>
        </w:tc>
        <w:tc>
          <w:tcPr>
            <w:tcW w:w="1811" w:type="dxa"/>
            <w:tcBorders>
              <w:top w:val="nil"/>
              <w:left w:val="nil"/>
              <w:bottom w:val="single" w:sz="4" w:space="0" w:color="auto"/>
              <w:right w:val="single" w:sz="4" w:space="0" w:color="auto"/>
            </w:tcBorders>
            <w:shd w:val="clear" w:color="auto" w:fill="auto"/>
            <w:noWrap/>
            <w:vAlign w:val="center"/>
            <w:hideMark/>
          </w:tcPr>
          <w:p w14:paraId="7EA8A02A" w14:textId="77777777" w:rsidR="006C64AB" w:rsidRPr="0049599A" w:rsidRDefault="006C64AB" w:rsidP="006C64AB">
            <w:pPr>
              <w:jc w:val="center"/>
              <w:rPr>
                <w:b/>
                <w:bCs/>
                <w:sz w:val="28"/>
                <w:szCs w:val="28"/>
              </w:rPr>
            </w:pPr>
            <w:r w:rsidRPr="0049599A">
              <w:rPr>
                <w:b/>
                <w:bCs/>
                <w:sz w:val="28"/>
                <w:szCs w:val="28"/>
              </w:rPr>
              <w:t> </w:t>
            </w:r>
          </w:p>
        </w:tc>
        <w:tc>
          <w:tcPr>
            <w:tcW w:w="2601" w:type="dxa"/>
            <w:tcBorders>
              <w:top w:val="nil"/>
              <w:left w:val="nil"/>
              <w:bottom w:val="single" w:sz="4" w:space="0" w:color="auto"/>
              <w:right w:val="single" w:sz="4" w:space="0" w:color="auto"/>
            </w:tcBorders>
            <w:shd w:val="clear" w:color="auto" w:fill="auto"/>
            <w:noWrap/>
            <w:vAlign w:val="center"/>
            <w:hideMark/>
          </w:tcPr>
          <w:p w14:paraId="26155FA0" w14:textId="77777777" w:rsidR="006C64AB" w:rsidRPr="0049599A" w:rsidRDefault="006C64AB" w:rsidP="006C64AB">
            <w:pPr>
              <w:jc w:val="center"/>
              <w:rPr>
                <w:b/>
                <w:bCs/>
                <w:sz w:val="28"/>
                <w:szCs w:val="28"/>
              </w:rPr>
            </w:pPr>
            <w:r w:rsidRPr="0049599A">
              <w:rPr>
                <w:b/>
                <w:bCs/>
                <w:sz w:val="28"/>
                <w:szCs w:val="28"/>
              </w:rPr>
              <w:t> </w:t>
            </w:r>
          </w:p>
        </w:tc>
        <w:tc>
          <w:tcPr>
            <w:tcW w:w="2077" w:type="dxa"/>
            <w:tcBorders>
              <w:top w:val="nil"/>
              <w:left w:val="nil"/>
              <w:bottom w:val="single" w:sz="4" w:space="0" w:color="auto"/>
              <w:right w:val="single" w:sz="4" w:space="0" w:color="auto"/>
            </w:tcBorders>
            <w:shd w:val="clear" w:color="auto" w:fill="auto"/>
            <w:noWrap/>
            <w:vAlign w:val="center"/>
            <w:hideMark/>
          </w:tcPr>
          <w:p w14:paraId="1D02340D" w14:textId="77777777" w:rsidR="006C64AB" w:rsidRPr="0049599A" w:rsidRDefault="006C64AB" w:rsidP="006C64AB">
            <w:pPr>
              <w:jc w:val="center"/>
              <w:rPr>
                <w:b/>
                <w:bCs/>
                <w:sz w:val="28"/>
                <w:szCs w:val="28"/>
              </w:rPr>
            </w:pPr>
            <w:r w:rsidRPr="0049599A">
              <w:rPr>
                <w:b/>
                <w:bCs/>
                <w:sz w:val="28"/>
                <w:szCs w:val="28"/>
              </w:rPr>
              <w:t> </w:t>
            </w:r>
          </w:p>
        </w:tc>
        <w:tc>
          <w:tcPr>
            <w:tcW w:w="3004" w:type="dxa"/>
            <w:tcBorders>
              <w:top w:val="nil"/>
              <w:left w:val="nil"/>
              <w:bottom w:val="single" w:sz="4" w:space="0" w:color="auto"/>
              <w:right w:val="single" w:sz="4" w:space="0" w:color="auto"/>
            </w:tcBorders>
            <w:shd w:val="clear" w:color="auto" w:fill="auto"/>
            <w:noWrap/>
            <w:vAlign w:val="center"/>
            <w:hideMark/>
          </w:tcPr>
          <w:p w14:paraId="78938FAA" w14:textId="77777777" w:rsidR="006C64AB" w:rsidRPr="0049599A" w:rsidRDefault="006C64AB" w:rsidP="006C64AB">
            <w:pPr>
              <w:jc w:val="center"/>
              <w:rPr>
                <w:b/>
                <w:bCs/>
                <w:sz w:val="28"/>
                <w:szCs w:val="28"/>
              </w:rPr>
            </w:pPr>
            <w:r w:rsidRPr="0049599A">
              <w:rPr>
                <w:b/>
                <w:bCs/>
                <w:sz w:val="28"/>
                <w:szCs w:val="28"/>
              </w:rPr>
              <w:t> </w:t>
            </w:r>
          </w:p>
        </w:tc>
      </w:tr>
      <w:tr w:rsidR="00EF5602" w:rsidRPr="0049599A" w14:paraId="2F319905" w14:textId="77777777" w:rsidTr="006C64AB">
        <w:trPr>
          <w:trHeight w:val="315"/>
        </w:trPr>
        <w:tc>
          <w:tcPr>
            <w:tcW w:w="746" w:type="dxa"/>
            <w:tcBorders>
              <w:top w:val="nil"/>
              <w:left w:val="nil"/>
              <w:bottom w:val="nil"/>
              <w:right w:val="nil"/>
            </w:tcBorders>
            <w:shd w:val="clear" w:color="auto" w:fill="auto"/>
            <w:noWrap/>
            <w:vAlign w:val="center"/>
            <w:hideMark/>
          </w:tcPr>
          <w:p w14:paraId="7BD4E802" w14:textId="77777777" w:rsidR="006C64AB" w:rsidRPr="0049599A" w:rsidRDefault="006C64AB" w:rsidP="006C64AB">
            <w:pPr>
              <w:jc w:val="center"/>
              <w:rPr>
                <w:b/>
                <w:bCs/>
                <w:sz w:val="28"/>
                <w:szCs w:val="28"/>
              </w:rPr>
            </w:pPr>
          </w:p>
        </w:tc>
        <w:tc>
          <w:tcPr>
            <w:tcW w:w="2231" w:type="dxa"/>
            <w:tcBorders>
              <w:top w:val="nil"/>
              <w:left w:val="nil"/>
              <w:bottom w:val="nil"/>
              <w:right w:val="nil"/>
            </w:tcBorders>
            <w:shd w:val="clear" w:color="auto" w:fill="auto"/>
            <w:vAlign w:val="center"/>
            <w:hideMark/>
          </w:tcPr>
          <w:p w14:paraId="31D58545" w14:textId="77777777" w:rsidR="006C64AB" w:rsidRPr="0049599A" w:rsidRDefault="006C64AB" w:rsidP="006C64AB">
            <w:pPr>
              <w:jc w:val="center"/>
              <w:rPr>
                <w:sz w:val="28"/>
                <w:szCs w:val="28"/>
              </w:rPr>
            </w:pPr>
          </w:p>
        </w:tc>
        <w:tc>
          <w:tcPr>
            <w:tcW w:w="2268" w:type="dxa"/>
            <w:tcBorders>
              <w:top w:val="nil"/>
              <w:left w:val="nil"/>
              <w:bottom w:val="nil"/>
              <w:right w:val="nil"/>
            </w:tcBorders>
            <w:shd w:val="clear" w:color="auto" w:fill="auto"/>
            <w:noWrap/>
            <w:vAlign w:val="center"/>
            <w:hideMark/>
          </w:tcPr>
          <w:p w14:paraId="67667B4F" w14:textId="77777777" w:rsidR="006C64AB" w:rsidRPr="0049599A" w:rsidRDefault="006C64AB" w:rsidP="006C64AB">
            <w:pPr>
              <w:jc w:val="center"/>
              <w:rPr>
                <w:b/>
                <w:bCs/>
                <w:sz w:val="28"/>
                <w:szCs w:val="28"/>
              </w:rPr>
            </w:pPr>
          </w:p>
        </w:tc>
        <w:tc>
          <w:tcPr>
            <w:tcW w:w="1811" w:type="dxa"/>
            <w:tcBorders>
              <w:top w:val="nil"/>
              <w:left w:val="nil"/>
              <w:bottom w:val="nil"/>
              <w:right w:val="nil"/>
            </w:tcBorders>
            <w:shd w:val="clear" w:color="auto" w:fill="auto"/>
            <w:noWrap/>
            <w:vAlign w:val="center"/>
            <w:hideMark/>
          </w:tcPr>
          <w:p w14:paraId="61957E55" w14:textId="77777777" w:rsidR="006C64AB" w:rsidRPr="0049599A" w:rsidRDefault="006C64AB" w:rsidP="006C64AB">
            <w:pPr>
              <w:jc w:val="center"/>
              <w:rPr>
                <w:b/>
                <w:bCs/>
                <w:sz w:val="28"/>
                <w:szCs w:val="28"/>
              </w:rPr>
            </w:pPr>
          </w:p>
        </w:tc>
        <w:tc>
          <w:tcPr>
            <w:tcW w:w="2601" w:type="dxa"/>
            <w:tcBorders>
              <w:top w:val="nil"/>
              <w:left w:val="nil"/>
              <w:bottom w:val="nil"/>
              <w:right w:val="nil"/>
            </w:tcBorders>
            <w:shd w:val="clear" w:color="auto" w:fill="auto"/>
            <w:noWrap/>
            <w:vAlign w:val="center"/>
            <w:hideMark/>
          </w:tcPr>
          <w:p w14:paraId="3F1C6DA7" w14:textId="77777777" w:rsidR="006C64AB" w:rsidRPr="0049599A" w:rsidRDefault="006C64AB" w:rsidP="006C64AB">
            <w:pPr>
              <w:jc w:val="center"/>
              <w:rPr>
                <w:b/>
                <w:bCs/>
                <w:sz w:val="28"/>
                <w:szCs w:val="28"/>
              </w:rPr>
            </w:pPr>
          </w:p>
        </w:tc>
        <w:tc>
          <w:tcPr>
            <w:tcW w:w="2077" w:type="dxa"/>
            <w:tcBorders>
              <w:top w:val="nil"/>
              <w:left w:val="nil"/>
              <w:bottom w:val="nil"/>
              <w:right w:val="nil"/>
            </w:tcBorders>
            <w:shd w:val="clear" w:color="auto" w:fill="auto"/>
            <w:noWrap/>
            <w:vAlign w:val="center"/>
            <w:hideMark/>
          </w:tcPr>
          <w:p w14:paraId="40A7734A" w14:textId="77777777" w:rsidR="006C64AB" w:rsidRPr="0049599A" w:rsidRDefault="006C64AB" w:rsidP="006C64AB">
            <w:pPr>
              <w:jc w:val="center"/>
              <w:rPr>
                <w:b/>
                <w:bCs/>
                <w:sz w:val="28"/>
                <w:szCs w:val="28"/>
              </w:rPr>
            </w:pPr>
          </w:p>
        </w:tc>
        <w:tc>
          <w:tcPr>
            <w:tcW w:w="3004" w:type="dxa"/>
            <w:tcBorders>
              <w:top w:val="nil"/>
              <w:left w:val="nil"/>
              <w:bottom w:val="nil"/>
              <w:right w:val="nil"/>
            </w:tcBorders>
            <w:shd w:val="clear" w:color="auto" w:fill="auto"/>
            <w:noWrap/>
            <w:vAlign w:val="center"/>
            <w:hideMark/>
          </w:tcPr>
          <w:p w14:paraId="72FEACA1" w14:textId="77777777" w:rsidR="006C64AB" w:rsidRPr="0049599A" w:rsidRDefault="006C64AB" w:rsidP="006C64AB">
            <w:pPr>
              <w:jc w:val="center"/>
              <w:rPr>
                <w:b/>
                <w:bCs/>
                <w:sz w:val="28"/>
                <w:szCs w:val="28"/>
              </w:rPr>
            </w:pPr>
          </w:p>
        </w:tc>
      </w:tr>
      <w:tr w:rsidR="00EF5602" w:rsidRPr="0049599A" w14:paraId="52060E00" w14:textId="77777777" w:rsidTr="006C64AB">
        <w:trPr>
          <w:trHeight w:val="315"/>
        </w:trPr>
        <w:tc>
          <w:tcPr>
            <w:tcW w:w="2977" w:type="dxa"/>
            <w:gridSpan w:val="2"/>
            <w:tcBorders>
              <w:top w:val="nil"/>
              <w:left w:val="nil"/>
              <w:bottom w:val="nil"/>
              <w:right w:val="nil"/>
            </w:tcBorders>
            <w:shd w:val="clear" w:color="auto" w:fill="auto"/>
            <w:noWrap/>
            <w:vAlign w:val="bottom"/>
            <w:hideMark/>
          </w:tcPr>
          <w:p w14:paraId="1CC82A76" w14:textId="77777777" w:rsidR="006C64AB" w:rsidRPr="0049599A" w:rsidRDefault="006C64AB" w:rsidP="006C64AB">
            <w:pPr>
              <w:jc w:val="left"/>
              <w:rPr>
                <w:i/>
                <w:iCs/>
                <w:sz w:val="28"/>
                <w:szCs w:val="28"/>
              </w:rPr>
            </w:pPr>
            <w:r w:rsidRPr="0049599A">
              <w:rPr>
                <w:i/>
                <w:iCs/>
                <w:sz w:val="28"/>
                <w:szCs w:val="28"/>
              </w:rPr>
              <w:t>Ghi chú:</w:t>
            </w:r>
          </w:p>
        </w:tc>
        <w:tc>
          <w:tcPr>
            <w:tcW w:w="2268" w:type="dxa"/>
            <w:tcBorders>
              <w:top w:val="nil"/>
              <w:left w:val="nil"/>
              <w:bottom w:val="nil"/>
              <w:right w:val="nil"/>
            </w:tcBorders>
            <w:shd w:val="clear" w:color="auto" w:fill="auto"/>
            <w:noWrap/>
            <w:vAlign w:val="bottom"/>
            <w:hideMark/>
          </w:tcPr>
          <w:p w14:paraId="4611BBF2" w14:textId="77777777" w:rsidR="006C64AB" w:rsidRPr="0049599A" w:rsidRDefault="006C64AB" w:rsidP="006C64AB">
            <w:pPr>
              <w:jc w:val="left"/>
              <w:rPr>
                <w:rFonts w:ascii="Calibri" w:hAnsi="Calibri"/>
                <w:sz w:val="28"/>
                <w:szCs w:val="28"/>
              </w:rPr>
            </w:pPr>
          </w:p>
        </w:tc>
        <w:tc>
          <w:tcPr>
            <w:tcW w:w="1811" w:type="dxa"/>
            <w:tcBorders>
              <w:top w:val="nil"/>
              <w:left w:val="nil"/>
              <w:bottom w:val="nil"/>
              <w:right w:val="nil"/>
            </w:tcBorders>
            <w:shd w:val="clear" w:color="auto" w:fill="auto"/>
            <w:noWrap/>
            <w:vAlign w:val="bottom"/>
            <w:hideMark/>
          </w:tcPr>
          <w:p w14:paraId="31640CE7" w14:textId="77777777" w:rsidR="006C64AB" w:rsidRPr="0049599A" w:rsidRDefault="006C64AB" w:rsidP="006C64AB">
            <w:pPr>
              <w:jc w:val="left"/>
              <w:rPr>
                <w:rFonts w:ascii="Calibri" w:hAnsi="Calibri"/>
                <w:sz w:val="28"/>
                <w:szCs w:val="28"/>
              </w:rPr>
            </w:pPr>
          </w:p>
        </w:tc>
        <w:tc>
          <w:tcPr>
            <w:tcW w:w="2601" w:type="dxa"/>
            <w:tcBorders>
              <w:top w:val="nil"/>
              <w:left w:val="nil"/>
              <w:bottom w:val="nil"/>
              <w:right w:val="nil"/>
            </w:tcBorders>
            <w:shd w:val="clear" w:color="auto" w:fill="auto"/>
            <w:noWrap/>
            <w:vAlign w:val="bottom"/>
            <w:hideMark/>
          </w:tcPr>
          <w:p w14:paraId="664FD986" w14:textId="77777777" w:rsidR="006C64AB" w:rsidRPr="0049599A" w:rsidRDefault="006C64AB" w:rsidP="006C64AB">
            <w:pPr>
              <w:jc w:val="left"/>
              <w:rPr>
                <w:rFonts w:ascii="Calibri" w:hAnsi="Calibri"/>
                <w:sz w:val="28"/>
                <w:szCs w:val="28"/>
              </w:rPr>
            </w:pPr>
          </w:p>
        </w:tc>
        <w:tc>
          <w:tcPr>
            <w:tcW w:w="2077" w:type="dxa"/>
            <w:tcBorders>
              <w:top w:val="nil"/>
              <w:left w:val="nil"/>
              <w:bottom w:val="nil"/>
              <w:right w:val="nil"/>
            </w:tcBorders>
            <w:shd w:val="clear" w:color="auto" w:fill="auto"/>
            <w:noWrap/>
            <w:vAlign w:val="bottom"/>
            <w:hideMark/>
          </w:tcPr>
          <w:p w14:paraId="2058E131" w14:textId="77777777" w:rsidR="006C64AB" w:rsidRPr="0049599A" w:rsidRDefault="006C64AB" w:rsidP="006C64AB">
            <w:pPr>
              <w:jc w:val="left"/>
              <w:rPr>
                <w:rFonts w:ascii="Calibri" w:hAnsi="Calibri"/>
                <w:sz w:val="28"/>
                <w:szCs w:val="28"/>
              </w:rPr>
            </w:pPr>
          </w:p>
        </w:tc>
        <w:tc>
          <w:tcPr>
            <w:tcW w:w="3004" w:type="dxa"/>
            <w:tcBorders>
              <w:top w:val="nil"/>
              <w:left w:val="nil"/>
              <w:bottom w:val="nil"/>
              <w:right w:val="nil"/>
            </w:tcBorders>
            <w:shd w:val="clear" w:color="auto" w:fill="auto"/>
            <w:noWrap/>
            <w:vAlign w:val="bottom"/>
            <w:hideMark/>
          </w:tcPr>
          <w:p w14:paraId="0CC3E3C7" w14:textId="77777777" w:rsidR="006C64AB" w:rsidRPr="0049599A" w:rsidRDefault="006C64AB" w:rsidP="006C64AB">
            <w:pPr>
              <w:jc w:val="left"/>
              <w:rPr>
                <w:rFonts w:ascii="Calibri" w:hAnsi="Calibri"/>
                <w:sz w:val="28"/>
                <w:szCs w:val="28"/>
              </w:rPr>
            </w:pPr>
          </w:p>
        </w:tc>
      </w:tr>
      <w:tr w:rsidR="006C64AB" w:rsidRPr="0049599A" w14:paraId="2B639767" w14:textId="77777777" w:rsidTr="006C64AB">
        <w:trPr>
          <w:trHeight w:val="1050"/>
        </w:trPr>
        <w:tc>
          <w:tcPr>
            <w:tcW w:w="14738" w:type="dxa"/>
            <w:gridSpan w:val="7"/>
            <w:tcBorders>
              <w:top w:val="nil"/>
              <w:left w:val="nil"/>
              <w:bottom w:val="nil"/>
              <w:right w:val="nil"/>
            </w:tcBorders>
            <w:shd w:val="clear" w:color="auto" w:fill="auto"/>
            <w:vAlign w:val="center"/>
            <w:hideMark/>
          </w:tcPr>
          <w:p w14:paraId="4D54057E" w14:textId="77777777" w:rsidR="006C64AB" w:rsidRPr="0049599A" w:rsidRDefault="006C64AB" w:rsidP="006C64AB">
            <w:pPr>
              <w:jc w:val="left"/>
              <w:rPr>
                <w:i/>
                <w:iCs/>
                <w:sz w:val="28"/>
                <w:szCs w:val="28"/>
              </w:rPr>
            </w:pPr>
            <w:r w:rsidRPr="0049599A">
              <w:rPr>
                <w:i/>
                <w:iCs/>
                <w:sz w:val="28"/>
                <w:szCs w:val="28"/>
              </w:rPr>
              <w:t>(1) Trường hợp hàng hóa không thuộc đối tượng ưu đãi thì nhà thầu không phải kê khai theo Mẫu này.</w:t>
            </w:r>
            <w:r w:rsidRPr="0049599A">
              <w:rPr>
                <w:i/>
                <w:iCs/>
                <w:sz w:val="28"/>
                <w:szCs w:val="28"/>
              </w:rPr>
              <w:br/>
              <w:t>(2) Giá trị thuế các loại (trong đó bao gồm thuế nhập khẩu đối với các linh kiện, thiết bị cấu thành hàng hoá nhập khẩu, thuế VAT và các loại thuế khác phải trả cho hàng hoá)</w:t>
            </w:r>
            <w:r w:rsidRPr="0049599A">
              <w:rPr>
                <w:i/>
                <w:iCs/>
                <w:sz w:val="28"/>
                <w:szCs w:val="28"/>
              </w:rPr>
              <w:br/>
              <w:t>(3) Kê khai các chi phí nhập ngoại trong hàng hóa bao gồm các loại phí, lệ phí (nếu có)</w:t>
            </w:r>
          </w:p>
        </w:tc>
      </w:tr>
    </w:tbl>
    <w:p w14:paraId="26B42216" w14:textId="77777777" w:rsidR="006C64AB" w:rsidRPr="0049599A" w:rsidRDefault="006C64AB" w:rsidP="00C57DB1">
      <w:pPr>
        <w:ind w:firstLine="567"/>
        <w:jc w:val="right"/>
        <w:rPr>
          <w:sz w:val="28"/>
          <w:szCs w:val="28"/>
        </w:rPr>
      </w:pPr>
    </w:p>
    <w:p w14:paraId="33494386" w14:textId="77777777" w:rsidR="00BD0ABF" w:rsidRPr="0049599A" w:rsidRDefault="00BD0ABF" w:rsidP="006D5DAB">
      <w:pPr>
        <w:widowControl w:val="0"/>
        <w:spacing w:before="120" w:after="120" w:line="264" w:lineRule="auto"/>
        <w:jc w:val="center"/>
        <w:rPr>
          <w:b/>
          <w:sz w:val="28"/>
          <w:szCs w:val="28"/>
          <w:lang w:val="nl-NL"/>
        </w:rPr>
      </w:pPr>
    </w:p>
    <w:p w14:paraId="2FAA4509" w14:textId="77777777" w:rsidR="00BD0ABF" w:rsidRPr="0049599A" w:rsidRDefault="00BD0ABF" w:rsidP="006D5DAB">
      <w:pPr>
        <w:widowControl w:val="0"/>
        <w:spacing w:before="120" w:after="120" w:line="264" w:lineRule="auto"/>
        <w:jc w:val="center"/>
        <w:rPr>
          <w:b/>
          <w:sz w:val="28"/>
          <w:szCs w:val="28"/>
          <w:lang w:val="nl-NL"/>
        </w:rPr>
      </w:pPr>
    </w:p>
    <w:p w14:paraId="08705D93" w14:textId="77777777" w:rsidR="00BD0ABF" w:rsidRPr="0049599A" w:rsidRDefault="00BD0ABF" w:rsidP="009312B3">
      <w:pPr>
        <w:widowControl w:val="0"/>
        <w:spacing w:before="120" w:after="120" w:line="264" w:lineRule="auto"/>
        <w:rPr>
          <w:b/>
          <w:sz w:val="28"/>
          <w:szCs w:val="28"/>
          <w:lang w:val="nl-NL"/>
        </w:rPr>
      </w:pPr>
    </w:p>
    <w:p w14:paraId="574FD52E" w14:textId="77777777" w:rsidR="00BD0ABF" w:rsidRPr="0049599A" w:rsidRDefault="00BD0ABF" w:rsidP="009312B3">
      <w:pPr>
        <w:widowControl w:val="0"/>
        <w:spacing w:before="120" w:after="120" w:line="264" w:lineRule="auto"/>
        <w:rPr>
          <w:b/>
          <w:sz w:val="28"/>
          <w:szCs w:val="28"/>
          <w:lang w:val="nl-NL"/>
        </w:rPr>
        <w:sectPr w:rsidR="00BD0ABF" w:rsidRPr="0049599A" w:rsidSect="00E80696">
          <w:footnotePr>
            <w:numRestart w:val="eachPage"/>
          </w:footnotePr>
          <w:pgSz w:w="16839" w:h="11907" w:orient="landscape" w:code="9"/>
          <w:pgMar w:top="1134" w:right="851" w:bottom="1134" w:left="1701" w:header="720" w:footer="357" w:gutter="0"/>
          <w:cols w:space="720"/>
          <w:docGrid w:linePitch="360"/>
        </w:sectPr>
      </w:pPr>
    </w:p>
    <w:p w14:paraId="114DBFDE" w14:textId="540C3498" w:rsidR="006D5DAB" w:rsidRPr="0049599A" w:rsidRDefault="006D5DAB" w:rsidP="009312B3">
      <w:pPr>
        <w:widowControl w:val="0"/>
        <w:spacing w:before="120" w:after="120" w:line="264" w:lineRule="auto"/>
        <w:jc w:val="center"/>
        <w:rPr>
          <w:b/>
          <w:sz w:val="28"/>
          <w:szCs w:val="28"/>
          <w:lang w:val="nl-NL"/>
        </w:rPr>
      </w:pPr>
      <w:r w:rsidRPr="0049599A">
        <w:rPr>
          <w:b/>
          <w:sz w:val="28"/>
          <w:szCs w:val="28"/>
          <w:lang w:val="nl-NL"/>
        </w:rPr>
        <w:lastRenderedPageBreak/>
        <w:t>Phần 2. YÊU CẦU VỀ KỸ THUẬT</w:t>
      </w:r>
    </w:p>
    <w:p w14:paraId="6EC66B02" w14:textId="77777777" w:rsidR="006C64AB" w:rsidRPr="0049599A" w:rsidRDefault="006C64AB" w:rsidP="006C64AB">
      <w:pPr>
        <w:pStyle w:val="Subtitle"/>
        <w:widowControl w:val="0"/>
        <w:spacing w:before="120" w:after="120" w:line="264" w:lineRule="auto"/>
        <w:rPr>
          <w:sz w:val="28"/>
          <w:szCs w:val="28"/>
          <w:lang w:val="nl-NL"/>
        </w:rPr>
      </w:pPr>
      <w:r w:rsidRPr="0049599A">
        <w:rPr>
          <w:sz w:val="28"/>
          <w:szCs w:val="28"/>
          <w:lang w:val="nl-NL"/>
        </w:rPr>
        <w:t>Chương V. Yêu cầu về kỹ thuật</w:t>
      </w:r>
    </w:p>
    <w:p w14:paraId="4D0410E1" w14:textId="77777777" w:rsidR="006C64AB" w:rsidRPr="0049599A" w:rsidRDefault="006C64AB" w:rsidP="007037BD">
      <w:pPr>
        <w:spacing w:before="120" w:after="120" w:line="264" w:lineRule="auto"/>
        <w:rPr>
          <w:b/>
          <w:sz w:val="28"/>
          <w:szCs w:val="28"/>
          <w:lang w:val="nl-NL"/>
        </w:rPr>
      </w:pPr>
      <w:r w:rsidRPr="0049599A">
        <w:rPr>
          <w:b/>
          <w:sz w:val="28"/>
          <w:szCs w:val="28"/>
          <w:lang w:val="nl-NL"/>
        </w:rPr>
        <w:t>1. Giới thiệu chung về dự án và gói thầu</w:t>
      </w:r>
    </w:p>
    <w:p w14:paraId="300869F8" w14:textId="77777777" w:rsidR="000A367C" w:rsidRPr="0049599A" w:rsidRDefault="000A367C" w:rsidP="000A367C">
      <w:pPr>
        <w:widowControl w:val="0"/>
        <w:spacing w:before="120"/>
        <w:rPr>
          <w:b/>
          <w:sz w:val="28"/>
          <w:szCs w:val="28"/>
          <w:lang w:val="nl-NL"/>
        </w:rPr>
      </w:pPr>
      <w:r w:rsidRPr="0049599A">
        <w:rPr>
          <w:b/>
          <w:sz w:val="28"/>
          <w:szCs w:val="28"/>
          <w:lang w:val="nl-NL"/>
        </w:rPr>
        <w:t>1.</w:t>
      </w:r>
      <w:r w:rsidR="00B07A1B" w:rsidRPr="0049599A">
        <w:rPr>
          <w:b/>
          <w:sz w:val="28"/>
          <w:szCs w:val="28"/>
          <w:lang w:val="nl-NL"/>
        </w:rPr>
        <w:t>1</w:t>
      </w:r>
      <w:r w:rsidRPr="0049599A">
        <w:rPr>
          <w:b/>
          <w:sz w:val="28"/>
          <w:szCs w:val="28"/>
          <w:lang w:val="nl-NL"/>
        </w:rPr>
        <w:t xml:space="preserve">. </w:t>
      </w:r>
      <w:r w:rsidRPr="0049599A">
        <w:rPr>
          <w:b/>
          <w:spacing w:val="-6"/>
          <w:sz w:val="28"/>
          <w:szCs w:val="28"/>
          <w:lang w:val="vi-VN"/>
        </w:rPr>
        <w:t>Giới thiệu chung về gói thầu</w:t>
      </w:r>
      <w:r w:rsidRPr="0049599A">
        <w:rPr>
          <w:b/>
          <w:sz w:val="28"/>
          <w:szCs w:val="28"/>
          <w:lang w:val="nl-NL"/>
        </w:rPr>
        <w:t>:</w:t>
      </w:r>
    </w:p>
    <w:p w14:paraId="4DD62DF4" w14:textId="77777777" w:rsidR="00B07A1B" w:rsidRPr="0049599A" w:rsidRDefault="00B07A1B" w:rsidP="00E30142">
      <w:pPr>
        <w:spacing w:before="120" w:after="120" w:line="288" w:lineRule="auto"/>
        <w:ind w:firstLine="567"/>
        <w:rPr>
          <w:sz w:val="28"/>
          <w:szCs w:val="28"/>
          <w:lang w:val="nl-NL"/>
        </w:rPr>
      </w:pPr>
      <w:r w:rsidRPr="0049599A">
        <w:rPr>
          <w:sz w:val="28"/>
          <w:szCs w:val="28"/>
          <w:lang w:val="nl-NL"/>
        </w:rPr>
        <w:t>a) Tên dự án: (không thuộc dự án)</w:t>
      </w:r>
    </w:p>
    <w:p w14:paraId="2CADC1D5" w14:textId="2C31862E" w:rsidR="00B07A1B" w:rsidRPr="0049599A" w:rsidRDefault="00B07A1B" w:rsidP="00E30142">
      <w:pPr>
        <w:spacing w:before="120" w:after="120" w:line="288" w:lineRule="auto"/>
        <w:ind w:firstLine="567"/>
        <w:rPr>
          <w:b/>
          <w:sz w:val="28"/>
          <w:szCs w:val="28"/>
          <w:lang w:val="nl-NL"/>
        </w:rPr>
      </w:pPr>
      <w:r w:rsidRPr="0049599A">
        <w:rPr>
          <w:sz w:val="28"/>
          <w:szCs w:val="28"/>
          <w:lang w:val="nl-NL"/>
        </w:rPr>
        <w:t xml:space="preserve">b) Tên gói thầu: </w:t>
      </w:r>
      <w:r w:rsidRPr="0049599A">
        <w:rPr>
          <w:noProof/>
          <w:sz w:val="28"/>
          <w:szCs w:val="28"/>
          <w:lang w:val="es-ES"/>
        </w:rPr>
        <w:t>Gói thầu “</w:t>
      </w:r>
      <w:r w:rsidR="00C354FC" w:rsidRPr="00C354FC">
        <w:rPr>
          <w:noProof/>
          <w:sz w:val="28"/>
          <w:szCs w:val="28"/>
          <w:lang w:val="es-ES"/>
        </w:rPr>
        <w:t>Mua sắm phần mềm quản lý, chuyển tiếp và hiển thị tin nhắn cho các ứng dụng trên mạng máy tính chuyên dùng</w:t>
      </w:r>
      <w:r w:rsidR="004507B0" w:rsidRPr="0049599A">
        <w:rPr>
          <w:sz w:val="28"/>
          <w:szCs w:val="28"/>
          <w:lang w:val="nl-NL"/>
        </w:rPr>
        <w:t>”</w:t>
      </w:r>
      <w:r w:rsidR="00F27AE4" w:rsidRPr="0049599A">
        <w:rPr>
          <w:sz w:val="28"/>
          <w:szCs w:val="28"/>
          <w:lang w:val="nl-NL"/>
        </w:rPr>
        <w:t>.</w:t>
      </w:r>
    </w:p>
    <w:p w14:paraId="20F1DA34" w14:textId="77777777" w:rsidR="00B07A1B" w:rsidRPr="0049599A" w:rsidRDefault="00B07A1B" w:rsidP="00E30142">
      <w:pPr>
        <w:spacing w:before="120" w:after="120" w:line="288" w:lineRule="auto"/>
        <w:ind w:firstLine="567"/>
        <w:rPr>
          <w:sz w:val="28"/>
          <w:szCs w:val="28"/>
          <w:lang w:val="nl-NL"/>
        </w:rPr>
      </w:pPr>
      <w:r w:rsidRPr="0049599A">
        <w:rPr>
          <w:sz w:val="28"/>
          <w:szCs w:val="28"/>
          <w:lang w:val="nl-NL"/>
        </w:rPr>
        <w:t>c) Loại hợp đồng: Trọn gói.</w:t>
      </w:r>
    </w:p>
    <w:p w14:paraId="794CBDDA" w14:textId="3D0DBE43" w:rsidR="00B07A1B" w:rsidRPr="0049599A" w:rsidRDefault="00B07A1B" w:rsidP="00E30142">
      <w:pPr>
        <w:spacing w:before="120" w:after="120" w:line="288" w:lineRule="auto"/>
        <w:ind w:firstLine="567"/>
        <w:rPr>
          <w:sz w:val="28"/>
          <w:szCs w:val="28"/>
          <w:lang w:val="nl-NL"/>
        </w:rPr>
      </w:pPr>
      <w:r w:rsidRPr="0049599A">
        <w:rPr>
          <w:sz w:val="28"/>
          <w:szCs w:val="28"/>
          <w:lang w:val="nl-NL"/>
        </w:rPr>
        <w:t xml:space="preserve">d) Thời gian thực hiện hợp đồng: Thời gian hoàn thành việc cung cấp và lắp đặt cho gói thầu tối đa là </w:t>
      </w:r>
      <w:r w:rsidR="00E80696">
        <w:rPr>
          <w:sz w:val="28"/>
          <w:szCs w:val="28"/>
          <w:lang w:val="nl-NL"/>
        </w:rPr>
        <w:t>9</w:t>
      </w:r>
      <w:r w:rsidRPr="0049599A">
        <w:rPr>
          <w:sz w:val="28"/>
          <w:szCs w:val="28"/>
          <w:lang w:val="nl-NL"/>
        </w:rPr>
        <w:t>0 ngày tính từ ngày hợp đồng có hiệu lực.</w:t>
      </w:r>
    </w:p>
    <w:p w14:paraId="101C408B" w14:textId="27CA8B7A" w:rsidR="00B07A1B" w:rsidRPr="0049599A" w:rsidRDefault="00B07A1B" w:rsidP="00E30142">
      <w:pPr>
        <w:spacing w:before="120" w:after="120" w:line="288" w:lineRule="auto"/>
        <w:ind w:firstLine="567"/>
        <w:rPr>
          <w:sz w:val="28"/>
          <w:szCs w:val="28"/>
          <w:lang w:val="nl-NL"/>
        </w:rPr>
      </w:pPr>
      <w:r w:rsidRPr="0049599A">
        <w:rPr>
          <w:sz w:val="28"/>
          <w:szCs w:val="28"/>
          <w:lang w:val="nl-NL"/>
        </w:rPr>
        <w:t xml:space="preserve">e) Nguồn </w:t>
      </w:r>
      <w:r w:rsidRPr="00A86778">
        <w:rPr>
          <w:sz w:val="28"/>
          <w:szCs w:val="28"/>
          <w:lang w:val="nl-NL"/>
        </w:rPr>
        <w:t xml:space="preserve">vốn: Ngân sách </w:t>
      </w:r>
      <w:r w:rsidR="00A86778" w:rsidRPr="00A86778">
        <w:rPr>
          <w:sz w:val="28"/>
          <w:szCs w:val="28"/>
          <w:lang w:val="nl-NL"/>
        </w:rPr>
        <w:t>Nhà nước</w:t>
      </w:r>
      <w:r w:rsidR="00BF0FBC" w:rsidRPr="00A86778">
        <w:rPr>
          <w:sz w:val="28"/>
          <w:szCs w:val="28"/>
          <w:lang w:val="nl-NL"/>
        </w:rPr>
        <w:t xml:space="preserve"> năm 202</w:t>
      </w:r>
      <w:r w:rsidR="00E722F0" w:rsidRPr="00A86778">
        <w:rPr>
          <w:sz w:val="28"/>
          <w:szCs w:val="28"/>
          <w:lang w:val="nl-NL"/>
        </w:rPr>
        <w:t>2</w:t>
      </w:r>
    </w:p>
    <w:p w14:paraId="26E4E126" w14:textId="04B62D53" w:rsidR="00B07A1B" w:rsidRPr="0049599A" w:rsidRDefault="00B07A1B" w:rsidP="00E30142">
      <w:pPr>
        <w:spacing w:before="120" w:after="120" w:line="288" w:lineRule="auto"/>
        <w:ind w:firstLine="567"/>
        <w:rPr>
          <w:sz w:val="28"/>
          <w:szCs w:val="28"/>
          <w:lang w:val="nl-NL"/>
        </w:rPr>
      </w:pPr>
      <w:r w:rsidRPr="0049599A">
        <w:rPr>
          <w:sz w:val="28"/>
          <w:szCs w:val="28"/>
          <w:lang w:val="nl-NL"/>
        </w:rPr>
        <w:t>f) Nội dung chính của gói thầu:</w:t>
      </w:r>
      <w:r w:rsidR="00E722F0" w:rsidRPr="0049599A">
        <w:rPr>
          <w:sz w:val="28"/>
          <w:szCs w:val="28"/>
          <w:lang w:val="nl-NL"/>
        </w:rPr>
        <w:t xml:space="preserve"> </w:t>
      </w:r>
      <w:r w:rsidR="00C354FC" w:rsidRPr="00C354FC">
        <w:rPr>
          <w:sz w:val="28"/>
          <w:szCs w:val="28"/>
          <w:lang w:val="nl-NL"/>
        </w:rPr>
        <w:t>Mua sắm phần mềm quản lý, chuyển tiếp và hiển thị tin nhắn cho các ứng dụng trên mạng máy tính chuyên dùng</w:t>
      </w:r>
      <w:r w:rsidR="00C354FC" w:rsidRPr="00C354FC" w:rsidDel="00C354FC">
        <w:rPr>
          <w:sz w:val="28"/>
          <w:szCs w:val="28"/>
          <w:lang w:val="nl-NL"/>
        </w:rPr>
        <w:t xml:space="preserve"> </w:t>
      </w:r>
    </w:p>
    <w:p w14:paraId="359E41AD" w14:textId="77777777" w:rsidR="006C64AB" w:rsidRPr="0049599A" w:rsidRDefault="006C64AB" w:rsidP="007037BD">
      <w:pPr>
        <w:spacing w:before="120" w:after="120" w:line="264" w:lineRule="auto"/>
        <w:rPr>
          <w:b/>
          <w:sz w:val="28"/>
          <w:szCs w:val="28"/>
          <w:lang w:val="nl-NL"/>
        </w:rPr>
      </w:pPr>
      <w:r w:rsidRPr="0049599A">
        <w:rPr>
          <w:b/>
          <w:sz w:val="28"/>
          <w:szCs w:val="28"/>
          <w:lang w:val="nl-NL"/>
        </w:rPr>
        <w:t>2. Yêu cầu về kỹ thuật</w:t>
      </w:r>
    </w:p>
    <w:p w14:paraId="134A5FA5" w14:textId="343F8E58" w:rsidR="000A367C" w:rsidRPr="0049599A" w:rsidRDefault="000A367C" w:rsidP="00AB72D1">
      <w:pPr>
        <w:pStyle w:val="BodyText"/>
        <w:spacing w:line="360" w:lineRule="auto"/>
        <w:rPr>
          <w:b/>
          <w:sz w:val="28"/>
          <w:szCs w:val="28"/>
          <w:lang w:val="nl-NL"/>
        </w:rPr>
      </w:pPr>
      <w:r w:rsidRPr="0049599A">
        <w:rPr>
          <w:b/>
          <w:sz w:val="28"/>
          <w:szCs w:val="28"/>
          <w:lang w:val="nl-NL"/>
        </w:rPr>
        <w:t xml:space="preserve">2.1. </w:t>
      </w:r>
      <w:r w:rsidR="00934377" w:rsidRPr="0049599A">
        <w:rPr>
          <w:b/>
          <w:sz w:val="28"/>
          <w:szCs w:val="28"/>
          <w:lang w:val="nl-NL"/>
        </w:rPr>
        <w:t xml:space="preserve">Yêu cầu về chức năng </w:t>
      </w:r>
      <w:r w:rsidR="00BF0FBC" w:rsidRPr="0049599A">
        <w:rPr>
          <w:b/>
          <w:sz w:val="28"/>
          <w:szCs w:val="28"/>
          <w:lang w:val="nl-NL"/>
        </w:rPr>
        <w:t xml:space="preserve">của </w:t>
      </w:r>
      <w:r w:rsidR="00934377" w:rsidRPr="0049599A">
        <w:rPr>
          <w:b/>
          <w:sz w:val="28"/>
          <w:szCs w:val="28"/>
          <w:lang w:val="nl-NL"/>
        </w:rPr>
        <w:t>phần mềm</w:t>
      </w:r>
    </w:p>
    <w:p w14:paraId="0EB258F9" w14:textId="77777777" w:rsidR="00D25F9B" w:rsidRPr="00D25F9B" w:rsidRDefault="00D25F9B" w:rsidP="00D25F9B">
      <w:pPr>
        <w:tabs>
          <w:tab w:val="left" w:pos="851"/>
        </w:tabs>
        <w:spacing w:after="120"/>
        <w:ind w:left="284"/>
        <w:rPr>
          <w:sz w:val="28"/>
          <w:szCs w:val="28"/>
          <w:lang w:val="pt-BR"/>
        </w:rPr>
      </w:pPr>
      <w:r w:rsidRPr="00D25F9B">
        <w:rPr>
          <w:sz w:val="28"/>
          <w:szCs w:val="28"/>
          <w:lang w:val="pt-BR"/>
        </w:rPr>
        <w:t>1) Nhóm chức năng của AMG Internal Gate</w:t>
      </w:r>
    </w:p>
    <w:tbl>
      <w:tblPr>
        <w:tblStyle w:val="TableGrid2"/>
        <w:tblW w:w="8910" w:type="dxa"/>
        <w:tblInd w:w="288" w:type="dxa"/>
        <w:tblLook w:val="04A0" w:firstRow="1" w:lastRow="0" w:firstColumn="1" w:lastColumn="0" w:noHBand="0" w:noVBand="1"/>
      </w:tblPr>
      <w:tblGrid>
        <w:gridCol w:w="814"/>
        <w:gridCol w:w="2692"/>
        <w:gridCol w:w="5404"/>
      </w:tblGrid>
      <w:tr w:rsidR="00D25F9B" w:rsidRPr="00D25F9B" w14:paraId="64515B78" w14:textId="77777777" w:rsidTr="005D477F">
        <w:tc>
          <w:tcPr>
            <w:tcW w:w="814" w:type="dxa"/>
            <w:vAlign w:val="center"/>
          </w:tcPr>
          <w:p w14:paraId="6B0BF4AA" w14:textId="77777777" w:rsidR="00D25F9B" w:rsidRPr="00D25F9B" w:rsidRDefault="00D25F9B" w:rsidP="00B04018">
            <w:pPr>
              <w:spacing w:line="360" w:lineRule="auto"/>
              <w:jc w:val="center"/>
              <w:rPr>
                <w:b/>
                <w:sz w:val="28"/>
                <w:szCs w:val="28"/>
              </w:rPr>
            </w:pPr>
            <w:r w:rsidRPr="00D25F9B">
              <w:rPr>
                <w:b/>
                <w:sz w:val="28"/>
                <w:szCs w:val="28"/>
              </w:rPr>
              <w:t>STT</w:t>
            </w:r>
          </w:p>
        </w:tc>
        <w:tc>
          <w:tcPr>
            <w:tcW w:w="2692" w:type="dxa"/>
            <w:vAlign w:val="center"/>
          </w:tcPr>
          <w:p w14:paraId="44B5FE0A" w14:textId="77777777" w:rsidR="00D25F9B" w:rsidRPr="00D25F9B" w:rsidRDefault="00D25F9B" w:rsidP="00B04018">
            <w:pPr>
              <w:spacing w:line="360" w:lineRule="auto"/>
              <w:jc w:val="center"/>
              <w:rPr>
                <w:b/>
                <w:sz w:val="28"/>
                <w:szCs w:val="28"/>
              </w:rPr>
            </w:pPr>
            <w:r w:rsidRPr="00D25F9B">
              <w:rPr>
                <w:b/>
                <w:sz w:val="28"/>
                <w:szCs w:val="28"/>
              </w:rPr>
              <w:t>Nhóm chức năng</w:t>
            </w:r>
          </w:p>
        </w:tc>
        <w:tc>
          <w:tcPr>
            <w:tcW w:w="5404" w:type="dxa"/>
            <w:vAlign w:val="center"/>
          </w:tcPr>
          <w:p w14:paraId="14DFAF36" w14:textId="77777777" w:rsidR="00D25F9B" w:rsidRPr="00D25F9B" w:rsidRDefault="00D25F9B" w:rsidP="00B04018">
            <w:pPr>
              <w:spacing w:line="360" w:lineRule="auto"/>
              <w:jc w:val="center"/>
              <w:rPr>
                <w:b/>
                <w:sz w:val="28"/>
                <w:szCs w:val="28"/>
              </w:rPr>
            </w:pPr>
            <w:r w:rsidRPr="00D25F9B">
              <w:rPr>
                <w:b/>
                <w:sz w:val="28"/>
                <w:szCs w:val="28"/>
              </w:rPr>
              <w:t>Tên chức năng</w:t>
            </w:r>
          </w:p>
        </w:tc>
      </w:tr>
      <w:tr w:rsidR="00D25F9B" w:rsidRPr="00D25F9B" w14:paraId="6AA05660" w14:textId="77777777" w:rsidTr="005D477F">
        <w:trPr>
          <w:trHeight w:val="1324"/>
        </w:trPr>
        <w:tc>
          <w:tcPr>
            <w:tcW w:w="814" w:type="dxa"/>
            <w:vAlign w:val="center"/>
          </w:tcPr>
          <w:p w14:paraId="202EF4EB" w14:textId="77777777" w:rsidR="00D25F9B" w:rsidRPr="00D25F9B" w:rsidRDefault="00D25F9B" w:rsidP="00B04018">
            <w:pPr>
              <w:spacing w:line="360" w:lineRule="auto"/>
              <w:jc w:val="center"/>
              <w:rPr>
                <w:sz w:val="28"/>
                <w:szCs w:val="28"/>
              </w:rPr>
            </w:pPr>
            <w:r w:rsidRPr="00D25F9B">
              <w:rPr>
                <w:sz w:val="28"/>
                <w:szCs w:val="28"/>
              </w:rPr>
              <w:t>1</w:t>
            </w:r>
          </w:p>
        </w:tc>
        <w:tc>
          <w:tcPr>
            <w:tcW w:w="2692" w:type="dxa"/>
            <w:vAlign w:val="center"/>
          </w:tcPr>
          <w:p w14:paraId="4476AB8B" w14:textId="77777777" w:rsidR="00D25F9B" w:rsidRPr="00D25F9B" w:rsidRDefault="00D25F9B" w:rsidP="00B04018">
            <w:pPr>
              <w:spacing w:line="360" w:lineRule="auto"/>
              <w:rPr>
                <w:sz w:val="28"/>
                <w:szCs w:val="28"/>
              </w:rPr>
            </w:pPr>
            <w:r w:rsidRPr="00D25F9B">
              <w:rPr>
                <w:sz w:val="28"/>
                <w:szCs w:val="28"/>
              </w:rPr>
              <w:t>Quản trị</w:t>
            </w:r>
          </w:p>
        </w:tc>
        <w:tc>
          <w:tcPr>
            <w:tcW w:w="5404" w:type="dxa"/>
            <w:vAlign w:val="center"/>
          </w:tcPr>
          <w:p w14:paraId="179FDAFA" w14:textId="77777777" w:rsidR="00D25F9B" w:rsidRPr="00D25F9B" w:rsidRDefault="00D25F9B" w:rsidP="00B04018">
            <w:pPr>
              <w:spacing w:line="360" w:lineRule="auto"/>
              <w:rPr>
                <w:sz w:val="28"/>
                <w:szCs w:val="28"/>
              </w:rPr>
            </w:pPr>
            <w:r w:rsidRPr="00D25F9B">
              <w:rPr>
                <w:sz w:val="28"/>
                <w:szCs w:val="28"/>
              </w:rPr>
              <w:t>Thiết lập thông số hệ thống: Tần suất quét; thông số Data Diode; thời gian xóa nhật ký…</w:t>
            </w:r>
          </w:p>
        </w:tc>
      </w:tr>
      <w:tr w:rsidR="00D25F9B" w:rsidRPr="00D25F9B" w14:paraId="763FC697" w14:textId="77777777" w:rsidTr="005D477F">
        <w:tc>
          <w:tcPr>
            <w:tcW w:w="814" w:type="dxa"/>
            <w:vMerge w:val="restart"/>
            <w:vAlign w:val="center"/>
          </w:tcPr>
          <w:p w14:paraId="241E8B80" w14:textId="77777777" w:rsidR="00D25F9B" w:rsidRPr="00D25F9B" w:rsidRDefault="00D25F9B" w:rsidP="00B04018">
            <w:pPr>
              <w:spacing w:line="360" w:lineRule="auto"/>
              <w:jc w:val="center"/>
              <w:rPr>
                <w:sz w:val="28"/>
                <w:szCs w:val="28"/>
              </w:rPr>
            </w:pPr>
            <w:r w:rsidRPr="00D25F9B">
              <w:rPr>
                <w:sz w:val="28"/>
                <w:szCs w:val="28"/>
              </w:rPr>
              <w:t>2</w:t>
            </w:r>
          </w:p>
        </w:tc>
        <w:tc>
          <w:tcPr>
            <w:tcW w:w="2692" w:type="dxa"/>
            <w:vMerge w:val="restart"/>
            <w:vAlign w:val="center"/>
          </w:tcPr>
          <w:p w14:paraId="42DA732F" w14:textId="77777777" w:rsidR="00D25F9B" w:rsidRPr="00D25F9B" w:rsidRDefault="00D25F9B" w:rsidP="00B04018">
            <w:pPr>
              <w:spacing w:line="360" w:lineRule="auto"/>
              <w:rPr>
                <w:sz w:val="28"/>
                <w:szCs w:val="28"/>
              </w:rPr>
            </w:pPr>
            <w:r w:rsidRPr="00D25F9B">
              <w:rPr>
                <w:sz w:val="28"/>
                <w:szCs w:val="28"/>
              </w:rPr>
              <w:t>Quản lý đăng ký kênh</w:t>
            </w:r>
          </w:p>
        </w:tc>
        <w:tc>
          <w:tcPr>
            <w:tcW w:w="5404" w:type="dxa"/>
            <w:vAlign w:val="center"/>
          </w:tcPr>
          <w:p w14:paraId="5181A911" w14:textId="77777777" w:rsidR="00D25F9B" w:rsidRPr="00D25F9B" w:rsidRDefault="00D25F9B" w:rsidP="00B04018">
            <w:pPr>
              <w:spacing w:line="360" w:lineRule="auto"/>
              <w:rPr>
                <w:sz w:val="28"/>
                <w:szCs w:val="28"/>
              </w:rPr>
            </w:pPr>
            <w:r w:rsidRPr="00D25F9B">
              <w:rPr>
                <w:sz w:val="28"/>
                <w:szCs w:val="28"/>
              </w:rPr>
              <w:t>Đề xuất đăng ký</w:t>
            </w:r>
          </w:p>
        </w:tc>
      </w:tr>
      <w:tr w:rsidR="00D25F9B" w:rsidRPr="00D25F9B" w14:paraId="7ECC7014" w14:textId="77777777" w:rsidTr="005D477F">
        <w:tc>
          <w:tcPr>
            <w:tcW w:w="814" w:type="dxa"/>
            <w:vMerge/>
            <w:vAlign w:val="center"/>
          </w:tcPr>
          <w:p w14:paraId="07B291C2" w14:textId="77777777" w:rsidR="00D25F9B" w:rsidRPr="00D25F9B" w:rsidRDefault="00D25F9B" w:rsidP="00B04018">
            <w:pPr>
              <w:spacing w:line="360" w:lineRule="auto"/>
              <w:jc w:val="center"/>
              <w:rPr>
                <w:sz w:val="28"/>
                <w:szCs w:val="28"/>
              </w:rPr>
            </w:pPr>
          </w:p>
        </w:tc>
        <w:tc>
          <w:tcPr>
            <w:tcW w:w="2692" w:type="dxa"/>
            <w:vMerge/>
            <w:vAlign w:val="center"/>
          </w:tcPr>
          <w:p w14:paraId="688E7F8A" w14:textId="77777777" w:rsidR="00D25F9B" w:rsidRPr="00D25F9B" w:rsidRDefault="00D25F9B" w:rsidP="00B04018">
            <w:pPr>
              <w:spacing w:line="360" w:lineRule="auto"/>
              <w:rPr>
                <w:sz w:val="28"/>
                <w:szCs w:val="28"/>
              </w:rPr>
            </w:pPr>
          </w:p>
        </w:tc>
        <w:tc>
          <w:tcPr>
            <w:tcW w:w="5404" w:type="dxa"/>
            <w:vAlign w:val="center"/>
          </w:tcPr>
          <w:p w14:paraId="3DBFB696" w14:textId="77777777" w:rsidR="00D25F9B" w:rsidRPr="00D25F9B" w:rsidRDefault="00D25F9B" w:rsidP="00B04018">
            <w:pPr>
              <w:spacing w:line="360" w:lineRule="auto"/>
              <w:rPr>
                <w:sz w:val="28"/>
                <w:szCs w:val="28"/>
              </w:rPr>
            </w:pPr>
            <w:r w:rsidRPr="00D25F9B">
              <w:rPr>
                <w:sz w:val="28"/>
                <w:szCs w:val="28"/>
              </w:rPr>
              <w:t>Duyệt đăng ký</w:t>
            </w:r>
          </w:p>
        </w:tc>
      </w:tr>
      <w:tr w:rsidR="00D25F9B" w:rsidRPr="00D25F9B" w14:paraId="0D849C07" w14:textId="77777777" w:rsidTr="005D477F">
        <w:tc>
          <w:tcPr>
            <w:tcW w:w="814" w:type="dxa"/>
            <w:vMerge/>
            <w:vAlign w:val="center"/>
          </w:tcPr>
          <w:p w14:paraId="03F4BC6F" w14:textId="77777777" w:rsidR="00D25F9B" w:rsidRPr="00D25F9B" w:rsidRDefault="00D25F9B" w:rsidP="00B04018">
            <w:pPr>
              <w:spacing w:line="360" w:lineRule="auto"/>
              <w:jc w:val="center"/>
              <w:rPr>
                <w:sz w:val="28"/>
                <w:szCs w:val="28"/>
              </w:rPr>
            </w:pPr>
          </w:p>
        </w:tc>
        <w:tc>
          <w:tcPr>
            <w:tcW w:w="2692" w:type="dxa"/>
            <w:vMerge/>
            <w:vAlign w:val="center"/>
          </w:tcPr>
          <w:p w14:paraId="5EEDA9E4" w14:textId="77777777" w:rsidR="00D25F9B" w:rsidRPr="00D25F9B" w:rsidRDefault="00D25F9B" w:rsidP="00B04018">
            <w:pPr>
              <w:spacing w:line="360" w:lineRule="auto"/>
              <w:rPr>
                <w:sz w:val="28"/>
                <w:szCs w:val="28"/>
              </w:rPr>
            </w:pPr>
          </w:p>
        </w:tc>
        <w:tc>
          <w:tcPr>
            <w:tcW w:w="5404" w:type="dxa"/>
            <w:vAlign w:val="center"/>
          </w:tcPr>
          <w:p w14:paraId="5E9B792D" w14:textId="77777777" w:rsidR="00D25F9B" w:rsidRPr="00D25F9B" w:rsidRDefault="00D25F9B" w:rsidP="00B04018">
            <w:pPr>
              <w:spacing w:line="360" w:lineRule="auto"/>
              <w:rPr>
                <w:sz w:val="28"/>
                <w:szCs w:val="28"/>
              </w:rPr>
            </w:pPr>
            <w:r w:rsidRPr="00D25F9B">
              <w:rPr>
                <w:sz w:val="28"/>
                <w:szCs w:val="28"/>
              </w:rPr>
              <w:t>Thiết lập kênh</w:t>
            </w:r>
          </w:p>
        </w:tc>
      </w:tr>
      <w:tr w:rsidR="00D25F9B" w:rsidRPr="00D25F9B" w14:paraId="5CC075F2" w14:textId="77777777" w:rsidTr="005D477F">
        <w:tc>
          <w:tcPr>
            <w:tcW w:w="814" w:type="dxa"/>
            <w:vMerge/>
            <w:vAlign w:val="center"/>
          </w:tcPr>
          <w:p w14:paraId="33626281" w14:textId="77777777" w:rsidR="00D25F9B" w:rsidRPr="00D25F9B" w:rsidRDefault="00D25F9B" w:rsidP="00B04018">
            <w:pPr>
              <w:spacing w:line="360" w:lineRule="auto"/>
              <w:jc w:val="center"/>
              <w:rPr>
                <w:sz w:val="28"/>
                <w:szCs w:val="28"/>
              </w:rPr>
            </w:pPr>
          </w:p>
        </w:tc>
        <w:tc>
          <w:tcPr>
            <w:tcW w:w="2692" w:type="dxa"/>
            <w:vMerge/>
            <w:vAlign w:val="center"/>
          </w:tcPr>
          <w:p w14:paraId="6069BDE9" w14:textId="77777777" w:rsidR="00D25F9B" w:rsidRPr="00D25F9B" w:rsidRDefault="00D25F9B" w:rsidP="00B04018">
            <w:pPr>
              <w:spacing w:line="360" w:lineRule="auto"/>
              <w:rPr>
                <w:sz w:val="28"/>
                <w:szCs w:val="28"/>
              </w:rPr>
            </w:pPr>
          </w:p>
        </w:tc>
        <w:tc>
          <w:tcPr>
            <w:tcW w:w="5404" w:type="dxa"/>
            <w:vAlign w:val="center"/>
          </w:tcPr>
          <w:p w14:paraId="53A785AF" w14:textId="77777777" w:rsidR="00D25F9B" w:rsidRPr="00D25F9B" w:rsidRDefault="00D25F9B" w:rsidP="00B04018">
            <w:pPr>
              <w:spacing w:line="360" w:lineRule="auto"/>
              <w:rPr>
                <w:sz w:val="28"/>
                <w:szCs w:val="28"/>
              </w:rPr>
            </w:pPr>
            <w:r w:rsidRPr="00D25F9B">
              <w:rPr>
                <w:sz w:val="28"/>
                <w:szCs w:val="28"/>
              </w:rPr>
              <w:t>Sổ quản lý kênh</w:t>
            </w:r>
          </w:p>
        </w:tc>
      </w:tr>
      <w:tr w:rsidR="00D25F9B" w:rsidRPr="00D25F9B" w14:paraId="0311CBBC" w14:textId="77777777" w:rsidTr="005D477F">
        <w:tc>
          <w:tcPr>
            <w:tcW w:w="814" w:type="dxa"/>
            <w:vMerge/>
            <w:vAlign w:val="center"/>
          </w:tcPr>
          <w:p w14:paraId="5E79A9EA" w14:textId="77777777" w:rsidR="00D25F9B" w:rsidRPr="00D25F9B" w:rsidRDefault="00D25F9B" w:rsidP="00B04018">
            <w:pPr>
              <w:spacing w:line="360" w:lineRule="auto"/>
              <w:jc w:val="center"/>
              <w:rPr>
                <w:sz w:val="28"/>
                <w:szCs w:val="28"/>
              </w:rPr>
            </w:pPr>
          </w:p>
        </w:tc>
        <w:tc>
          <w:tcPr>
            <w:tcW w:w="2692" w:type="dxa"/>
            <w:vMerge/>
            <w:vAlign w:val="center"/>
          </w:tcPr>
          <w:p w14:paraId="7C787083" w14:textId="77777777" w:rsidR="00D25F9B" w:rsidRPr="00D25F9B" w:rsidRDefault="00D25F9B" w:rsidP="00B04018">
            <w:pPr>
              <w:spacing w:line="360" w:lineRule="auto"/>
              <w:rPr>
                <w:sz w:val="28"/>
                <w:szCs w:val="28"/>
              </w:rPr>
            </w:pPr>
          </w:p>
        </w:tc>
        <w:tc>
          <w:tcPr>
            <w:tcW w:w="5404" w:type="dxa"/>
            <w:vAlign w:val="center"/>
          </w:tcPr>
          <w:p w14:paraId="3381511E" w14:textId="77777777" w:rsidR="00D25F9B" w:rsidRPr="00D25F9B" w:rsidRDefault="00D25F9B" w:rsidP="00B04018">
            <w:pPr>
              <w:spacing w:line="360" w:lineRule="auto"/>
              <w:rPr>
                <w:sz w:val="28"/>
                <w:szCs w:val="28"/>
              </w:rPr>
            </w:pPr>
            <w:r w:rsidRPr="00D25F9B">
              <w:rPr>
                <w:sz w:val="28"/>
                <w:szCs w:val="28"/>
              </w:rPr>
              <w:t>Kích hoạt kênh</w:t>
            </w:r>
          </w:p>
        </w:tc>
      </w:tr>
      <w:tr w:rsidR="00D25F9B" w:rsidRPr="00D25F9B" w14:paraId="2C3B8ED1" w14:textId="77777777" w:rsidTr="005D477F">
        <w:tc>
          <w:tcPr>
            <w:tcW w:w="814" w:type="dxa"/>
            <w:vMerge/>
            <w:vAlign w:val="center"/>
          </w:tcPr>
          <w:p w14:paraId="5CC1AAFC" w14:textId="77777777" w:rsidR="00D25F9B" w:rsidRPr="00D25F9B" w:rsidRDefault="00D25F9B" w:rsidP="00B04018">
            <w:pPr>
              <w:spacing w:line="360" w:lineRule="auto"/>
              <w:jc w:val="center"/>
              <w:rPr>
                <w:sz w:val="28"/>
                <w:szCs w:val="28"/>
              </w:rPr>
            </w:pPr>
          </w:p>
        </w:tc>
        <w:tc>
          <w:tcPr>
            <w:tcW w:w="2692" w:type="dxa"/>
            <w:vMerge/>
            <w:vAlign w:val="center"/>
          </w:tcPr>
          <w:p w14:paraId="0CC96E87" w14:textId="77777777" w:rsidR="00D25F9B" w:rsidRPr="00D25F9B" w:rsidRDefault="00D25F9B" w:rsidP="00B04018">
            <w:pPr>
              <w:spacing w:line="360" w:lineRule="auto"/>
              <w:rPr>
                <w:sz w:val="28"/>
                <w:szCs w:val="28"/>
              </w:rPr>
            </w:pPr>
          </w:p>
        </w:tc>
        <w:tc>
          <w:tcPr>
            <w:tcW w:w="5404" w:type="dxa"/>
            <w:vAlign w:val="center"/>
          </w:tcPr>
          <w:p w14:paraId="26A1E785" w14:textId="77777777" w:rsidR="00D25F9B" w:rsidRPr="00D25F9B" w:rsidRDefault="00D25F9B" w:rsidP="00B04018">
            <w:pPr>
              <w:spacing w:line="360" w:lineRule="auto"/>
              <w:rPr>
                <w:sz w:val="28"/>
                <w:szCs w:val="28"/>
              </w:rPr>
            </w:pPr>
            <w:r w:rsidRPr="00D25F9B">
              <w:rPr>
                <w:sz w:val="28"/>
                <w:szCs w:val="28"/>
              </w:rPr>
              <w:t>Bỏ kích hoạt kênh</w:t>
            </w:r>
          </w:p>
        </w:tc>
      </w:tr>
      <w:tr w:rsidR="00D25F9B" w:rsidRPr="00D25F9B" w14:paraId="6C6EA464" w14:textId="77777777" w:rsidTr="005D477F">
        <w:tc>
          <w:tcPr>
            <w:tcW w:w="814" w:type="dxa"/>
            <w:vAlign w:val="center"/>
          </w:tcPr>
          <w:p w14:paraId="03E2B5EE" w14:textId="77777777" w:rsidR="00D25F9B" w:rsidRPr="00D25F9B" w:rsidRDefault="00D25F9B" w:rsidP="00B04018">
            <w:pPr>
              <w:spacing w:line="360" w:lineRule="auto"/>
              <w:jc w:val="center"/>
              <w:rPr>
                <w:sz w:val="28"/>
                <w:szCs w:val="28"/>
              </w:rPr>
            </w:pPr>
            <w:r w:rsidRPr="00D25F9B">
              <w:rPr>
                <w:sz w:val="28"/>
                <w:szCs w:val="28"/>
              </w:rPr>
              <w:t>3</w:t>
            </w:r>
          </w:p>
        </w:tc>
        <w:tc>
          <w:tcPr>
            <w:tcW w:w="2692" w:type="dxa"/>
            <w:vAlign w:val="center"/>
          </w:tcPr>
          <w:p w14:paraId="2B6A224F" w14:textId="77777777" w:rsidR="00D25F9B" w:rsidRPr="00D25F9B" w:rsidRDefault="00D25F9B" w:rsidP="00B04018">
            <w:pPr>
              <w:spacing w:line="360" w:lineRule="auto"/>
              <w:rPr>
                <w:sz w:val="28"/>
                <w:szCs w:val="28"/>
              </w:rPr>
            </w:pPr>
            <w:r w:rsidRPr="00D25F9B">
              <w:rPr>
                <w:sz w:val="28"/>
                <w:szCs w:val="28"/>
              </w:rPr>
              <w:t>Giám sát hoạt động</w:t>
            </w:r>
          </w:p>
        </w:tc>
        <w:tc>
          <w:tcPr>
            <w:tcW w:w="5404" w:type="dxa"/>
            <w:vAlign w:val="center"/>
          </w:tcPr>
          <w:p w14:paraId="21B3090B" w14:textId="77777777" w:rsidR="00D25F9B" w:rsidRPr="00D25F9B" w:rsidRDefault="00D25F9B" w:rsidP="00B04018">
            <w:pPr>
              <w:spacing w:line="360" w:lineRule="auto"/>
              <w:rPr>
                <w:sz w:val="28"/>
                <w:szCs w:val="28"/>
              </w:rPr>
            </w:pPr>
            <w:r w:rsidRPr="00D25F9B">
              <w:rPr>
                <w:sz w:val="28"/>
                <w:szCs w:val="28"/>
              </w:rPr>
              <w:t>Giám sát hoạt động của các kênh</w:t>
            </w:r>
          </w:p>
        </w:tc>
      </w:tr>
      <w:tr w:rsidR="00D25F9B" w:rsidRPr="00D25F9B" w14:paraId="05F21E66" w14:textId="77777777" w:rsidTr="005D477F">
        <w:tc>
          <w:tcPr>
            <w:tcW w:w="814" w:type="dxa"/>
            <w:vMerge w:val="restart"/>
            <w:vAlign w:val="center"/>
          </w:tcPr>
          <w:p w14:paraId="6BA56F69" w14:textId="77777777" w:rsidR="00D25F9B" w:rsidRPr="00D25F9B" w:rsidRDefault="00D25F9B" w:rsidP="00B04018">
            <w:pPr>
              <w:spacing w:line="360" w:lineRule="auto"/>
              <w:jc w:val="center"/>
              <w:rPr>
                <w:sz w:val="28"/>
                <w:szCs w:val="28"/>
              </w:rPr>
            </w:pPr>
            <w:r w:rsidRPr="00D25F9B">
              <w:rPr>
                <w:sz w:val="28"/>
                <w:szCs w:val="28"/>
              </w:rPr>
              <w:t>4</w:t>
            </w:r>
          </w:p>
        </w:tc>
        <w:tc>
          <w:tcPr>
            <w:tcW w:w="2692" w:type="dxa"/>
            <w:vMerge w:val="restart"/>
            <w:vAlign w:val="center"/>
          </w:tcPr>
          <w:p w14:paraId="44AFFC51" w14:textId="77777777" w:rsidR="00D25F9B" w:rsidRPr="00D25F9B" w:rsidRDefault="00D25F9B" w:rsidP="00B04018">
            <w:pPr>
              <w:spacing w:line="360" w:lineRule="auto"/>
              <w:rPr>
                <w:sz w:val="28"/>
                <w:szCs w:val="28"/>
              </w:rPr>
            </w:pPr>
            <w:r w:rsidRPr="00D25F9B">
              <w:rPr>
                <w:sz w:val="28"/>
                <w:szCs w:val="28"/>
              </w:rPr>
              <w:t>Báo cáo &amp; thống kê</w:t>
            </w:r>
          </w:p>
        </w:tc>
        <w:tc>
          <w:tcPr>
            <w:tcW w:w="5404" w:type="dxa"/>
            <w:vAlign w:val="center"/>
          </w:tcPr>
          <w:p w14:paraId="2E6F7BEE" w14:textId="77777777" w:rsidR="00D25F9B" w:rsidRPr="00D25F9B" w:rsidRDefault="00D25F9B" w:rsidP="00B04018">
            <w:pPr>
              <w:spacing w:line="360" w:lineRule="auto"/>
              <w:rPr>
                <w:sz w:val="28"/>
                <w:szCs w:val="28"/>
              </w:rPr>
            </w:pPr>
            <w:r w:rsidRPr="00D25F9B">
              <w:rPr>
                <w:sz w:val="28"/>
                <w:szCs w:val="28"/>
              </w:rPr>
              <w:t>Báo cáo tổng hợp kênh ứng dụng</w:t>
            </w:r>
          </w:p>
        </w:tc>
      </w:tr>
      <w:tr w:rsidR="00D25F9B" w:rsidRPr="00D25F9B" w14:paraId="7C89739C" w14:textId="77777777" w:rsidTr="005D477F">
        <w:tc>
          <w:tcPr>
            <w:tcW w:w="814" w:type="dxa"/>
            <w:vMerge/>
            <w:vAlign w:val="center"/>
          </w:tcPr>
          <w:p w14:paraId="3484E6BA" w14:textId="77777777" w:rsidR="00D25F9B" w:rsidRPr="00D25F9B" w:rsidRDefault="00D25F9B" w:rsidP="00B04018">
            <w:pPr>
              <w:spacing w:line="360" w:lineRule="auto"/>
              <w:jc w:val="center"/>
              <w:rPr>
                <w:sz w:val="28"/>
                <w:szCs w:val="28"/>
              </w:rPr>
            </w:pPr>
          </w:p>
        </w:tc>
        <w:tc>
          <w:tcPr>
            <w:tcW w:w="2692" w:type="dxa"/>
            <w:vMerge/>
            <w:vAlign w:val="center"/>
          </w:tcPr>
          <w:p w14:paraId="699445D5" w14:textId="77777777" w:rsidR="00D25F9B" w:rsidRPr="00D25F9B" w:rsidRDefault="00D25F9B" w:rsidP="00B04018">
            <w:pPr>
              <w:spacing w:line="360" w:lineRule="auto"/>
              <w:rPr>
                <w:sz w:val="28"/>
                <w:szCs w:val="28"/>
              </w:rPr>
            </w:pPr>
          </w:p>
        </w:tc>
        <w:tc>
          <w:tcPr>
            <w:tcW w:w="5404" w:type="dxa"/>
            <w:vAlign w:val="center"/>
          </w:tcPr>
          <w:p w14:paraId="7847FB87" w14:textId="77777777" w:rsidR="00D25F9B" w:rsidRPr="00D25F9B" w:rsidRDefault="00D25F9B" w:rsidP="00B04018">
            <w:pPr>
              <w:spacing w:line="360" w:lineRule="auto"/>
              <w:rPr>
                <w:sz w:val="28"/>
                <w:szCs w:val="28"/>
              </w:rPr>
            </w:pPr>
            <w:r w:rsidRPr="00D25F9B">
              <w:rPr>
                <w:sz w:val="28"/>
                <w:szCs w:val="28"/>
              </w:rPr>
              <w:t>Báo cáo chi tiết một kênh ứng dụng</w:t>
            </w:r>
          </w:p>
        </w:tc>
      </w:tr>
      <w:tr w:rsidR="00D25F9B" w:rsidRPr="00D25F9B" w14:paraId="1072F826" w14:textId="77777777" w:rsidTr="005D477F">
        <w:tc>
          <w:tcPr>
            <w:tcW w:w="814" w:type="dxa"/>
            <w:vMerge w:val="restart"/>
            <w:vAlign w:val="center"/>
          </w:tcPr>
          <w:p w14:paraId="40251465" w14:textId="77777777" w:rsidR="00D25F9B" w:rsidRPr="00D25F9B" w:rsidRDefault="00D25F9B" w:rsidP="00B04018">
            <w:pPr>
              <w:spacing w:line="360" w:lineRule="auto"/>
              <w:jc w:val="center"/>
              <w:rPr>
                <w:sz w:val="28"/>
                <w:szCs w:val="28"/>
              </w:rPr>
            </w:pPr>
            <w:r w:rsidRPr="00D25F9B">
              <w:rPr>
                <w:sz w:val="28"/>
                <w:szCs w:val="28"/>
              </w:rPr>
              <w:t>5</w:t>
            </w:r>
          </w:p>
        </w:tc>
        <w:tc>
          <w:tcPr>
            <w:tcW w:w="2692" w:type="dxa"/>
            <w:vMerge w:val="restart"/>
            <w:vAlign w:val="center"/>
          </w:tcPr>
          <w:p w14:paraId="698C2FBF" w14:textId="77777777" w:rsidR="00D25F9B" w:rsidRPr="00D25F9B" w:rsidRDefault="00D25F9B" w:rsidP="00B04018">
            <w:pPr>
              <w:spacing w:line="360" w:lineRule="auto"/>
              <w:rPr>
                <w:sz w:val="28"/>
                <w:szCs w:val="28"/>
              </w:rPr>
            </w:pPr>
            <w:r w:rsidRPr="00D25F9B">
              <w:rPr>
                <w:sz w:val="28"/>
                <w:szCs w:val="28"/>
              </w:rPr>
              <w:t>Xử lý dữ liệu</w:t>
            </w:r>
          </w:p>
        </w:tc>
        <w:tc>
          <w:tcPr>
            <w:tcW w:w="5404" w:type="dxa"/>
            <w:vAlign w:val="center"/>
          </w:tcPr>
          <w:p w14:paraId="4210900C" w14:textId="77777777" w:rsidR="00D25F9B" w:rsidRPr="00D25F9B" w:rsidRDefault="00D25F9B" w:rsidP="00B04018">
            <w:pPr>
              <w:spacing w:line="360" w:lineRule="auto"/>
              <w:rPr>
                <w:sz w:val="28"/>
                <w:szCs w:val="28"/>
              </w:rPr>
            </w:pPr>
            <w:r w:rsidRPr="00D25F9B">
              <w:rPr>
                <w:sz w:val="28"/>
                <w:szCs w:val="28"/>
              </w:rPr>
              <w:t>Thêm luật lọc theo thuật ngữ</w:t>
            </w:r>
          </w:p>
        </w:tc>
      </w:tr>
      <w:tr w:rsidR="00D25F9B" w:rsidRPr="00D25F9B" w14:paraId="2373B2EF" w14:textId="77777777" w:rsidTr="005D477F">
        <w:tc>
          <w:tcPr>
            <w:tcW w:w="814" w:type="dxa"/>
            <w:vMerge/>
            <w:vAlign w:val="center"/>
          </w:tcPr>
          <w:p w14:paraId="25A690D7" w14:textId="77777777" w:rsidR="00D25F9B" w:rsidRPr="00D25F9B" w:rsidRDefault="00D25F9B" w:rsidP="00B04018">
            <w:pPr>
              <w:spacing w:line="360" w:lineRule="auto"/>
              <w:jc w:val="center"/>
              <w:rPr>
                <w:sz w:val="28"/>
                <w:szCs w:val="28"/>
              </w:rPr>
            </w:pPr>
          </w:p>
        </w:tc>
        <w:tc>
          <w:tcPr>
            <w:tcW w:w="2692" w:type="dxa"/>
            <w:vMerge/>
            <w:vAlign w:val="center"/>
          </w:tcPr>
          <w:p w14:paraId="020F4314" w14:textId="77777777" w:rsidR="00D25F9B" w:rsidRPr="00D25F9B" w:rsidRDefault="00D25F9B" w:rsidP="00B04018">
            <w:pPr>
              <w:spacing w:line="360" w:lineRule="auto"/>
              <w:rPr>
                <w:sz w:val="28"/>
                <w:szCs w:val="28"/>
              </w:rPr>
            </w:pPr>
          </w:p>
        </w:tc>
        <w:tc>
          <w:tcPr>
            <w:tcW w:w="5404" w:type="dxa"/>
            <w:vAlign w:val="center"/>
          </w:tcPr>
          <w:p w14:paraId="1E8D07DF" w14:textId="77777777" w:rsidR="00D25F9B" w:rsidRPr="00D25F9B" w:rsidRDefault="00D25F9B" w:rsidP="00B04018">
            <w:pPr>
              <w:spacing w:line="360" w:lineRule="auto"/>
              <w:rPr>
                <w:sz w:val="28"/>
                <w:szCs w:val="28"/>
              </w:rPr>
            </w:pPr>
            <w:r w:rsidRPr="00D25F9B">
              <w:rPr>
                <w:sz w:val="28"/>
                <w:szCs w:val="28"/>
              </w:rPr>
              <w:t>Thêm luật lọc theo kích thước theo loại tệp tin</w:t>
            </w:r>
          </w:p>
        </w:tc>
      </w:tr>
      <w:tr w:rsidR="00D25F9B" w:rsidRPr="00D25F9B" w14:paraId="78C1277D" w14:textId="77777777" w:rsidTr="005D477F">
        <w:tc>
          <w:tcPr>
            <w:tcW w:w="814" w:type="dxa"/>
            <w:vMerge w:val="restart"/>
            <w:vAlign w:val="center"/>
          </w:tcPr>
          <w:p w14:paraId="28A438CB" w14:textId="77777777" w:rsidR="00D25F9B" w:rsidRPr="00D25F9B" w:rsidRDefault="00D25F9B" w:rsidP="00B04018">
            <w:pPr>
              <w:spacing w:line="360" w:lineRule="auto"/>
              <w:jc w:val="center"/>
              <w:rPr>
                <w:sz w:val="28"/>
                <w:szCs w:val="28"/>
              </w:rPr>
            </w:pPr>
            <w:r w:rsidRPr="00D25F9B">
              <w:rPr>
                <w:sz w:val="28"/>
                <w:szCs w:val="28"/>
              </w:rPr>
              <w:lastRenderedPageBreak/>
              <w:t>6</w:t>
            </w:r>
          </w:p>
        </w:tc>
        <w:tc>
          <w:tcPr>
            <w:tcW w:w="2692" w:type="dxa"/>
            <w:vMerge w:val="restart"/>
            <w:vAlign w:val="center"/>
          </w:tcPr>
          <w:p w14:paraId="3F237F8A" w14:textId="77777777" w:rsidR="00D25F9B" w:rsidRPr="00D25F9B" w:rsidRDefault="00D25F9B" w:rsidP="00B04018">
            <w:pPr>
              <w:spacing w:line="360" w:lineRule="auto"/>
              <w:rPr>
                <w:sz w:val="28"/>
                <w:szCs w:val="28"/>
              </w:rPr>
            </w:pPr>
            <w:bookmarkStart w:id="135" w:name="OLE_LINK1"/>
            <w:r w:rsidRPr="00D25F9B">
              <w:rPr>
                <w:sz w:val="28"/>
                <w:szCs w:val="28"/>
              </w:rPr>
              <w:t>Xác thực người dùng qua SMS</w:t>
            </w:r>
            <w:bookmarkEnd w:id="135"/>
          </w:p>
        </w:tc>
        <w:tc>
          <w:tcPr>
            <w:tcW w:w="5404" w:type="dxa"/>
            <w:vAlign w:val="center"/>
          </w:tcPr>
          <w:p w14:paraId="4FE0A906" w14:textId="77777777" w:rsidR="00D25F9B" w:rsidRPr="00D25F9B" w:rsidRDefault="00D25F9B" w:rsidP="00B04018">
            <w:pPr>
              <w:spacing w:line="360" w:lineRule="auto"/>
              <w:rPr>
                <w:sz w:val="28"/>
                <w:szCs w:val="28"/>
              </w:rPr>
            </w:pPr>
            <w:r w:rsidRPr="00D25F9B">
              <w:rPr>
                <w:sz w:val="28"/>
                <w:szCs w:val="28"/>
              </w:rPr>
              <w:t>Khởi chạy/tắt dịch vụ SMS</w:t>
            </w:r>
          </w:p>
        </w:tc>
      </w:tr>
      <w:tr w:rsidR="00D25F9B" w:rsidRPr="00D25F9B" w14:paraId="500AB7D9" w14:textId="77777777" w:rsidTr="005D477F">
        <w:tc>
          <w:tcPr>
            <w:tcW w:w="814" w:type="dxa"/>
            <w:vMerge/>
            <w:vAlign w:val="center"/>
          </w:tcPr>
          <w:p w14:paraId="2514DE39" w14:textId="77777777" w:rsidR="00D25F9B" w:rsidRPr="00D25F9B" w:rsidRDefault="00D25F9B" w:rsidP="00B04018">
            <w:pPr>
              <w:spacing w:line="360" w:lineRule="auto"/>
              <w:jc w:val="center"/>
              <w:rPr>
                <w:sz w:val="28"/>
                <w:szCs w:val="28"/>
              </w:rPr>
            </w:pPr>
          </w:p>
        </w:tc>
        <w:tc>
          <w:tcPr>
            <w:tcW w:w="2692" w:type="dxa"/>
            <w:vMerge/>
            <w:vAlign w:val="center"/>
          </w:tcPr>
          <w:p w14:paraId="2C9DF545" w14:textId="77777777" w:rsidR="00D25F9B" w:rsidRPr="00D25F9B" w:rsidRDefault="00D25F9B" w:rsidP="00B04018">
            <w:pPr>
              <w:spacing w:line="360" w:lineRule="auto"/>
              <w:rPr>
                <w:sz w:val="28"/>
                <w:szCs w:val="28"/>
              </w:rPr>
            </w:pPr>
          </w:p>
        </w:tc>
        <w:tc>
          <w:tcPr>
            <w:tcW w:w="5404" w:type="dxa"/>
            <w:vAlign w:val="center"/>
          </w:tcPr>
          <w:p w14:paraId="42D71343" w14:textId="77777777" w:rsidR="00D25F9B" w:rsidRPr="00D25F9B" w:rsidRDefault="00D25F9B" w:rsidP="00B04018">
            <w:pPr>
              <w:spacing w:line="360" w:lineRule="auto"/>
              <w:rPr>
                <w:sz w:val="28"/>
                <w:szCs w:val="28"/>
              </w:rPr>
            </w:pPr>
            <w:r w:rsidRPr="00D25F9B">
              <w:rPr>
                <w:sz w:val="28"/>
                <w:szCs w:val="28"/>
              </w:rPr>
              <w:t>Yêu cầu xác thực SMS</w:t>
            </w:r>
          </w:p>
        </w:tc>
      </w:tr>
      <w:tr w:rsidR="00D25F9B" w:rsidRPr="00D25F9B" w14:paraId="6F8AA40D" w14:textId="77777777" w:rsidTr="005D477F">
        <w:tc>
          <w:tcPr>
            <w:tcW w:w="814" w:type="dxa"/>
            <w:vMerge/>
            <w:vAlign w:val="center"/>
          </w:tcPr>
          <w:p w14:paraId="463BD6C0" w14:textId="77777777" w:rsidR="00D25F9B" w:rsidRPr="00D25F9B" w:rsidRDefault="00D25F9B" w:rsidP="00B04018">
            <w:pPr>
              <w:spacing w:line="360" w:lineRule="auto"/>
              <w:jc w:val="center"/>
              <w:rPr>
                <w:sz w:val="28"/>
                <w:szCs w:val="28"/>
              </w:rPr>
            </w:pPr>
          </w:p>
        </w:tc>
        <w:tc>
          <w:tcPr>
            <w:tcW w:w="2692" w:type="dxa"/>
            <w:vMerge/>
            <w:vAlign w:val="center"/>
          </w:tcPr>
          <w:p w14:paraId="00AA5234" w14:textId="77777777" w:rsidR="00D25F9B" w:rsidRPr="00D25F9B" w:rsidRDefault="00D25F9B" w:rsidP="00B04018">
            <w:pPr>
              <w:spacing w:line="360" w:lineRule="auto"/>
              <w:rPr>
                <w:sz w:val="28"/>
                <w:szCs w:val="28"/>
              </w:rPr>
            </w:pPr>
          </w:p>
        </w:tc>
        <w:tc>
          <w:tcPr>
            <w:tcW w:w="5404" w:type="dxa"/>
            <w:vAlign w:val="center"/>
          </w:tcPr>
          <w:p w14:paraId="21204F30" w14:textId="77777777" w:rsidR="00D25F9B" w:rsidRPr="00D25F9B" w:rsidRDefault="00D25F9B" w:rsidP="00B04018">
            <w:pPr>
              <w:spacing w:line="360" w:lineRule="auto"/>
              <w:rPr>
                <w:sz w:val="28"/>
                <w:szCs w:val="28"/>
              </w:rPr>
            </w:pPr>
            <w:r w:rsidRPr="00D25F9B">
              <w:rPr>
                <w:sz w:val="28"/>
                <w:szCs w:val="28"/>
              </w:rPr>
              <w:t>Sổ theo dõi xác thực SMS</w:t>
            </w:r>
          </w:p>
        </w:tc>
      </w:tr>
      <w:tr w:rsidR="00D25F9B" w:rsidRPr="00D25F9B" w14:paraId="790710BB" w14:textId="77777777" w:rsidTr="005D477F">
        <w:tc>
          <w:tcPr>
            <w:tcW w:w="814" w:type="dxa"/>
            <w:vMerge/>
            <w:vAlign w:val="center"/>
          </w:tcPr>
          <w:p w14:paraId="34C4743B" w14:textId="77777777" w:rsidR="00D25F9B" w:rsidRPr="00D25F9B" w:rsidRDefault="00D25F9B" w:rsidP="00B04018">
            <w:pPr>
              <w:spacing w:line="360" w:lineRule="auto"/>
              <w:jc w:val="center"/>
              <w:rPr>
                <w:sz w:val="28"/>
                <w:szCs w:val="28"/>
              </w:rPr>
            </w:pPr>
          </w:p>
        </w:tc>
        <w:tc>
          <w:tcPr>
            <w:tcW w:w="2692" w:type="dxa"/>
            <w:vMerge/>
            <w:vAlign w:val="center"/>
          </w:tcPr>
          <w:p w14:paraId="6FABD412" w14:textId="77777777" w:rsidR="00D25F9B" w:rsidRPr="00D25F9B" w:rsidRDefault="00D25F9B" w:rsidP="00B04018">
            <w:pPr>
              <w:spacing w:line="360" w:lineRule="auto"/>
              <w:rPr>
                <w:sz w:val="28"/>
                <w:szCs w:val="28"/>
              </w:rPr>
            </w:pPr>
          </w:p>
        </w:tc>
        <w:tc>
          <w:tcPr>
            <w:tcW w:w="5404" w:type="dxa"/>
            <w:vAlign w:val="center"/>
          </w:tcPr>
          <w:p w14:paraId="2DF3B22C" w14:textId="77777777" w:rsidR="00D25F9B" w:rsidRPr="00D25F9B" w:rsidRDefault="00D25F9B" w:rsidP="00B04018">
            <w:pPr>
              <w:spacing w:line="360" w:lineRule="auto"/>
              <w:rPr>
                <w:sz w:val="28"/>
                <w:szCs w:val="28"/>
              </w:rPr>
            </w:pPr>
            <w:r w:rsidRPr="00D25F9B">
              <w:rPr>
                <w:sz w:val="28"/>
                <w:szCs w:val="28"/>
              </w:rPr>
              <w:t>Đồng bộ người dùng với OTT</w:t>
            </w:r>
          </w:p>
        </w:tc>
      </w:tr>
      <w:tr w:rsidR="00D25F9B" w:rsidRPr="00D25F9B" w14:paraId="7EC43C20" w14:textId="77777777" w:rsidTr="005D477F">
        <w:tc>
          <w:tcPr>
            <w:tcW w:w="814" w:type="dxa"/>
            <w:vAlign w:val="center"/>
          </w:tcPr>
          <w:p w14:paraId="1F19D277" w14:textId="77777777" w:rsidR="00D25F9B" w:rsidRPr="00D25F9B" w:rsidRDefault="00D25F9B" w:rsidP="00B04018">
            <w:pPr>
              <w:spacing w:line="360" w:lineRule="auto"/>
              <w:jc w:val="center"/>
              <w:rPr>
                <w:sz w:val="28"/>
                <w:szCs w:val="28"/>
              </w:rPr>
            </w:pPr>
            <w:r w:rsidRPr="00D25F9B">
              <w:rPr>
                <w:sz w:val="28"/>
                <w:szCs w:val="28"/>
              </w:rPr>
              <w:t>7</w:t>
            </w:r>
          </w:p>
        </w:tc>
        <w:tc>
          <w:tcPr>
            <w:tcW w:w="2692" w:type="dxa"/>
            <w:vAlign w:val="center"/>
          </w:tcPr>
          <w:p w14:paraId="3CABF4E0" w14:textId="77777777" w:rsidR="00D25F9B" w:rsidRPr="00D25F9B" w:rsidRDefault="00D25F9B" w:rsidP="00B04018">
            <w:pPr>
              <w:spacing w:line="360" w:lineRule="auto"/>
              <w:rPr>
                <w:sz w:val="28"/>
                <w:szCs w:val="28"/>
              </w:rPr>
            </w:pPr>
            <w:r w:rsidRPr="00D25F9B">
              <w:rPr>
                <w:sz w:val="28"/>
                <w:szCs w:val="28"/>
              </w:rPr>
              <w:t>Lịch sử</w:t>
            </w:r>
          </w:p>
        </w:tc>
        <w:tc>
          <w:tcPr>
            <w:tcW w:w="5404" w:type="dxa"/>
            <w:vAlign w:val="center"/>
          </w:tcPr>
          <w:p w14:paraId="2BDE0074" w14:textId="77777777" w:rsidR="00D25F9B" w:rsidRPr="00D25F9B" w:rsidRDefault="00D25F9B" w:rsidP="00B04018">
            <w:pPr>
              <w:spacing w:line="360" w:lineRule="auto"/>
              <w:rPr>
                <w:sz w:val="28"/>
                <w:szCs w:val="28"/>
              </w:rPr>
            </w:pPr>
            <w:r w:rsidRPr="00D25F9B">
              <w:rPr>
                <w:sz w:val="28"/>
                <w:szCs w:val="28"/>
              </w:rPr>
              <w:t xml:space="preserve">Bảng theo dõi lịch sử hoạt động </w:t>
            </w:r>
          </w:p>
        </w:tc>
      </w:tr>
      <w:tr w:rsidR="00D25F9B" w:rsidRPr="00D25F9B" w14:paraId="24CCF25B" w14:textId="77777777" w:rsidTr="005D477F">
        <w:tc>
          <w:tcPr>
            <w:tcW w:w="814" w:type="dxa"/>
            <w:vMerge w:val="restart"/>
            <w:vAlign w:val="center"/>
          </w:tcPr>
          <w:p w14:paraId="49439D99" w14:textId="77777777" w:rsidR="00D25F9B" w:rsidRPr="00D25F9B" w:rsidRDefault="00D25F9B" w:rsidP="00B04018">
            <w:pPr>
              <w:spacing w:line="360" w:lineRule="auto"/>
              <w:jc w:val="center"/>
              <w:rPr>
                <w:sz w:val="28"/>
                <w:szCs w:val="28"/>
              </w:rPr>
            </w:pPr>
            <w:r w:rsidRPr="00D25F9B">
              <w:rPr>
                <w:sz w:val="28"/>
                <w:szCs w:val="28"/>
              </w:rPr>
              <w:t>8</w:t>
            </w:r>
          </w:p>
        </w:tc>
        <w:tc>
          <w:tcPr>
            <w:tcW w:w="2692" w:type="dxa"/>
            <w:vMerge w:val="restart"/>
            <w:vAlign w:val="center"/>
          </w:tcPr>
          <w:p w14:paraId="4201C7BB" w14:textId="77777777" w:rsidR="00D25F9B" w:rsidRPr="00D25F9B" w:rsidRDefault="00D25F9B" w:rsidP="00B04018">
            <w:pPr>
              <w:spacing w:line="360" w:lineRule="auto"/>
              <w:rPr>
                <w:sz w:val="28"/>
                <w:szCs w:val="28"/>
              </w:rPr>
            </w:pPr>
            <w:r w:rsidRPr="00D25F9B">
              <w:rPr>
                <w:sz w:val="28"/>
                <w:szCs w:val="28"/>
              </w:rPr>
              <w:t>Quản lý mã hóa E2E phía gửi</w:t>
            </w:r>
          </w:p>
        </w:tc>
        <w:tc>
          <w:tcPr>
            <w:tcW w:w="5404" w:type="dxa"/>
            <w:tcBorders>
              <w:top w:val="nil"/>
              <w:left w:val="single" w:sz="4" w:space="0" w:color="auto"/>
              <w:bottom w:val="single" w:sz="4" w:space="0" w:color="auto"/>
              <w:right w:val="single" w:sz="4" w:space="0" w:color="auto"/>
            </w:tcBorders>
            <w:shd w:val="clear" w:color="auto" w:fill="auto"/>
            <w:vAlign w:val="center"/>
          </w:tcPr>
          <w:p w14:paraId="59581FE8" w14:textId="77777777" w:rsidR="00D25F9B" w:rsidRPr="00D25F9B" w:rsidRDefault="00D25F9B" w:rsidP="00B04018">
            <w:pPr>
              <w:spacing w:line="360" w:lineRule="auto"/>
              <w:rPr>
                <w:sz w:val="28"/>
                <w:szCs w:val="28"/>
              </w:rPr>
            </w:pPr>
            <w:r w:rsidRPr="00D25F9B">
              <w:rPr>
                <w:sz w:val="28"/>
                <w:szCs w:val="28"/>
              </w:rPr>
              <w:t>Sinh khóa Master key</w:t>
            </w:r>
          </w:p>
        </w:tc>
      </w:tr>
      <w:tr w:rsidR="00D25F9B" w:rsidRPr="00D25F9B" w14:paraId="2A0D10E1" w14:textId="77777777" w:rsidTr="005D477F">
        <w:tc>
          <w:tcPr>
            <w:tcW w:w="814" w:type="dxa"/>
            <w:vMerge/>
            <w:vAlign w:val="center"/>
          </w:tcPr>
          <w:p w14:paraId="657A5630" w14:textId="77777777" w:rsidR="00D25F9B" w:rsidRPr="00D25F9B" w:rsidRDefault="00D25F9B" w:rsidP="00B04018">
            <w:pPr>
              <w:spacing w:line="360" w:lineRule="auto"/>
              <w:jc w:val="center"/>
              <w:rPr>
                <w:sz w:val="28"/>
                <w:szCs w:val="28"/>
              </w:rPr>
            </w:pPr>
          </w:p>
        </w:tc>
        <w:tc>
          <w:tcPr>
            <w:tcW w:w="2692" w:type="dxa"/>
            <w:vMerge/>
            <w:vAlign w:val="center"/>
          </w:tcPr>
          <w:p w14:paraId="21495412"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152AE7D8" w14:textId="77777777" w:rsidR="00D25F9B" w:rsidRPr="00D25F9B" w:rsidRDefault="00D25F9B" w:rsidP="00B04018">
            <w:pPr>
              <w:spacing w:line="360" w:lineRule="auto"/>
              <w:rPr>
                <w:sz w:val="28"/>
                <w:szCs w:val="28"/>
              </w:rPr>
            </w:pPr>
            <w:r w:rsidRPr="00D25F9B">
              <w:rPr>
                <w:sz w:val="28"/>
                <w:szCs w:val="28"/>
              </w:rPr>
              <w:t xml:space="preserve">Sinh cặp khóa bất đối xứng Ku, </w:t>
            </w:r>
            <w:r w:rsidRPr="00D25F9B">
              <w:rPr>
                <w:sz w:val="28"/>
                <w:szCs w:val="28"/>
              </w:rPr>
              <w:br/>
              <w:t>Kr cho ứng dụng chủ</w:t>
            </w:r>
          </w:p>
        </w:tc>
      </w:tr>
      <w:tr w:rsidR="00D25F9B" w:rsidRPr="00D25F9B" w14:paraId="5913F692" w14:textId="77777777" w:rsidTr="005D477F">
        <w:tc>
          <w:tcPr>
            <w:tcW w:w="814" w:type="dxa"/>
            <w:vMerge/>
            <w:vAlign w:val="center"/>
          </w:tcPr>
          <w:p w14:paraId="524D3F2F" w14:textId="77777777" w:rsidR="00D25F9B" w:rsidRPr="00D25F9B" w:rsidRDefault="00D25F9B" w:rsidP="00B04018">
            <w:pPr>
              <w:spacing w:line="360" w:lineRule="auto"/>
              <w:jc w:val="center"/>
              <w:rPr>
                <w:sz w:val="28"/>
                <w:szCs w:val="28"/>
              </w:rPr>
            </w:pPr>
          </w:p>
        </w:tc>
        <w:tc>
          <w:tcPr>
            <w:tcW w:w="2692" w:type="dxa"/>
            <w:vMerge/>
            <w:vAlign w:val="center"/>
          </w:tcPr>
          <w:p w14:paraId="787DD7CB"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0ECC9244" w14:textId="77777777" w:rsidR="00D25F9B" w:rsidRPr="00D25F9B" w:rsidRDefault="00D25F9B" w:rsidP="00B04018">
            <w:pPr>
              <w:spacing w:line="360" w:lineRule="auto"/>
              <w:rPr>
                <w:sz w:val="28"/>
                <w:szCs w:val="28"/>
              </w:rPr>
            </w:pPr>
            <w:r w:rsidRPr="00D25F9B">
              <w:rPr>
                <w:sz w:val="28"/>
                <w:szCs w:val="28"/>
              </w:rPr>
              <w:t xml:space="preserve">Đồng bộ khóa người dùng vào </w:t>
            </w:r>
            <w:r w:rsidRPr="00D25F9B">
              <w:rPr>
                <w:sz w:val="28"/>
                <w:szCs w:val="28"/>
              </w:rPr>
              <w:br/>
              <w:t>DB của ứng dụng chủ</w:t>
            </w:r>
          </w:p>
        </w:tc>
      </w:tr>
      <w:tr w:rsidR="00D25F9B" w:rsidRPr="00D25F9B" w14:paraId="718F5D73" w14:textId="77777777" w:rsidTr="005D477F">
        <w:tc>
          <w:tcPr>
            <w:tcW w:w="814" w:type="dxa"/>
            <w:vMerge/>
            <w:vAlign w:val="center"/>
          </w:tcPr>
          <w:p w14:paraId="6DE71DE5" w14:textId="77777777" w:rsidR="00D25F9B" w:rsidRPr="00D25F9B" w:rsidRDefault="00D25F9B" w:rsidP="00B04018">
            <w:pPr>
              <w:spacing w:line="360" w:lineRule="auto"/>
              <w:jc w:val="center"/>
              <w:rPr>
                <w:sz w:val="28"/>
                <w:szCs w:val="28"/>
              </w:rPr>
            </w:pPr>
          </w:p>
        </w:tc>
        <w:tc>
          <w:tcPr>
            <w:tcW w:w="2692" w:type="dxa"/>
            <w:vMerge/>
            <w:vAlign w:val="center"/>
          </w:tcPr>
          <w:p w14:paraId="5672D8BF"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0EF1E949" w14:textId="77777777" w:rsidR="00D25F9B" w:rsidRPr="00D25F9B" w:rsidRDefault="00D25F9B" w:rsidP="00B04018">
            <w:pPr>
              <w:spacing w:line="360" w:lineRule="auto"/>
              <w:rPr>
                <w:sz w:val="28"/>
                <w:szCs w:val="28"/>
              </w:rPr>
            </w:pPr>
            <w:r w:rsidRPr="00D25F9B">
              <w:rPr>
                <w:sz w:val="28"/>
                <w:szCs w:val="28"/>
              </w:rPr>
              <w:t xml:space="preserve">Mã hóa đối xứng cho khóa </w:t>
            </w:r>
          </w:p>
        </w:tc>
      </w:tr>
      <w:tr w:rsidR="00D25F9B" w:rsidRPr="00D25F9B" w14:paraId="03D99583" w14:textId="77777777" w:rsidTr="005D477F">
        <w:tc>
          <w:tcPr>
            <w:tcW w:w="814" w:type="dxa"/>
            <w:vMerge/>
            <w:vAlign w:val="center"/>
          </w:tcPr>
          <w:p w14:paraId="2400ED01" w14:textId="77777777" w:rsidR="00D25F9B" w:rsidRPr="00D25F9B" w:rsidRDefault="00D25F9B" w:rsidP="00B04018">
            <w:pPr>
              <w:spacing w:line="360" w:lineRule="auto"/>
              <w:jc w:val="center"/>
              <w:rPr>
                <w:sz w:val="28"/>
                <w:szCs w:val="28"/>
              </w:rPr>
            </w:pPr>
          </w:p>
        </w:tc>
        <w:tc>
          <w:tcPr>
            <w:tcW w:w="2692" w:type="dxa"/>
            <w:vMerge/>
            <w:vAlign w:val="center"/>
          </w:tcPr>
          <w:p w14:paraId="52910C50"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219247CF" w14:textId="77777777" w:rsidR="00D25F9B" w:rsidRPr="00D25F9B" w:rsidRDefault="00D25F9B" w:rsidP="00B04018">
            <w:pPr>
              <w:spacing w:line="360" w:lineRule="auto"/>
              <w:rPr>
                <w:sz w:val="28"/>
                <w:szCs w:val="28"/>
              </w:rPr>
            </w:pPr>
            <w:r w:rsidRPr="00D25F9B">
              <w:rPr>
                <w:sz w:val="28"/>
                <w:szCs w:val="28"/>
              </w:rPr>
              <w:t>Mã  hóa bất đối xứng cho tin nhắn</w:t>
            </w:r>
          </w:p>
        </w:tc>
      </w:tr>
      <w:tr w:rsidR="00D25F9B" w:rsidRPr="00D25F9B" w14:paraId="768BA3C1" w14:textId="77777777" w:rsidTr="005D477F">
        <w:tc>
          <w:tcPr>
            <w:tcW w:w="814" w:type="dxa"/>
            <w:vMerge w:val="restart"/>
            <w:vAlign w:val="center"/>
          </w:tcPr>
          <w:p w14:paraId="4D4976BD" w14:textId="77777777" w:rsidR="00D25F9B" w:rsidRPr="00D25F9B" w:rsidRDefault="00D25F9B" w:rsidP="00B04018">
            <w:pPr>
              <w:spacing w:line="360" w:lineRule="auto"/>
              <w:jc w:val="center"/>
              <w:rPr>
                <w:sz w:val="28"/>
                <w:szCs w:val="28"/>
              </w:rPr>
            </w:pPr>
            <w:r w:rsidRPr="00D25F9B">
              <w:rPr>
                <w:sz w:val="28"/>
                <w:szCs w:val="28"/>
              </w:rPr>
              <w:t>9</w:t>
            </w:r>
          </w:p>
        </w:tc>
        <w:tc>
          <w:tcPr>
            <w:tcW w:w="2692" w:type="dxa"/>
            <w:vMerge w:val="restart"/>
            <w:vAlign w:val="center"/>
          </w:tcPr>
          <w:p w14:paraId="165D1AB0" w14:textId="77777777" w:rsidR="00D25F9B" w:rsidRPr="00D25F9B" w:rsidRDefault="00D25F9B" w:rsidP="00B04018">
            <w:pPr>
              <w:spacing w:line="360" w:lineRule="auto"/>
              <w:rPr>
                <w:sz w:val="28"/>
                <w:szCs w:val="28"/>
              </w:rPr>
            </w:pPr>
            <w:r w:rsidRPr="00D25F9B">
              <w:rPr>
                <w:sz w:val="28"/>
                <w:szCs w:val="28"/>
              </w:rPr>
              <w:t>Chức năng kết nối tới LGSP</w:t>
            </w:r>
          </w:p>
        </w:tc>
        <w:tc>
          <w:tcPr>
            <w:tcW w:w="5404" w:type="dxa"/>
            <w:tcBorders>
              <w:top w:val="nil"/>
              <w:left w:val="single" w:sz="4" w:space="0" w:color="auto"/>
              <w:bottom w:val="single" w:sz="4" w:space="0" w:color="auto"/>
              <w:right w:val="single" w:sz="4" w:space="0" w:color="auto"/>
            </w:tcBorders>
            <w:shd w:val="clear" w:color="auto" w:fill="auto"/>
            <w:vAlign w:val="center"/>
          </w:tcPr>
          <w:p w14:paraId="0CD5863E" w14:textId="77777777" w:rsidR="00D25F9B" w:rsidRPr="00D25F9B" w:rsidRDefault="00D25F9B" w:rsidP="00B04018">
            <w:pPr>
              <w:spacing w:line="360" w:lineRule="auto"/>
              <w:rPr>
                <w:sz w:val="28"/>
                <w:szCs w:val="28"/>
              </w:rPr>
            </w:pPr>
            <w:r w:rsidRPr="00D25F9B">
              <w:rPr>
                <w:sz w:val="28"/>
                <w:szCs w:val="28"/>
              </w:rPr>
              <w:t>Cho phép quản trị các Tham số chung khi kết nối tới LGSP</w:t>
            </w:r>
          </w:p>
        </w:tc>
      </w:tr>
      <w:tr w:rsidR="00D25F9B" w:rsidRPr="00D25F9B" w14:paraId="41733042" w14:textId="77777777" w:rsidTr="005D477F">
        <w:tc>
          <w:tcPr>
            <w:tcW w:w="814" w:type="dxa"/>
            <w:vMerge/>
            <w:vAlign w:val="center"/>
          </w:tcPr>
          <w:p w14:paraId="66161BE5" w14:textId="77777777" w:rsidR="00D25F9B" w:rsidRPr="00D25F9B" w:rsidRDefault="00D25F9B" w:rsidP="00B04018">
            <w:pPr>
              <w:spacing w:line="360" w:lineRule="auto"/>
              <w:jc w:val="center"/>
              <w:rPr>
                <w:sz w:val="28"/>
                <w:szCs w:val="28"/>
              </w:rPr>
            </w:pPr>
          </w:p>
        </w:tc>
        <w:tc>
          <w:tcPr>
            <w:tcW w:w="2692" w:type="dxa"/>
            <w:vMerge/>
            <w:vAlign w:val="center"/>
          </w:tcPr>
          <w:p w14:paraId="793918E6"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1E7D214C" w14:textId="77777777" w:rsidR="00D25F9B" w:rsidRPr="00D25F9B" w:rsidRDefault="00D25F9B" w:rsidP="00B04018">
            <w:pPr>
              <w:spacing w:line="360" w:lineRule="auto"/>
              <w:rPr>
                <w:sz w:val="28"/>
                <w:szCs w:val="28"/>
              </w:rPr>
            </w:pPr>
            <w:r w:rsidRPr="00D25F9B">
              <w:rPr>
                <w:sz w:val="28"/>
                <w:szCs w:val="28"/>
              </w:rPr>
              <w:t>Quản trị trạng thái của dịch vụ</w:t>
            </w:r>
          </w:p>
        </w:tc>
      </w:tr>
      <w:tr w:rsidR="00D25F9B" w:rsidRPr="00D25F9B" w14:paraId="365BC146" w14:textId="77777777" w:rsidTr="005D477F">
        <w:tc>
          <w:tcPr>
            <w:tcW w:w="814" w:type="dxa"/>
            <w:vMerge/>
            <w:vAlign w:val="center"/>
          </w:tcPr>
          <w:p w14:paraId="7B0F3109" w14:textId="77777777" w:rsidR="00D25F9B" w:rsidRPr="00D25F9B" w:rsidRDefault="00D25F9B" w:rsidP="00B04018">
            <w:pPr>
              <w:spacing w:line="360" w:lineRule="auto"/>
              <w:jc w:val="center"/>
              <w:rPr>
                <w:sz w:val="28"/>
                <w:szCs w:val="28"/>
              </w:rPr>
            </w:pPr>
          </w:p>
        </w:tc>
        <w:tc>
          <w:tcPr>
            <w:tcW w:w="2692" w:type="dxa"/>
            <w:vMerge/>
            <w:vAlign w:val="center"/>
          </w:tcPr>
          <w:p w14:paraId="10D9170A"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73559C58" w14:textId="77777777" w:rsidR="00D25F9B" w:rsidRPr="00D25F9B" w:rsidRDefault="00D25F9B" w:rsidP="00B04018">
            <w:pPr>
              <w:spacing w:line="360" w:lineRule="auto"/>
              <w:rPr>
                <w:sz w:val="28"/>
                <w:szCs w:val="28"/>
              </w:rPr>
            </w:pPr>
            <w:r w:rsidRPr="00D25F9B">
              <w:rPr>
                <w:sz w:val="28"/>
                <w:szCs w:val="28"/>
              </w:rPr>
              <w:t>Phân tích thông của tin nhắn lấy từ LGSP</w:t>
            </w:r>
          </w:p>
        </w:tc>
      </w:tr>
      <w:tr w:rsidR="00D25F9B" w:rsidRPr="00D25F9B" w14:paraId="66E07CE4" w14:textId="77777777" w:rsidTr="005D477F">
        <w:tc>
          <w:tcPr>
            <w:tcW w:w="814" w:type="dxa"/>
            <w:vMerge/>
            <w:vAlign w:val="center"/>
          </w:tcPr>
          <w:p w14:paraId="79126415" w14:textId="77777777" w:rsidR="00D25F9B" w:rsidRPr="00D25F9B" w:rsidRDefault="00D25F9B" w:rsidP="00B04018">
            <w:pPr>
              <w:spacing w:line="360" w:lineRule="auto"/>
              <w:jc w:val="center"/>
              <w:rPr>
                <w:sz w:val="28"/>
                <w:szCs w:val="28"/>
              </w:rPr>
            </w:pPr>
          </w:p>
        </w:tc>
        <w:tc>
          <w:tcPr>
            <w:tcW w:w="2692" w:type="dxa"/>
            <w:vMerge/>
            <w:vAlign w:val="center"/>
          </w:tcPr>
          <w:p w14:paraId="519668AC" w14:textId="77777777" w:rsidR="00D25F9B" w:rsidRPr="00D25F9B" w:rsidRDefault="00D25F9B" w:rsidP="00B04018">
            <w:pPr>
              <w:spacing w:line="360" w:lineRule="auto"/>
              <w:rPr>
                <w:sz w:val="28"/>
                <w:szCs w:val="28"/>
              </w:rPr>
            </w:pPr>
          </w:p>
        </w:tc>
        <w:tc>
          <w:tcPr>
            <w:tcW w:w="5404" w:type="dxa"/>
            <w:tcBorders>
              <w:top w:val="nil"/>
              <w:left w:val="single" w:sz="4" w:space="0" w:color="auto"/>
              <w:bottom w:val="single" w:sz="4" w:space="0" w:color="auto"/>
              <w:right w:val="single" w:sz="4" w:space="0" w:color="auto"/>
            </w:tcBorders>
            <w:shd w:val="clear" w:color="auto" w:fill="auto"/>
            <w:vAlign w:val="center"/>
          </w:tcPr>
          <w:p w14:paraId="123A6FD2" w14:textId="77777777" w:rsidR="00D25F9B" w:rsidRPr="00D25F9B" w:rsidRDefault="00D25F9B" w:rsidP="00B04018">
            <w:pPr>
              <w:spacing w:line="360" w:lineRule="auto"/>
              <w:rPr>
                <w:sz w:val="28"/>
                <w:szCs w:val="28"/>
              </w:rPr>
            </w:pPr>
            <w:r w:rsidRPr="00D25F9B">
              <w:rPr>
                <w:sz w:val="28"/>
                <w:szCs w:val="28"/>
              </w:rPr>
              <w:t>Gọi dịch vụ tin nhắn của Internal gate</w:t>
            </w:r>
          </w:p>
        </w:tc>
      </w:tr>
    </w:tbl>
    <w:p w14:paraId="4D241A1C" w14:textId="77777777" w:rsidR="00D25F9B" w:rsidRPr="00D25F9B" w:rsidRDefault="00D25F9B" w:rsidP="00D25F9B">
      <w:pPr>
        <w:tabs>
          <w:tab w:val="left" w:pos="851"/>
        </w:tabs>
        <w:spacing w:after="120"/>
        <w:ind w:left="284"/>
        <w:rPr>
          <w:sz w:val="28"/>
          <w:szCs w:val="28"/>
          <w:lang w:val="pt-BR"/>
        </w:rPr>
      </w:pPr>
      <w:r w:rsidRPr="00D25F9B">
        <w:rPr>
          <w:sz w:val="28"/>
          <w:szCs w:val="28"/>
          <w:lang w:val="pt-BR"/>
        </w:rPr>
        <w:t>2) Nhóm chức năng của AMG External Gate</w:t>
      </w:r>
    </w:p>
    <w:tbl>
      <w:tblPr>
        <w:tblStyle w:val="TableGrid2"/>
        <w:tblW w:w="9000" w:type="dxa"/>
        <w:tblInd w:w="288" w:type="dxa"/>
        <w:tblLook w:val="04A0" w:firstRow="1" w:lastRow="0" w:firstColumn="1" w:lastColumn="0" w:noHBand="0" w:noVBand="1"/>
      </w:tblPr>
      <w:tblGrid>
        <w:gridCol w:w="814"/>
        <w:gridCol w:w="2619"/>
        <w:gridCol w:w="5567"/>
      </w:tblGrid>
      <w:tr w:rsidR="00D25F9B" w:rsidRPr="00D25F9B" w14:paraId="538797AB" w14:textId="77777777" w:rsidTr="00B04018">
        <w:tc>
          <w:tcPr>
            <w:tcW w:w="814" w:type="dxa"/>
            <w:vAlign w:val="center"/>
          </w:tcPr>
          <w:p w14:paraId="7D0A717F" w14:textId="77777777" w:rsidR="00D25F9B" w:rsidRPr="00D25F9B" w:rsidRDefault="00D25F9B" w:rsidP="00B04018">
            <w:pPr>
              <w:spacing w:line="360" w:lineRule="auto"/>
              <w:jc w:val="center"/>
              <w:rPr>
                <w:b/>
                <w:sz w:val="28"/>
                <w:szCs w:val="28"/>
              </w:rPr>
            </w:pPr>
            <w:r w:rsidRPr="00D25F9B">
              <w:rPr>
                <w:b/>
                <w:sz w:val="28"/>
                <w:szCs w:val="28"/>
              </w:rPr>
              <w:t>STT</w:t>
            </w:r>
          </w:p>
        </w:tc>
        <w:tc>
          <w:tcPr>
            <w:tcW w:w="2619" w:type="dxa"/>
            <w:vAlign w:val="center"/>
          </w:tcPr>
          <w:p w14:paraId="14B1005D" w14:textId="77777777" w:rsidR="00D25F9B" w:rsidRPr="00D25F9B" w:rsidRDefault="00D25F9B" w:rsidP="00B04018">
            <w:pPr>
              <w:spacing w:line="360" w:lineRule="auto"/>
              <w:jc w:val="center"/>
              <w:rPr>
                <w:b/>
                <w:sz w:val="28"/>
                <w:szCs w:val="28"/>
              </w:rPr>
            </w:pPr>
            <w:r w:rsidRPr="00D25F9B">
              <w:rPr>
                <w:b/>
                <w:sz w:val="28"/>
                <w:szCs w:val="28"/>
              </w:rPr>
              <w:t>Nhóm chức năng</w:t>
            </w:r>
          </w:p>
        </w:tc>
        <w:tc>
          <w:tcPr>
            <w:tcW w:w="5567" w:type="dxa"/>
            <w:vAlign w:val="center"/>
          </w:tcPr>
          <w:p w14:paraId="6567A090" w14:textId="77777777" w:rsidR="00D25F9B" w:rsidRPr="00D25F9B" w:rsidRDefault="00D25F9B" w:rsidP="00B04018">
            <w:pPr>
              <w:spacing w:line="360" w:lineRule="auto"/>
              <w:jc w:val="center"/>
              <w:rPr>
                <w:b/>
                <w:sz w:val="28"/>
                <w:szCs w:val="28"/>
              </w:rPr>
            </w:pPr>
            <w:r w:rsidRPr="00D25F9B">
              <w:rPr>
                <w:b/>
                <w:sz w:val="28"/>
                <w:szCs w:val="28"/>
              </w:rPr>
              <w:t>Tên chức năng</w:t>
            </w:r>
          </w:p>
        </w:tc>
      </w:tr>
      <w:tr w:rsidR="00D25F9B" w:rsidRPr="00D25F9B" w14:paraId="265BE567" w14:textId="77777777" w:rsidTr="00B04018">
        <w:tc>
          <w:tcPr>
            <w:tcW w:w="814" w:type="dxa"/>
            <w:vAlign w:val="center"/>
          </w:tcPr>
          <w:p w14:paraId="13D24F6B" w14:textId="77777777" w:rsidR="00D25F9B" w:rsidRPr="00D25F9B" w:rsidRDefault="00D25F9B" w:rsidP="00B04018">
            <w:pPr>
              <w:spacing w:line="360" w:lineRule="auto"/>
              <w:jc w:val="center"/>
              <w:rPr>
                <w:sz w:val="28"/>
                <w:szCs w:val="28"/>
              </w:rPr>
            </w:pPr>
            <w:r w:rsidRPr="00D25F9B">
              <w:rPr>
                <w:sz w:val="28"/>
                <w:szCs w:val="28"/>
              </w:rPr>
              <w:t>1</w:t>
            </w:r>
          </w:p>
        </w:tc>
        <w:tc>
          <w:tcPr>
            <w:tcW w:w="2619" w:type="dxa"/>
            <w:vAlign w:val="center"/>
          </w:tcPr>
          <w:p w14:paraId="063D7C9D" w14:textId="77777777" w:rsidR="00D25F9B" w:rsidRPr="00D25F9B" w:rsidRDefault="00D25F9B" w:rsidP="00B04018">
            <w:pPr>
              <w:spacing w:line="360" w:lineRule="auto"/>
              <w:rPr>
                <w:sz w:val="28"/>
                <w:szCs w:val="28"/>
              </w:rPr>
            </w:pPr>
            <w:r w:rsidRPr="00D25F9B">
              <w:rPr>
                <w:sz w:val="28"/>
                <w:szCs w:val="28"/>
              </w:rPr>
              <w:t>Quản trị</w:t>
            </w:r>
          </w:p>
        </w:tc>
        <w:tc>
          <w:tcPr>
            <w:tcW w:w="5567" w:type="dxa"/>
            <w:vAlign w:val="center"/>
          </w:tcPr>
          <w:p w14:paraId="7FE2441C" w14:textId="77777777" w:rsidR="00D25F9B" w:rsidRPr="00D25F9B" w:rsidRDefault="00D25F9B" w:rsidP="00B04018">
            <w:pPr>
              <w:spacing w:line="360" w:lineRule="auto"/>
              <w:rPr>
                <w:sz w:val="28"/>
                <w:szCs w:val="28"/>
              </w:rPr>
            </w:pPr>
            <w:r w:rsidRPr="00D25F9B">
              <w:rPr>
                <w:sz w:val="28"/>
                <w:szCs w:val="28"/>
              </w:rPr>
              <w:t>Thiết lập thông số hệ thống: thông số Data Diode; thông số AMG BackEnd, thời gian xóa nhật ký…</w:t>
            </w:r>
          </w:p>
        </w:tc>
      </w:tr>
      <w:tr w:rsidR="00D25F9B" w:rsidRPr="00D25F9B" w14:paraId="1779B3C2" w14:textId="77777777" w:rsidTr="00B04018">
        <w:tc>
          <w:tcPr>
            <w:tcW w:w="814" w:type="dxa"/>
            <w:vAlign w:val="center"/>
          </w:tcPr>
          <w:p w14:paraId="2E7C6461" w14:textId="77777777" w:rsidR="00D25F9B" w:rsidRPr="00D25F9B" w:rsidRDefault="00D25F9B" w:rsidP="00B04018">
            <w:pPr>
              <w:spacing w:line="360" w:lineRule="auto"/>
              <w:jc w:val="center"/>
              <w:rPr>
                <w:sz w:val="28"/>
                <w:szCs w:val="28"/>
              </w:rPr>
            </w:pPr>
            <w:r w:rsidRPr="00D25F9B">
              <w:rPr>
                <w:sz w:val="28"/>
                <w:szCs w:val="28"/>
              </w:rPr>
              <w:t>2</w:t>
            </w:r>
          </w:p>
        </w:tc>
        <w:tc>
          <w:tcPr>
            <w:tcW w:w="2619" w:type="dxa"/>
            <w:vAlign w:val="center"/>
          </w:tcPr>
          <w:p w14:paraId="7523AD69" w14:textId="77777777" w:rsidR="00D25F9B" w:rsidRPr="00D25F9B" w:rsidRDefault="00D25F9B" w:rsidP="00B04018">
            <w:pPr>
              <w:spacing w:line="360" w:lineRule="auto"/>
              <w:rPr>
                <w:sz w:val="28"/>
                <w:szCs w:val="28"/>
              </w:rPr>
            </w:pPr>
            <w:r w:rsidRPr="00D25F9B">
              <w:rPr>
                <w:sz w:val="28"/>
                <w:szCs w:val="28"/>
              </w:rPr>
              <w:t>Tiếp nhận dữ liệu</w:t>
            </w:r>
          </w:p>
        </w:tc>
        <w:tc>
          <w:tcPr>
            <w:tcW w:w="5567" w:type="dxa"/>
            <w:vAlign w:val="center"/>
          </w:tcPr>
          <w:p w14:paraId="74C07C9E" w14:textId="77777777" w:rsidR="00D25F9B" w:rsidRPr="00D25F9B" w:rsidRDefault="00D25F9B" w:rsidP="00B04018">
            <w:pPr>
              <w:spacing w:line="360" w:lineRule="auto"/>
              <w:rPr>
                <w:sz w:val="28"/>
                <w:szCs w:val="28"/>
              </w:rPr>
            </w:pPr>
            <w:r w:rsidRPr="00D25F9B">
              <w:rPr>
                <w:sz w:val="28"/>
                <w:szCs w:val="28"/>
              </w:rPr>
              <w:t>Nhận dữ liệu từ DataDiode</w:t>
            </w:r>
          </w:p>
        </w:tc>
      </w:tr>
      <w:tr w:rsidR="00D25F9B" w:rsidRPr="00D25F9B" w14:paraId="32EC7CD9" w14:textId="77777777" w:rsidTr="00B04018">
        <w:tc>
          <w:tcPr>
            <w:tcW w:w="814" w:type="dxa"/>
            <w:vMerge w:val="restart"/>
            <w:vAlign w:val="center"/>
          </w:tcPr>
          <w:p w14:paraId="32F1E4C8" w14:textId="77777777" w:rsidR="00D25F9B" w:rsidRPr="00D25F9B" w:rsidRDefault="00D25F9B" w:rsidP="00B04018">
            <w:pPr>
              <w:spacing w:line="360" w:lineRule="auto"/>
              <w:jc w:val="center"/>
              <w:rPr>
                <w:sz w:val="28"/>
                <w:szCs w:val="28"/>
              </w:rPr>
            </w:pPr>
            <w:r w:rsidRPr="00D25F9B">
              <w:rPr>
                <w:sz w:val="28"/>
                <w:szCs w:val="28"/>
              </w:rPr>
              <w:t>3</w:t>
            </w:r>
          </w:p>
        </w:tc>
        <w:tc>
          <w:tcPr>
            <w:tcW w:w="2619" w:type="dxa"/>
            <w:vMerge w:val="restart"/>
            <w:vAlign w:val="center"/>
          </w:tcPr>
          <w:p w14:paraId="04E29531" w14:textId="77777777" w:rsidR="00D25F9B" w:rsidRPr="00D25F9B" w:rsidRDefault="00D25F9B" w:rsidP="00B04018">
            <w:pPr>
              <w:spacing w:line="360" w:lineRule="auto"/>
              <w:rPr>
                <w:sz w:val="28"/>
                <w:szCs w:val="28"/>
              </w:rPr>
            </w:pPr>
            <w:r w:rsidRPr="00D25F9B">
              <w:rPr>
                <w:sz w:val="28"/>
                <w:szCs w:val="28"/>
              </w:rPr>
              <w:t>Xử lý thông báo</w:t>
            </w:r>
          </w:p>
        </w:tc>
        <w:tc>
          <w:tcPr>
            <w:tcW w:w="5567" w:type="dxa"/>
            <w:vAlign w:val="center"/>
          </w:tcPr>
          <w:p w14:paraId="038225B0" w14:textId="77777777" w:rsidR="00D25F9B" w:rsidRPr="00D25F9B" w:rsidRDefault="00D25F9B" w:rsidP="00B04018">
            <w:pPr>
              <w:spacing w:line="360" w:lineRule="auto"/>
              <w:rPr>
                <w:sz w:val="28"/>
                <w:szCs w:val="28"/>
              </w:rPr>
            </w:pPr>
            <w:r w:rsidRPr="00D25F9B">
              <w:rPr>
                <w:sz w:val="28"/>
                <w:szCs w:val="28"/>
              </w:rPr>
              <w:t>Phân phối thông báo theo số điện thoại</w:t>
            </w:r>
          </w:p>
        </w:tc>
      </w:tr>
      <w:tr w:rsidR="00D25F9B" w:rsidRPr="00D25F9B" w14:paraId="717E16F7" w14:textId="77777777" w:rsidTr="00B04018">
        <w:tc>
          <w:tcPr>
            <w:tcW w:w="814" w:type="dxa"/>
            <w:vMerge/>
            <w:vAlign w:val="center"/>
          </w:tcPr>
          <w:p w14:paraId="357E553E" w14:textId="77777777" w:rsidR="00D25F9B" w:rsidRPr="00D25F9B" w:rsidRDefault="00D25F9B" w:rsidP="00B04018">
            <w:pPr>
              <w:spacing w:line="360" w:lineRule="auto"/>
              <w:jc w:val="center"/>
              <w:rPr>
                <w:sz w:val="28"/>
                <w:szCs w:val="28"/>
              </w:rPr>
            </w:pPr>
          </w:p>
        </w:tc>
        <w:tc>
          <w:tcPr>
            <w:tcW w:w="2619" w:type="dxa"/>
            <w:vMerge/>
            <w:vAlign w:val="center"/>
          </w:tcPr>
          <w:p w14:paraId="4A98FF25" w14:textId="77777777" w:rsidR="00D25F9B" w:rsidRPr="00D25F9B" w:rsidRDefault="00D25F9B" w:rsidP="00B04018">
            <w:pPr>
              <w:spacing w:line="360" w:lineRule="auto"/>
              <w:rPr>
                <w:sz w:val="28"/>
                <w:szCs w:val="28"/>
              </w:rPr>
            </w:pPr>
          </w:p>
        </w:tc>
        <w:tc>
          <w:tcPr>
            <w:tcW w:w="5567" w:type="dxa"/>
            <w:vAlign w:val="center"/>
          </w:tcPr>
          <w:p w14:paraId="6A80FD30" w14:textId="77777777" w:rsidR="00D25F9B" w:rsidRPr="00D25F9B" w:rsidRDefault="00D25F9B" w:rsidP="00B04018">
            <w:pPr>
              <w:spacing w:line="360" w:lineRule="auto"/>
              <w:rPr>
                <w:sz w:val="28"/>
                <w:szCs w:val="28"/>
              </w:rPr>
            </w:pPr>
            <w:r w:rsidRPr="00D25F9B">
              <w:rPr>
                <w:sz w:val="28"/>
                <w:szCs w:val="28"/>
              </w:rPr>
              <w:t>Mã hóa thông báo</w:t>
            </w:r>
          </w:p>
        </w:tc>
      </w:tr>
      <w:tr w:rsidR="00D25F9B" w:rsidRPr="00D25F9B" w14:paraId="34FD3B66" w14:textId="77777777" w:rsidTr="00B04018">
        <w:tc>
          <w:tcPr>
            <w:tcW w:w="814" w:type="dxa"/>
            <w:vMerge/>
            <w:vAlign w:val="center"/>
          </w:tcPr>
          <w:p w14:paraId="0D43FD97" w14:textId="77777777" w:rsidR="00D25F9B" w:rsidRPr="00D25F9B" w:rsidRDefault="00D25F9B" w:rsidP="00B04018">
            <w:pPr>
              <w:spacing w:line="360" w:lineRule="auto"/>
              <w:jc w:val="center"/>
              <w:rPr>
                <w:sz w:val="28"/>
                <w:szCs w:val="28"/>
              </w:rPr>
            </w:pPr>
          </w:p>
        </w:tc>
        <w:tc>
          <w:tcPr>
            <w:tcW w:w="2619" w:type="dxa"/>
            <w:vMerge/>
            <w:vAlign w:val="center"/>
          </w:tcPr>
          <w:p w14:paraId="04644713" w14:textId="77777777" w:rsidR="00D25F9B" w:rsidRPr="00D25F9B" w:rsidRDefault="00D25F9B" w:rsidP="00B04018">
            <w:pPr>
              <w:spacing w:line="360" w:lineRule="auto"/>
              <w:rPr>
                <w:sz w:val="28"/>
                <w:szCs w:val="28"/>
              </w:rPr>
            </w:pPr>
          </w:p>
        </w:tc>
        <w:tc>
          <w:tcPr>
            <w:tcW w:w="5567" w:type="dxa"/>
            <w:vAlign w:val="center"/>
          </w:tcPr>
          <w:p w14:paraId="160766BE" w14:textId="77777777" w:rsidR="00D25F9B" w:rsidRPr="00D25F9B" w:rsidRDefault="00D25F9B" w:rsidP="00B04018">
            <w:pPr>
              <w:spacing w:line="360" w:lineRule="auto"/>
              <w:rPr>
                <w:sz w:val="28"/>
                <w:szCs w:val="28"/>
              </w:rPr>
            </w:pPr>
            <w:r w:rsidRPr="00D25F9B">
              <w:rPr>
                <w:sz w:val="28"/>
                <w:szCs w:val="28"/>
              </w:rPr>
              <w:t>Gửi, nhận thông báo</w:t>
            </w:r>
          </w:p>
        </w:tc>
      </w:tr>
      <w:tr w:rsidR="00D25F9B" w:rsidRPr="00D25F9B" w14:paraId="25278980" w14:textId="77777777" w:rsidTr="00B04018">
        <w:tc>
          <w:tcPr>
            <w:tcW w:w="814" w:type="dxa"/>
            <w:vMerge w:val="restart"/>
            <w:vAlign w:val="center"/>
          </w:tcPr>
          <w:p w14:paraId="71DC909E" w14:textId="77777777" w:rsidR="00D25F9B" w:rsidRPr="00D25F9B" w:rsidRDefault="00D25F9B" w:rsidP="00B04018">
            <w:pPr>
              <w:spacing w:line="360" w:lineRule="auto"/>
              <w:jc w:val="center"/>
              <w:rPr>
                <w:sz w:val="28"/>
                <w:szCs w:val="28"/>
              </w:rPr>
            </w:pPr>
            <w:r w:rsidRPr="00D25F9B">
              <w:rPr>
                <w:sz w:val="28"/>
                <w:szCs w:val="28"/>
              </w:rPr>
              <w:t>4</w:t>
            </w:r>
          </w:p>
        </w:tc>
        <w:tc>
          <w:tcPr>
            <w:tcW w:w="2619" w:type="dxa"/>
            <w:vMerge w:val="restart"/>
            <w:vAlign w:val="center"/>
          </w:tcPr>
          <w:p w14:paraId="35A4F210" w14:textId="77777777" w:rsidR="00D25F9B" w:rsidRPr="00D25F9B" w:rsidRDefault="00D25F9B" w:rsidP="00B04018">
            <w:pPr>
              <w:spacing w:line="360" w:lineRule="auto"/>
              <w:rPr>
                <w:sz w:val="28"/>
                <w:szCs w:val="28"/>
              </w:rPr>
            </w:pPr>
            <w:r w:rsidRPr="00D25F9B">
              <w:rPr>
                <w:sz w:val="28"/>
                <w:szCs w:val="28"/>
              </w:rPr>
              <w:t>Báo cáo &amp; thống kê</w:t>
            </w:r>
          </w:p>
        </w:tc>
        <w:tc>
          <w:tcPr>
            <w:tcW w:w="5567" w:type="dxa"/>
            <w:vAlign w:val="center"/>
          </w:tcPr>
          <w:p w14:paraId="13E7229C" w14:textId="77777777" w:rsidR="00D25F9B" w:rsidRPr="00D25F9B" w:rsidRDefault="00D25F9B" w:rsidP="00B04018">
            <w:pPr>
              <w:spacing w:line="360" w:lineRule="auto"/>
              <w:rPr>
                <w:sz w:val="28"/>
                <w:szCs w:val="28"/>
              </w:rPr>
            </w:pPr>
            <w:r w:rsidRPr="00D25F9B">
              <w:rPr>
                <w:sz w:val="28"/>
                <w:szCs w:val="28"/>
              </w:rPr>
              <w:t>Báo cáo tổng hợp kênh ứng dụng</w:t>
            </w:r>
          </w:p>
        </w:tc>
      </w:tr>
      <w:tr w:rsidR="00D25F9B" w:rsidRPr="00D25F9B" w14:paraId="2DEF5726" w14:textId="77777777" w:rsidTr="00B04018">
        <w:tc>
          <w:tcPr>
            <w:tcW w:w="814" w:type="dxa"/>
            <w:vMerge/>
            <w:vAlign w:val="center"/>
          </w:tcPr>
          <w:p w14:paraId="78D2AA45" w14:textId="77777777" w:rsidR="00D25F9B" w:rsidRPr="00D25F9B" w:rsidRDefault="00D25F9B" w:rsidP="00B04018">
            <w:pPr>
              <w:spacing w:line="360" w:lineRule="auto"/>
              <w:jc w:val="center"/>
              <w:rPr>
                <w:sz w:val="28"/>
                <w:szCs w:val="28"/>
              </w:rPr>
            </w:pPr>
          </w:p>
        </w:tc>
        <w:tc>
          <w:tcPr>
            <w:tcW w:w="2619" w:type="dxa"/>
            <w:vMerge/>
            <w:vAlign w:val="center"/>
          </w:tcPr>
          <w:p w14:paraId="44DB10CD" w14:textId="77777777" w:rsidR="00D25F9B" w:rsidRPr="00D25F9B" w:rsidRDefault="00D25F9B" w:rsidP="00B04018">
            <w:pPr>
              <w:spacing w:line="360" w:lineRule="auto"/>
              <w:rPr>
                <w:sz w:val="28"/>
                <w:szCs w:val="28"/>
              </w:rPr>
            </w:pPr>
          </w:p>
        </w:tc>
        <w:tc>
          <w:tcPr>
            <w:tcW w:w="5567" w:type="dxa"/>
            <w:vAlign w:val="center"/>
          </w:tcPr>
          <w:p w14:paraId="23206C81" w14:textId="77777777" w:rsidR="00D25F9B" w:rsidRPr="00D25F9B" w:rsidRDefault="00D25F9B" w:rsidP="00B04018">
            <w:pPr>
              <w:spacing w:line="360" w:lineRule="auto"/>
              <w:rPr>
                <w:sz w:val="28"/>
                <w:szCs w:val="28"/>
              </w:rPr>
            </w:pPr>
            <w:r w:rsidRPr="00D25F9B">
              <w:rPr>
                <w:sz w:val="28"/>
                <w:szCs w:val="28"/>
              </w:rPr>
              <w:t>Báo cáo chi tiết một kênh ứng dụng</w:t>
            </w:r>
          </w:p>
        </w:tc>
      </w:tr>
      <w:tr w:rsidR="00D25F9B" w:rsidRPr="00D25F9B" w14:paraId="433D4458" w14:textId="77777777" w:rsidTr="00B04018">
        <w:tc>
          <w:tcPr>
            <w:tcW w:w="814" w:type="dxa"/>
            <w:vAlign w:val="center"/>
          </w:tcPr>
          <w:p w14:paraId="51EF0ED1" w14:textId="77777777" w:rsidR="00D25F9B" w:rsidRPr="00D25F9B" w:rsidRDefault="00D25F9B" w:rsidP="00B04018">
            <w:pPr>
              <w:spacing w:line="360" w:lineRule="auto"/>
              <w:jc w:val="center"/>
              <w:rPr>
                <w:sz w:val="28"/>
                <w:szCs w:val="28"/>
              </w:rPr>
            </w:pPr>
            <w:r w:rsidRPr="00D25F9B">
              <w:rPr>
                <w:sz w:val="28"/>
                <w:szCs w:val="28"/>
              </w:rPr>
              <w:lastRenderedPageBreak/>
              <w:t>5</w:t>
            </w:r>
          </w:p>
        </w:tc>
        <w:tc>
          <w:tcPr>
            <w:tcW w:w="2619" w:type="dxa"/>
            <w:vAlign w:val="center"/>
          </w:tcPr>
          <w:p w14:paraId="5B1842BD" w14:textId="77777777" w:rsidR="00D25F9B" w:rsidRPr="00D25F9B" w:rsidRDefault="00D25F9B" w:rsidP="00B04018">
            <w:pPr>
              <w:spacing w:line="360" w:lineRule="auto"/>
              <w:rPr>
                <w:sz w:val="28"/>
                <w:szCs w:val="28"/>
              </w:rPr>
            </w:pPr>
            <w:r w:rsidRPr="00D25F9B">
              <w:rPr>
                <w:sz w:val="28"/>
                <w:szCs w:val="28"/>
              </w:rPr>
              <w:t>Lịch sử</w:t>
            </w:r>
          </w:p>
        </w:tc>
        <w:tc>
          <w:tcPr>
            <w:tcW w:w="5567" w:type="dxa"/>
            <w:vAlign w:val="center"/>
          </w:tcPr>
          <w:p w14:paraId="4CC52C31" w14:textId="77777777" w:rsidR="00D25F9B" w:rsidRPr="00D25F9B" w:rsidRDefault="00D25F9B" w:rsidP="00B04018">
            <w:pPr>
              <w:spacing w:line="360" w:lineRule="auto"/>
              <w:rPr>
                <w:sz w:val="28"/>
                <w:szCs w:val="28"/>
              </w:rPr>
            </w:pPr>
            <w:r w:rsidRPr="00D25F9B">
              <w:rPr>
                <w:sz w:val="28"/>
                <w:szCs w:val="28"/>
              </w:rPr>
              <w:t xml:space="preserve">Bảng theo dõi lịch sử hoạt động </w:t>
            </w:r>
          </w:p>
        </w:tc>
      </w:tr>
    </w:tbl>
    <w:p w14:paraId="2073B711" w14:textId="77777777" w:rsidR="00D25F9B" w:rsidRPr="00D25F9B" w:rsidRDefault="00D25F9B" w:rsidP="00D25F9B">
      <w:pPr>
        <w:tabs>
          <w:tab w:val="left" w:pos="851"/>
        </w:tabs>
        <w:spacing w:after="120"/>
        <w:ind w:left="284"/>
        <w:rPr>
          <w:sz w:val="28"/>
          <w:szCs w:val="28"/>
          <w:lang w:val="pt-BR"/>
        </w:rPr>
      </w:pPr>
      <w:r w:rsidRPr="00D25F9B">
        <w:rPr>
          <w:sz w:val="28"/>
          <w:szCs w:val="28"/>
          <w:lang w:val="pt-BR"/>
        </w:rPr>
        <w:t>3) Nhóm chức năng của Quản trị phần mềm OTT (ứng dụng AMG)</w:t>
      </w:r>
    </w:p>
    <w:tbl>
      <w:tblPr>
        <w:tblStyle w:val="TableGrid2"/>
        <w:tblW w:w="0" w:type="auto"/>
        <w:tblInd w:w="288" w:type="dxa"/>
        <w:tblLook w:val="04A0" w:firstRow="1" w:lastRow="0" w:firstColumn="1" w:lastColumn="0" w:noHBand="0" w:noVBand="1"/>
      </w:tblPr>
      <w:tblGrid>
        <w:gridCol w:w="746"/>
        <w:gridCol w:w="2648"/>
        <w:gridCol w:w="5606"/>
      </w:tblGrid>
      <w:tr w:rsidR="00D25F9B" w:rsidRPr="00D25F9B" w14:paraId="6504D67B" w14:textId="77777777" w:rsidTr="00B04018">
        <w:tc>
          <w:tcPr>
            <w:tcW w:w="746" w:type="dxa"/>
            <w:vAlign w:val="center"/>
          </w:tcPr>
          <w:p w14:paraId="1242CB83" w14:textId="77777777" w:rsidR="00D25F9B" w:rsidRPr="00D25F9B" w:rsidRDefault="00D25F9B" w:rsidP="00B04018">
            <w:pPr>
              <w:spacing w:line="360" w:lineRule="auto"/>
              <w:jc w:val="center"/>
              <w:rPr>
                <w:b/>
                <w:sz w:val="28"/>
                <w:szCs w:val="28"/>
              </w:rPr>
            </w:pPr>
            <w:r w:rsidRPr="00D25F9B">
              <w:rPr>
                <w:b/>
                <w:sz w:val="28"/>
                <w:szCs w:val="28"/>
              </w:rPr>
              <w:t>STT</w:t>
            </w:r>
          </w:p>
        </w:tc>
        <w:tc>
          <w:tcPr>
            <w:tcW w:w="2648" w:type="dxa"/>
            <w:vAlign w:val="center"/>
          </w:tcPr>
          <w:p w14:paraId="27862D3E" w14:textId="77777777" w:rsidR="00D25F9B" w:rsidRPr="00D25F9B" w:rsidRDefault="00D25F9B" w:rsidP="00B04018">
            <w:pPr>
              <w:spacing w:line="360" w:lineRule="auto"/>
              <w:jc w:val="center"/>
              <w:rPr>
                <w:b/>
                <w:sz w:val="28"/>
                <w:szCs w:val="28"/>
              </w:rPr>
            </w:pPr>
            <w:r w:rsidRPr="00D25F9B">
              <w:rPr>
                <w:b/>
                <w:sz w:val="28"/>
                <w:szCs w:val="28"/>
              </w:rPr>
              <w:t>Nhóm chức năng</w:t>
            </w:r>
          </w:p>
        </w:tc>
        <w:tc>
          <w:tcPr>
            <w:tcW w:w="5606" w:type="dxa"/>
            <w:vAlign w:val="center"/>
          </w:tcPr>
          <w:p w14:paraId="61827664" w14:textId="77777777" w:rsidR="00D25F9B" w:rsidRPr="00D25F9B" w:rsidRDefault="00D25F9B" w:rsidP="00B04018">
            <w:pPr>
              <w:spacing w:line="360" w:lineRule="auto"/>
              <w:jc w:val="center"/>
              <w:rPr>
                <w:b/>
                <w:sz w:val="28"/>
                <w:szCs w:val="28"/>
              </w:rPr>
            </w:pPr>
            <w:r w:rsidRPr="00D25F9B">
              <w:rPr>
                <w:b/>
                <w:sz w:val="28"/>
                <w:szCs w:val="28"/>
              </w:rPr>
              <w:t>Tên chức năng</w:t>
            </w:r>
          </w:p>
        </w:tc>
      </w:tr>
      <w:tr w:rsidR="00D25F9B" w:rsidRPr="00D25F9B" w14:paraId="7C4A01CD" w14:textId="77777777" w:rsidTr="00B04018">
        <w:tc>
          <w:tcPr>
            <w:tcW w:w="746" w:type="dxa"/>
            <w:vMerge w:val="restart"/>
            <w:vAlign w:val="center"/>
          </w:tcPr>
          <w:p w14:paraId="05A52C11" w14:textId="77777777" w:rsidR="00D25F9B" w:rsidRPr="00D25F9B" w:rsidRDefault="00D25F9B" w:rsidP="00B04018">
            <w:pPr>
              <w:spacing w:line="360" w:lineRule="auto"/>
              <w:jc w:val="center"/>
              <w:rPr>
                <w:sz w:val="28"/>
                <w:szCs w:val="28"/>
              </w:rPr>
            </w:pPr>
            <w:r w:rsidRPr="00D25F9B">
              <w:rPr>
                <w:sz w:val="28"/>
                <w:szCs w:val="28"/>
              </w:rPr>
              <w:t>1</w:t>
            </w:r>
          </w:p>
        </w:tc>
        <w:tc>
          <w:tcPr>
            <w:tcW w:w="2648" w:type="dxa"/>
            <w:vMerge w:val="restart"/>
            <w:vAlign w:val="center"/>
          </w:tcPr>
          <w:p w14:paraId="2C983390" w14:textId="77777777" w:rsidR="00D25F9B" w:rsidRPr="00D25F9B" w:rsidRDefault="00D25F9B" w:rsidP="00B04018">
            <w:pPr>
              <w:spacing w:line="360" w:lineRule="auto"/>
              <w:rPr>
                <w:sz w:val="28"/>
                <w:szCs w:val="28"/>
              </w:rPr>
            </w:pPr>
            <w:r w:rsidRPr="00D25F9B">
              <w:rPr>
                <w:sz w:val="28"/>
                <w:szCs w:val="28"/>
              </w:rPr>
              <w:t>Quản trị người dùng</w:t>
            </w:r>
          </w:p>
        </w:tc>
        <w:tc>
          <w:tcPr>
            <w:tcW w:w="5606" w:type="dxa"/>
            <w:vAlign w:val="center"/>
          </w:tcPr>
          <w:p w14:paraId="65FED54E" w14:textId="77777777" w:rsidR="00D25F9B" w:rsidRPr="00D25F9B" w:rsidRDefault="00D25F9B" w:rsidP="00B04018">
            <w:pPr>
              <w:spacing w:line="360" w:lineRule="auto"/>
              <w:rPr>
                <w:sz w:val="28"/>
                <w:szCs w:val="28"/>
              </w:rPr>
            </w:pPr>
            <w:r w:rsidRPr="00D25F9B">
              <w:rPr>
                <w:sz w:val="28"/>
                <w:szCs w:val="28"/>
              </w:rPr>
              <w:t>Xem danh sách người dùng</w:t>
            </w:r>
          </w:p>
        </w:tc>
      </w:tr>
      <w:tr w:rsidR="00D25F9B" w:rsidRPr="00D25F9B" w14:paraId="5C2A7B05" w14:textId="77777777" w:rsidTr="00B04018">
        <w:tc>
          <w:tcPr>
            <w:tcW w:w="746" w:type="dxa"/>
            <w:vMerge/>
            <w:vAlign w:val="center"/>
          </w:tcPr>
          <w:p w14:paraId="3E3407F7" w14:textId="77777777" w:rsidR="00D25F9B" w:rsidRPr="00D25F9B" w:rsidRDefault="00D25F9B" w:rsidP="00B04018">
            <w:pPr>
              <w:spacing w:line="360" w:lineRule="auto"/>
              <w:jc w:val="center"/>
              <w:rPr>
                <w:sz w:val="28"/>
                <w:szCs w:val="28"/>
              </w:rPr>
            </w:pPr>
          </w:p>
        </w:tc>
        <w:tc>
          <w:tcPr>
            <w:tcW w:w="2648" w:type="dxa"/>
            <w:vMerge/>
            <w:vAlign w:val="center"/>
          </w:tcPr>
          <w:p w14:paraId="6D22572F" w14:textId="77777777" w:rsidR="00D25F9B" w:rsidRPr="00D25F9B" w:rsidRDefault="00D25F9B" w:rsidP="00B04018">
            <w:pPr>
              <w:spacing w:line="360" w:lineRule="auto"/>
              <w:rPr>
                <w:sz w:val="28"/>
                <w:szCs w:val="28"/>
              </w:rPr>
            </w:pPr>
          </w:p>
        </w:tc>
        <w:tc>
          <w:tcPr>
            <w:tcW w:w="5606" w:type="dxa"/>
            <w:vAlign w:val="center"/>
          </w:tcPr>
          <w:p w14:paraId="597798B7" w14:textId="77777777" w:rsidR="00D25F9B" w:rsidRPr="00D25F9B" w:rsidRDefault="00D25F9B" w:rsidP="00B04018">
            <w:pPr>
              <w:spacing w:line="360" w:lineRule="auto"/>
              <w:rPr>
                <w:sz w:val="28"/>
                <w:szCs w:val="28"/>
              </w:rPr>
            </w:pPr>
            <w:r w:rsidRPr="00D25F9B">
              <w:rPr>
                <w:sz w:val="28"/>
                <w:szCs w:val="28"/>
              </w:rPr>
              <w:t>Thêm người dùng</w:t>
            </w:r>
          </w:p>
        </w:tc>
      </w:tr>
      <w:tr w:rsidR="00D25F9B" w:rsidRPr="00D25F9B" w14:paraId="77736967" w14:textId="77777777" w:rsidTr="00B04018">
        <w:tc>
          <w:tcPr>
            <w:tcW w:w="746" w:type="dxa"/>
            <w:vMerge/>
            <w:vAlign w:val="center"/>
          </w:tcPr>
          <w:p w14:paraId="64BE6726" w14:textId="77777777" w:rsidR="00D25F9B" w:rsidRPr="00D25F9B" w:rsidRDefault="00D25F9B" w:rsidP="00B04018">
            <w:pPr>
              <w:spacing w:line="360" w:lineRule="auto"/>
              <w:jc w:val="center"/>
              <w:rPr>
                <w:sz w:val="28"/>
                <w:szCs w:val="28"/>
              </w:rPr>
            </w:pPr>
          </w:p>
        </w:tc>
        <w:tc>
          <w:tcPr>
            <w:tcW w:w="2648" w:type="dxa"/>
            <w:vMerge/>
            <w:vAlign w:val="center"/>
          </w:tcPr>
          <w:p w14:paraId="77881210" w14:textId="77777777" w:rsidR="00D25F9B" w:rsidRPr="00D25F9B" w:rsidRDefault="00D25F9B" w:rsidP="00B04018">
            <w:pPr>
              <w:spacing w:line="360" w:lineRule="auto"/>
              <w:rPr>
                <w:sz w:val="28"/>
                <w:szCs w:val="28"/>
              </w:rPr>
            </w:pPr>
          </w:p>
        </w:tc>
        <w:tc>
          <w:tcPr>
            <w:tcW w:w="5606" w:type="dxa"/>
            <w:vAlign w:val="center"/>
          </w:tcPr>
          <w:p w14:paraId="3A29FA48" w14:textId="77777777" w:rsidR="00D25F9B" w:rsidRPr="00D25F9B" w:rsidRDefault="00D25F9B" w:rsidP="00B04018">
            <w:pPr>
              <w:spacing w:line="360" w:lineRule="auto"/>
              <w:rPr>
                <w:sz w:val="28"/>
                <w:szCs w:val="28"/>
              </w:rPr>
            </w:pPr>
            <w:r w:rsidRPr="00D25F9B">
              <w:rPr>
                <w:sz w:val="28"/>
                <w:szCs w:val="28"/>
              </w:rPr>
              <w:t>Xóa, vô hiệu hóa người dùng</w:t>
            </w:r>
          </w:p>
        </w:tc>
      </w:tr>
      <w:tr w:rsidR="00D25F9B" w:rsidRPr="00D25F9B" w14:paraId="4470BAAC" w14:textId="77777777" w:rsidTr="00B04018">
        <w:tc>
          <w:tcPr>
            <w:tcW w:w="746" w:type="dxa"/>
            <w:vMerge/>
            <w:vAlign w:val="center"/>
          </w:tcPr>
          <w:p w14:paraId="219F9F0A" w14:textId="77777777" w:rsidR="00D25F9B" w:rsidRPr="00D25F9B" w:rsidRDefault="00D25F9B" w:rsidP="00B04018">
            <w:pPr>
              <w:spacing w:line="360" w:lineRule="auto"/>
              <w:jc w:val="center"/>
              <w:rPr>
                <w:sz w:val="28"/>
                <w:szCs w:val="28"/>
              </w:rPr>
            </w:pPr>
          </w:p>
        </w:tc>
        <w:tc>
          <w:tcPr>
            <w:tcW w:w="2648" w:type="dxa"/>
            <w:vMerge/>
            <w:vAlign w:val="center"/>
          </w:tcPr>
          <w:p w14:paraId="03A4F79C" w14:textId="77777777" w:rsidR="00D25F9B" w:rsidRPr="00D25F9B" w:rsidRDefault="00D25F9B" w:rsidP="00B04018">
            <w:pPr>
              <w:spacing w:line="360" w:lineRule="auto"/>
              <w:rPr>
                <w:sz w:val="28"/>
                <w:szCs w:val="28"/>
              </w:rPr>
            </w:pPr>
          </w:p>
        </w:tc>
        <w:tc>
          <w:tcPr>
            <w:tcW w:w="5606" w:type="dxa"/>
            <w:vAlign w:val="center"/>
          </w:tcPr>
          <w:p w14:paraId="6ABBDF41" w14:textId="77777777" w:rsidR="00D25F9B" w:rsidRPr="00D25F9B" w:rsidRDefault="00D25F9B" w:rsidP="00B04018">
            <w:pPr>
              <w:spacing w:line="360" w:lineRule="auto"/>
              <w:rPr>
                <w:sz w:val="28"/>
                <w:szCs w:val="28"/>
              </w:rPr>
            </w:pPr>
            <w:r w:rsidRPr="00D25F9B">
              <w:rPr>
                <w:sz w:val="28"/>
                <w:szCs w:val="28"/>
              </w:rPr>
              <w:t>Thay đổi mật khẩu người dùng</w:t>
            </w:r>
          </w:p>
        </w:tc>
      </w:tr>
      <w:tr w:rsidR="00D25F9B" w:rsidRPr="00D25F9B" w14:paraId="5910D438" w14:textId="77777777" w:rsidTr="00B04018">
        <w:tc>
          <w:tcPr>
            <w:tcW w:w="746" w:type="dxa"/>
            <w:vMerge/>
            <w:vAlign w:val="center"/>
          </w:tcPr>
          <w:p w14:paraId="33B62E34" w14:textId="77777777" w:rsidR="00D25F9B" w:rsidRPr="00D25F9B" w:rsidRDefault="00D25F9B" w:rsidP="00B04018">
            <w:pPr>
              <w:spacing w:line="360" w:lineRule="auto"/>
              <w:jc w:val="center"/>
              <w:rPr>
                <w:sz w:val="28"/>
                <w:szCs w:val="28"/>
              </w:rPr>
            </w:pPr>
          </w:p>
        </w:tc>
        <w:tc>
          <w:tcPr>
            <w:tcW w:w="2648" w:type="dxa"/>
            <w:vMerge/>
            <w:vAlign w:val="center"/>
          </w:tcPr>
          <w:p w14:paraId="6F1752EF" w14:textId="77777777" w:rsidR="00D25F9B" w:rsidRPr="00D25F9B" w:rsidRDefault="00D25F9B" w:rsidP="00B04018">
            <w:pPr>
              <w:spacing w:line="360" w:lineRule="auto"/>
              <w:rPr>
                <w:sz w:val="28"/>
                <w:szCs w:val="28"/>
              </w:rPr>
            </w:pPr>
          </w:p>
        </w:tc>
        <w:tc>
          <w:tcPr>
            <w:tcW w:w="5606" w:type="dxa"/>
            <w:vAlign w:val="center"/>
          </w:tcPr>
          <w:p w14:paraId="6CD5970E" w14:textId="77777777" w:rsidR="00D25F9B" w:rsidRPr="00D25F9B" w:rsidRDefault="00D25F9B" w:rsidP="00B04018">
            <w:pPr>
              <w:spacing w:line="360" w:lineRule="auto"/>
              <w:rPr>
                <w:sz w:val="28"/>
                <w:szCs w:val="28"/>
              </w:rPr>
            </w:pPr>
            <w:r w:rsidRPr="00D25F9B">
              <w:rPr>
                <w:sz w:val="28"/>
                <w:szCs w:val="28"/>
              </w:rPr>
              <w:t>Cập nhật số điện thoại ứng với người dùng</w:t>
            </w:r>
          </w:p>
        </w:tc>
      </w:tr>
      <w:tr w:rsidR="00D25F9B" w:rsidRPr="00D25F9B" w14:paraId="361F8320" w14:textId="77777777" w:rsidTr="00B04018">
        <w:tc>
          <w:tcPr>
            <w:tcW w:w="746" w:type="dxa"/>
            <w:vMerge/>
            <w:vAlign w:val="center"/>
          </w:tcPr>
          <w:p w14:paraId="75AA43FA" w14:textId="77777777" w:rsidR="00D25F9B" w:rsidRPr="00D25F9B" w:rsidRDefault="00D25F9B" w:rsidP="00B04018">
            <w:pPr>
              <w:spacing w:line="360" w:lineRule="auto"/>
              <w:jc w:val="center"/>
              <w:rPr>
                <w:sz w:val="28"/>
                <w:szCs w:val="28"/>
              </w:rPr>
            </w:pPr>
          </w:p>
        </w:tc>
        <w:tc>
          <w:tcPr>
            <w:tcW w:w="2648" w:type="dxa"/>
            <w:vMerge/>
            <w:vAlign w:val="center"/>
          </w:tcPr>
          <w:p w14:paraId="1FFED3A5" w14:textId="77777777" w:rsidR="00D25F9B" w:rsidRPr="00D25F9B" w:rsidRDefault="00D25F9B" w:rsidP="00B04018">
            <w:pPr>
              <w:spacing w:line="360" w:lineRule="auto"/>
              <w:rPr>
                <w:sz w:val="28"/>
                <w:szCs w:val="28"/>
              </w:rPr>
            </w:pPr>
          </w:p>
        </w:tc>
        <w:tc>
          <w:tcPr>
            <w:tcW w:w="5606" w:type="dxa"/>
            <w:vAlign w:val="center"/>
          </w:tcPr>
          <w:p w14:paraId="0E0A244E" w14:textId="77777777" w:rsidR="00D25F9B" w:rsidRPr="00D25F9B" w:rsidRDefault="00D25F9B" w:rsidP="00B04018">
            <w:pPr>
              <w:spacing w:line="360" w:lineRule="auto"/>
              <w:rPr>
                <w:sz w:val="28"/>
                <w:szCs w:val="28"/>
              </w:rPr>
            </w:pPr>
            <w:r w:rsidRPr="00D25F9B">
              <w:rPr>
                <w:sz w:val="28"/>
                <w:szCs w:val="28"/>
              </w:rPr>
              <w:t>Yêu cầu xác thực lại người dùng</w:t>
            </w:r>
          </w:p>
        </w:tc>
      </w:tr>
      <w:tr w:rsidR="00D25F9B" w:rsidRPr="00D25F9B" w14:paraId="4418D83B" w14:textId="77777777" w:rsidTr="00B04018">
        <w:tc>
          <w:tcPr>
            <w:tcW w:w="746" w:type="dxa"/>
            <w:vMerge w:val="restart"/>
            <w:vAlign w:val="center"/>
          </w:tcPr>
          <w:p w14:paraId="71F644B4" w14:textId="77777777" w:rsidR="00D25F9B" w:rsidRPr="00D25F9B" w:rsidRDefault="00D25F9B" w:rsidP="00B04018">
            <w:pPr>
              <w:spacing w:line="360" w:lineRule="auto"/>
              <w:jc w:val="center"/>
              <w:rPr>
                <w:sz w:val="28"/>
                <w:szCs w:val="28"/>
              </w:rPr>
            </w:pPr>
            <w:r w:rsidRPr="00D25F9B">
              <w:rPr>
                <w:sz w:val="28"/>
                <w:szCs w:val="28"/>
              </w:rPr>
              <w:t>2</w:t>
            </w:r>
          </w:p>
        </w:tc>
        <w:tc>
          <w:tcPr>
            <w:tcW w:w="2648" w:type="dxa"/>
            <w:vMerge w:val="restart"/>
            <w:vAlign w:val="center"/>
          </w:tcPr>
          <w:p w14:paraId="0FB6A4AE" w14:textId="77777777" w:rsidR="00D25F9B" w:rsidRPr="00D25F9B" w:rsidRDefault="00D25F9B" w:rsidP="00B04018">
            <w:pPr>
              <w:spacing w:line="360" w:lineRule="auto"/>
              <w:rPr>
                <w:sz w:val="28"/>
                <w:szCs w:val="28"/>
              </w:rPr>
            </w:pPr>
            <w:r w:rsidRPr="00D25F9B">
              <w:rPr>
                <w:sz w:val="28"/>
                <w:szCs w:val="28"/>
              </w:rPr>
              <w:t>Quản trị kênh (Channel, nhóm)</w:t>
            </w:r>
          </w:p>
        </w:tc>
        <w:tc>
          <w:tcPr>
            <w:tcW w:w="5606" w:type="dxa"/>
            <w:vAlign w:val="center"/>
          </w:tcPr>
          <w:p w14:paraId="6CD86147" w14:textId="77777777" w:rsidR="00D25F9B" w:rsidRPr="00D25F9B" w:rsidRDefault="00D25F9B" w:rsidP="00B04018">
            <w:pPr>
              <w:spacing w:line="360" w:lineRule="auto"/>
              <w:rPr>
                <w:sz w:val="28"/>
                <w:szCs w:val="28"/>
              </w:rPr>
            </w:pPr>
            <w:r w:rsidRPr="00D25F9B">
              <w:rPr>
                <w:sz w:val="28"/>
                <w:szCs w:val="28"/>
              </w:rPr>
              <w:t>Quản lý kênh Public</w:t>
            </w:r>
          </w:p>
        </w:tc>
      </w:tr>
      <w:tr w:rsidR="00D25F9B" w:rsidRPr="00D25F9B" w14:paraId="41A0CA1D" w14:textId="77777777" w:rsidTr="00B04018">
        <w:tc>
          <w:tcPr>
            <w:tcW w:w="746" w:type="dxa"/>
            <w:vMerge/>
            <w:vAlign w:val="center"/>
          </w:tcPr>
          <w:p w14:paraId="082C1798" w14:textId="77777777" w:rsidR="00D25F9B" w:rsidRPr="00D25F9B" w:rsidRDefault="00D25F9B" w:rsidP="00B04018">
            <w:pPr>
              <w:spacing w:line="360" w:lineRule="auto"/>
              <w:jc w:val="center"/>
              <w:rPr>
                <w:sz w:val="28"/>
                <w:szCs w:val="28"/>
              </w:rPr>
            </w:pPr>
          </w:p>
        </w:tc>
        <w:tc>
          <w:tcPr>
            <w:tcW w:w="2648" w:type="dxa"/>
            <w:vMerge/>
            <w:vAlign w:val="center"/>
          </w:tcPr>
          <w:p w14:paraId="1E91D2A0" w14:textId="77777777" w:rsidR="00D25F9B" w:rsidRPr="00D25F9B" w:rsidRDefault="00D25F9B" w:rsidP="00B04018">
            <w:pPr>
              <w:spacing w:line="360" w:lineRule="auto"/>
              <w:rPr>
                <w:sz w:val="28"/>
                <w:szCs w:val="28"/>
              </w:rPr>
            </w:pPr>
          </w:p>
        </w:tc>
        <w:tc>
          <w:tcPr>
            <w:tcW w:w="5606" w:type="dxa"/>
            <w:vAlign w:val="center"/>
          </w:tcPr>
          <w:p w14:paraId="5B4A04A3" w14:textId="77777777" w:rsidR="00D25F9B" w:rsidRPr="00D25F9B" w:rsidRDefault="00D25F9B" w:rsidP="00B04018">
            <w:pPr>
              <w:spacing w:line="360" w:lineRule="auto"/>
              <w:rPr>
                <w:sz w:val="28"/>
                <w:szCs w:val="28"/>
              </w:rPr>
            </w:pPr>
            <w:r w:rsidRPr="00D25F9B">
              <w:rPr>
                <w:sz w:val="28"/>
                <w:szCs w:val="28"/>
              </w:rPr>
              <w:t>Quản lý nhóm (Group) người dùng</w:t>
            </w:r>
          </w:p>
        </w:tc>
      </w:tr>
      <w:tr w:rsidR="00D25F9B" w:rsidRPr="00D25F9B" w14:paraId="4CD8C05F" w14:textId="77777777" w:rsidTr="00B04018">
        <w:tc>
          <w:tcPr>
            <w:tcW w:w="746" w:type="dxa"/>
            <w:vAlign w:val="center"/>
          </w:tcPr>
          <w:p w14:paraId="50769FC3" w14:textId="77777777" w:rsidR="00D25F9B" w:rsidRPr="00D25F9B" w:rsidRDefault="00D25F9B" w:rsidP="00B04018">
            <w:pPr>
              <w:spacing w:line="360" w:lineRule="auto"/>
              <w:jc w:val="center"/>
              <w:rPr>
                <w:sz w:val="28"/>
                <w:szCs w:val="28"/>
              </w:rPr>
            </w:pPr>
            <w:r w:rsidRPr="00D25F9B">
              <w:rPr>
                <w:sz w:val="28"/>
                <w:szCs w:val="28"/>
              </w:rPr>
              <w:t>3</w:t>
            </w:r>
          </w:p>
        </w:tc>
        <w:tc>
          <w:tcPr>
            <w:tcW w:w="2648" w:type="dxa"/>
            <w:vAlign w:val="center"/>
          </w:tcPr>
          <w:p w14:paraId="71DBE4E3" w14:textId="77777777" w:rsidR="00D25F9B" w:rsidRPr="00D25F9B" w:rsidRDefault="00D25F9B" w:rsidP="00B04018">
            <w:pPr>
              <w:spacing w:line="360" w:lineRule="auto"/>
              <w:rPr>
                <w:sz w:val="28"/>
                <w:szCs w:val="28"/>
              </w:rPr>
            </w:pPr>
            <w:r w:rsidRPr="00D25F9B">
              <w:rPr>
                <w:sz w:val="28"/>
                <w:szCs w:val="28"/>
              </w:rPr>
              <w:t>Thiết lập tham số hệ thống</w:t>
            </w:r>
          </w:p>
        </w:tc>
        <w:tc>
          <w:tcPr>
            <w:tcW w:w="5606" w:type="dxa"/>
            <w:vAlign w:val="center"/>
          </w:tcPr>
          <w:p w14:paraId="1BE8CBA2" w14:textId="77777777" w:rsidR="00D25F9B" w:rsidRPr="00D25F9B" w:rsidRDefault="00D25F9B" w:rsidP="00B04018">
            <w:pPr>
              <w:spacing w:line="360" w:lineRule="auto"/>
              <w:rPr>
                <w:sz w:val="28"/>
                <w:szCs w:val="28"/>
              </w:rPr>
            </w:pPr>
            <w:r w:rsidRPr="00D25F9B">
              <w:rPr>
                <w:sz w:val="28"/>
                <w:szCs w:val="28"/>
              </w:rPr>
              <w:t>Thiết lập tham số hệ thống</w:t>
            </w:r>
          </w:p>
        </w:tc>
      </w:tr>
      <w:tr w:rsidR="00D25F9B" w:rsidRPr="00D25F9B" w14:paraId="33637CF6" w14:textId="77777777" w:rsidTr="00B04018">
        <w:tc>
          <w:tcPr>
            <w:tcW w:w="746" w:type="dxa"/>
            <w:vAlign w:val="center"/>
          </w:tcPr>
          <w:p w14:paraId="3258D108" w14:textId="77777777" w:rsidR="00D25F9B" w:rsidRPr="00D25F9B" w:rsidRDefault="00D25F9B" w:rsidP="00B04018">
            <w:pPr>
              <w:spacing w:line="360" w:lineRule="auto"/>
              <w:jc w:val="center"/>
              <w:rPr>
                <w:sz w:val="28"/>
                <w:szCs w:val="28"/>
              </w:rPr>
            </w:pPr>
            <w:r w:rsidRPr="00D25F9B">
              <w:rPr>
                <w:sz w:val="28"/>
                <w:szCs w:val="28"/>
              </w:rPr>
              <w:t>4</w:t>
            </w:r>
          </w:p>
        </w:tc>
        <w:tc>
          <w:tcPr>
            <w:tcW w:w="2648" w:type="dxa"/>
            <w:vAlign w:val="center"/>
          </w:tcPr>
          <w:p w14:paraId="1457F58D" w14:textId="77777777" w:rsidR="00D25F9B" w:rsidRPr="00D25F9B" w:rsidRDefault="00D25F9B" w:rsidP="00B04018">
            <w:pPr>
              <w:spacing w:line="360" w:lineRule="auto"/>
              <w:rPr>
                <w:sz w:val="28"/>
                <w:szCs w:val="28"/>
              </w:rPr>
            </w:pPr>
            <w:r w:rsidRPr="00D25F9B">
              <w:rPr>
                <w:sz w:val="28"/>
                <w:szCs w:val="28"/>
              </w:rPr>
              <w:t>Dashboard tổng hợp</w:t>
            </w:r>
          </w:p>
        </w:tc>
        <w:tc>
          <w:tcPr>
            <w:tcW w:w="5606" w:type="dxa"/>
            <w:vAlign w:val="center"/>
          </w:tcPr>
          <w:p w14:paraId="0D73ED4E" w14:textId="77777777" w:rsidR="00D25F9B" w:rsidRPr="00D25F9B" w:rsidRDefault="00D25F9B" w:rsidP="00B04018">
            <w:pPr>
              <w:spacing w:line="360" w:lineRule="auto"/>
              <w:rPr>
                <w:sz w:val="28"/>
                <w:szCs w:val="28"/>
              </w:rPr>
            </w:pPr>
            <w:r w:rsidRPr="00D25F9B">
              <w:rPr>
                <w:sz w:val="28"/>
                <w:szCs w:val="28"/>
              </w:rPr>
              <w:t>Dashboard tổng hợp</w:t>
            </w:r>
          </w:p>
        </w:tc>
      </w:tr>
      <w:tr w:rsidR="00D25F9B" w:rsidRPr="00D25F9B" w14:paraId="2B069340" w14:textId="77777777" w:rsidTr="00B04018">
        <w:tc>
          <w:tcPr>
            <w:tcW w:w="746" w:type="dxa"/>
            <w:vMerge w:val="restart"/>
            <w:vAlign w:val="center"/>
          </w:tcPr>
          <w:p w14:paraId="0ABDC8FB" w14:textId="77777777" w:rsidR="00D25F9B" w:rsidRPr="00D25F9B" w:rsidRDefault="00D25F9B" w:rsidP="00B04018">
            <w:pPr>
              <w:spacing w:line="360" w:lineRule="auto"/>
              <w:jc w:val="center"/>
              <w:rPr>
                <w:sz w:val="28"/>
                <w:szCs w:val="28"/>
              </w:rPr>
            </w:pPr>
            <w:r w:rsidRPr="00D25F9B">
              <w:rPr>
                <w:sz w:val="28"/>
                <w:szCs w:val="28"/>
              </w:rPr>
              <w:t>5</w:t>
            </w:r>
          </w:p>
        </w:tc>
        <w:tc>
          <w:tcPr>
            <w:tcW w:w="2648" w:type="dxa"/>
            <w:vMerge w:val="restart"/>
            <w:vAlign w:val="center"/>
          </w:tcPr>
          <w:p w14:paraId="2DD3EFF8" w14:textId="77777777" w:rsidR="00D25F9B" w:rsidRPr="00D25F9B" w:rsidRDefault="00D25F9B" w:rsidP="00B04018">
            <w:pPr>
              <w:spacing w:line="360" w:lineRule="auto"/>
              <w:rPr>
                <w:sz w:val="28"/>
                <w:szCs w:val="28"/>
              </w:rPr>
            </w:pPr>
            <w:r w:rsidRPr="00D25F9B">
              <w:rPr>
                <w:sz w:val="28"/>
                <w:szCs w:val="28"/>
              </w:rPr>
              <w:t>Báo cáo &amp; thống kê</w:t>
            </w:r>
          </w:p>
        </w:tc>
        <w:tc>
          <w:tcPr>
            <w:tcW w:w="5606" w:type="dxa"/>
            <w:vAlign w:val="center"/>
          </w:tcPr>
          <w:p w14:paraId="36A9CC12" w14:textId="77777777" w:rsidR="00D25F9B" w:rsidRPr="00D25F9B" w:rsidRDefault="00D25F9B" w:rsidP="00B04018">
            <w:pPr>
              <w:spacing w:line="360" w:lineRule="auto"/>
              <w:rPr>
                <w:sz w:val="28"/>
                <w:szCs w:val="28"/>
              </w:rPr>
            </w:pPr>
            <w:r w:rsidRPr="00D25F9B">
              <w:rPr>
                <w:sz w:val="28"/>
                <w:szCs w:val="28"/>
              </w:rPr>
              <w:t>Báo cáo tổng hợp người dùng</w:t>
            </w:r>
          </w:p>
        </w:tc>
      </w:tr>
      <w:tr w:rsidR="00D25F9B" w:rsidRPr="00D25F9B" w14:paraId="75F58ED4" w14:textId="77777777" w:rsidTr="00B04018">
        <w:tc>
          <w:tcPr>
            <w:tcW w:w="746" w:type="dxa"/>
            <w:vMerge/>
            <w:vAlign w:val="center"/>
          </w:tcPr>
          <w:p w14:paraId="364BC762" w14:textId="77777777" w:rsidR="00D25F9B" w:rsidRPr="00D25F9B" w:rsidRDefault="00D25F9B" w:rsidP="00B04018">
            <w:pPr>
              <w:spacing w:line="360" w:lineRule="auto"/>
              <w:jc w:val="center"/>
              <w:rPr>
                <w:sz w:val="28"/>
                <w:szCs w:val="28"/>
              </w:rPr>
            </w:pPr>
          </w:p>
        </w:tc>
        <w:tc>
          <w:tcPr>
            <w:tcW w:w="2648" w:type="dxa"/>
            <w:vMerge/>
            <w:vAlign w:val="center"/>
          </w:tcPr>
          <w:p w14:paraId="142CB8DF" w14:textId="77777777" w:rsidR="00D25F9B" w:rsidRPr="00D25F9B" w:rsidRDefault="00D25F9B" w:rsidP="00B04018">
            <w:pPr>
              <w:spacing w:line="360" w:lineRule="auto"/>
              <w:rPr>
                <w:sz w:val="28"/>
                <w:szCs w:val="28"/>
              </w:rPr>
            </w:pPr>
          </w:p>
        </w:tc>
        <w:tc>
          <w:tcPr>
            <w:tcW w:w="5606" w:type="dxa"/>
            <w:vAlign w:val="center"/>
          </w:tcPr>
          <w:p w14:paraId="12BCF451" w14:textId="77777777" w:rsidR="00D25F9B" w:rsidRPr="00D25F9B" w:rsidRDefault="00D25F9B" w:rsidP="00B04018">
            <w:pPr>
              <w:spacing w:line="360" w:lineRule="auto"/>
              <w:rPr>
                <w:sz w:val="28"/>
                <w:szCs w:val="28"/>
              </w:rPr>
            </w:pPr>
            <w:r w:rsidRPr="00D25F9B">
              <w:rPr>
                <w:sz w:val="28"/>
                <w:szCs w:val="28"/>
              </w:rPr>
              <w:t>Báo cáo tổng hợp nhóm người dùng</w:t>
            </w:r>
          </w:p>
        </w:tc>
      </w:tr>
      <w:tr w:rsidR="00D25F9B" w:rsidRPr="00D25F9B" w14:paraId="0DB05E98" w14:textId="77777777" w:rsidTr="00B04018">
        <w:tc>
          <w:tcPr>
            <w:tcW w:w="746" w:type="dxa"/>
            <w:vMerge w:val="restart"/>
            <w:vAlign w:val="center"/>
          </w:tcPr>
          <w:p w14:paraId="68755F30" w14:textId="77777777" w:rsidR="00D25F9B" w:rsidRPr="00D25F9B" w:rsidRDefault="00D25F9B" w:rsidP="00B04018">
            <w:pPr>
              <w:spacing w:line="360" w:lineRule="auto"/>
              <w:jc w:val="center"/>
              <w:rPr>
                <w:sz w:val="28"/>
                <w:szCs w:val="28"/>
              </w:rPr>
            </w:pPr>
            <w:r w:rsidRPr="00D25F9B">
              <w:rPr>
                <w:sz w:val="28"/>
                <w:szCs w:val="28"/>
              </w:rPr>
              <w:t>6</w:t>
            </w:r>
          </w:p>
        </w:tc>
        <w:tc>
          <w:tcPr>
            <w:tcW w:w="2648" w:type="dxa"/>
            <w:vMerge w:val="restart"/>
            <w:vAlign w:val="center"/>
          </w:tcPr>
          <w:p w14:paraId="79D19E28" w14:textId="77777777" w:rsidR="00D25F9B" w:rsidRPr="00D25F9B" w:rsidRDefault="00D25F9B" w:rsidP="00B04018">
            <w:pPr>
              <w:spacing w:line="360" w:lineRule="auto"/>
              <w:rPr>
                <w:sz w:val="28"/>
                <w:szCs w:val="28"/>
              </w:rPr>
            </w:pPr>
            <w:r w:rsidRPr="00D25F9B">
              <w:rPr>
                <w:sz w:val="28"/>
                <w:szCs w:val="28"/>
              </w:rPr>
              <w:t>Thiết lập mở rộng</w:t>
            </w:r>
          </w:p>
        </w:tc>
        <w:tc>
          <w:tcPr>
            <w:tcW w:w="5606" w:type="dxa"/>
            <w:vAlign w:val="center"/>
          </w:tcPr>
          <w:p w14:paraId="79AD700B" w14:textId="77777777" w:rsidR="00D25F9B" w:rsidRPr="00D25F9B" w:rsidRDefault="00D25F9B" w:rsidP="00B04018">
            <w:pPr>
              <w:spacing w:line="360" w:lineRule="auto"/>
              <w:rPr>
                <w:sz w:val="28"/>
                <w:szCs w:val="28"/>
              </w:rPr>
            </w:pPr>
            <w:r w:rsidRPr="00D25F9B">
              <w:rPr>
                <w:sz w:val="28"/>
                <w:szCs w:val="28"/>
              </w:rPr>
              <w:t>Thiết lập mã hóa E2E</w:t>
            </w:r>
          </w:p>
        </w:tc>
      </w:tr>
      <w:tr w:rsidR="00D25F9B" w:rsidRPr="00D25F9B" w14:paraId="5183BCDD" w14:textId="77777777" w:rsidTr="00B04018">
        <w:tc>
          <w:tcPr>
            <w:tcW w:w="746" w:type="dxa"/>
            <w:vMerge/>
            <w:vAlign w:val="center"/>
          </w:tcPr>
          <w:p w14:paraId="4229A5CA" w14:textId="77777777" w:rsidR="00D25F9B" w:rsidRPr="00D25F9B" w:rsidRDefault="00D25F9B" w:rsidP="00B04018">
            <w:pPr>
              <w:spacing w:line="360" w:lineRule="auto"/>
              <w:jc w:val="center"/>
              <w:rPr>
                <w:sz w:val="28"/>
                <w:szCs w:val="28"/>
              </w:rPr>
            </w:pPr>
          </w:p>
        </w:tc>
        <w:tc>
          <w:tcPr>
            <w:tcW w:w="2648" w:type="dxa"/>
            <w:vMerge/>
            <w:vAlign w:val="center"/>
          </w:tcPr>
          <w:p w14:paraId="52CA158A" w14:textId="77777777" w:rsidR="00D25F9B" w:rsidRPr="00D25F9B" w:rsidRDefault="00D25F9B" w:rsidP="00B04018">
            <w:pPr>
              <w:spacing w:line="360" w:lineRule="auto"/>
              <w:rPr>
                <w:sz w:val="28"/>
                <w:szCs w:val="28"/>
              </w:rPr>
            </w:pPr>
          </w:p>
        </w:tc>
        <w:tc>
          <w:tcPr>
            <w:tcW w:w="5606" w:type="dxa"/>
            <w:vAlign w:val="center"/>
          </w:tcPr>
          <w:p w14:paraId="2DA94333" w14:textId="77777777" w:rsidR="00D25F9B" w:rsidRPr="00D25F9B" w:rsidRDefault="00D25F9B" w:rsidP="00B04018">
            <w:pPr>
              <w:spacing w:line="360" w:lineRule="auto"/>
              <w:rPr>
                <w:sz w:val="28"/>
                <w:szCs w:val="28"/>
              </w:rPr>
            </w:pPr>
            <w:r w:rsidRPr="00D25F9B">
              <w:rPr>
                <w:sz w:val="28"/>
                <w:szCs w:val="28"/>
              </w:rPr>
              <w:t>Thiết lập màu sắc giao diện</w:t>
            </w:r>
          </w:p>
        </w:tc>
      </w:tr>
    </w:tbl>
    <w:p w14:paraId="45F1531C" w14:textId="77777777" w:rsidR="00D25F9B" w:rsidRPr="00D25F9B" w:rsidRDefault="00D25F9B" w:rsidP="00D25F9B">
      <w:pPr>
        <w:tabs>
          <w:tab w:val="left" w:pos="851"/>
        </w:tabs>
        <w:ind w:left="284"/>
        <w:rPr>
          <w:sz w:val="28"/>
          <w:szCs w:val="28"/>
          <w:lang w:val="pt-BR"/>
        </w:rPr>
      </w:pPr>
      <w:r w:rsidRPr="00D25F9B">
        <w:rPr>
          <w:sz w:val="28"/>
          <w:szCs w:val="28"/>
          <w:lang w:val="pt-BR"/>
        </w:rPr>
        <w:t>4) Nhóm chức năng của phần mềm di động OTT (AMG FrontEnd)</w:t>
      </w:r>
    </w:p>
    <w:p w14:paraId="560E376E" w14:textId="77777777" w:rsidR="00D25F9B" w:rsidRPr="00D25F9B" w:rsidRDefault="00D25F9B" w:rsidP="00D25F9B">
      <w:pPr>
        <w:pStyle w:val="ListParagraph"/>
        <w:tabs>
          <w:tab w:val="left" w:pos="851"/>
        </w:tabs>
        <w:ind w:left="644"/>
        <w:rPr>
          <w:sz w:val="28"/>
          <w:szCs w:val="28"/>
          <w:lang w:val="pt-BR"/>
        </w:rPr>
      </w:pPr>
    </w:p>
    <w:tbl>
      <w:tblPr>
        <w:tblStyle w:val="TableGrid2"/>
        <w:tblW w:w="9034" w:type="dxa"/>
        <w:tblInd w:w="288" w:type="dxa"/>
        <w:tblLook w:val="04A0" w:firstRow="1" w:lastRow="0" w:firstColumn="1" w:lastColumn="0" w:noHBand="0" w:noVBand="1"/>
      </w:tblPr>
      <w:tblGrid>
        <w:gridCol w:w="746"/>
        <w:gridCol w:w="2912"/>
        <w:gridCol w:w="5376"/>
      </w:tblGrid>
      <w:tr w:rsidR="00D25F9B" w:rsidRPr="00D25F9B" w14:paraId="4963CBFE" w14:textId="77777777" w:rsidTr="00B04018">
        <w:tc>
          <w:tcPr>
            <w:tcW w:w="527" w:type="dxa"/>
            <w:vAlign w:val="center"/>
          </w:tcPr>
          <w:p w14:paraId="7A716421" w14:textId="77777777" w:rsidR="00D25F9B" w:rsidRPr="00D25F9B" w:rsidRDefault="00D25F9B" w:rsidP="00B04018">
            <w:pPr>
              <w:spacing w:line="360" w:lineRule="auto"/>
              <w:jc w:val="center"/>
              <w:rPr>
                <w:b/>
                <w:sz w:val="28"/>
                <w:szCs w:val="28"/>
              </w:rPr>
            </w:pPr>
            <w:r w:rsidRPr="00D25F9B">
              <w:rPr>
                <w:b/>
                <w:sz w:val="28"/>
                <w:szCs w:val="28"/>
              </w:rPr>
              <w:t>STT</w:t>
            </w:r>
          </w:p>
        </w:tc>
        <w:tc>
          <w:tcPr>
            <w:tcW w:w="2979" w:type="dxa"/>
            <w:vAlign w:val="center"/>
          </w:tcPr>
          <w:p w14:paraId="6B1B38C7" w14:textId="77777777" w:rsidR="00D25F9B" w:rsidRPr="00D25F9B" w:rsidRDefault="00D25F9B" w:rsidP="00B04018">
            <w:pPr>
              <w:spacing w:line="360" w:lineRule="auto"/>
              <w:jc w:val="center"/>
              <w:rPr>
                <w:b/>
                <w:sz w:val="28"/>
                <w:szCs w:val="28"/>
              </w:rPr>
            </w:pPr>
            <w:r w:rsidRPr="00D25F9B">
              <w:rPr>
                <w:b/>
                <w:sz w:val="28"/>
                <w:szCs w:val="28"/>
              </w:rPr>
              <w:t>Nhóm chức năng</w:t>
            </w:r>
          </w:p>
        </w:tc>
        <w:tc>
          <w:tcPr>
            <w:tcW w:w="5528" w:type="dxa"/>
            <w:vAlign w:val="center"/>
          </w:tcPr>
          <w:p w14:paraId="0E5E0EA0" w14:textId="77777777" w:rsidR="00D25F9B" w:rsidRPr="00D25F9B" w:rsidRDefault="00D25F9B" w:rsidP="00B04018">
            <w:pPr>
              <w:spacing w:line="360" w:lineRule="auto"/>
              <w:jc w:val="center"/>
              <w:rPr>
                <w:b/>
                <w:sz w:val="28"/>
                <w:szCs w:val="28"/>
              </w:rPr>
            </w:pPr>
            <w:r w:rsidRPr="00D25F9B">
              <w:rPr>
                <w:b/>
                <w:sz w:val="28"/>
                <w:szCs w:val="28"/>
              </w:rPr>
              <w:t>Tên chức năng</w:t>
            </w:r>
          </w:p>
        </w:tc>
      </w:tr>
      <w:tr w:rsidR="00D25F9B" w:rsidRPr="00D25F9B" w14:paraId="45182EC0" w14:textId="77777777" w:rsidTr="00B04018">
        <w:tc>
          <w:tcPr>
            <w:tcW w:w="527" w:type="dxa"/>
            <w:vMerge w:val="restart"/>
            <w:vAlign w:val="center"/>
          </w:tcPr>
          <w:p w14:paraId="1495AE23" w14:textId="77777777" w:rsidR="00D25F9B" w:rsidRPr="00D25F9B" w:rsidRDefault="00D25F9B" w:rsidP="00B04018">
            <w:pPr>
              <w:spacing w:line="360" w:lineRule="auto"/>
              <w:jc w:val="center"/>
              <w:rPr>
                <w:sz w:val="28"/>
                <w:szCs w:val="28"/>
              </w:rPr>
            </w:pPr>
            <w:r w:rsidRPr="00D25F9B">
              <w:rPr>
                <w:sz w:val="28"/>
                <w:szCs w:val="28"/>
              </w:rPr>
              <w:t>1</w:t>
            </w:r>
          </w:p>
        </w:tc>
        <w:tc>
          <w:tcPr>
            <w:tcW w:w="2979" w:type="dxa"/>
            <w:vMerge w:val="restart"/>
            <w:vAlign w:val="center"/>
          </w:tcPr>
          <w:p w14:paraId="4D46268B" w14:textId="77777777" w:rsidR="00D25F9B" w:rsidRPr="00D25F9B" w:rsidRDefault="00D25F9B" w:rsidP="00B04018">
            <w:pPr>
              <w:spacing w:line="360" w:lineRule="auto"/>
              <w:rPr>
                <w:sz w:val="28"/>
                <w:szCs w:val="28"/>
              </w:rPr>
            </w:pPr>
            <w:r w:rsidRPr="00D25F9B">
              <w:rPr>
                <w:sz w:val="28"/>
                <w:szCs w:val="28"/>
              </w:rPr>
              <w:t>Màn hình chính</w:t>
            </w:r>
          </w:p>
        </w:tc>
        <w:tc>
          <w:tcPr>
            <w:tcW w:w="5528" w:type="dxa"/>
            <w:vAlign w:val="center"/>
          </w:tcPr>
          <w:p w14:paraId="17417452" w14:textId="77777777" w:rsidR="00D25F9B" w:rsidRPr="00D25F9B" w:rsidRDefault="00D25F9B" w:rsidP="00B04018">
            <w:pPr>
              <w:spacing w:line="360" w:lineRule="auto"/>
              <w:rPr>
                <w:sz w:val="28"/>
                <w:szCs w:val="28"/>
              </w:rPr>
            </w:pPr>
            <w:r w:rsidRPr="00D25F9B">
              <w:rPr>
                <w:sz w:val="28"/>
                <w:szCs w:val="28"/>
              </w:rPr>
              <w:t>Thông tin sản phẩm</w:t>
            </w:r>
          </w:p>
        </w:tc>
      </w:tr>
      <w:tr w:rsidR="00D25F9B" w:rsidRPr="00D25F9B" w14:paraId="120141A3" w14:textId="77777777" w:rsidTr="00B04018">
        <w:trPr>
          <w:trHeight w:val="382"/>
        </w:trPr>
        <w:tc>
          <w:tcPr>
            <w:tcW w:w="527" w:type="dxa"/>
            <w:vMerge/>
            <w:vAlign w:val="center"/>
          </w:tcPr>
          <w:p w14:paraId="4BC66819" w14:textId="77777777" w:rsidR="00D25F9B" w:rsidRPr="00D25F9B" w:rsidRDefault="00D25F9B" w:rsidP="00B04018">
            <w:pPr>
              <w:spacing w:line="360" w:lineRule="auto"/>
              <w:jc w:val="center"/>
              <w:rPr>
                <w:sz w:val="28"/>
                <w:szCs w:val="28"/>
              </w:rPr>
            </w:pPr>
          </w:p>
        </w:tc>
        <w:tc>
          <w:tcPr>
            <w:tcW w:w="2979" w:type="dxa"/>
            <w:vMerge/>
            <w:vAlign w:val="center"/>
          </w:tcPr>
          <w:p w14:paraId="15945396" w14:textId="77777777" w:rsidR="00D25F9B" w:rsidRPr="00D25F9B" w:rsidRDefault="00D25F9B" w:rsidP="00B04018">
            <w:pPr>
              <w:spacing w:line="360" w:lineRule="auto"/>
              <w:rPr>
                <w:sz w:val="28"/>
                <w:szCs w:val="28"/>
              </w:rPr>
            </w:pPr>
          </w:p>
        </w:tc>
        <w:tc>
          <w:tcPr>
            <w:tcW w:w="5528" w:type="dxa"/>
            <w:vAlign w:val="center"/>
          </w:tcPr>
          <w:p w14:paraId="7657666C" w14:textId="77777777" w:rsidR="00D25F9B" w:rsidRPr="00D25F9B" w:rsidRDefault="00D25F9B" w:rsidP="00B04018">
            <w:pPr>
              <w:spacing w:line="360" w:lineRule="auto"/>
              <w:rPr>
                <w:sz w:val="28"/>
                <w:szCs w:val="28"/>
              </w:rPr>
            </w:pPr>
            <w:r w:rsidRPr="00D25F9B">
              <w:rPr>
                <w:sz w:val="28"/>
                <w:szCs w:val="28"/>
              </w:rPr>
              <w:t>Giao diện Home</w:t>
            </w:r>
          </w:p>
        </w:tc>
      </w:tr>
      <w:tr w:rsidR="00D25F9B" w:rsidRPr="00D25F9B" w14:paraId="2F8AF401" w14:textId="77777777" w:rsidTr="00B04018">
        <w:tc>
          <w:tcPr>
            <w:tcW w:w="527" w:type="dxa"/>
            <w:vMerge w:val="restart"/>
            <w:vAlign w:val="center"/>
          </w:tcPr>
          <w:p w14:paraId="553FBC31" w14:textId="77777777" w:rsidR="00D25F9B" w:rsidRPr="00D25F9B" w:rsidRDefault="00D25F9B" w:rsidP="00B04018">
            <w:pPr>
              <w:spacing w:line="360" w:lineRule="auto"/>
              <w:jc w:val="center"/>
              <w:rPr>
                <w:sz w:val="28"/>
                <w:szCs w:val="28"/>
              </w:rPr>
            </w:pPr>
            <w:r w:rsidRPr="00D25F9B">
              <w:rPr>
                <w:sz w:val="28"/>
                <w:szCs w:val="28"/>
              </w:rPr>
              <w:t>2</w:t>
            </w:r>
          </w:p>
        </w:tc>
        <w:tc>
          <w:tcPr>
            <w:tcW w:w="2979" w:type="dxa"/>
            <w:vMerge w:val="restart"/>
            <w:vAlign w:val="center"/>
          </w:tcPr>
          <w:p w14:paraId="09238390" w14:textId="77777777" w:rsidR="00D25F9B" w:rsidRPr="00D25F9B" w:rsidRDefault="00D25F9B" w:rsidP="00B04018">
            <w:pPr>
              <w:spacing w:line="360" w:lineRule="auto"/>
              <w:rPr>
                <w:sz w:val="28"/>
                <w:szCs w:val="28"/>
              </w:rPr>
            </w:pPr>
            <w:r w:rsidRPr="00D25F9B">
              <w:rPr>
                <w:sz w:val="28"/>
                <w:szCs w:val="28"/>
              </w:rPr>
              <w:t>Đăng ký người dùng</w:t>
            </w:r>
          </w:p>
        </w:tc>
        <w:tc>
          <w:tcPr>
            <w:tcW w:w="5528" w:type="dxa"/>
            <w:vAlign w:val="center"/>
          </w:tcPr>
          <w:p w14:paraId="327AE409" w14:textId="77777777" w:rsidR="00D25F9B" w:rsidRPr="00D25F9B" w:rsidRDefault="00D25F9B" w:rsidP="00B04018">
            <w:pPr>
              <w:spacing w:line="360" w:lineRule="auto"/>
              <w:rPr>
                <w:sz w:val="28"/>
                <w:szCs w:val="28"/>
              </w:rPr>
            </w:pPr>
            <w:r w:rsidRPr="00D25F9B">
              <w:rPr>
                <w:sz w:val="28"/>
                <w:szCs w:val="28"/>
              </w:rPr>
              <w:t>Tạo mới tài khoản</w:t>
            </w:r>
          </w:p>
        </w:tc>
      </w:tr>
      <w:tr w:rsidR="00D25F9B" w:rsidRPr="00D25F9B" w14:paraId="57FAE4ED" w14:textId="77777777" w:rsidTr="00B04018">
        <w:tc>
          <w:tcPr>
            <w:tcW w:w="527" w:type="dxa"/>
            <w:vMerge/>
            <w:vAlign w:val="center"/>
          </w:tcPr>
          <w:p w14:paraId="00BF8FD3" w14:textId="77777777" w:rsidR="00D25F9B" w:rsidRPr="00D25F9B" w:rsidRDefault="00D25F9B" w:rsidP="00B04018">
            <w:pPr>
              <w:spacing w:line="360" w:lineRule="auto"/>
              <w:jc w:val="center"/>
              <w:rPr>
                <w:sz w:val="28"/>
                <w:szCs w:val="28"/>
              </w:rPr>
            </w:pPr>
          </w:p>
        </w:tc>
        <w:tc>
          <w:tcPr>
            <w:tcW w:w="2979" w:type="dxa"/>
            <w:vMerge/>
            <w:vAlign w:val="center"/>
          </w:tcPr>
          <w:p w14:paraId="4FFD53BD" w14:textId="77777777" w:rsidR="00D25F9B" w:rsidRPr="00D25F9B" w:rsidRDefault="00D25F9B" w:rsidP="00B04018">
            <w:pPr>
              <w:spacing w:line="360" w:lineRule="auto"/>
              <w:rPr>
                <w:sz w:val="28"/>
                <w:szCs w:val="28"/>
              </w:rPr>
            </w:pPr>
          </w:p>
        </w:tc>
        <w:tc>
          <w:tcPr>
            <w:tcW w:w="5528" w:type="dxa"/>
            <w:vAlign w:val="center"/>
          </w:tcPr>
          <w:p w14:paraId="44825B71" w14:textId="77777777" w:rsidR="00D25F9B" w:rsidRPr="00D25F9B" w:rsidRDefault="00D25F9B" w:rsidP="00B04018">
            <w:pPr>
              <w:spacing w:line="360" w:lineRule="auto"/>
              <w:rPr>
                <w:sz w:val="28"/>
                <w:szCs w:val="28"/>
              </w:rPr>
            </w:pPr>
            <w:r w:rsidRPr="00D25F9B">
              <w:rPr>
                <w:sz w:val="28"/>
                <w:szCs w:val="28"/>
              </w:rPr>
              <w:t>Xác thực tài khoản</w:t>
            </w:r>
          </w:p>
        </w:tc>
      </w:tr>
      <w:tr w:rsidR="00D25F9B" w:rsidRPr="00D25F9B" w14:paraId="30CDAE0C" w14:textId="77777777" w:rsidTr="00B04018">
        <w:tc>
          <w:tcPr>
            <w:tcW w:w="527" w:type="dxa"/>
            <w:vMerge w:val="restart"/>
            <w:vAlign w:val="center"/>
          </w:tcPr>
          <w:p w14:paraId="4F2D40FF" w14:textId="77777777" w:rsidR="00D25F9B" w:rsidRPr="00D25F9B" w:rsidRDefault="00D25F9B" w:rsidP="00B04018">
            <w:pPr>
              <w:spacing w:line="360" w:lineRule="auto"/>
              <w:jc w:val="center"/>
              <w:rPr>
                <w:sz w:val="28"/>
                <w:szCs w:val="28"/>
              </w:rPr>
            </w:pPr>
            <w:r w:rsidRPr="00D25F9B">
              <w:rPr>
                <w:sz w:val="28"/>
                <w:szCs w:val="28"/>
              </w:rPr>
              <w:t>3</w:t>
            </w:r>
          </w:p>
        </w:tc>
        <w:tc>
          <w:tcPr>
            <w:tcW w:w="2979" w:type="dxa"/>
            <w:vMerge w:val="restart"/>
            <w:vAlign w:val="center"/>
          </w:tcPr>
          <w:p w14:paraId="16235BDE" w14:textId="77777777" w:rsidR="00D25F9B" w:rsidRPr="00D25F9B" w:rsidRDefault="00D25F9B" w:rsidP="00B04018">
            <w:pPr>
              <w:spacing w:line="360" w:lineRule="auto"/>
              <w:rPr>
                <w:sz w:val="28"/>
                <w:szCs w:val="28"/>
              </w:rPr>
            </w:pPr>
            <w:r w:rsidRPr="00D25F9B">
              <w:rPr>
                <w:sz w:val="28"/>
                <w:szCs w:val="28"/>
              </w:rPr>
              <w:t>Đăng nhập vào ra</w:t>
            </w:r>
          </w:p>
        </w:tc>
        <w:tc>
          <w:tcPr>
            <w:tcW w:w="5528" w:type="dxa"/>
            <w:vAlign w:val="center"/>
          </w:tcPr>
          <w:p w14:paraId="65881655" w14:textId="77777777" w:rsidR="00D25F9B" w:rsidRPr="00D25F9B" w:rsidRDefault="00D25F9B" w:rsidP="00B04018">
            <w:pPr>
              <w:spacing w:line="360" w:lineRule="auto"/>
              <w:rPr>
                <w:sz w:val="28"/>
                <w:szCs w:val="28"/>
              </w:rPr>
            </w:pPr>
            <w:r w:rsidRPr="00D25F9B">
              <w:rPr>
                <w:sz w:val="28"/>
                <w:szCs w:val="28"/>
              </w:rPr>
              <w:t>Đăng nhập phần mềm</w:t>
            </w:r>
          </w:p>
        </w:tc>
      </w:tr>
      <w:tr w:rsidR="00D25F9B" w:rsidRPr="00D25F9B" w14:paraId="225D1BA4" w14:textId="77777777" w:rsidTr="00B04018">
        <w:tc>
          <w:tcPr>
            <w:tcW w:w="527" w:type="dxa"/>
            <w:vMerge/>
            <w:vAlign w:val="center"/>
          </w:tcPr>
          <w:p w14:paraId="5D9ABCCD" w14:textId="77777777" w:rsidR="00D25F9B" w:rsidRPr="00D25F9B" w:rsidRDefault="00D25F9B" w:rsidP="00B04018">
            <w:pPr>
              <w:spacing w:line="360" w:lineRule="auto"/>
              <w:jc w:val="center"/>
              <w:rPr>
                <w:sz w:val="28"/>
                <w:szCs w:val="28"/>
              </w:rPr>
            </w:pPr>
          </w:p>
        </w:tc>
        <w:tc>
          <w:tcPr>
            <w:tcW w:w="2979" w:type="dxa"/>
            <w:vMerge/>
            <w:vAlign w:val="center"/>
          </w:tcPr>
          <w:p w14:paraId="1449F864" w14:textId="77777777" w:rsidR="00D25F9B" w:rsidRPr="00D25F9B" w:rsidRDefault="00D25F9B" w:rsidP="00B04018">
            <w:pPr>
              <w:spacing w:line="360" w:lineRule="auto"/>
              <w:rPr>
                <w:sz w:val="28"/>
                <w:szCs w:val="28"/>
              </w:rPr>
            </w:pPr>
          </w:p>
        </w:tc>
        <w:tc>
          <w:tcPr>
            <w:tcW w:w="5528" w:type="dxa"/>
            <w:vAlign w:val="center"/>
          </w:tcPr>
          <w:p w14:paraId="74CAC7BA" w14:textId="77777777" w:rsidR="00D25F9B" w:rsidRPr="00D25F9B" w:rsidRDefault="00D25F9B" w:rsidP="00B04018">
            <w:pPr>
              <w:spacing w:line="360" w:lineRule="auto"/>
              <w:rPr>
                <w:sz w:val="28"/>
                <w:szCs w:val="28"/>
              </w:rPr>
            </w:pPr>
            <w:r w:rsidRPr="00D25F9B">
              <w:rPr>
                <w:sz w:val="28"/>
                <w:szCs w:val="28"/>
              </w:rPr>
              <w:t>Thoát khỏi phần mềm</w:t>
            </w:r>
          </w:p>
        </w:tc>
      </w:tr>
      <w:tr w:rsidR="00D25F9B" w:rsidRPr="00D25F9B" w14:paraId="3EBC4403" w14:textId="77777777" w:rsidTr="00B04018">
        <w:tc>
          <w:tcPr>
            <w:tcW w:w="527" w:type="dxa"/>
            <w:vMerge w:val="restart"/>
            <w:vAlign w:val="center"/>
          </w:tcPr>
          <w:p w14:paraId="68FA19CC" w14:textId="77777777" w:rsidR="00D25F9B" w:rsidRPr="00D25F9B" w:rsidRDefault="00D25F9B" w:rsidP="00B04018">
            <w:pPr>
              <w:spacing w:line="360" w:lineRule="auto"/>
              <w:jc w:val="center"/>
              <w:rPr>
                <w:sz w:val="28"/>
                <w:szCs w:val="28"/>
              </w:rPr>
            </w:pPr>
            <w:r w:rsidRPr="00D25F9B">
              <w:rPr>
                <w:sz w:val="28"/>
                <w:szCs w:val="28"/>
              </w:rPr>
              <w:t>4</w:t>
            </w:r>
          </w:p>
        </w:tc>
        <w:tc>
          <w:tcPr>
            <w:tcW w:w="2979" w:type="dxa"/>
            <w:vMerge w:val="restart"/>
            <w:vAlign w:val="center"/>
          </w:tcPr>
          <w:p w14:paraId="5DBCA24A" w14:textId="77777777" w:rsidR="00D25F9B" w:rsidRPr="00D25F9B" w:rsidRDefault="00D25F9B" w:rsidP="00B04018">
            <w:pPr>
              <w:spacing w:line="360" w:lineRule="auto"/>
              <w:rPr>
                <w:sz w:val="28"/>
                <w:szCs w:val="28"/>
              </w:rPr>
            </w:pPr>
            <w:r w:rsidRPr="00D25F9B">
              <w:rPr>
                <w:sz w:val="28"/>
                <w:szCs w:val="28"/>
              </w:rPr>
              <w:t>Trang thông tin cá nhân</w:t>
            </w:r>
          </w:p>
        </w:tc>
        <w:tc>
          <w:tcPr>
            <w:tcW w:w="5528" w:type="dxa"/>
            <w:vAlign w:val="center"/>
          </w:tcPr>
          <w:p w14:paraId="28AAE267" w14:textId="77777777" w:rsidR="00D25F9B" w:rsidRPr="00D25F9B" w:rsidRDefault="00D25F9B" w:rsidP="00B04018">
            <w:pPr>
              <w:spacing w:line="360" w:lineRule="auto"/>
              <w:rPr>
                <w:sz w:val="28"/>
                <w:szCs w:val="28"/>
              </w:rPr>
            </w:pPr>
            <w:r w:rsidRPr="00D25F9B">
              <w:rPr>
                <w:sz w:val="28"/>
                <w:szCs w:val="28"/>
              </w:rPr>
              <w:t>Xem thông tin cá nhân</w:t>
            </w:r>
          </w:p>
        </w:tc>
      </w:tr>
      <w:tr w:rsidR="00D25F9B" w:rsidRPr="00D25F9B" w14:paraId="115214B6" w14:textId="77777777" w:rsidTr="00B04018">
        <w:tc>
          <w:tcPr>
            <w:tcW w:w="527" w:type="dxa"/>
            <w:vMerge/>
            <w:vAlign w:val="center"/>
          </w:tcPr>
          <w:p w14:paraId="578A0294" w14:textId="77777777" w:rsidR="00D25F9B" w:rsidRPr="00D25F9B" w:rsidRDefault="00D25F9B" w:rsidP="00B04018">
            <w:pPr>
              <w:spacing w:line="360" w:lineRule="auto"/>
              <w:jc w:val="center"/>
              <w:rPr>
                <w:sz w:val="28"/>
                <w:szCs w:val="28"/>
              </w:rPr>
            </w:pPr>
          </w:p>
        </w:tc>
        <w:tc>
          <w:tcPr>
            <w:tcW w:w="2979" w:type="dxa"/>
            <w:vMerge/>
            <w:vAlign w:val="center"/>
          </w:tcPr>
          <w:p w14:paraId="6491B949" w14:textId="77777777" w:rsidR="00D25F9B" w:rsidRPr="00D25F9B" w:rsidRDefault="00D25F9B" w:rsidP="00B04018">
            <w:pPr>
              <w:spacing w:line="360" w:lineRule="auto"/>
              <w:rPr>
                <w:sz w:val="28"/>
                <w:szCs w:val="28"/>
              </w:rPr>
            </w:pPr>
          </w:p>
        </w:tc>
        <w:tc>
          <w:tcPr>
            <w:tcW w:w="5528" w:type="dxa"/>
            <w:vAlign w:val="center"/>
          </w:tcPr>
          <w:p w14:paraId="457E1756" w14:textId="77777777" w:rsidR="00D25F9B" w:rsidRPr="00D25F9B" w:rsidRDefault="00D25F9B" w:rsidP="00B04018">
            <w:pPr>
              <w:spacing w:line="360" w:lineRule="auto"/>
              <w:rPr>
                <w:sz w:val="28"/>
                <w:szCs w:val="28"/>
              </w:rPr>
            </w:pPr>
            <w:r w:rsidRPr="00D25F9B">
              <w:rPr>
                <w:sz w:val="28"/>
                <w:szCs w:val="28"/>
              </w:rPr>
              <w:t>Cập nhật thông tin cá nhân</w:t>
            </w:r>
          </w:p>
        </w:tc>
      </w:tr>
      <w:tr w:rsidR="00D25F9B" w:rsidRPr="00D25F9B" w14:paraId="26E48F3D" w14:textId="77777777" w:rsidTr="00B04018">
        <w:tc>
          <w:tcPr>
            <w:tcW w:w="527" w:type="dxa"/>
            <w:vMerge w:val="restart"/>
            <w:vAlign w:val="center"/>
          </w:tcPr>
          <w:p w14:paraId="14F15520" w14:textId="77777777" w:rsidR="00D25F9B" w:rsidRPr="00D25F9B" w:rsidRDefault="00D25F9B" w:rsidP="00B04018">
            <w:pPr>
              <w:spacing w:line="360" w:lineRule="auto"/>
              <w:jc w:val="center"/>
              <w:rPr>
                <w:sz w:val="28"/>
                <w:szCs w:val="28"/>
              </w:rPr>
            </w:pPr>
            <w:r w:rsidRPr="00D25F9B">
              <w:rPr>
                <w:sz w:val="28"/>
                <w:szCs w:val="28"/>
              </w:rPr>
              <w:t>5</w:t>
            </w:r>
          </w:p>
        </w:tc>
        <w:tc>
          <w:tcPr>
            <w:tcW w:w="2979" w:type="dxa"/>
            <w:vMerge w:val="restart"/>
            <w:vAlign w:val="center"/>
          </w:tcPr>
          <w:p w14:paraId="095B5949" w14:textId="77777777" w:rsidR="00D25F9B" w:rsidRPr="00D25F9B" w:rsidRDefault="00D25F9B" w:rsidP="00B04018">
            <w:pPr>
              <w:spacing w:line="360" w:lineRule="auto"/>
              <w:rPr>
                <w:sz w:val="28"/>
                <w:szCs w:val="28"/>
              </w:rPr>
            </w:pPr>
            <w:r w:rsidRPr="00D25F9B">
              <w:rPr>
                <w:sz w:val="28"/>
                <w:szCs w:val="28"/>
              </w:rPr>
              <w:t>Gửi nhận tin nhắn</w:t>
            </w:r>
          </w:p>
        </w:tc>
        <w:tc>
          <w:tcPr>
            <w:tcW w:w="5528" w:type="dxa"/>
            <w:vAlign w:val="center"/>
          </w:tcPr>
          <w:p w14:paraId="107D02E4" w14:textId="77777777" w:rsidR="00D25F9B" w:rsidRPr="00D25F9B" w:rsidRDefault="00D25F9B" w:rsidP="00B04018">
            <w:pPr>
              <w:spacing w:line="360" w:lineRule="auto"/>
              <w:rPr>
                <w:sz w:val="28"/>
                <w:szCs w:val="28"/>
              </w:rPr>
            </w:pPr>
            <w:r w:rsidRPr="00D25F9B">
              <w:rPr>
                <w:sz w:val="28"/>
                <w:szCs w:val="28"/>
              </w:rPr>
              <w:t>Nhận tin nhắn</w:t>
            </w:r>
          </w:p>
        </w:tc>
      </w:tr>
      <w:tr w:rsidR="00D25F9B" w:rsidRPr="00D25F9B" w14:paraId="38F63CBB" w14:textId="77777777" w:rsidTr="00B04018">
        <w:tc>
          <w:tcPr>
            <w:tcW w:w="527" w:type="dxa"/>
            <w:vMerge/>
            <w:vAlign w:val="center"/>
          </w:tcPr>
          <w:p w14:paraId="2957E9A8" w14:textId="77777777" w:rsidR="00D25F9B" w:rsidRPr="00D25F9B" w:rsidRDefault="00D25F9B" w:rsidP="00B04018">
            <w:pPr>
              <w:spacing w:line="360" w:lineRule="auto"/>
              <w:jc w:val="center"/>
              <w:rPr>
                <w:sz w:val="28"/>
                <w:szCs w:val="28"/>
              </w:rPr>
            </w:pPr>
          </w:p>
        </w:tc>
        <w:tc>
          <w:tcPr>
            <w:tcW w:w="2979" w:type="dxa"/>
            <w:vMerge/>
            <w:vAlign w:val="center"/>
          </w:tcPr>
          <w:p w14:paraId="2CABAB59" w14:textId="77777777" w:rsidR="00D25F9B" w:rsidRPr="00D25F9B" w:rsidRDefault="00D25F9B" w:rsidP="00B04018">
            <w:pPr>
              <w:spacing w:line="360" w:lineRule="auto"/>
              <w:rPr>
                <w:sz w:val="28"/>
                <w:szCs w:val="28"/>
              </w:rPr>
            </w:pPr>
          </w:p>
        </w:tc>
        <w:tc>
          <w:tcPr>
            <w:tcW w:w="5528" w:type="dxa"/>
            <w:vAlign w:val="center"/>
          </w:tcPr>
          <w:p w14:paraId="50D93C97" w14:textId="77777777" w:rsidR="00D25F9B" w:rsidRPr="00D25F9B" w:rsidRDefault="00D25F9B" w:rsidP="00B04018">
            <w:pPr>
              <w:spacing w:line="360" w:lineRule="auto"/>
              <w:rPr>
                <w:sz w:val="28"/>
                <w:szCs w:val="28"/>
              </w:rPr>
            </w:pPr>
            <w:r w:rsidRPr="00D25F9B">
              <w:rPr>
                <w:sz w:val="28"/>
                <w:szCs w:val="28"/>
              </w:rPr>
              <w:t>Gửi tin nhắn</w:t>
            </w:r>
          </w:p>
        </w:tc>
      </w:tr>
      <w:tr w:rsidR="00D25F9B" w:rsidRPr="00D25F9B" w14:paraId="2585BFF2" w14:textId="77777777" w:rsidTr="00B04018">
        <w:tc>
          <w:tcPr>
            <w:tcW w:w="527" w:type="dxa"/>
            <w:vMerge/>
            <w:vAlign w:val="center"/>
          </w:tcPr>
          <w:p w14:paraId="59849D89" w14:textId="77777777" w:rsidR="00D25F9B" w:rsidRPr="00D25F9B" w:rsidRDefault="00D25F9B" w:rsidP="00B04018">
            <w:pPr>
              <w:spacing w:line="360" w:lineRule="auto"/>
              <w:jc w:val="center"/>
              <w:rPr>
                <w:sz w:val="28"/>
                <w:szCs w:val="28"/>
              </w:rPr>
            </w:pPr>
          </w:p>
        </w:tc>
        <w:tc>
          <w:tcPr>
            <w:tcW w:w="2979" w:type="dxa"/>
            <w:vMerge/>
            <w:vAlign w:val="center"/>
          </w:tcPr>
          <w:p w14:paraId="4F9C752C" w14:textId="77777777" w:rsidR="00D25F9B" w:rsidRPr="00D25F9B" w:rsidRDefault="00D25F9B" w:rsidP="00B04018">
            <w:pPr>
              <w:spacing w:line="360" w:lineRule="auto"/>
              <w:rPr>
                <w:sz w:val="28"/>
                <w:szCs w:val="28"/>
              </w:rPr>
            </w:pPr>
          </w:p>
        </w:tc>
        <w:tc>
          <w:tcPr>
            <w:tcW w:w="5528" w:type="dxa"/>
            <w:vAlign w:val="center"/>
          </w:tcPr>
          <w:p w14:paraId="4048021C" w14:textId="77777777" w:rsidR="00D25F9B" w:rsidRPr="00D25F9B" w:rsidRDefault="00D25F9B" w:rsidP="00B04018">
            <w:pPr>
              <w:spacing w:line="360" w:lineRule="auto"/>
              <w:rPr>
                <w:sz w:val="28"/>
                <w:szCs w:val="28"/>
              </w:rPr>
            </w:pPr>
            <w:r w:rsidRPr="00D25F9B">
              <w:rPr>
                <w:sz w:val="28"/>
                <w:szCs w:val="28"/>
              </w:rPr>
              <w:t>Tương tác tin nhắn</w:t>
            </w:r>
          </w:p>
        </w:tc>
      </w:tr>
      <w:tr w:rsidR="00D25F9B" w:rsidRPr="00D25F9B" w14:paraId="06320756" w14:textId="77777777" w:rsidTr="00B04018">
        <w:tc>
          <w:tcPr>
            <w:tcW w:w="527" w:type="dxa"/>
            <w:vMerge w:val="restart"/>
            <w:vAlign w:val="center"/>
          </w:tcPr>
          <w:p w14:paraId="17215D3D" w14:textId="77777777" w:rsidR="00D25F9B" w:rsidRPr="00D25F9B" w:rsidRDefault="00D25F9B" w:rsidP="00B04018">
            <w:pPr>
              <w:spacing w:line="360" w:lineRule="auto"/>
              <w:jc w:val="center"/>
              <w:rPr>
                <w:sz w:val="28"/>
                <w:szCs w:val="28"/>
              </w:rPr>
            </w:pPr>
            <w:r w:rsidRPr="00D25F9B">
              <w:rPr>
                <w:sz w:val="28"/>
                <w:szCs w:val="28"/>
              </w:rPr>
              <w:t>6</w:t>
            </w:r>
          </w:p>
        </w:tc>
        <w:tc>
          <w:tcPr>
            <w:tcW w:w="2979" w:type="dxa"/>
            <w:vMerge w:val="restart"/>
            <w:vAlign w:val="center"/>
          </w:tcPr>
          <w:p w14:paraId="7602BB15" w14:textId="77777777" w:rsidR="00D25F9B" w:rsidRPr="00D25F9B" w:rsidRDefault="00D25F9B" w:rsidP="00B04018">
            <w:pPr>
              <w:spacing w:line="360" w:lineRule="auto"/>
              <w:rPr>
                <w:sz w:val="28"/>
                <w:szCs w:val="28"/>
              </w:rPr>
            </w:pPr>
            <w:r w:rsidRPr="00D25F9B">
              <w:rPr>
                <w:sz w:val="28"/>
                <w:szCs w:val="28"/>
              </w:rPr>
              <w:t>Quản lý nhóm</w:t>
            </w:r>
          </w:p>
        </w:tc>
        <w:tc>
          <w:tcPr>
            <w:tcW w:w="5528" w:type="dxa"/>
            <w:vAlign w:val="center"/>
          </w:tcPr>
          <w:p w14:paraId="61D0113C" w14:textId="77777777" w:rsidR="00D25F9B" w:rsidRPr="00D25F9B" w:rsidRDefault="00D25F9B" w:rsidP="00B04018">
            <w:pPr>
              <w:spacing w:line="360" w:lineRule="auto"/>
              <w:rPr>
                <w:sz w:val="28"/>
                <w:szCs w:val="28"/>
              </w:rPr>
            </w:pPr>
            <w:r w:rsidRPr="00D25F9B">
              <w:rPr>
                <w:sz w:val="28"/>
                <w:szCs w:val="28"/>
              </w:rPr>
              <w:t>Tạo nhóm</w:t>
            </w:r>
          </w:p>
        </w:tc>
      </w:tr>
      <w:tr w:rsidR="00D25F9B" w:rsidRPr="00D25F9B" w14:paraId="6B85F60E" w14:textId="77777777" w:rsidTr="00B04018">
        <w:tc>
          <w:tcPr>
            <w:tcW w:w="527" w:type="dxa"/>
            <w:vMerge/>
            <w:vAlign w:val="center"/>
          </w:tcPr>
          <w:p w14:paraId="48502E3B" w14:textId="77777777" w:rsidR="00D25F9B" w:rsidRPr="00D25F9B" w:rsidRDefault="00D25F9B" w:rsidP="00B04018">
            <w:pPr>
              <w:spacing w:line="360" w:lineRule="auto"/>
              <w:jc w:val="center"/>
              <w:rPr>
                <w:sz w:val="28"/>
                <w:szCs w:val="28"/>
              </w:rPr>
            </w:pPr>
          </w:p>
        </w:tc>
        <w:tc>
          <w:tcPr>
            <w:tcW w:w="2979" w:type="dxa"/>
            <w:vMerge/>
            <w:vAlign w:val="center"/>
          </w:tcPr>
          <w:p w14:paraId="470A6BEB" w14:textId="77777777" w:rsidR="00D25F9B" w:rsidRPr="00D25F9B" w:rsidRDefault="00D25F9B" w:rsidP="00B04018">
            <w:pPr>
              <w:spacing w:line="360" w:lineRule="auto"/>
              <w:rPr>
                <w:sz w:val="28"/>
                <w:szCs w:val="28"/>
              </w:rPr>
            </w:pPr>
          </w:p>
        </w:tc>
        <w:tc>
          <w:tcPr>
            <w:tcW w:w="5528" w:type="dxa"/>
            <w:vAlign w:val="center"/>
          </w:tcPr>
          <w:p w14:paraId="75DAF215" w14:textId="77777777" w:rsidR="00D25F9B" w:rsidRPr="00D25F9B" w:rsidRDefault="00D25F9B" w:rsidP="00B04018">
            <w:pPr>
              <w:spacing w:line="360" w:lineRule="auto"/>
              <w:rPr>
                <w:sz w:val="28"/>
                <w:szCs w:val="28"/>
              </w:rPr>
            </w:pPr>
            <w:r w:rsidRPr="00D25F9B">
              <w:rPr>
                <w:sz w:val="28"/>
                <w:szCs w:val="28"/>
              </w:rPr>
              <w:t>Thêm người dùng vào nhóm</w:t>
            </w:r>
          </w:p>
        </w:tc>
      </w:tr>
      <w:tr w:rsidR="00D25F9B" w:rsidRPr="00D25F9B" w14:paraId="3FB741C0" w14:textId="77777777" w:rsidTr="00B04018">
        <w:tc>
          <w:tcPr>
            <w:tcW w:w="527" w:type="dxa"/>
            <w:vMerge/>
            <w:vAlign w:val="center"/>
          </w:tcPr>
          <w:p w14:paraId="0D3D5C9E" w14:textId="77777777" w:rsidR="00D25F9B" w:rsidRPr="00D25F9B" w:rsidRDefault="00D25F9B" w:rsidP="00B04018">
            <w:pPr>
              <w:spacing w:line="360" w:lineRule="auto"/>
              <w:jc w:val="center"/>
              <w:rPr>
                <w:sz w:val="28"/>
                <w:szCs w:val="28"/>
              </w:rPr>
            </w:pPr>
          </w:p>
        </w:tc>
        <w:tc>
          <w:tcPr>
            <w:tcW w:w="2979" w:type="dxa"/>
            <w:vMerge/>
            <w:vAlign w:val="center"/>
          </w:tcPr>
          <w:p w14:paraId="0616D1AC" w14:textId="77777777" w:rsidR="00D25F9B" w:rsidRPr="00D25F9B" w:rsidRDefault="00D25F9B" w:rsidP="00B04018">
            <w:pPr>
              <w:spacing w:line="360" w:lineRule="auto"/>
              <w:rPr>
                <w:sz w:val="28"/>
                <w:szCs w:val="28"/>
              </w:rPr>
            </w:pPr>
          </w:p>
        </w:tc>
        <w:tc>
          <w:tcPr>
            <w:tcW w:w="5528" w:type="dxa"/>
            <w:vAlign w:val="center"/>
          </w:tcPr>
          <w:p w14:paraId="347676C5" w14:textId="77777777" w:rsidR="00D25F9B" w:rsidRPr="00D25F9B" w:rsidRDefault="00D25F9B" w:rsidP="00B04018">
            <w:pPr>
              <w:spacing w:line="360" w:lineRule="auto"/>
              <w:rPr>
                <w:sz w:val="28"/>
                <w:szCs w:val="28"/>
              </w:rPr>
            </w:pPr>
            <w:r w:rsidRPr="00D25F9B">
              <w:rPr>
                <w:sz w:val="28"/>
                <w:szCs w:val="28"/>
              </w:rPr>
              <w:t>Bỏ người dùng khỏi nhóm</w:t>
            </w:r>
          </w:p>
        </w:tc>
      </w:tr>
    </w:tbl>
    <w:p w14:paraId="742B9AA2" w14:textId="1A7982F4" w:rsidR="00595412" w:rsidRPr="0049599A" w:rsidRDefault="00595412" w:rsidP="009312B3">
      <w:pPr>
        <w:pStyle w:val="BodyText"/>
        <w:spacing w:before="120"/>
        <w:jc w:val="center"/>
        <w:rPr>
          <w:b/>
          <w:i/>
          <w:sz w:val="28"/>
          <w:szCs w:val="28"/>
          <w:lang w:val="it-IT"/>
        </w:rPr>
      </w:pPr>
      <w:r w:rsidRPr="0049599A">
        <w:rPr>
          <w:b/>
          <w:i/>
          <w:sz w:val="28"/>
          <w:szCs w:val="28"/>
          <w:lang w:val="it-IT"/>
        </w:rPr>
        <w:t>Bảng tổng hợp chức năng và trường hợp sử dụng của phần mềm</w:t>
      </w:r>
    </w:p>
    <w:p w14:paraId="0A2328AE" w14:textId="77777777" w:rsidR="00E722F0" w:rsidRPr="0049599A" w:rsidRDefault="00E722F0" w:rsidP="00E722F0"/>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10"/>
        <w:gridCol w:w="1275"/>
        <w:gridCol w:w="4820"/>
      </w:tblGrid>
      <w:tr w:rsidR="007E0290" w:rsidRPr="007E0290" w14:paraId="33548A57" w14:textId="77777777" w:rsidTr="007E0290">
        <w:trPr>
          <w:trHeight w:val="345"/>
        </w:trPr>
        <w:tc>
          <w:tcPr>
            <w:tcW w:w="746" w:type="dxa"/>
            <w:vMerge w:val="restart"/>
            <w:shd w:val="clear" w:color="auto" w:fill="auto"/>
            <w:vAlign w:val="center"/>
            <w:hideMark/>
          </w:tcPr>
          <w:p w14:paraId="573178EF" w14:textId="77777777" w:rsidR="007E0290" w:rsidRPr="007E0290" w:rsidRDefault="007E0290" w:rsidP="007E0290">
            <w:pPr>
              <w:jc w:val="center"/>
              <w:rPr>
                <w:b/>
                <w:bCs/>
                <w:sz w:val="28"/>
                <w:szCs w:val="28"/>
              </w:rPr>
            </w:pPr>
            <w:r w:rsidRPr="007E0290">
              <w:rPr>
                <w:b/>
                <w:bCs/>
                <w:sz w:val="28"/>
                <w:szCs w:val="28"/>
              </w:rPr>
              <w:t>STT</w:t>
            </w:r>
          </w:p>
        </w:tc>
        <w:tc>
          <w:tcPr>
            <w:tcW w:w="2510" w:type="dxa"/>
            <w:vMerge w:val="restart"/>
            <w:shd w:val="clear" w:color="auto" w:fill="auto"/>
            <w:vAlign w:val="center"/>
            <w:hideMark/>
          </w:tcPr>
          <w:p w14:paraId="1FF94331" w14:textId="77777777" w:rsidR="007E0290" w:rsidRPr="007E0290" w:rsidRDefault="007E0290" w:rsidP="007E0290">
            <w:pPr>
              <w:jc w:val="center"/>
              <w:rPr>
                <w:b/>
                <w:bCs/>
                <w:sz w:val="28"/>
                <w:szCs w:val="28"/>
              </w:rPr>
            </w:pPr>
            <w:r w:rsidRPr="007E0290">
              <w:rPr>
                <w:b/>
                <w:bCs/>
                <w:sz w:val="28"/>
                <w:szCs w:val="28"/>
              </w:rPr>
              <w:t>Tên Use-case</w:t>
            </w:r>
          </w:p>
        </w:tc>
        <w:tc>
          <w:tcPr>
            <w:tcW w:w="1275" w:type="dxa"/>
            <w:vMerge w:val="restart"/>
            <w:shd w:val="clear" w:color="auto" w:fill="auto"/>
            <w:vAlign w:val="center"/>
            <w:hideMark/>
          </w:tcPr>
          <w:p w14:paraId="38936486" w14:textId="77777777" w:rsidR="007E0290" w:rsidRPr="007E0290" w:rsidRDefault="007E0290" w:rsidP="007E0290">
            <w:pPr>
              <w:jc w:val="center"/>
              <w:rPr>
                <w:b/>
                <w:bCs/>
                <w:sz w:val="28"/>
                <w:szCs w:val="28"/>
              </w:rPr>
            </w:pPr>
            <w:r w:rsidRPr="007E0290">
              <w:rPr>
                <w:b/>
                <w:bCs/>
                <w:sz w:val="28"/>
                <w:szCs w:val="28"/>
              </w:rPr>
              <w:t>Tác nhân</w:t>
            </w:r>
          </w:p>
        </w:tc>
        <w:tc>
          <w:tcPr>
            <w:tcW w:w="4820" w:type="dxa"/>
            <w:vMerge w:val="restart"/>
            <w:shd w:val="clear" w:color="auto" w:fill="auto"/>
            <w:vAlign w:val="center"/>
            <w:hideMark/>
          </w:tcPr>
          <w:p w14:paraId="09844B97" w14:textId="77777777" w:rsidR="007E0290" w:rsidRPr="007E0290" w:rsidRDefault="007E0290" w:rsidP="007E0290">
            <w:pPr>
              <w:jc w:val="center"/>
              <w:rPr>
                <w:b/>
                <w:bCs/>
                <w:sz w:val="28"/>
                <w:szCs w:val="28"/>
              </w:rPr>
            </w:pPr>
            <w:r w:rsidRPr="007E0290">
              <w:rPr>
                <w:b/>
                <w:bCs/>
                <w:sz w:val="28"/>
                <w:szCs w:val="28"/>
              </w:rPr>
              <w:t>Mô tả trường hợp sử dụng</w:t>
            </w:r>
          </w:p>
        </w:tc>
      </w:tr>
      <w:tr w:rsidR="007E0290" w:rsidRPr="007E0290" w14:paraId="47B169EC" w14:textId="77777777" w:rsidTr="007E0290">
        <w:trPr>
          <w:trHeight w:val="900"/>
        </w:trPr>
        <w:tc>
          <w:tcPr>
            <w:tcW w:w="746" w:type="dxa"/>
            <w:vMerge/>
            <w:shd w:val="clear" w:color="auto" w:fill="auto"/>
            <w:vAlign w:val="center"/>
            <w:hideMark/>
          </w:tcPr>
          <w:p w14:paraId="4D4C0512" w14:textId="77777777" w:rsidR="007E0290" w:rsidRPr="007E0290" w:rsidRDefault="007E0290" w:rsidP="007E0290">
            <w:pPr>
              <w:jc w:val="left"/>
              <w:rPr>
                <w:b/>
                <w:bCs/>
                <w:sz w:val="28"/>
                <w:szCs w:val="28"/>
              </w:rPr>
            </w:pPr>
          </w:p>
        </w:tc>
        <w:tc>
          <w:tcPr>
            <w:tcW w:w="2510" w:type="dxa"/>
            <w:vMerge/>
            <w:shd w:val="clear" w:color="auto" w:fill="auto"/>
            <w:vAlign w:val="center"/>
            <w:hideMark/>
          </w:tcPr>
          <w:p w14:paraId="786B58BB"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937EBEE" w14:textId="77777777" w:rsidR="007E0290" w:rsidRPr="007E0290" w:rsidRDefault="007E0290" w:rsidP="007E0290">
            <w:pPr>
              <w:jc w:val="left"/>
              <w:rPr>
                <w:b/>
                <w:bCs/>
                <w:sz w:val="28"/>
                <w:szCs w:val="28"/>
              </w:rPr>
            </w:pPr>
          </w:p>
        </w:tc>
        <w:tc>
          <w:tcPr>
            <w:tcW w:w="4820" w:type="dxa"/>
            <w:vMerge/>
            <w:shd w:val="clear" w:color="auto" w:fill="auto"/>
            <w:vAlign w:val="center"/>
            <w:hideMark/>
          </w:tcPr>
          <w:p w14:paraId="0162D5D1" w14:textId="77777777" w:rsidR="007E0290" w:rsidRPr="007E0290" w:rsidRDefault="007E0290" w:rsidP="007E0290">
            <w:pPr>
              <w:jc w:val="left"/>
              <w:rPr>
                <w:b/>
                <w:bCs/>
                <w:sz w:val="28"/>
                <w:szCs w:val="28"/>
              </w:rPr>
            </w:pPr>
          </w:p>
        </w:tc>
      </w:tr>
      <w:tr w:rsidR="007E0290" w:rsidRPr="007E0290" w14:paraId="767607E0" w14:textId="77777777" w:rsidTr="007E0290">
        <w:trPr>
          <w:trHeight w:val="449"/>
        </w:trPr>
        <w:tc>
          <w:tcPr>
            <w:tcW w:w="746" w:type="dxa"/>
            <w:shd w:val="clear" w:color="auto" w:fill="auto"/>
            <w:vAlign w:val="center"/>
            <w:hideMark/>
          </w:tcPr>
          <w:p w14:paraId="7C396902" w14:textId="77777777" w:rsidR="007E0290" w:rsidRPr="007E0290" w:rsidRDefault="007E0290" w:rsidP="007E0290">
            <w:pPr>
              <w:jc w:val="center"/>
              <w:rPr>
                <w:b/>
                <w:bCs/>
                <w:sz w:val="26"/>
                <w:szCs w:val="26"/>
              </w:rPr>
            </w:pPr>
            <w:r w:rsidRPr="007E0290">
              <w:rPr>
                <w:b/>
                <w:bCs/>
                <w:sz w:val="26"/>
                <w:szCs w:val="26"/>
              </w:rPr>
              <w:t>I</w:t>
            </w:r>
          </w:p>
        </w:tc>
        <w:tc>
          <w:tcPr>
            <w:tcW w:w="8605" w:type="dxa"/>
            <w:gridSpan w:val="3"/>
            <w:shd w:val="clear" w:color="auto" w:fill="auto"/>
            <w:vAlign w:val="center"/>
            <w:hideMark/>
          </w:tcPr>
          <w:p w14:paraId="505C0D46" w14:textId="195AE35F" w:rsidR="007E0290" w:rsidRPr="007E0290" w:rsidRDefault="007E0290" w:rsidP="007E0290">
            <w:pPr>
              <w:jc w:val="left"/>
              <w:rPr>
                <w:b/>
                <w:bCs/>
                <w:sz w:val="26"/>
                <w:szCs w:val="26"/>
              </w:rPr>
            </w:pPr>
            <w:r w:rsidRPr="007E0290">
              <w:rPr>
                <w:b/>
                <w:bCs/>
                <w:sz w:val="26"/>
                <w:szCs w:val="26"/>
              </w:rPr>
              <w:t>Chức năng của AMG Internal Gate</w:t>
            </w:r>
          </w:p>
        </w:tc>
      </w:tr>
      <w:tr w:rsidR="007E0290" w:rsidRPr="007E0290" w14:paraId="2A5D0BC5" w14:textId="77777777" w:rsidTr="007E0290">
        <w:trPr>
          <w:trHeight w:val="750"/>
        </w:trPr>
        <w:tc>
          <w:tcPr>
            <w:tcW w:w="746" w:type="dxa"/>
            <w:shd w:val="clear" w:color="auto" w:fill="auto"/>
            <w:vAlign w:val="center"/>
            <w:hideMark/>
          </w:tcPr>
          <w:p w14:paraId="29190739" w14:textId="77777777" w:rsidR="007E0290" w:rsidRPr="007E0290" w:rsidRDefault="007E0290" w:rsidP="007E0290">
            <w:pPr>
              <w:jc w:val="center"/>
              <w:rPr>
                <w:sz w:val="28"/>
                <w:szCs w:val="28"/>
              </w:rPr>
            </w:pPr>
            <w:r w:rsidRPr="007E0290">
              <w:rPr>
                <w:sz w:val="28"/>
                <w:szCs w:val="28"/>
              </w:rPr>
              <w:t>1</w:t>
            </w:r>
          </w:p>
        </w:tc>
        <w:tc>
          <w:tcPr>
            <w:tcW w:w="2510" w:type="dxa"/>
            <w:shd w:val="clear" w:color="auto" w:fill="auto"/>
            <w:vAlign w:val="center"/>
            <w:hideMark/>
          </w:tcPr>
          <w:p w14:paraId="4036F072" w14:textId="77777777" w:rsidR="007E0290" w:rsidRPr="007E0290" w:rsidRDefault="007E0290" w:rsidP="007E0290">
            <w:pPr>
              <w:jc w:val="left"/>
              <w:rPr>
                <w:b/>
                <w:bCs/>
                <w:sz w:val="28"/>
                <w:szCs w:val="28"/>
              </w:rPr>
            </w:pPr>
            <w:r w:rsidRPr="007E0290">
              <w:rPr>
                <w:b/>
                <w:bCs/>
                <w:sz w:val="28"/>
                <w:szCs w:val="28"/>
              </w:rPr>
              <w:t>Quản trị thông số hệ thống</w:t>
            </w:r>
          </w:p>
        </w:tc>
        <w:tc>
          <w:tcPr>
            <w:tcW w:w="1275" w:type="dxa"/>
            <w:shd w:val="clear" w:color="auto" w:fill="auto"/>
            <w:vAlign w:val="center"/>
            <w:hideMark/>
          </w:tcPr>
          <w:p w14:paraId="16B31DFB"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7091F47B" w14:textId="77777777" w:rsidR="007E0290" w:rsidRPr="007E0290" w:rsidRDefault="007E0290" w:rsidP="007E0290">
            <w:pPr>
              <w:jc w:val="left"/>
              <w:rPr>
                <w:sz w:val="28"/>
                <w:szCs w:val="28"/>
              </w:rPr>
            </w:pPr>
            <w:r w:rsidRPr="007E0290">
              <w:rPr>
                <w:sz w:val="28"/>
                <w:szCs w:val="28"/>
              </w:rPr>
              <w:t>Thiết lập thông số hệ thống: Tần suất quét; thông số Data Diode; thời gian xóa nhật ký…</w:t>
            </w:r>
          </w:p>
        </w:tc>
      </w:tr>
      <w:tr w:rsidR="007E0290" w:rsidRPr="007E0290" w14:paraId="0ABC510C" w14:textId="77777777" w:rsidTr="007E0290">
        <w:trPr>
          <w:trHeight w:val="375"/>
        </w:trPr>
        <w:tc>
          <w:tcPr>
            <w:tcW w:w="746" w:type="dxa"/>
            <w:vMerge w:val="restart"/>
            <w:shd w:val="clear" w:color="auto" w:fill="auto"/>
            <w:vAlign w:val="center"/>
            <w:hideMark/>
          </w:tcPr>
          <w:p w14:paraId="4E994C6C" w14:textId="77777777" w:rsidR="007E0290" w:rsidRPr="007E0290" w:rsidRDefault="007E0290" w:rsidP="007E0290">
            <w:pPr>
              <w:jc w:val="center"/>
              <w:rPr>
                <w:sz w:val="28"/>
                <w:szCs w:val="28"/>
              </w:rPr>
            </w:pPr>
            <w:r w:rsidRPr="007E0290">
              <w:rPr>
                <w:sz w:val="28"/>
                <w:szCs w:val="28"/>
              </w:rPr>
              <w:t>2</w:t>
            </w:r>
          </w:p>
        </w:tc>
        <w:tc>
          <w:tcPr>
            <w:tcW w:w="2510" w:type="dxa"/>
            <w:vMerge w:val="restart"/>
            <w:shd w:val="clear" w:color="auto" w:fill="auto"/>
            <w:vAlign w:val="center"/>
            <w:hideMark/>
          </w:tcPr>
          <w:p w14:paraId="6A15AC7D" w14:textId="77777777" w:rsidR="007E0290" w:rsidRPr="007E0290" w:rsidRDefault="007E0290" w:rsidP="007E0290">
            <w:pPr>
              <w:jc w:val="left"/>
              <w:rPr>
                <w:b/>
                <w:bCs/>
                <w:sz w:val="28"/>
                <w:szCs w:val="28"/>
              </w:rPr>
            </w:pPr>
            <w:r w:rsidRPr="007E0290">
              <w:rPr>
                <w:b/>
                <w:bCs/>
                <w:sz w:val="28"/>
                <w:szCs w:val="28"/>
              </w:rPr>
              <w:t>Quản lý đăng ký kênh</w:t>
            </w:r>
          </w:p>
        </w:tc>
        <w:tc>
          <w:tcPr>
            <w:tcW w:w="1275" w:type="dxa"/>
            <w:vMerge w:val="restart"/>
            <w:shd w:val="clear" w:color="auto" w:fill="auto"/>
            <w:vAlign w:val="center"/>
            <w:hideMark/>
          </w:tcPr>
          <w:p w14:paraId="5C872EC5"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491A22F8" w14:textId="77777777" w:rsidR="007E0290" w:rsidRPr="007E0290" w:rsidRDefault="007E0290" w:rsidP="007E0290">
            <w:pPr>
              <w:jc w:val="left"/>
              <w:rPr>
                <w:sz w:val="28"/>
                <w:szCs w:val="28"/>
              </w:rPr>
            </w:pPr>
            <w:r w:rsidRPr="007E0290">
              <w:rPr>
                <w:sz w:val="28"/>
                <w:szCs w:val="28"/>
              </w:rPr>
              <w:t>Đề xuất đăng ký</w:t>
            </w:r>
          </w:p>
        </w:tc>
      </w:tr>
      <w:tr w:rsidR="007E0290" w:rsidRPr="007E0290" w14:paraId="73C0C51E" w14:textId="77777777" w:rsidTr="007E0290">
        <w:trPr>
          <w:trHeight w:val="375"/>
        </w:trPr>
        <w:tc>
          <w:tcPr>
            <w:tcW w:w="746" w:type="dxa"/>
            <w:vMerge/>
            <w:shd w:val="clear" w:color="auto" w:fill="auto"/>
            <w:vAlign w:val="center"/>
            <w:hideMark/>
          </w:tcPr>
          <w:p w14:paraId="757E01BD" w14:textId="77777777" w:rsidR="007E0290" w:rsidRPr="007E0290" w:rsidRDefault="007E0290" w:rsidP="007E0290">
            <w:pPr>
              <w:jc w:val="left"/>
              <w:rPr>
                <w:sz w:val="28"/>
                <w:szCs w:val="28"/>
              </w:rPr>
            </w:pPr>
          </w:p>
        </w:tc>
        <w:tc>
          <w:tcPr>
            <w:tcW w:w="2510" w:type="dxa"/>
            <w:vMerge/>
            <w:shd w:val="clear" w:color="auto" w:fill="auto"/>
            <w:vAlign w:val="center"/>
            <w:hideMark/>
          </w:tcPr>
          <w:p w14:paraId="7E159B54"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DF4E678" w14:textId="77777777" w:rsidR="007E0290" w:rsidRPr="007E0290" w:rsidRDefault="007E0290" w:rsidP="007E0290">
            <w:pPr>
              <w:jc w:val="left"/>
              <w:rPr>
                <w:sz w:val="28"/>
                <w:szCs w:val="28"/>
              </w:rPr>
            </w:pPr>
          </w:p>
        </w:tc>
        <w:tc>
          <w:tcPr>
            <w:tcW w:w="4820" w:type="dxa"/>
            <w:shd w:val="clear" w:color="auto" w:fill="auto"/>
            <w:vAlign w:val="center"/>
            <w:hideMark/>
          </w:tcPr>
          <w:p w14:paraId="573A544C" w14:textId="77777777" w:rsidR="007E0290" w:rsidRPr="007E0290" w:rsidRDefault="007E0290" w:rsidP="007E0290">
            <w:pPr>
              <w:jc w:val="left"/>
              <w:rPr>
                <w:sz w:val="28"/>
                <w:szCs w:val="28"/>
              </w:rPr>
            </w:pPr>
            <w:r w:rsidRPr="007E0290">
              <w:rPr>
                <w:sz w:val="28"/>
                <w:szCs w:val="28"/>
              </w:rPr>
              <w:t>Duyệt đăng ký</w:t>
            </w:r>
          </w:p>
        </w:tc>
      </w:tr>
      <w:tr w:rsidR="007E0290" w:rsidRPr="007E0290" w14:paraId="22E89F17" w14:textId="77777777" w:rsidTr="007E0290">
        <w:trPr>
          <w:trHeight w:val="375"/>
        </w:trPr>
        <w:tc>
          <w:tcPr>
            <w:tcW w:w="746" w:type="dxa"/>
            <w:vMerge/>
            <w:shd w:val="clear" w:color="auto" w:fill="auto"/>
            <w:vAlign w:val="center"/>
            <w:hideMark/>
          </w:tcPr>
          <w:p w14:paraId="4557041D" w14:textId="77777777" w:rsidR="007E0290" w:rsidRPr="007E0290" w:rsidRDefault="007E0290" w:rsidP="007E0290">
            <w:pPr>
              <w:jc w:val="left"/>
              <w:rPr>
                <w:sz w:val="28"/>
                <w:szCs w:val="28"/>
              </w:rPr>
            </w:pPr>
          </w:p>
        </w:tc>
        <w:tc>
          <w:tcPr>
            <w:tcW w:w="2510" w:type="dxa"/>
            <w:vMerge/>
            <w:shd w:val="clear" w:color="auto" w:fill="auto"/>
            <w:vAlign w:val="center"/>
            <w:hideMark/>
          </w:tcPr>
          <w:p w14:paraId="36459BE3"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277A14A7" w14:textId="77777777" w:rsidR="007E0290" w:rsidRPr="007E0290" w:rsidRDefault="007E0290" w:rsidP="007E0290">
            <w:pPr>
              <w:jc w:val="left"/>
              <w:rPr>
                <w:sz w:val="28"/>
                <w:szCs w:val="28"/>
              </w:rPr>
            </w:pPr>
          </w:p>
        </w:tc>
        <w:tc>
          <w:tcPr>
            <w:tcW w:w="4820" w:type="dxa"/>
            <w:shd w:val="clear" w:color="auto" w:fill="auto"/>
            <w:vAlign w:val="center"/>
            <w:hideMark/>
          </w:tcPr>
          <w:p w14:paraId="1177258F" w14:textId="77777777" w:rsidR="007E0290" w:rsidRPr="007E0290" w:rsidRDefault="007E0290" w:rsidP="007E0290">
            <w:pPr>
              <w:jc w:val="left"/>
              <w:rPr>
                <w:sz w:val="28"/>
                <w:szCs w:val="28"/>
              </w:rPr>
            </w:pPr>
            <w:r w:rsidRPr="007E0290">
              <w:rPr>
                <w:sz w:val="28"/>
                <w:szCs w:val="28"/>
              </w:rPr>
              <w:t>Sổ quản lý kênh</w:t>
            </w:r>
          </w:p>
        </w:tc>
      </w:tr>
      <w:tr w:rsidR="007E0290" w:rsidRPr="007E0290" w14:paraId="78CBBB1A" w14:textId="77777777" w:rsidTr="007E0290">
        <w:trPr>
          <w:trHeight w:val="375"/>
        </w:trPr>
        <w:tc>
          <w:tcPr>
            <w:tcW w:w="746" w:type="dxa"/>
            <w:vMerge/>
            <w:shd w:val="clear" w:color="auto" w:fill="auto"/>
            <w:vAlign w:val="center"/>
            <w:hideMark/>
          </w:tcPr>
          <w:p w14:paraId="512BFB6A" w14:textId="77777777" w:rsidR="007E0290" w:rsidRPr="007E0290" w:rsidRDefault="007E0290" w:rsidP="007E0290">
            <w:pPr>
              <w:jc w:val="left"/>
              <w:rPr>
                <w:sz w:val="28"/>
                <w:szCs w:val="28"/>
              </w:rPr>
            </w:pPr>
          </w:p>
        </w:tc>
        <w:tc>
          <w:tcPr>
            <w:tcW w:w="2510" w:type="dxa"/>
            <w:vMerge/>
            <w:shd w:val="clear" w:color="auto" w:fill="auto"/>
            <w:vAlign w:val="center"/>
            <w:hideMark/>
          </w:tcPr>
          <w:p w14:paraId="1F58E4FB"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05531FF" w14:textId="77777777" w:rsidR="007E0290" w:rsidRPr="007E0290" w:rsidRDefault="007E0290" w:rsidP="007E0290">
            <w:pPr>
              <w:jc w:val="left"/>
              <w:rPr>
                <w:sz w:val="28"/>
                <w:szCs w:val="28"/>
              </w:rPr>
            </w:pPr>
          </w:p>
        </w:tc>
        <w:tc>
          <w:tcPr>
            <w:tcW w:w="4820" w:type="dxa"/>
            <w:shd w:val="clear" w:color="auto" w:fill="auto"/>
            <w:vAlign w:val="center"/>
            <w:hideMark/>
          </w:tcPr>
          <w:p w14:paraId="4F6BE20C" w14:textId="77777777" w:rsidR="007E0290" w:rsidRPr="007E0290" w:rsidRDefault="007E0290" w:rsidP="007E0290">
            <w:pPr>
              <w:jc w:val="left"/>
              <w:rPr>
                <w:sz w:val="28"/>
                <w:szCs w:val="28"/>
              </w:rPr>
            </w:pPr>
            <w:r w:rsidRPr="007E0290">
              <w:rPr>
                <w:sz w:val="28"/>
                <w:szCs w:val="28"/>
              </w:rPr>
              <w:t>Kích hoạt kênh</w:t>
            </w:r>
          </w:p>
        </w:tc>
      </w:tr>
      <w:tr w:rsidR="007E0290" w:rsidRPr="007E0290" w14:paraId="343B32FD" w14:textId="77777777" w:rsidTr="007E0290">
        <w:trPr>
          <w:trHeight w:val="375"/>
        </w:trPr>
        <w:tc>
          <w:tcPr>
            <w:tcW w:w="746" w:type="dxa"/>
            <w:vMerge/>
            <w:shd w:val="clear" w:color="auto" w:fill="auto"/>
            <w:vAlign w:val="center"/>
            <w:hideMark/>
          </w:tcPr>
          <w:p w14:paraId="3AD5BEFE" w14:textId="77777777" w:rsidR="007E0290" w:rsidRPr="007E0290" w:rsidRDefault="007E0290" w:rsidP="007E0290">
            <w:pPr>
              <w:jc w:val="left"/>
              <w:rPr>
                <w:sz w:val="28"/>
                <w:szCs w:val="28"/>
              </w:rPr>
            </w:pPr>
          </w:p>
        </w:tc>
        <w:tc>
          <w:tcPr>
            <w:tcW w:w="2510" w:type="dxa"/>
            <w:vMerge/>
            <w:shd w:val="clear" w:color="auto" w:fill="auto"/>
            <w:vAlign w:val="center"/>
            <w:hideMark/>
          </w:tcPr>
          <w:p w14:paraId="350CFB81"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E19468D" w14:textId="77777777" w:rsidR="007E0290" w:rsidRPr="007E0290" w:rsidRDefault="007E0290" w:rsidP="007E0290">
            <w:pPr>
              <w:jc w:val="left"/>
              <w:rPr>
                <w:sz w:val="28"/>
                <w:szCs w:val="28"/>
              </w:rPr>
            </w:pPr>
          </w:p>
        </w:tc>
        <w:tc>
          <w:tcPr>
            <w:tcW w:w="4820" w:type="dxa"/>
            <w:shd w:val="clear" w:color="auto" w:fill="auto"/>
            <w:vAlign w:val="center"/>
            <w:hideMark/>
          </w:tcPr>
          <w:p w14:paraId="3AB45C06" w14:textId="77777777" w:rsidR="007E0290" w:rsidRPr="007E0290" w:rsidRDefault="007E0290" w:rsidP="007E0290">
            <w:pPr>
              <w:jc w:val="left"/>
              <w:rPr>
                <w:sz w:val="28"/>
                <w:szCs w:val="28"/>
              </w:rPr>
            </w:pPr>
            <w:r w:rsidRPr="007E0290">
              <w:rPr>
                <w:sz w:val="28"/>
                <w:szCs w:val="28"/>
              </w:rPr>
              <w:t>Bỏ kích hoạt kênh</w:t>
            </w:r>
          </w:p>
        </w:tc>
      </w:tr>
      <w:tr w:rsidR="007E0290" w:rsidRPr="007E0290" w14:paraId="2A03AFEF" w14:textId="77777777" w:rsidTr="007E0290">
        <w:trPr>
          <w:trHeight w:val="766"/>
        </w:trPr>
        <w:tc>
          <w:tcPr>
            <w:tcW w:w="746" w:type="dxa"/>
            <w:shd w:val="clear" w:color="auto" w:fill="auto"/>
            <w:vAlign w:val="center"/>
            <w:hideMark/>
          </w:tcPr>
          <w:p w14:paraId="5E1FE176" w14:textId="77777777" w:rsidR="007E0290" w:rsidRPr="007E0290" w:rsidRDefault="007E0290" w:rsidP="007E0290">
            <w:pPr>
              <w:jc w:val="center"/>
              <w:rPr>
                <w:sz w:val="28"/>
                <w:szCs w:val="28"/>
              </w:rPr>
            </w:pPr>
            <w:r w:rsidRPr="007E0290">
              <w:rPr>
                <w:sz w:val="28"/>
                <w:szCs w:val="28"/>
              </w:rPr>
              <w:t>3</w:t>
            </w:r>
          </w:p>
        </w:tc>
        <w:tc>
          <w:tcPr>
            <w:tcW w:w="2510" w:type="dxa"/>
            <w:shd w:val="clear" w:color="auto" w:fill="auto"/>
            <w:vAlign w:val="center"/>
            <w:hideMark/>
          </w:tcPr>
          <w:p w14:paraId="081945A3" w14:textId="77777777" w:rsidR="007E0290" w:rsidRPr="007E0290" w:rsidRDefault="007E0290" w:rsidP="007E0290">
            <w:pPr>
              <w:jc w:val="left"/>
              <w:rPr>
                <w:b/>
                <w:bCs/>
                <w:sz w:val="28"/>
                <w:szCs w:val="28"/>
              </w:rPr>
            </w:pPr>
            <w:r w:rsidRPr="007E0290">
              <w:rPr>
                <w:b/>
                <w:bCs/>
                <w:sz w:val="28"/>
                <w:szCs w:val="28"/>
              </w:rPr>
              <w:t>Giám sát hoạt động</w:t>
            </w:r>
          </w:p>
        </w:tc>
        <w:tc>
          <w:tcPr>
            <w:tcW w:w="1275" w:type="dxa"/>
            <w:shd w:val="clear" w:color="auto" w:fill="auto"/>
            <w:vAlign w:val="center"/>
            <w:hideMark/>
          </w:tcPr>
          <w:p w14:paraId="4C91228E"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76E77F18" w14:textId="77777777" w:rsidR="007E0290" w:rsidRPr="007E0290" w:rsidRDefault="007E0290" w:rsidP="007E0290">
            <w:pPr>
              <w:jc w:val="left"/>
              <w:rPr>
                <w:sz w:val="28"/>
                <w:szCs w:val="28"/>
              </w:rPr>
            </w:pPr>
            <w:r w:rsidRPr="007E0290">
              <w:rPr>
                <w:sz w:val="28"/>
                <w:szCs w:val="28"/>
              </w:rPr>
              <w:t>Giám sát hoạt động của các kênh</w:t>
            </w:r>
          </w:p>
        </w:tc>
      </w:tr>
      <w:tr w:rsidR="007E0290" w:rsidRPr="007E0290" w14:paraId="6DF424B2" w14:textId="77777777" w:rsidTr="007E0290">
        <w:trPr>
          <w:trHeight w:val="465"/>
        </w:trPr>
        <w:tc>
          <w:tcPr>
            <w:tcW w:w="746" w:type="dxa"/>
            <w:vMerge w:val="restart"/>
            <w:shd w:val="clear" w:color="auto" w:fill="auto"/>
            <w:vAlign w:val="center"/>
            <w:hideMark/>
          </w:tcPr>
          <w:p w14:paraId="6A81332C" w14:textId="77777777" w:rsidR="007E0290" w:rsidRPr="007E0290" w:rsidRDefault="007E0290" w:rsidP="007E0290">
            <w:pPr>
              <w:jc w:val="center"/>
              <w:rPr>
                <w:sz w:val="28"/>
                <w:szCs w:val="28"/>
              </w:rPr>
            </w:pPr>
            <w:r w:rsidRPr="007E0290">
              <w:rPr>
                <w:sz w:val="28"/>
                <w:szCs w:val="28"/>
              </w:rPr>
              <w:t>4</w:t>
            </w:r>
          </w:p>
        </w:tc>
        <w:tc>
          <w:tcPr>
            <w:tcW w:w="2510" w:type="dxa"/>
            <w:vMerge w:val="restart"/>
            <w:shd w:val="clear" w:color="auto" w:fill="auto"/>
            <w:noWrap/>
            <w:vAlign w:val="center"/>
            <w:hideMark/>
          </w:tcPr>
          <w:p w14:paraId="79950688" w14:textId="77777777" w:rsidR="007E0290" w:rsidRPr="007E0290" w:rsidRDefault="007E0290" w:rsidP="007E0290">
            <w:pPr>
              <w:jc w:val="left"/>
              <w:rPr>
                <w:b/>
                <w:bCs/>
                <w:sz w:val="28"/>
                <w:szCs w:val="28"/>
              </w:rPr>
            </w:pPr>
            <w:r w:rsidRPr="007E0290">
              <w:rPr>
                <w:b/>
                <w:bCs/>
                <w:sz w:val="28"/>
                <w:szCs w:val="28"/>
              </w:rPr>
              <w:t>Báo cáo thống kê</w:t>
            </w:r>
          </w:p>
        </w:tc>
        <w:tc>
          <w:tcPr>
            <w:tcW w:w="1275" w:type="dxa"/>
            <w:vMerge w:val="restart"/>
            <w:shd w:val="clear" w:color="auto" w:fill="auto"/>
            <w:noWrap/>
            <w:vAlign w:val="center"/>
            <w:hideMark/>
          </w:tcPr>
          <w:p w14:paraId="652890A8"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6042639B" w14:textId="77777777" w:rsidR="007E0290" w:rsidRPr="007E0290" w:rsidRDefault="007E0290" w:rsidP="007E0290">
            <w:pPr>
              <w:jc w:val="left"/>
              <w:rPr>
                <w:sz w:val="28"/>
                <w:szCs w:val="28"/>
              </w:rPr>
            </w:pPr>
            <w:r w:rsidRPr="007E0290">
              <w:rPr>
                <w:sz w:val="28"/>
                <w:szCs w:val="28"/>
              </w:rPr>
              <w:t>Báo cáo tổng hợp kênh ứng dụng</w:t>
            </w:r>
          </w:p>
        </w:tc>
      </w:tr>
      <w:tr w:rsidR="007E0290" w:rsidRPr="007E0290" w14:paraId="0DD19E7D" w14:textId="77777777" w:rsidTr="007E0290">
        <w:trPr>
          <w:trHeight w:val="480"/>
        </w:trPr>
        <w:tc>
          <w:tcPr>
            <w:tcW w:w="746" w:type="dxa"/>
            <w:vMerge/>
            <w:shd w:val="clear" w:color="auto" w:fill="auto"/>
            <w:vAlign w:val="center"/>
            <w:hideMark/>
          </w:tcPr>
          <w:p w14:paraId="4A30B660" w14:textId="77777777" w:rsidR="007E0290" w:rsidRPr="007E0290" w:rsidRDefault="007E0290" w:rsidP="007E0290">
            <w:pPr>
              <w:jc w:val="left"/>
              <w:rPr>
                <w:sz w:val="28"/>
                <w:szCs w:val="28"/>
              </w:rPr>
            </w:pPr>
          </w:p>
        </w:tc>
        <w:tc>
          <w:tcPr>
            <w:tcW w:w="2510" w:type="dxa"/>
            <w:vMerge/>
            <w:shd w:val="clear" w:color="auto" w:fill="auto"/>
            <w:vAlign w:val="center"/>
            <w:hideMark/>
          </w:tcPr>
          <w:p w14:paraId="49D16880"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01A2D85C" w14:textId="77777777" w:rsidR="007E0290" w:rsidRPr="007E0290" w:rsidRDefault="007E0290" w:rsidP="007E0290">
            <w:pPr>
              <w:jc w:val="left"/>
              <w:rPr>
                <w:sz w:val="28"/>
                <w:szCs w:val="28"/>
              </w:rPr>
            </w:pPr>
          </w:p>
        </w:tc>
        <w:tc>
          <w:tcPr>
            <w:tcW w:w="4820" w:type="dxa"/>
            <w:shd w:val="clear" w:color="auto" w:fill="auto"/>
            <w:vAlign w:val="center"/>
            <w:hideMark/>
          </w:tcPr>
          <w:p w14:paraId="5F52FD70" w14:textId="77777777" w:rsidR="007E0290" w:rsidRPr="007E0290" w:rsidRDefault="007E0290" w:rsidP="007E0290">
            <w:pPr>
              <w:jc w:val="left"/>
              <w:rPr>
                <w:sz w:val="28"/>
                <w:szCs w:val="28"/>
              </w:rPr>
            </w:pPr>
            <w:r w:rsidRPr="007E0290">
              <w:rPr>
                <w:sz w:val="28"/>
                <w:szCs w:val="28"/>
              </w:rPr>
              <w:t>Báo cáo chi tiết một kênh ứng dụng</w:t>
            </w:r>
          </w:p>
        </w:tc>
      </w:tr>
      <w:tr w:rsidR="007E0290" w:rsidRPr="007E0290" w14:paraId="2AC41BC6" w14:textId="77777777" w:rsidTr="007E0290">
        <w:trPr>
          <w:trHeight w:val="435"/>
        </w:trPr>
        <w:tc>
          <w:tcPr>
            <w:tcW w:w="746" w:type="dxa"/>
            <w:vMerge w:val="restart"/>
            <w:shd w:val="clear" w:color="auto" w:fill="auto"/>
            <w:vAlign w:val="center"/>
            <w:hideMark/>
          </w:tcPr>
          <w:p w14:paraId="3DB9D676" w14:textId="77777777" w:rsidR="007E0290" w:rsidRPr="007E0290" w:rsidRDefault="007E0290" w:rsidP="007E0290">
            <w:pPr>
              <w:jc w:val="center"/>
              <w:rPr>
                <w:sz w:val="28"/>
                <w:szCs w:val="28"/>
              </w:rPr>
            </w:pPr>
            <w:r w:rsidRPr="007E0290">
              <w:rPr>
                <w:sz w:val="28"/>
                <w:szCs w:val="28"/>
              </w:rPr>
              <w:t>5</w:t>
            </w:r>
          </w:p>
        </w:tc>
        <w:tc>
          <w:tcPr>
            <w:tcW w:w="2510" w:type="dxa"/>
            <w:vMerge w:val="restart"/>
            <w:shd w:val="clear" w:color="auto" w:fill="auto"/>
            <w:vAlign w:val="center"/>
            <w:hideMark/>
          </w:tcPr>
          <w:p w14:paraId="1D65376C" w14:textId="77777777" w:rsidR="007E0290" w:rsidRPr="007E0290" w:rsidRDefault="007E0290" w:rsidP="007E0290">
            <w:pPr>
              <w:jc w:val="left"/>
              <w:rPr>
                <w:b/>
                <w:bCs/>
                <w:sz w:val="28"/>
                <w:szCs w:val="28"/>
              </w:rPr>
            </w:pPr>
            <w:r w:rsidRPr="007E0290">
              <w:rPr>
                <w:b/>
                <w:bCs/>
                <w:sz w:val="28"/>
                <w:szCs w:val="28"/>
              </w:rPr>
              <w:t>Quản trị Thêm</w:t>
            </w:r>
          </w:p>
        </w:tc>
        <w:tc>
          <w:tcPr>
            <w:tcW w:w="1275" w:type="dxa"/>
            <w:vMerge w:val="restart"/>
            <w:shd w:val="clear" w:color="auto" w:fill="auto"/>
            <w:vAlign w:val="center"/>
            <w:hideMark/>
          </w:tcPr>
          <w:p w14:paraId="4F0BF9CF"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197B504B" w14:textId="77777777" w:rsidR="007E0290" w:rsidRPr="007E0290" w:rsidRDefault="007E0290" w:rsidP="007E0290">
            <w:pPr>
              <w:jc w:val="left"/>
              <w:rPr>
                <w:sz w:val="28"/>
                <w:szCs w:val="28"/>
              </w:rPr>
            </w:pPr>
            <w:r w:rsidRPr="007E0290">
              <w:rPr>
                <w:sz w:val="28"/>
                <w:szCs w:val="28"/>
              </w:rPr>
              <w:t>Thêm luật lọc theo thuật ngữ</w:t>
            </w:r>
          </w:p>
        </w:tc>
      </w:tr>
      <w:tr w:rsidR="007E0290" w:rsidRPr="007E0290" w14:paraId="744AD57F" w14:textId="77777777" w:rsidTr="007E0290">
        <w:trPr>
          <w:trHeight w:val="585"/>
        </w:trPr>
        <w:tc>
          <w:tcPr>
            <w:tcW w:w="746" w:type="dxa"/>
            <w:vMerge/>
            <w:shd w:val="clear" w:color="auto" w:fill="auto"/>
            <w:vAlign w:val="center"/>
            <w:hideMark/>
          </w:tcPr>
          <w:p w14:paraId="406A3C31" w14:textId="77777777" w:rsidR="007E0290" w:rsidRPr="007E0290" w:rsidRDefault="007E0290" w:rsidP="007E0290">
            <w:pPr>
              <w:jc w:val="left"/>
              <w:rPr>
                <w:sz w:val="28"/>
                <w:szCs w:val="28"/>
              </w:rPr>
            </w:pPr>
          </w:p>
        </w:tc>
        <w:tc>
          <w:tcPr>
            <w:tcW w:w="2510" w:type="dxa"/>
            <w:vMerge/>
            <w:shd w:val="clear" w:color="auto" w:fill="auto"/>
            <w:vAlign w:val="center"/>
            <w:hideMark/>
          </w:tcPr>
          <w:p w14:paraId="469405A8"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7A9E06A" w14:textId="77777777" w:rsidR="007E0290" w:rsidRPr="007E0290" w:rsidRDefault="007E0290" w:rsidP="007E0290">
            <w:pPr>
              <w:jc w:val="left"/>
              <w:rPr>
                <w:sz w:val="28"/>
                <w:szCs w:val="28"/>
              </w:rPr>
            </w:pPr>
          </w:p>
        </w:tc>
        <w:tc>
          <w:tcPr>
            <w:tcW w:w="4820" w:type="dxa"/>
            <w:shd w:val="clear" w:color="auto" w:fill="auto"/>
            <w:vAlign w:val="center"/>
            <w:hideMark/>
          </w:tcPr>
          <w:p w14:paraId="0B1308F2" w14:textId="77777777" w:rsidR="007E0290" w:rsidRPr="007E0290" w:rsidRDefault="007E0290" w:rsidP="007E0290">
            <w:pPr>
              <w:jc w:val="left"/>
              <w:rPr>
                <w:sz w:val="28"/>
                <w:szCs w:val="28"/>
              </w:rPr>
            </w:pPr>
            <w:r w:rsidRPr="007E0290">
              <w:rPr>
                <w:sz w:val="28"/>
                <w:szCs w:val="28"/>
              </w:rPr>
              <w:t>Thêm luật lọc theo kích thước theo loại tệp tin</w:t>
            </w:r>
          </w:p>
        </w:tc>
      </w:tr>
      <w:tr w:rsidR="007E0290" w:rsidRPr="007E0290" w14:paraId="5CD6BF3A" w14:textId="77777777" w:rsidTr="007E0290">
        <w:trPr>
          <w:trHeight w:val="375"/>
        </w:trPr>
        <w:tc>
          <w:tcPr>
            <w:tcW w:w="746" w:type="dxa"/>
            <w:vMerge w:val="restart"/>
            <w:shd w:val="clear" w:color="auto" w:fill="auto"/>
            <w:vAlign w:val="center"/>
            <w:hideMark/>
          </w:tcPr>
          <w:p w14:paraId="75ED6211" w14:textId="77777777" w:rsidR="007E0290" w:rsidRPr="007E0290" w:rsidRDefault="007E0290" w:rsidP="007E0290">
            <w:pPr>
              <w:jc w:val="center"/>
              <w:rPr>
                <w:sz w:val="28"/>
                <w:szCs w:val="28"/>
              </w:rPr>
            </w:pPr>
            <w:r w:rsidRPr="007E0290">
              <w:rPr>
                <w:sz w:val="28"/>
                <w:szCs w:val="28"/>
              </w:rPr>
              <w:t>6</w:t>
            </w:r>
          </w:p>
        </w:tc>
        <w:tc>
          <w:tcPr>
            <w:tcW w:w="2510" w:type="dxa"/>
            <w:vMerge w:val="restart"/>
            <w:shd w:val="clear" w:color="auto" w:fill="auto"/>
            <w:vAlign w:val="center"/>
            <w:hideMark/>
          </w:tcPr>
          <w:p w14:paraId="2ED82CF9" w14:textId="77777777" w:rsidR="007E0290" w:rsidRPr="007E0290" w:rsidRDefault="007E0290" w:rsidP="007E0290">
            <w:pPr>
              <w:jc w:val="left"/>
              <w:rPr>
                <w:b/>
                <w:bCs/>
                <w:sz w:val="28"/>
                <w:szCs w:val="28"/>
              </w:rPr>
            </w:pPr>
            <w:r w:rsidRPr="007E0290">
              <w:rPr>
                <w:b/>
                <w:bCs/>
                <w:sz w:val="28"/>
                <w:szCs w:val="28"/>
              </w:rPr>
              <w:t>Xác thực người dùng qua SMS</w:t>
            </w:r>
          </w:p>
        </w:tc>
        <w:tc>
          <w:tcPr>
            <w:tcW w:w="1275" w:type="dxa"/>
            <w:vMerge w:val="restart"/>
            <w:shd w:val="clear" w:color="auto" w:fill="auto"/>
            <w:vAlign w:val="center"/>
            <w:hideMark/>
          </w:tcPr>
          <w:p w14:paraId="36421D9B"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21769249" w14:textId="77777777" w:rsidR="007E0290" w:rsidRPr="007E0290" w:rsidRDefault="007E0290" w:rsidP="007E0290">
            <w:pPr>
              <w:jc w:val="left"/>
              <w:rPr>
                <w:sz w:val="28"/>
                <w:szCs w:val="28"/>
              </w:rPr>
            </w:pPr>
            <w:r w:rsidRPr="007E0290">
              <w:rPr>
                <w:sz w:val="28"/>
                <w:szCs w:val="28"/>
              </w:rPr>
              <w:t>Khởi chạy/tắt dịch vụ SMS</w:t>
            </w:r>
          </w:p>
        </w:tc>
      </w:tr>
      <w:tr w:rsidR="007E0290" w:rsidRPr="007E0290" w14:paraId="06146A90" w14:textId="77777777" w:rsidTr="007E0290">
        <w:trPr>
          <w:trHeight w:val="375"/>
        </w:trPr>
        <w:tc>
          <w:tcPr>
            <w:tcW w:w="746" w:type="dxa"/>
            <w:vMerge/>
            <w:shd w:val="clear" w:color="auto" w:fill="auto"/>
            <w:vAlign w:val="center"/>
            <w:hideMark/>
          </w:tcPr>
          <w:p w14:paraId="35730391" w14:textId="77777777" w:rsidR="007E0290" w:rsidRPr="007E0290" w:rsidRDefault="007E0290" w:rsidP="007E0290">
            <w:pPr>
              <w:jc w:val="left"/>
              <w:rPr>
                <w:sz w:val="28"/>
                <w:szCs w:val="28"/>
              </w:rPr>
            </w:pPr>
          </w:p>
        </w:tc>
        <w:tc>
          <w:tcPr>
            <w:tcW w:w="2510" w:type="dxa"/>
            <w:vMerge/>
            <w:shd w:val="clear" w:color="auto" w:fill="auto"/>
            <w:vAlign w:val="center"/>
            <w:hideMark/>
          </w:tcPr>
          <w:p w14:paraId="185C8FF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20AE838" w14:textId="77777777" w:rsidR="007E0290" w:rsidRPr="007E0290" w:rsidRDefault="007E0290" w:rsidP="007E0290">
            <w:pPr>
              <w:jc w:val="left"/>
              <w:rPr>
                <w:sz w:val="28"/>
                <w:szCs w:val="28"/>
              </w:rPr>
            </w:pPr>
          </w:p>
        </w:tc>
        <w:tc>
          <w:tcPr>
            <w:tcW w:w="4820" w:type="dxa"/>
            <w:shd w:val="clear" w:color="auto" w:fill="auto"/>
            <w:vAlign w:val="center"/>
            <w:hideMark/>
          </w:tcPr>
          <w:p w14:paraId="677B73C0" w14:textId="77777777" w:rsidR="007E0290" w:rsidRPr="007E0290" w:rsidRDefault="007E0290" w:rsidP="007E0290">
            <w:pPr>
              <w:jc w:val="left"/>
              <w:rPr>
                <w:sz w:val="28"/>
                <w:szCs w:val="28"/>
              </w:rPr>
            </w:pPr>
            <w:r w:rsidRPr="007E0290">
              <w:rPr>
                <w:sz w:val="28"/>
                <w:szCs w:val="28"/>
              </w:rPr>
              <w:t>Yêu cầu xác thực SMS</w:t>
            </w:r>
          </w:p>
        </w:tc>
      </w:tr>
      <w:tr w:rsidR="007E0290" w:rsidRPr="007E0290" w14:paraId="08668CB7" w14:textId="77777777" w:rsidTr="007E0290">
        <w:trPr>
          <w:trHeight w:val="375"/>
        </w:trPr>
        <w:tc>
          <w:tcPr>
            <w:tcW w:w="746" w:type="dxa"/>
            <w:vMerge/>
            <w:shd w:val="clear" w:color="auto" w:fill="auto"/>
            <w:vAlign w:val="center"/>
            <w:hideMark/>
          </w:tcPr>
          <w:p w14:paraId="5848D9AC" w14:textId="77777777" w:rsidR="007E0290" w:rsidRPr="007E0290" w:rsidRDefault="007E0290" w:rsidP="007E0290">
            <w:pPr>
              <w:jc w:val="left"/>
              <w:rPr>
                <w:sz w:val="28"/>
                <w:szCs w:val="28"/>
              </w:rPr>
            </w:pPr>
          </w:p>
        </w:tc>
        <w:tc>
          <w:tcPr>
            <w:tcW w:w="2510" w:type="dxa"/>
            <w:vMerge/>
            <w:shd w:val="clear" w:color="auto" w:fill="auto"/>
            <w:vAlign w:val="center"/>
            <w:hideMark/>
          </w:tcPr>
          <w:p w14:paraId="7DD380A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5FACF4C" w14:textId="77777777" w:rsidR="007E0290" w:rsidRPr="007E0290" w:rsidRDefault="007E0290" w:rsidP="007E0290">
            <w:pPr>
              <w:jc w:val="left"/>
              <w:rPr>
                <w:sz w:val="28"/>
                <w:szCs w:val="28"/>
              </w:rPr>
            </w:pPr>
          </w:p>
        </w:tc>
        <w:tc>
          <w:tcPr>
            <w:tcW w:w="4820" w:type="dxa"/>
            <w:shd w:val="clear" w:color="auto" w:fill="auto"/>
            <w:vAlign w:val="center"/>
            <w:hideMark/>
          </w:tcPr>
          <w:p w14:paraId="71EF679B" w14:textId="77777777" w:rsidR="007E0290" w:rsidRPr="007E0290" w:rsidRDefault="007E0290" w:rsidP="007E0290">
            <w:pPr>
              <w:jc w:val="left"/>
              <w:rPr>
                <w:sz w:val="28"/>
                <w:szCs w:val="28"/>
              </w:rPr>
            </w:pPr>
            <w:r w:rsidRPr="007E0290">
              <w:rPr>
                <w:sz w:val="28"/>
                <w:szCs w:val="28"/>
              </w:rPr>
              <w:t>Sổ theo dõi xác thực SMS</w:t>
            </w:r>
          </w:p>
        </w:tc>
      </w:tr>
      <w:tr w:rsidR="007E0290" w:rsidRPr="007E0290" w14:paraId="2BC0E140" w14:textId="77777777" w:rsidTr="007E0290">
        <w:trPr>
          <w:trHeight w:val="570"/>
        </w:trPr>
        <w:tc>
          <w:tcPr>
            <w:tcW w:w="746" w:type="dxa"/>
            <w:vMerge/>
            <w:shd w:val="clear" w:color="auto" w:fill="auto"/>
            <w:vAlign w:val="center"/>
            <w:hideMark/>
          </w:tcPr>
          <w:p w14:paraId="6130EF11" w14:textId="77777777" w:rsidR="007E0290" w:rsidRPr="007E0290" w:rsidRDefault="007E0290" w:rsidP="007E0290">
            <w:pPr>
              <w:jc w:val="left"/>
              <w:rPr>
                <w:sz w:val="28"/>
                <w:szCs w:val="28"/>
              </w:rPr>
            </w:pPr>
          </w:p>
        </w:tc>
        <w:tc>
          <w:tcPr>
            <w:tcW w:w="2510" w:type="dxa"/>
            <w:vMerge/>
            <w:shd w:val="clear" w:color="auto" w:fill="auto"/>
            <w:vAlign w:val="center"/>
            <w:hideMark/>
          </w:tcPr>
          <w:p w14:paraId="2D504DEC"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7CCA1C0A" w14:textId="77777777" w:rsidR="007E0290" w:rsidRPr="007E0290" w:rsidRDefault="007E0290" w:rsidP="007E0290">
            <w:pPr>
              <w:jc w:val="left"/>
              <w:rPr>
                <w:sz w:val="28"/>
                <w:szCs w:val="28"/>
              </w:rPr>
            </w:pPr>
          </w:p>
        </w:tc>
        <w:tc>
          <w:tcPr>
            <w:tcW w:w="4820" w:type="dxa"/>
            <w:shd w:val="clear" w:color="auto" w:fill="auto"/>
            <w:vAlign w:val="center"/>
            <w:hideMark/>
          </w:tcPr>
          <w:p w14:paraId="70A2AC82" w14:textId="77777777" w:rsidR="007E0290" w:rsidRPr="007E0290" w:rsidRDefault="007E0290" w:rsidP="007E0290">
            <w:pPr>
              <w:jc w:val="left"/>
              <w:rPr>
                <w:sz w:val="28"/>
                <w:szCs w:val="28"/>
              </w:rPr>
            </w:pPr>
            <w:r w:rsidRPr="007E0290">
              <w:rPr>
                <w:sz w:val="28"/>
                <w:szCs w:val="28"/>
              </w:rPr>
              <w:t>Đồng bộ người dùng với OTT</w:t>
            </w:r>
          </w:p>
        </w:tc>
      </w:tr>
      <w:tr w:rsidR="007E0290" w:rsidRPr="007E0290" w14:paraId="7FDD48E6" w14:textId="77777777" w:rsidTr="007E0290">
        <w:trPr>
          <w:trHeight w:val="465"/>
        </w:trPr>
        <w:tc>
          <w:tcPr>
            <w:tcW w:w="746" w:type="dxa"/>
            <w:shd w:val="clear" w:color="auto" w:fill="auto"/>
            <w:vAlign w:val="center"/>
            <w:hideMark/>
          </w:tcPr>
          <w:p w14:paraId="218E2EFE" w14:textId="77777777" w:rsidR="007E0290" w:rsidRPr="007E0290" w:rsidRDefault="007E0290" w:rsidP="007E0290">
            <w:pPr>
              <w:jc w:val="center"/>
              <w:rPr>
                <w:sz w:val="26"/>
                <w:szCs w:val="26"/>
              </w:rPr>
            </w:pPr>
            <w:r w:rsidRPr="007E0290">
              <w:rPr>
                <w:sz w:val="26"/>
                <w:szCs w:val="26"/>
              </w:rPr>
              <w:t>7</w:t>
            </w:r>
          </w:p>
        </w:tc>
        <w:tc>
          <w:tcPr>
            <w:tcW w:w="2510" w:type="dxa"/>
            <w:shd w:val="clear" w:color="auto" w:fill="auto"/>
            <w:vAlign w:val="center"/>
            <w:hideMark/>
          </w:tcPr>
          <w:p w14:paraId="66AD7879" w14:textId="77777777" w:rsidR="007E0290" w:rsidRPr="007E0290" w:rsidRDefault="007E0290" w:rsidP="007E0290">
            <w:pPr>
              <w:jc w:val="left"/>
              <w:rPr>
                <w:b/>
                <w:bCs/>
                <w:sz w:val="26"/>
                <w:szCs w:val="26"/>
              </w:rPr>
            </w:pPr>
            <w:r w:rsidRPr="007E0290">
              <w:rPr>
                <w:b/>
                <w:bCs/>
                <w:sz w:val="26"/>
                <w:szCs w:val="26"/>
              </w:rPr>
              <w:t>Lịch sử</w:t>
            </w:r>
          </w:p>
        </w:tc>
        <w:tc>
          <w:tcPr>
            <w:tcW w:w="1275" w:type="dxa"/>
            <w:shd w:val="clear" w:color="auto" w:fill="auto"/>
            <w:vAlign w:val="center"/>
            <w:hideMark/>
          </w:tcPr>
          <w:p w14:paraId="27F3AE9F" w14:textId="77777777" w:rsidR="007E0290" w:rsidRPr="007E0290" w:rsidRDefault="007E0290" w:rsidP="007E0290">
            <w:pPr>
              <w:jc w:val="left"/>
              <w:rPr>
                <w:sz w:val="26"/>
                <w:szCs w:val="26"/>
              </w:rPr>
            </w:pPr>
            <w:r w:rsidRPr="007E0290">
              <w:rPr>
                <w:sz w:val="26"/>
                <w:szCs w:val="26"/>
              </w:rPr>
              <w:t>Quản trị hệ thống</w:t>
            </w:r>
          </w:p>
        </w:tc>
        <w:tc>
          <w:tcPr>
            <w:tcW w:w="4820" w:type="dxa"/>
            <w:shd w:val="clear" w:color="auto" w:fill="auto"/>
            <w:vAlign w:val="center"/>
            <w:hideMark/>
          </w:tcPr>
          <w:p w14:paraId="4A7EDC7B" w14:textId="77777777" w:rsidR="007E0290" w:rsidRPr="007E0290" w:rsidRDefault="007E0290" w:rsidP="007E0290">
            <w:pPr>
              <w:jc w:val="left"/>
              <w:rPr>
                <w:sz w:val="28"/>
                <w:szCs w:val="28"/>
              </w:rPr>
            </w:pPr>
            <w:r w:rsidRPr="007E0290">
              <w:rPr>
                <w:sz w:val="28"/>
                <w:szCs w:val="28"/>
              </w:rPr>
              <w:t>Bảng theo dõi lịch sử hoạt động kênh</w:t>
            </w:r>
          </w:p>
        </w:tc>
      </w:tr>
      <w:tr w:rsidR="007E0290" w:rsidRPr="007E0290" w14:paraId="5C0BCB05" w14:textId="77777777" w:rsidTr="007E0290">
        <w:trPr>
          <w:trHeight w:val="375"/>
        </w:trPr>
        <w:tc>
          <w:tcPr>
            <w:tcW w:w="746" w:type="dxa"/>
            <w:vMerge w:val="restart"/>
            <w:shd w:val="clear" w:color="auto" w:fill="auto"/>
            <w:vAlign w:val="center"/>
            <w:hideMark/>
          </w:tcPr>
          <w:p w14:paraId="6742A72C" w14:textId="77777777" w:rsidR="007E0290" w:rsidRPr="007E0290" w:rsidRDefault="007E0290" w:rsidP="007E0290">
            <w:pPr>
              <w:jc w:val="center"/>
              <w:rPr>
                <w:sz w:val="28"/>
                <w:szCs w:val="28"/>
              </w:rPr>
            </w:pPr>
            <w:r w:rsidRPr="007E0290">
              <w:rPr>
                <w:sz w:val="28"/>
                <w:szCs w:val="28"/>
              </w:rPr>
              <w:t>8</w:t>
            </w:r>
          </w:p>
        </w:tc>
        <w:tc>
          <w:tcPr>
            <w:tcW w:w="2510" w:type="dxa"/>
            <w:vMerge w:val="restart"/>
            <w:shd w:val="clear" w:color="auto" w:fill="auto"/>
            <w:vAlign w:val="center"/>
            <w:hideMark/>
          </w:tcPr>
          <w:p w14:paraId="03143A80" w14:textId="77777777" w:rsidR="007E0290" w:rsidRPr="007E0290" w:rsidRDefault="007E0290" w:rsidP="007E0290">
            <w:pPr>
              <w:jc w:val="left"/>
              <w:rPr>
                <w:b/>
                <w:bCs/>
                <w:sz w:val="28"/>
                <w:szCs w:val="28"/>
              </w:rPr>
            </w:pPr>
            <w:r w:rsidRPr="007E0290">
              <w:rPr>
                <w:b/>
                <w:bCs/>
                <w:sz w:val="28"/>
                <w:szCs w:val="28"/>
              </w:rPr>
              <w:t>Mã hóa</w:t>
            </w:r>
          </w:p>
        </w:tc>
        <w:tc>
          <w:tcPr>
            <w:tcW w:w="1275" w:type="dxa"/>
            <w:vMerge w:val="restart"/>
            <w:shd w:val="clear" w:color="auto" w:fill="auto"/>
            <w:vAlign w:val="center"/>
            <w:hideMark/>
          </w:tcPr>
          <w:p w14:paraId="3A14E91D" w14:textId="77777777" w:rsidR="007E0290" w:rsidRPr="007E0290" w:rsidRDefault="007E0290" w:rsidP="007E0290">
            <w:pPr>
              <w:jc w:val="center"/>
              <w:rPr>
                <w:sz w:val="28"/>
                <w:szCs w:val="28"/>
              </w:rPr>
            </w:pPr>
            <w:r w:rsidRPr="007E0290">
              <w:rPr>
                <w:sz w:val="28"/>
                <w:szCs w:val="28"/>
              </w:rPr>
              <w:t>Hệ thống</w:t>
            </w:r>
          </w:p>
        </w:tc>
        <w:tc>
          <w:tcPr>
            <w:tcW w:w="4820" w:type="dxa"/>
            <w:shd w:val="clear" w:color="auto" w:fill="auto"/>
            <w:vAlign w:val="center"/>
            <w:hideMark/>
          </w:tcPr>
          <w:p w14:paraId="4F3FC23F" w14:textId="77777777" w:rsidR="007E0290" w:rsidRPr="007E0290" w:rsidRDefault="007E0290" w:rsidP="007E0290">
            <w:pPr>
              <w:jc w:val="left"/>
              <w:rPr>
                <w:sz w:val="28"/>
                <w:szCs w:val="28"/>
              </w:rPr>
            </w:pPr>
            <w:r w:rsidRPr="007E0290">
              <w:rPr>
                <w:sz w:val="28"/>
                <w:szCs w:val="28"/>
              </w:rPr>
              <w:t>Sinh khóa Master key</w:t>
            </w:r>
          </w:p>
        </w:tc>
      </w:tr>
      <w:tr w:rsidR="007E0290" w:rsidRPr="007E0290" w14:paraId="6AB3A157" w14:textId="77777777" w:rsidTr="007E0290">
        <w:trPr>
          <w:trHeight w:val="750"/>
        </w:trPr>
        <w:tc>
          <w:tcPr>
            <w:tcW w:w="746" w:type="dxa"/>
            <w:vMerge/>
            <w:shd w:val="clear" w:color="auto" w:fill="auto"/>
            <w:vAlign w:val="center"/>
            <w:hideMark/>
          </w:tcPr>
          <w:p w14:paraId="4B785A61" w14:textId="77777777" w:rsidR="007E0290" w:rsidRPr="007E0290" w:rsidRDefault="007E0290" w:rsidP="007E0290">
            <w:pPr>
              <w:jc w:val="left"/>
              <w:rPr>
                <w:sz w:val="28"/>
                <w:szCs w:val="28"/>
              </w:rPr>
            </w:pPr>
          </w:p>
        </w:tc>
        <w:tc>
          <w:tcPr>
            <w:tcW w:w="2510" w:type="dxa"/>
            <w:vMerge/>
            <w:shd w:val="clear" w:color="auto" w:fill="auto"/>
            <w:vAlign w:val="center"/>
            <w:hideMark/>
          </w:tcPr>
          <w:p w14:paraId="633013BA"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671B444" w14:textId="77777777" w:rsidR="007E0290" w:rsidRPr="007E0290" w:rsidRDefault="007E0290" w:rsidP="007E0290">
            <w:pPr>
              <w:jc w:val="left"/>
              <w:rPr>
                <w:sz w:val="28"/>
                <w:szCs w:val="28"/>
              </w:rPr>
            </w:pPr>
          </w:p>
        </w:tc>
        <w:tc>
          <w:tcPr>
            <w:tcW w:w="4820" w:type="dxa"/>
            <w:shd w:val="clear" w:color="auto" w:fill="auto"/>
            <w:vAlign w:val="center"/>
            <w:hideMark/>
          </w:tcPr>
          <w:p w14:paraId="131D6B8C" w14:textId="77777777" w:rsidR="007E0290" w:rsidRPr="007E0290" w:rsidRDefault="007E0290" w:rsidP="007E0290">
            <w:pPr>
              <w:jc w:val="left"/>
              <w:rPr>
                <w:sz w:val="28"/>
                <w:szCs w:val="28"/>
              </w:rPr>
            </w:pPr>
            <w:r w:rsidRPr="007E0290">
              <w:rPr>
                <w:sz w:val="28"/>
                <w:szCs w:val="28"/>
              </w:rPr>
              <w:t xml:space="preserve">Sinh cặp khóa bất đối xứng Ku, </w:t>
            </w:r>
            <w:r w:rsidRPr="007E0290">
              <w:rPr>
                <w:sz w:val="28"/>
                <w:szCs w:val="28"/>
              </w:rPr>
              <w:br/>
              <w:t>Kr cho ứng dụng chủ</w:t>
            </w:r>
          </w:p>
        </w:tc>
      </w:tr>
      <w:tr w:rsidR="007E0290" w:rsidRPr="007E0290" w14:paraId="6A7CBDA4" w14:textId="77777777" w:rsidTr="007E0290">
        <w:trPr>
          <w:trHeight w:val="750"/>
        </w:trPr>
        <w:tc>
          <w:tcPr>
            <w:tcW w:w="746" w:type="dxa"/>
            <w:vMerge/>
            <w:shd w:val="clear" w:color="auto" w:fill="auto"/>
            <w:vAlign w:val="center"/>
            <w:hideMark/>
          </w:tcPr>
          <w:p w14:paraId="08416B63" w14:textId="77777777" w:rsidR="007E0290" w:rsidRPr="007E0290" w:rsidRDefault="007E0290" w:rsidP="007E0290">
            <w:pPr>
              <w:jc w:val="left"/>
              <w:rPr>
                <w:sz w:val="28"/>
                <w:szCs w:val="28"/>
              </w:rPr>
            </w:pPr>
          </w:p>
        </w:tc>
        <w:tc>
          <w:tcPr>
            <w:tcW w:w="2510" w:type="dxa"/>
            <w:vMerge/>
            <w:shd w:val="clear" w:color="auto" w:fill="auto"/>
            <w:vAlign w:val="center"/>
            <w:hideMark/>
          </w:tcPr>
          <w:p w14:paraId="50C17434"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2893D46C" w14:textId="77777777" w:rsidR="007E0290" w:rsidRPr="007E0290" w:rsidRDefault="007E0290" w:rsidP="007E0290">
            <w:pPr>
              <w:jc w:val="left"/>
              <w:rPr>
                <w:sz w:val="28"/>
                <w:szCs w:val="28"/>
              </w:rPr>
            </w:pPr>
          </w:p>
        </w:tc>
        <w:tc>
          <w:tcPr>
            <w:tcW w:w="4820" w:type="dxa"/>
            <w:shd w:val="clear" w:color="auto" w:fill="auto"/>
            <w:vAlign w:val="center"/>
            <w:hideMark/>
          </w:tcPr>
          <w:p w14:paraId="4A48EB6E" w14:textId="77777777" w:rsidR="007E0290" w:rsidRPr="007E0290" w:rsidRDefault="007E0290" w:rsidP="007E0290">
            <w:pPr>
              <w:jc w:val="left"/>
              <w:rPr>
                <w:sz w:val="28"/>
                <w:szCs w:val="28"/>
              </w:rPr>
            </w:pPr>
            <w:r w:rsidRPr="007E0290">
              <w:rPr>
                <w:sz w:val="28"/>
                <w:szCs w:val="28"/>
              </w:rPr>
              <w:t xml:space="preserve">Đồng bộ khóa người dùng vào </w:t>
            </w:r>
            <w:r w:rsidRPr="007E0290">
              <w:rPr>
                <w:sz w:val="28"/>
                <w:szCs w:val="28"/>
              </w:rPr>
              <w:br/>
              <w:t>DB của ứng dụng chủ</w:t>
            </w:r>
          </w:p>
        </w:tc>
      </w:tr>
      <w:tr w:rsidR="007E0290" w:rsidRPr="007E0290" w14:paraId="570EB9D3" w14:textId="77777777" w:rsidTr="007E0290">
        <w:trPr>
          <w:trHeight w:val="375"/>
        </w:trPr>
        <w:tc>
          <w:tcPr>
            <w:tcW w:w="746" w:type="dxa"/>
            <w:vMerge/>
            <w:shd w:val="clear" w:color="auto" w:fill="auto"/>
            <w:vAlign w:val="center"/>
            <w:hideMark/>
          </w:tcPr>
          <w:p w14:paraId="4E841EE2" w14:textId="77777777" w:rsidR="007E0290" w:rsidRPr="007E0290" w:rsidRDefault="007E0290" w:rsidP="007E0290">
            <w:pPr>
              <w:jc w:val="left"/>
              <w:rPr>
                <w:sz w:val="28"/>
                <w:szCs w:val="28"/>
              </w:rPr>
            </w:pPr>
          </w:p>
        </w:tc>
        <w:tc>
          <w:tcPr>
            <w:tcW w:w="2510" w:type="dxa"/>
            <w:vMerge/>
            <w:shd w:val="clear" w:color="auto" w:fill="auto"/>
            <w:vAlign w:val="center"/>
            <w:hideMark/>
          </w:tcPr>
          <w:p w14:paraId="3DA1A9EE"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7E00E387" w14:textId="77777777" w:rsidR="007E0290" w:rsidRPr="007E0290" w:rsidRDefault="007E0290" w:rsidP="007E0290">
            <w:pPr>
              <w:jc w:val="left"/>
              <w:rPr>
                <w:sz w:val="28"/>
                <w:szCs w:val="28"/>
              </w:rPr>
            </w:pPr>
          </w:p>
        </w:tc>
        <w:tc>
          <w:tcPr>
            <w:tcW w:w="4820" w:type="dxa"/>
            <w:shd w:val="clear" w:color="auto" w:fill="auto"/>
            <w:vAlign w:val="center"/>
            <w:hideMark/>
          </w:tcPr>
          <w:p w14:paraId="0325AA9B" w14:textId="77777777" w:rsidR="007E0290" w:rsidRPr="007E0290" w:rsidRDefault="007E0290" w:rsidP="007E0290">
            <w:pPr>
              <w:jc w:val="left"/>
              <w:rPr>
                <w:sz w:val="28"/>
                <w:szCs w:val="28"/>
              </w:rPr>
            </w:pPr>
            <w:r w:rsidRPr="007E0290">
              <w:rPr>
                <w:sz w:val="28"/>
                <w:szCs w:val="28"/>
              </w:rPr>
              <w:t xml:space="preserve">Mã hóa đối xứng cho khóa </w:t>
            </w:r>
          </w:p>
        </w:tc>
      </w:tr>
      <w:tr w:rsidR="007E0290" w:rsidRPr="007E0290" w14:paraId="79425594" w14:textId="77777777" w:rsidTr="007E0290">
        <w:trPr>
          <w:trHeight w:val="375"/>
        </w:trPr>
        <w:tc>
          <w:tcPr>
            <w:tcW w:w="746" w:type="dxa"/>
            <w:vMerge/>
            <w:shd w:val="clear" w:color="auto" w:fill="auto"/>
            <w:vAlign w:val="center"/>
            <w:hideMark/>
          </w:tcPr>
          <w:p w14:paraId="6AFBB25D" w14:textId="77777777" w:rsidR="007E0290" w:rsidRPr="007E0290" w:rsidRDefault="007E0290" w:rsidP="007E0290">
            <w:pPr>
              <w:jc w:val="left"/>
              <w:rPr>
                <w:sz w:val="28"/>
                <w:szCs w:val="28"/>
              </w:rPr>
            </w:pPr>
          </w:p>
        </w:tc>
        <w:tc>
          <w:tcPr>
            <w:tcW w:w="2510" w:type="dxa"/>
            <w:vMerge/>
            <w:shd w:val="clear" w:color="auto" w:fill="auto"/>
            <w:vAlign w:val="center"/>
            <w:hideMark/>
          </w:tcPr>
          <w:p w14:paraId="54F67B0B"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0EDB2626" w14:textId="77777777" w:rsidR="007E0290" w:rsidRPr="007E0290" w:rsidRDefault="007E0290" w:rsidP="007E0290">
            <w:pPr>
              <w:jc w:val="left"/>
              <w:rPr>
                <w:sz w:val="28"/>
                <w:szCs w:val="28"/>
              </w:rPr>
            </w:pPr>
          </w:p>
        </w:tc>
        <w:tc>
          <w:tcPr>
            <w:tcW w:w="4820" w:type="dxa"/>
            <w:shd w:val="clear" w:color="auto" w:fill="auto"/>
            <w:vAlign w:val="center"/>
            <w:hideMark/>
          </w:tcPr>
          <w:p w14:paraId="0853286B" w14:textId="77777777" w:rsidR="007E0290" w:rsidRPr="007E0290" w:rsidRDefault="007E0290" w:rsidP="007E0290">
            <w:pPr>
              <w:jc w:val="left"/>
              <w:rPr>
                <w:sz w:val="28"/>
                <w:szCs w:val="28"/>
              </w:rPr>
            </w:pPr>
            <w:r w:rsidRPr="007E0290">
              <w:rPr>
                <w:sz w:val="28"/>
                <w:szCs w:val="28"/>
              </w:rPr>
              <w:t>Mã  hóa bất đối xứng cho tin nhắn</w:t>
            </w:r>
          </w:p>
        </w:tc>
      </w:tr>
      <w:tr w:rsidR="007E0290" w:rsidRPr="007E0290" w14:paraId="64FC803E" w14:textId="77777777" w:rsidTr="007E0290">
        <w:trPr>
          <w:trHeight w:val="750"/>
        </w:trPr>
        <w:tc>
          <w:tcPr>
            <w:tcW w:w="746" w:type="dxa"/>
            <w:vMerge w:val="restart"/>
            <w:shd w:val="clear" w:color="auto" w:fill="auto"/>
            <w:vAlign w:val="center"/>
            <w:hideMark/>
          </w:tcPr>
          <w:p w14:paraId="00D9FE43" w14:textId="77777777" w:rsidR="007E0290" w:rsidRPr="007E0290" w:rsidRDefault="007E0290" w:rsidP="007E0290">
            <w:pPr>
              <w:jc w:val="center"/>
              <w:rPr>
                <w:sz w:val="28"/>
                <w:szCs w:val="28"/>
              </w:rPr>
            </w:pPr>
            <w:r w:rsidRPr="007E0290">
              <w:rPr>
                <w:sz w:val="28"/>
                <w:szCs w:val="28"/>
              </w:rPr>
              <w:t> </w:t>
            </w:r>
          </w:p>
        </w:tc>
        <w:tc>
          <w:tcPr>
            <w:tcW w:w="2510" w:type="dxa"/>
            <w:vMerge w:val="restart"/>
            <w:shd w:val="clear" w:color="auto" w:fill="auto"/>
            <w:vAlign w:val="center"/>
            <w:hideMark/>
          </w:tcPr>
          <w:p w14:paraId="45FC0E9B" w14:textId="77777777" w:rsidR="007E0290" w:rsidRPr="007E0290" w:rsidRDefault="007E0290" w:rsidP="007E0290">
            <w:pPr>
              <w:jc w:val="left"/>
              <w:rPr>
                <w:b/>
                <w:bCs/>
                <w:sz w:val="28"/>
                <w:szCs w:val="28"/>
              </w:rPr>
            </w:pPr>
            <w:r w:rsidRPr="007E0290">
              <w:rPr>
                <w:b/>
                <w:bCs/>
                <w:sz w:val="28"/>
                <w:szCs w:val="28"/>
              </w:rPr>
              <w:t>Chức năng kết nối tới trục dữ liệu LGSP</w:t>
            </w:r>
          </w:p>
        </w:tc>
        <w:tc>
          <w:tcPr>
            <w:tcW w:w="1275" w:type="dxa"/>
            <w:vMerge w:val="restart"/>
            <w:shd w:val="clear" w:color="auto" w:fill="auto"/>
            <w:vAlign w:val="center"/>
            <w:hideMark/>
          </w:tcPr>
          <w:p w14:paraId="71C927F9" w14:textId="77777777" w:rsidR="007E0290" w:rsidRPr="007E0290" w:rsidRDefault="007E0290" w:rsidP="007E0290">
            <w:pPr>
              <w:jc w:val="center"/>
              <w:rPr>
                <w:sz w:val="28"/>
                <w:szCs w:val="28"/>
              </w:rPr>
            </w:pPr>
            <w:r w:rsidRPr="007E0290">
              <w:rPr>
                <w:sz w:val="28"/>
                <w:szCs w:val="28"/>
              </w:rPr>
              <w:t>Hệ thống</w:t>
            </w:r>
          </w:p>
        </w:tc>
        <w:tc>
          <w:tcPr>
            <w:tcW w:w="4820" w:type="dxa"/>
            <w:shd w:val="clear" w:color="auto" w:fill="auto"/>
            <w:vAlign w:val="center"/>
            <w:hideMark/>
          </w:tcPr>
          <w:p w14:paraId="4D0F74B1" w14:textId="77777777" w:rsidR="007E0290" w:rsidRPr="007E0290" w:rsidRDefault="007E0290" w:rsidP="007E0290">
            <w:pPr>
              <w:jc w:val="left"/>
              <w:rPr>
                <w:sz w:val="28"/>
                <w:szCs w:val="28"/>
              </w:rPr>
            </w:pPr>
            <w:r w:rsidRPr="007E0290">
              <w:rPr>
                <w:sz w:val="28"/>
                <w:szCs w:val="28"/>
              </w:rPr>
              <w:t>Cho phép quản trị các Tham số chung khi kết nối tới LGSP</w:t>
            </w:r>
          </w:p>
        </w:tc>
      </w:tr>
      <w:tr w:rsidR="007E0290" w:rsidRPr="007E0290" w14:paraId="0BDF2334" w14:textId="77777777" w:rsidTr="007E0290">
        <w:trPr>
          <w:trHeight w:val="525"/>
        </w:trPr>
        <w:tc>
          <w:tcPr>
            <w:tcW w:w="746" w:type="dxa"/>
            <w:vMerge/>
            <w:shd w:val="clear" w:color="auto" w:fill="auto"/>
            <w:vAlign w:val="center"/>
            <w:hideMark/>
          </w:tcPr>
          <w:p w14:paraId="45D0B17A" w14:textId="77777777" w:rsidR="007E0290" w:rsidRPr="007E0290" w:rsidRDefault="007E0290" w:rsidP="007E0290">
            <w:pPr>
              <w:jc w:val="left"/>
              <w:rPr>
                <w:sz w:val="28"/>
                <w:szCs w:val="28"/>
              </w:rPr>
            </w:pPr>
          </w:p>
        </w:tc>
        <w:tc>
          <w:tcPr>
            <w:tcW w:w="2510" w:type="dxa"/>
            <w:vMerge/>
            <w:shd w:val="clear" w:color="auto" w:fill="auto"/>
            <w:vAlign w:val="center"/>
            <w:hideMark/>
          </w:tcPr>
          <w:p w14:paraId="72355ED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0483A5C3" w14:textId="77777777" w:rsidR="007E0290" w:rsidRPr="007E0290" w:rsidRDefault="007E0290" w:rsidP="007E0290">
            <w:pPr>
              <w:jc w:val="left"/>
              <w:rPr>
                <w:sz w:val="28"/>
                <w:szCs w:val="28"/>
              </w:rPr>
            </w:pPr>
          </w:p>
        </w:tc>
        <w:tc>
          <w:tcPr>
            <w:tcW w:w="4820" w:type="dxa"/>
            <w:shd w:val="clear" w:color="auto" w:fill="auto"/>
            <w:vAlign w:val="center"/>
            <w:hideMark/>
          </w:tcPr>
          <w:p w14:paraId="497AECE7" w14:textId="77777777" w:rsidR="007E0290" w:rsidRPr="007E0290" w:rsidRDefault="007E0290" w:rsidP="007E0290">
            <w:pPr>
              <w:jc w:val="left"/>
              <w:rPr>
                <w:sz w:val="28"/>
                <w:szCs w:val="28"/>
              </w:rPr>
            </w:pPr>
            <w:r w:rsidRPr="007E0290">
              <w:rPr>
                <w:sz w:val="28"/>
                <w:szCs w:val="28"/>
              </w:rPr>
              <w:t>Quản trị trạng thái của dịch vụ</w:t>
            </w:r>
          </w:p>
        </w:tc>
      </w:tr>
      <w:tr w:rsidR="007E0290" w:rsidRPr="007E0290" w14:paraId="34959549" w14:textId="77777777" w:rsidTr="007E0290">
        <w:trPr>
          <w:trHeight w:val="525"/>
        </w:trPr>
        <w:tc>
          <w:tcPr>
            <w:tcW w:w="746" w:type="dxa"/>
            <w:vMerge/>
            <w:shd w:val="clear" w:color="auto" w:fill="auto"/>
            <w:vAlign w:val="center"/>
            <w:hideMark/>
          </w:tcPr>
          <w:p w14:paraId="0A5627BC" w14:textId="77777777" w:rsidR="007E0290" w:rsidRPr="007E0290" w:rsidRDefault="007E0290" w:rsidP="007E0290">
            <w:pPr>
              <w:jc w:val="left"/>
              <w:rPr>
                <w:sz w:val="28"/>
                <w:szCs w:val="28"/>
              </w:rPr>
            </w:pPr>
          </w:p>
        </w:tc>
        <w:tc>
          <w:tcPr>
            <w:tcW w:w="2510" w:type="dxa"/>
            <w:vMerge/>
            <w:shd w:val="clear" w:color="auto" w:fill="auto"/>
            <w:vAlign w:val="center"/>
            <w:hideMark/>
          </w:tcPr>
          <w:p w14:paraId="263F005C"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59FD9194" w14:textId="77777777" w:rsidR="007E0290" w:rsidRPr="007E0290" w:rsidRDefault="007E0290" w:rsidP="007E0290">
            <w:pPr>
              <w:jc w:val="left"/>
              <w:rPr>
                <w:sz w:val="28"/>
                <w:szCs w:val="28"/>
              </w:rPr>
            </w:pPr>
          </w:p>
        </w:tc>
        <w:tc>
          <w:tcPr>
            <w:tcW w:w="4820" w:type="dxa"/>
            <w:shd w:val="clear" w:color="auto" w:fill="auto"/>
            <w:vAlign w:val="center"/>
            <w:hideMark/>
          </w:tcPr>
          <w:p w14:paraId="6FC6B188" w14:textId="77777777" w:rsidR="007E0290" w:rsidRPr="007E0290" w:rsidRDefault="007E0290" w:rsidP="007E0290">
            <w:pPr>
              <w:jc w:val="left"/>
              <w:rPr>
                <w:sz w:val="28"/>
                <w:szCs w:val="28"/>
              </w:rPr>
            </w:pPr>
            <w:r w:rsidRPr="007E0290">
              <w:rPr>
                <w:sz w:val="28"/>
                <w:szCs w:val="28"/>
              </w:rPr>
              <w:t>Phân tích thông của tin nhắn lấy từ LGSP</w:t>
            </w:r>
          </w:p>
        </w:tc>
      </w:tr>
      <w:tr w:rsidR="007E0290" w:rsidRPr="007E0290" w14:paraId="31CDAC6B" w14:textId="77777777" w:rsidTr="007E0290">
        <w:trPr>
          <w:trHeight w:val="465"/>
        </w:trPr>
        <w:tc>
          <w:tcPr>
            <w:tcW w:w="746" w:type="dxa"/>
            <w:vMerge/>
            <w:shd w:val="clear" w:color="auto" w:fill="auto"/>
            <w:vAlign w:val="center"/>
            <w:hideMark/>
          </w:tcPr>
          <w:p w14:paraId="698CD421" w14:textId="77777777" w:rsidR="007E0290" w:rsidRPr="007E0290" w:rsidRDefault="007E0290" w:rsidP="007E0290">
            <w:pPr>
              <w:jc w:val="left"/>
              <w:rPr>
                <w:sz w:val="28"/>
                <w:szCs w:val="28"/>
              </w:rPr>
            </w:pPr>
          </w:p>
        </w:tc>
        <w:tc>
          <w:tcPr>
            <w:tcW w:w="2510" w:type="dxa"/>
            <w:vMerge/>
            <w:shd w:val="clear" w:color="auto" w:fill="auto"/>
            <w:vAlign w:val="center"/>
            <w:hideMark/>
          </w:tcPr>
          <w:p w14:paraId="5AB2E22F"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B9C0A01" w14:textId="77777777" w:rsidR="007E0290" w:rsidRPr="007E0290" w:rsidRDefault="007E0290" w:rsidP="007E0290">
            <w:pPr>
              <w:jc w:val="left"/>
              <w:rPr>
                <w:sz w:val="28"/>
                <w:szCs w:val="28"/>
              </w:rPr>
            </w:pPr>
          </w:p>
        </w:tc>
        <w:tc>
          <w:tcPr>
            <w:tcW w:w="4820" w:type="dxa"/>
            <w:shd w:val="clear" w:color="auto" w:fill="auto"/>
            <w:vAlign w:val="center"/>
            <w:hideMark/>
          </w:tcPr>
          <w:p w14:paraId="4C38958A" w14:textId="77777777" w:rsidR="007E0290" w:rsidRPr="007E0290" w:rsidRDefault="007E0290" w:rsidP="007E0290">
            <w:pPr>
              <w:jc w:val="left"/>
              <w:rPr>
                <w:sz w:val="28"/>
                <w:szCs w:val="28"/>
              </w:rPr>
            </w:pPr>
            <w:r w:rsidRPr="007E0290">
              <w:rPr>
                <w:sz w:val="28"/>
                <w:szCs w:val="28"/>
              </w:rPr>
              <w:t>Gọi dịch vụ tin nhắn của Internal gate</w:t>
            </w:r>
          </w:p>
        </w:tc>
      </w:tr>
      <w:tr w:rsidR="007E0290" w:rsidRPr="007E0290" w14:paraId="15764539" w14:textId="77777777" w:rsidTr="007E0290">
        <w:trPr>
          <w:trHeight w:val="330"/>
        </w:trPr>
        <w:tc>
          <w:tcPr>
            <w:tcW w:w="746" w:type="dxa"/>
            <w:shd w:val="clear" w:color="auto" w:fill="auto"/>
            <w:vAlign w:val="center"/>
            <w:hideMark/>
          </w:tcPr>
          <w:p w14:paraId="3A5C642E" w14:textId="77777777" w:rsidR="007E0290" w:rsidRPr="007E0290" w:rsidRDefault="007E0290" w:rsidP="007E0290">
            <w:pPr>
              <w:jc w:val="center"/>
              <w:rPr>
                <w:b/>
                <w:bCs/>
                <w:sz w:val="26"/>
                <w:szCs w:val="26"/>
              </w:rPr>
            </w:pPr>
            <w:r w:rsidRPr="007E0290">
              <w:rPr>
                <w:b/>
                <w:bCs/>
                <w:sz w:val="26"/>
                <w:szCs w:val="26"/>
              </w:rPr>
              <w:t>II</w:t>
            </w:r>
          </w:p>
        </w:tc>
        <w:tc>
          <w:tcPr>
            <w:tcW w:w="8605" w:type="dxa"/>
            <w:gridSpan w:val="3"/>
            <w:shd w:val="clear" w:color="auto" w:fill="auto"/>
            <w:vAlign w:val="center"/>
            <w:hideMark/>
          </w:tcPr>
          <w:p w14:paraId="2CBE23F5" w14:textId="67876528" w:rsidR="007E0290" w:rsidRPr="007E0290" w:rsidRDefault="007E0290" w:rsidP="007E0290">
            <w:pPr>
              <w:jc w:val="left"/>
              <w:rPr>
                <w:b/>
                <w:bCs/>
                <w:sz w:val="26"/>
                <w:szCs w:val="26"/>
              </w:rPr>
            </w:pPr>
            <w:r w:rsidRPr="007E0290">
              <w:rPr>
                <w:b/>
                <w:bCs/>
                <w:sz w:val="26"/>
                <w:szCs w:val="26"/>
              </w:rPr>
              <w:t>Chức năng của AMG External Gate</w:t>
            </w:r>
          </w:p>
        </w:tc>
      </w:tr>
      <w:tr w:rsidR="007E0290" w:rsidRPr="007E0290" w14:paraId="3C00C608" w14:textId="77777777" w:rsidTr="007E0290">
        <w:trPr>
          <w:trHeight w:val="1125"/>
        </w:trPr>
        <w:tc>
          <w:tcPr>
            <w:tcW w:w="746" w:type="dxa"/>
            <w:shd w:val="clear" w:color="auto" w:fill="auto"/>
            <w:vAlign w:val="center"/>
            <w:hideMark/>
          </w:tcPr>
          <w:p w14:paraId="754A5FAA" w14:textId="77777777" w:rsidR="007E0290" w:rsidRPr="007E0290" w:rsidRDefault="007E0290" w:rsidP="007E0290">
            <w:pPr>
              <w:jc w:val="center"/>
              <w:rPr>
                <w:sz w:val="28"/>
                <w:szCs w:val="28"/>
              </w:rPr>
            </w:pPr>
            <w:r w:rsidRPr="007E0290">
              <w:rPr>
                <w:sz w:val="28"/>
                <w:szCs w:val="28"/>
              </w:rPr>
              <w:t>1</w:t>
            </w:r>
          </w:p>
        </w:tc>
        <w:tc>
          <w:tcPr>
            <w:tcW w:w="2510" w:type="dxa"/>
            <w:shd w:val="clear" w:color="auto" w:fill="auto"/>
            <w:vAlign w:val="center"/>
            <w:hideMark/>
          </w:tcPr>
          <w:p w14:paraId="4144F34B" w14:textId="77777777" w:rsidR="007E0290" w:rsidRPr="007E0290" w:rsidRDefault="007E0290" w:rsidP="007E0290">
            <w:pPr>
              <w:jc w:val="left"/>
              <w:rPr>
                <w:b/>
                <w:bCs/>
                <w:sz w:val="28"/>
                <w:szCs w:val="28"/>
              </w:rPr>
            </w:pPr>
            <w:r w:rsidRPr="007E0290">
              <w:rPr>
                <w:b/>
                <w:bCs/>
                <w:sz w:val="28"/>
                <w:szCs w:val="28"/>
              </w:rPr>
              <w:t xml:space="preserve">Quản trị </w:t>
            </w:r>
          </w:p>
        </w:tc>
        <w:tc>
          <w:tcPr>
            <w:tcW w:w="1275" w:type="dxa"/>
            <w:shd w:val="clear" w:color="auto" w:fill="auto"/>
            <w:vAlign w:val="center"/>
            <w:hideMark/>
          </w:tcPr>
          <w:p w14:paraId="0D366BE0"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7BD52BDD" w14:textId="77777777" w:rsidR="007E0290" w:rsidRPr="007E0290" w:rsidRDefault="007E0290" w:rsidP="007E0290">
            <w:pPr>
              <w:jc w:val="left"/>
              <w:rPr>
                <w:sz w:val="28"/>
                <w:szCs w:val="28"/>
              </w:rPr>
            </w:pPr>
            <w:r w:rsidRPr="007E0290">
              <w:rPr>
                <w:sz w:val="28"/>
                <w:szCs w:val="28"/>
              </w:rPr>
              <w:t>Thiết lập thông số hệ thống: thông số Data Diode; thông số AMG BackEnd, thời gian xóa nhật ký…</w:t>
            </w:r>
          </w:p>
        </w:tc>
      </w:tr>
      <w:tr w:rsidR="007E0290" w:rsidRPr="007E0290" w14:paraId="4156B04D" w14:textId="77777777" w:rsidTr="007E0290">
        <w:trPr>
          <w:trHeight w:val="615"/>
        </w:trPr>
        <w:tc>
          <w:tcPr>
            <w:tcW w:w="746" w:type="dxa"/>
            <w:shd w:val="clear" w:color="auto" w:fill="auto"/>
            <w:vAlign w:val="center"/>
            <w:hideMark/>
          </w:tcPr>
          <w:p w14:paraId="04B9E76B" w14:textId="77777777" w:rsidR="007E0290" w:rsidRPr="007E0290" w:rsidRDefault="007E0290" w:rsidP="007E0290">
            <w:pPr>
              <w:jc w:val="center"/>
              <w:rPr>
                <w:sz w:val="28"/>
                <w:szCs w:val="28"/>
              </w:rPr>
            </w:pPr>
            <w:r w:rsidRPr="007E0290">
              <w:rPr>
                <w:sz w:val="28"/>
                <w:szCs w:val="28"/>
              </w:rPr>
              <w:t>2</w:t>
            </w:r>
          </w:p>
        </w:tc>
        <w:tc>
          <w:tcPr>
            <w:tcW w:w="2510" w:type="dxa"/>
            <w:shd w:val="clear" w:color="auto" w:fill="auto"/>
            <w:vAlign w:val="center"/>
            <w:hideMark/>
          </w:tcPr>
          <w:p w14:paraId="6AEFA46C" w14:textId="77777777" w:rsidR="007E0290" w:rsidRPr="007E0290" w:rsidRDefault="007E0290" w:rsidP="007E0290">
            <w:pPr>
              <w:jc w:val="left"/>
              <w:rPr>
                <w:b/>
                <w:bCs/>
                <w:sz w:val="28"/>
                <w:szCs w:val="28"/>
              </w:rPr>
            </w:pPr>
            <w:r w:rsidRPr="007E0290">
              <w:rPr>
                <w:b/>
                <w:bCs/>
                <w:sz w:val="28"/>
                <w:szCs w:val="28"/>
              </w:rPr>
              <w:t>Tiếp nhận dữ liệu</w:t>
            </w:r>
          </w:p>
        </w:tc>
        <w:tc>
          <w:tcPr>
            <w:tcW w:w="1275" w:type="dxa"/>
            <w:shd w:val="clear" w:color="auto" w:fill="auto"/>
            <w:vAlign w:val="center"/>
            <w:hideMark/>
          </w:tcPr>
          <w:p w14:paraId="0683B80D"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06388518" w14:textId="77777777" w:rsidR="007E0290" w:rsidRPr="007E0290" w:rsidRDefault="007E0290" w:rsidP="007E0290">
            <w:pPr>
              <w:jc w:val="left"/>
              <w:rPr>
                <w:sz w:val="28"/>
                <w:szCs w:val="28"/>
              </w:rPr>
            </w:pPr>
            <w:r w:rsidRPr="007E0290">
              <w:rPr>
                <w:sz w:val="28"/>
                <w:szCs w:val="28"/>
              </w:rPr>
              <w:t>Nhận dữ liệu từ DataDiode</w:t>
            </w:r>
          </w:p>
        </w:tc>
      </w:tr>
      <w:tr w:rsidR="007E0290" w:rsidRPr="007E0290" w14:paraId="1DD4D997" w14:textId="77777777" w:rsidTr="007E0290">
        <w:trPr>
          <w:trHeight w:val="375"/>
        </w:trPr>
        <w:tc>
          <w:tcPr>
            <w:tcW w:w="746" w:type="dxa"/>
            <w:vMerge w:val="restart"/>
            <w:shd w:val="clear" w:color="auto" w:fill="auto"/>
            <w:vAlign w:val="center"/>
            <w:hideMark/>
          </w:tcPr>
          <w:p w14:paraId="35B657DC" w14:textId="77777777" w:rsidR="007E0290" w:rsidRPr="007E0290" w:rsidRDefault="007E0290" w:rsidP="007E0290">
            <w:pPr>
              <w:jc w:val="center"/>
              <w:rPr>
                <w:sz w:val="28"/>
                <w:szCs w:val="28"/>
              </w:rPr>
            </w:pPr>
            <w:r w:rsidRPr="007E0290">
              <w:rPr>
                <w:sz w:val="28"/>
                <w:szCs w:val="28"/>
              </w:rPr>
              <w:t>3</w:t>
            </w:r>
          </w:p>
        </w:tc>
        <w:tc>
          <w:tcPr>
            <w:tcW w:w="2510" w:type="dxa"/>
            <w:vMerge w:val="restart"/>
            <w:shd w:val="clear" w:color="auto" w:fill="auto"/>
            <w:vAlign w:val="center"/>
            <w:hideMark/>
          </w:tcPr>
          <w:p w14:paraId="2F555D41" w14:textId="77777777" w:rsidR="007E0290" w:rsidRPr="007E0290" w:rsidRDefault="007E0290" w:rsidP="007E0290">
            <w:pPr>
              <w:jc w:val="left"/>
              <w:rPr>
                <w:b/>
                <w:bCs/>
                <w:sz w:val="28"/>
                <w:szCs w:val="28"/>
              </w:rPr>
            </w:pPr>
            <w:r w:rsidRPr="007E0290">
              <w:rPr>
                <w:b/>
                <w:bCs/>
                <w:sz w:val="28"/>
                <w:szCs w:val="28"/>
              </w:rPr>
              <w:t>Xử lý thông báo</w:t>
            </w:r>
          </w:p>
        </w:tc>
        <w:tc>
          <w:tcPr>
            <w:tcW w:w="1275" w:type="dxa"/>
            <w:vMerge w:val="restart"/>
            <w:shd w:val="clear" w:color="auto" w:fill="auto"/>
            <w:vAlign w:val="center"/>
            <w:hideMark/>
          </w:tcPr>
          <w:p w14:paraId="78E74147"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5AC0499C" w14:textId="77777777" w:rsidR="007E0290" w:rsidRPr="007E0290" w:rsidRDefault="007E0290" w:rsidP="007E0290">
            <w:pPr>
              <w:jc w:val="left"/>
              <w:rPr>
                <w:sz w:val="28"/>
                <w:szCs w:val="28"/>
              </w:rPr>
            </w:pPr>
            <w:r w:rsidRPr="007E0290">
              <w:rPr>
                <w:sz w:val="28"/>
                <w:szCs w:val="28"/>
              </w:rPr>
              <w:t>Kiểm tra điều phối thông báo</w:t>
            </w:r>
          </w:p>
        </w:tc>
      </w:tr>
      <w:tr w:rsidR="007E0290" w:rsidRPr="007E0290" w14:paraId="110268BA" w14:textId="77777777" w:rsidTr="007E0290">
        <w:trPr>
          <w:trHeight w:val="375"/>
        </w:trPr>
        <w:tc>
          <w:tcPr>
            <w:tcW w:w="746" w:type="dxa"/>
            <w:vMerge/>
            <w:shd w:val="clear" w:color="auto" w:fill="auto"/>
            <w:vAlign w:val="center"/>
            <w:hideMark/>
          </w:tcPr>
          <w:p w14:paraId="09AC2943" w14:textId="77777777" w:rsidR="007E0290" w:rsidRPr="007E0290" w:rsidRDefault="007E0290" w:rsidP="007E0290">
            <w:pPr>
              <w:jc w:val="left"/>
              <w:rPr>
                <w:sz w:val="28"/>
                <w:szCs w:val="28"/>
              </w:rPr>
            </w:pPr>
          </w:p>
        </w:tc>
        <w:tc>
          <w:tcPr>
            <w:tcW w:w="2510" w:type="dxa"/>
            <w:vMerge/>
            <w:shd w:val="clear" w:color="auto" w:fill="auto"/>
            <w:vAlign w:val="center"/>
            <w:hideMark/>
          </w:tcPr>
          <w:p w14:paraId="2CB793AE"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9A957B9" w14:textId="77777777" w:rsidR="007E0290" w:rsidRPr="007E0290" w:rsidRDefault="007E0290" w:rsidP="007E0290">
            <w:pPr>
              <w:jc w:val="left"/>
              <w:rPr>
                <w:sz w:val="28"/>
                <w:szCs w:val="28"/>
              </w:rPr>
            </w:pPr>
          </w:p>
        </w:tc>
        <w:tc>
          <w:tcPr>
            <w:tcW w:w="4820" w:type="dxa"/>
            <w:shd w:val="clear" w:color="auto" w:fill="auto"/>
            <w:vAlign w:val="center"/>
            <w:hideMark/>
          </w:tcPr>
          <w:p w14:paraId="10972210" w14:textId="77777777" w:rsidR="007E0290" w:rsidRPr="007E0290" w:rsidRDefault="007E0290" w:rsidP="007E0290">
            <w:pPr>
              <w:jc w:val="left"/>
              <w:rPr>
                <w:sz w:val="28"/>
                <w:szCs w:val="28"/>
              </w:rPr>
            </w:pPr>
            <w:r w:rsidRPr="007E0290">
              <w:rPr>
                <w:sz w:val="28"/>
                <w:szCs w:val="28"/>
              </w:rPr>
              <w:t>Phân phối thông báo theo số điện thoại</w:t>
            </w:r>
          </w:p>
        </w:tc>
      </w:tr>
      <w:tr w:rsidR="007E0290" w:rsidRPr="007E0290" w14:paraId="2F442EB5" w14:textId="77777777" w:rsidTr="007E0290">
        <w:trPr>
          <w:trHeight w:val="375"/>
        </w:trPr>
        <w:tc>
          <w:tcPr>
            <w:tcW w:w="746" w:type="dxa"/>
            <w:vMerge/>
            <w:shd w:val="clear" w:color="auto" w:fill="auto"/>
            <w:vAlign w:val="center"/>
            <w:hideMark/>
          </w:tcPr>
          <w:p w14:paraId="247861CB" w14:textId="77777777" w:rsidR="007E0290" w:rsidRPr="007E0290" w:rsidRDefault="007E0290" w:rsidP="007E0290">
            <w:pPr>
              <w:jc w:val="left"/>
              <w:rPr>
                <w:sz w:val="28"/>
                <w:szCs w:val="28"/>
              </w:rPr>
            </w:pPr>
          </w:p>
        </w:tc>
        <w:tc>
          <w:tcPr>
            <w:tcW w:w="2510" w:type="dxa"/>
            <w:vMerge/>
            <w:shd w:val="clear" w:color="auto" w:fill="auto"/>
            <w:vAlign w:val="center"/>
            <w:hideMark/>
          </w:tcPr>
          <w:p w14:paraId="394C6165"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2411F75" w14:textId="77777777" w:rsidR="007E0290" w:rsidRPr="007E0290" w:rsidRDefault="007E0290" w:rsidP="007E0290">
            <w:pPr>
              <w:jc w:val="left"/>
              <w:rPr>
                <w:sz w:val="28"/>
                <w:szCs w:val="28"/>
              </w:rPr>
            </w:pPr>
          </w:p>
        </w:tc>
        <w:tc>
          <w:tcPr>
            <w:tcW w:w="4820" w:type="dxa"/>
            <w:shd w:val="clear" w:color="auto" w:fill="auto"/>
            <w:vAlign w:val="center"/>
            <w:hideMark/>
          </w:tcPr>
          <w:p w14:paraId="57609515" w14:textId="77777777" w:rsidR="007E0290" w:rsidRPr="007E0290" w:rsidRDefault="007E0290" w:rsidP="007E0290">
            <w:pPr>
              <w:jc w:val="left"/>
              <w:rPr>
                <w:sz w:val="28"/>
                <w:szCs w:val="28"/>
              </w:rPr>
            </w:pPr>
            <w:r w:rsidRPr="007E0290">
              <w:rPr>
                <w:sz w:val="28"/>
                <w:szCs w:val="28"/>
              </w:rPr>
              <w:t>Kiểm tra trạng thái thông báo</w:t>
            </w:r>
          </w:p>
        </w:tc>
      </w:tr>
      <w:tr w:rsidR="007E0290" w:rsidRPr="007E0290" w14:paraId="6CBBCC52" w14:textId="77777777" w:rsidTr="007E0290">
        <w:trPr>
          <w:trHeight w:val="375"/>
        </w:trPr>
        <w:tc>
          <w:tcPr>
            <w:tcW w:w="746" w:type="dxa"/>
            <w:vMerge/>
            <w:shd w:val="clear" w:color="auto" w:fill="auto"/>
            <w:vAlign w:val="center"/>
            <w:hideMark/>
          </w:tcPr>
          <w:p w14:paraId="65C094B1" w14:textId="77777777" w:rsidR="007E0290" w:rsidRPr="007E0290" w:rsidRDefault="007E0290" w:rsidP="007E0290">
            <w:pPr>
              <w:jc w:val="left"/>
              <w:rPr>
                <w:sz w:val="28"/>
                <w:szCs w:val="28"/>
              </w:rPr>
            </w:pPr>
          </w:p>
        </w:tc>
        <w:tc>
          <w:tcPr>
            <w:tcW w:w="2510" w:type="dxa"/>
            <w:vMerge/>
            <w:shd w:val="clear" w:color="auto" w:fill="auto"/>
            <w:vAlign w:val="center"/>
            <w:hideMark/>
          </w:tcPr>
          <w:p w14:paraId="28153A5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516B2478" w14:textId="77777777" w:rsidR="007E0290" w:rsidRPr="007E0290" w:rsidRDefault="007E0290" w:rsidP="007E0290">
            <w:pPr>
              <w:jc w:val="left"/>
              <w:rPr>
                <w:sz w:val="28"/>
                <w:szCs w:val="28"/>
              </w:rPr>
            </w:pPr>
          </w:p>
        </w:tc>
        <w:tc>
          <w:tcPr>
            <w:tcW w:w="4820" w:type="dxa"/>
            <w:shd w:val="clear" w:color="auto" w:fill="auto"/>
            <w:vAlign w:val="center"/>
            <w:hideMark/>
          </w:tcPr>
          <w:p w14:paraId="1662F0C7" w14:textId="77777777" w:rsidR="007E0290" w:rsidRPr="007E0290" w:rsidRDefault="007E0290" w:rsidP="007E0290">
            <w:pPr>
              <w:jc w:val="left"/>
              <w:rPr>
                <w:sz w:val="28"/>
                <w:szCs w:val="28"/>
              </w:rPr>
            </w:pPr>
            <w:r w:rsidRPr="007E0290">
              <w:rPr>
                <w:sz w:val="28"/>
                <w:szCs w:val="28"/>
              </w:rPr>
              <w:t>Tìm kiếm thông báo nhận</w:t>
            </w:r>
          </w:p>
        </w:tc>
      </w:tr>
      <w:tr w:rsidR="007E0290" w:rsidRPr="007E0290" w14:paraId="03554D52" w14:textId="77777777" w:rsidTr="007E0290">
        <w:trPr>
          <w:trHeight w:val="375"/>
        </w:trPr>
        <w:tc>
          <w:tcPr>
            <w:tcW w:w="746" w:type="dxa"/>
            <w:vMerge/>
            <w:shd w:val="clear" w:color="auto" w:fill="auto"/>
            <w:vAlign w:val="center"/>
            <w:hideMark/>
          </w:tcPr>
          <w:p w14:paraId="7B9A514F" w14:textId="77777777" w:rsidR="007E0290" w:rsidRPr="007E0290" w:rsidRDefault="007E0290" w:rsidP="007E0290">
            <w:pPr>
              <w:jc w:val="left"/>
              <w:rPr>
                <w:sz w:val="28"/>
                <w:szCs w:val="28"/>
              </w:rPr>
            </w:pPr>
          </w:p>
        </w:tc>
        <w:tc>
          <w:tcPr>
            <w:tcW w:w="2510" w:type="dxa"/>
            <w:vMerge/>
            <w:shd w:val="clear" w:color="auto" w:fill="auto"/>
            <w:vAlign w:val="center"/>
            <w:hideMark/>
          </w:tcPr>
          <w:p w14:paraId="6A2E36B6"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09F5DD6E" w14:textId="77777777" w:rsidR="007E0290" w:rsidRPr="007E0290" w:rsidRDefault="007E0290" w:rsidP="007E0290">
            <w:pPr>
              <w:jc w:val="left"/>
              <w:rPr>
                <w:sz w:val="28"/>
                <w:szCs w:val="28"/>
              </w:rPr>
            </w:pPr>
          </w:p>
        </w:tc>
        <w:tc>
          <w:tcPr>
            <w:tcW w:w="4820" w:type="dxa"/>
            <w:shd w:val="clear" w:color="auto" w:fill="auto"/>
            <w:vAlign w:val="center"/>
            <w:hideMark/>
          </w:tcPr>
          <w:p w14:paraId="383C7B5C" w14:textId="77777777" w:rsidR="007E0290" w:rsidRPr="007E0290" w:rsidRDefault="007E0290" w:rsidP="007E0290">
            <w:pPr>
              <w:jc w:val="left"/>
              <w:rPr>
                <w:sz w:val="28"/>
                <w:szCs w:val="28"/>
              </w:rPr>
            </w:pPr>
            <w:r w:rsidRPr="007E0290">
              <w:rPr>
                <w:sz w:val="28"/>
                <w:szCs w:val="28"/>
              </w:rPr>
              <w:t>Mã hóa thông báo</w:t>
            </w:r>
          </w:p>
        </w:tc>
      </w:tr>
      <w:tr w:rsidR="007E0290" w:rsidRPr="007E0290" w14:paraId="1C600DA5" w14:textId="77777777" w:rsidTr="007E0290">
        <w:trPr>
          <w:trHeight w:val="375"/>
        </w:trPr>
        <w:tc>
          <w:tcPr>
            <w:tcW w:w="746" w:type="dxa"/>
            <w:vMerge/>
            <w:shd w:val="clear" w:color="auto" w:fill="auto"/>
            <w:vAlign w:val="center"/>
            <w:hideMark/>
          </w:tcPr>
          <w:p w14:paraId="7A83EE8B" w14:textId="77777777" w:rsidR="007E0290" w:rsidRPr="007E0290" w:rsidRDefault="007E0290" w:rsidP="007E0290">
            <w:pPr>
              <w:jc w:val="left"/>
              <w:rPr>
                <w:sz w:val="28"/>
                <w:szCs w:val="28"/>
              </w:rPr>
            </w:pPr>
          </w:p>
        </w:tc>
        <w:tc>
          <w:tcPr>
            <w:tcW w:w="2510" w:type="dxa"/>
            <w:vMerge/>
            <w:shd w:val="clear" w:color="auto" w:fill="auto"/>
            <w:vAlign w:val="center"/>
            <w:hideMark/>
          </w:tcPr>
          <w:p w14:paraId="32634DB3"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26A89888" w14:textId="77777777" w:rsidR="007E0290" w:rsidRPr="007E0290" w:rsidRDefault="007E0290" w:rsidP="007E0290">
            <w:pPr>
              <w:jc w:val="left"/>
              <w:rPr>
                <w:sz w:val="28"/>
                <w:szCs w:val="28"/>
              </w:rPr>
            </w:pPr>
          </w:p>
        </w:tc>
        <w:tc>
          <w:tcPr>
            <w:tcW w:w="4820" w:type="dxa"/>
            <w:shd w:val="clear" w:color="auto" w:fill="auto"/>
            <w:vAlign w:val="center"/>
            <w:hideMark/>
          </w:tcPr>
          <w:p w14:paraId="2CF05E57" w14:textId="77777777" w:rsidR="007E0290" w:rsidRPr="007E0290" w:rsidRDefault="007E0290" w:rsidP="007E0290">
            <w:pPr>
              <w:jc w:val="left"/>
              <w:rPr>
                <w:sz w:val="28"/>
                <w:szCs w:val="28"/>
              </w:rPr>
            </w:pPr>
            <w:r w:rsidRPr="007E0290">
              <w:rPr>
                <w:sz w:val="28"/>
                <w:szCs w:val="28"/>
              </w:rPr>
              <w:t>Nhận thông báo</w:t>
            </w:r>
          </w:p>
        </w:tc>
      </w:tr>
      <w:tr w:rsidR="007E0290" w:rsidRPr="007E0290" w14:paraId="5D0F0E4E" w14:textId="77777777" w:rsidTr="007E0290">
        <w:trPr>
          <w:trHeight w:val="375"/>
        </w:trPr>
        <w:tc>
          <w:tcPr>
            <w:tcW w:w="746" w:type="dxa"/>
            <w:vMerge/>
            <w:shd w:val="clear" w:color="auto" w:fill="auto"/>
            <w:vAlign w:val="center"/>
            <w:hideMark/>
          </w:tcPr>
          <w:p w14:paraId="2BF824D8" w14:textId="77777777" w:rsidR="007E0290" w:rsidRPr="007E0290" w:rsidRDefault="007E0290" w:rsidP="007E0290">
            <w:pPr>
              <w:jc w:val="left"/>
              <w:rPr>
                <w:sz w:val="28"/>
                <w:szCs w:val="28"/>
              </w:rPr>
            </w:pPr>
          </w:p>
        </w:tc>
        <w:tc>
          <w:tcPr>
            <w:tcW w:w="2510" w:type="dxa"/>
            <w:vMerge/>
            <w:shd w:val="clear" w:color="auto" w:fill="auto"/>
            <w:vAlign w:val="center"/>
            <w:hideMark/>
          </w:tcPr>
          <w:p w14:paraId="69AA4B4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516062E" w14:textId="77777777" w:rsidR="007E0290" w:rsidRPr="007E0290" w:rsidRDefault="007E0290" w:rsidP="007E0290">
            <w:pPr>
              <w:jc w:val="left"/>
              <w:rPr>
                <w:sz w:val="28"/>
                <w:szCs w:val="28"/>
              </w:rPr>
            </w:pPr>
          </w:p>
        </w:tc>
        <w:tc>
          <w:tcPr>
            <w:tcW w:w="4820" w:type="dxa"/>
            <w:shd w:val="clear" w:color="auto" w:fill="auto"/>
            <w:vAlign w:val="center"/>
            <w:hideMark/>
          </w:tcPr>
          <w:p w14:paraId="78F7FF6E" w14:textId="77777777" w:rsidR="007E0290" w:rsidRPr="007E0290" w:rsidRDefault="007E0290" w:rsidP="007E0290">
            <w:pPr>
              <w:jc w:val="left"/>
              <w:rPr>
                <w:sz w:val="28"/>
                <w:szCs w:val="28"/>
              </w:rPr>
            </w:pPr>
            <w:r w:rsidRPr="007E0290">
              <w:rPr>
                <w:sz w:val="28"/>
                <w:szCs w:val="28"/>
              </w:rPr>
              <w:t>Tìm kiếm thông báo gửi</w:t>
            </w:r>
          </w:p>
        </w:tc>
      </w:tr>
      <w:tr w:rsidR="007E0290" w:rsidRPr="007E0290" w14:paraId="632B87AD" w14:textId="77777777" w:rsidTr="007E0290">
        <w:trPr>
          <w:trHeight w:val="375"/>
        </w:trPr>
        <w:tc>
          <w:tcPr>
            <w:tcW w:w="746" w:type="dxa"/>
            <w:vMerge/>
            <w:shd w:val="clear" w:color="auto" w:fill="auto"/>
            <w:vAlign w:val="center"/>
            <w:hideMark/>
          </w:tcPr>
          <w:p w14:paraId="25A49D2E" w14:textId="77777777" w:rsidR="007E0290" w:rsidRPr="007E0290" w:rsidRDefault="007E0290" w:rsidP="007E0290">
            <w:pPr>
              <w:jc w:val="left"/>
              <w:rPr>
                <w:sz w:val="28"/>
                <w:szCs w:val="28"/>
              </w:rPr>
            </w:pPr>
          </w:p>
        </w:tc>
        <w:tc>
          <w:tcPr>
            <w:tcW w:w="2510" w:type="dxa"/>
            <w:vMerge/>
            <w:shd w:val="clear" w:color="auto" w:fill="auto"/>
            <w:vAlign w:val="center"/>
            <w:hideMark/>
          </w:tcPr>
          <w:p w14:paraId="372EB53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5E9FD95" w14:textId="77777777" w:rsidR="007E0290" w:rsidRPr="007E0290" w:rsidRDefault="007E0290" w:rsidP="007E0290">
            <w:pPr>
              <w:jc w:val="left"/>
              <w:rPr>
                <w:sz w:val="28"/>
                <w:szCs w:val="28"/>
              </w:rPr>
            </w:pPr>
          </w:p>
        </w:tc>
        <w:tc>
          <w:tcPr>
            <w:tcW w:w="4820" w:type="dxa"/>
            <w:shd w:val="clear" w:color="auto" w:fill="auto"/>
            <w:vAlign w:val="center"/>
            <w:hideMark/>
          </w:tcPr>
          <w:p w14:paraId="4CB1FC5E" w14:textId="77777777" w:rsidR="007E0290" w:rsidRPr="007E0290" w:rsidRDefault="007E0290" w:rsidP="007E0290">
            <w:pPr>
              <w:jc w:val="left"/>
              <w:rPr>
                <w:sz w:val="28"/>
                <w:szCs w:val="28"/>
              </w:rPr>
            </w:pPr>
            <w:r w:rsidRPr="007E0290">
              <w:rPr>
                <w:sz w:val="28"/>
                <w:szCs w:val="28"/>
              </w:rPr>
              <w:t>Gửi thông báo</w:t>
            </w:r>
          </w:p>
        </w:tc>
      </w:tr>
      <w:tr w:rsidR="007E0290" w:rsidRPr="007E0290" w14:paraId="3CF24FA2" w14:textId="77777777" w:rsidTr="007E0290">
        <w:trPr>
          <w:trHeight w:val="375"/>
        </w:trPr>
        <w:tc>
          <w:tcPr>
            <w:tcW w:w="746" w:type="dxa"/>
            <w:vMerge w:val="restart"/>
            <w:shd w:val="clear" w:color="auto" w:fill="auto"/>
            <w:vAlign w:val="center"/>
            <w:hideMark/>
          </w:tcPr>
          <w:p w14:paraId="1800D669" w14:textId="77777777" w:rsidR="007E0290" w:rsidRPr="007E0290" w:rsidRDefault="007E0290" w:rsidP="007E0290">
            <w:pPr>
              <w:jc w:val="center"/>
              <w:rPr>
                <w:sz w:val="28"/>
                <w:szCs w:val="28"/>
              </w:rPr>
            </w:pPr>
            <w:r w:rsidRPr="007E0290">
              <w:rPr>
                <w:sz w:val="28"/>
                <w:szCs w:val="28"/>
              </w:rPr>
              <w:t>4</w:t>
            </w:r>
          </w:p>
        </w:tc>
        <w:tc>
          <w:tcPr>
            <w:tcW w:w="2510" w:type="dxa"/>
            <w:vMerge w:val="restart"/>
            <w:shd w:val="clear" w:color="auto" w:fill="auto"/>
            <w:vAlign w:val="center"/>
            <w:hideMark/>
          </w:tcPr>
          <w:p w14:paraId="732E3676" w14:textId="77777777" w:rsidR="007E0290" w:rsidRPr="007E0290" w:rsidRDefault="007E0290" w:rsidP="007E0290">
            <w:pPr>
              <w:jc w:val="left"/>
              <w:rPr>
                <w:b/>
                <w:bCs/>
                <w:sz w:val="28"/>
                <w:szCs w:val="28"/>
              </w:rPr>
            </w:pPr>
            <w:r w:rsidRPr="007E0290">
              <w:rPr>
                <w:b/>
                <w:bCs/>
                <w:sz w:val="28"/>
                <w:szCs w:val="28"/>
              </w:rPr>
              <w:t>Báo cáo &amp; thống kê</w:t>
            </w:r>
          </w:p>
        </w:tc>
        <w:tc>
          <w:tcPr>
            <w:tcW w:w="1275" w:type="dxa"/>
            <w:vMerge w:val="restart"/>
            <w:shd w:val="clear" w:color="auto" w:fill="auto"/>
            <w:vAlign w:val="center"/>
            <w:hideMark/>
          </w:tcPr>
          <w:p w14:paraId="4EEC2F2C"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55DA90D0" w14:textId="77777777" w:rsidR="007E0290" w:rsidRPr="007E0290" w:rsidRDefault="007E0290" w:rsidP="007E0290">
            <w:pPr>
              <w:jc w:val="left"/>
              <w:rPr>
                <w:sz w:val="28"/>
                <w:szCs w:val="28"/>
              </w:rPr>
            </w:pPr>
            <w:r w:rsidRPr="007E0290">
              <w:rPr>
                <w:sz w:val="28"/>
                <w:szCs w:val="28"/>
              </w:rPr>
              <w:t>Lọc thông tin kênh ứng dụng</w:t>
            </w:r>
          </w:p>
        </w:tc>
      </w:tr>
      <w:tr w:rsidR="007E0290" w:rsidRPr="007E0290" w14:paraId="2CAC8991" w14:textId="77777777" w:rsidTr="007E0290">
        <w:trPr>
          <w:trHeight w:val="375"/>
        </w:trPr>
        <w:tc>
          <w:tcPr>
            <w:tcW w:w="746" w:type="dxa"/>
            <w:vMerge/>
            <w:shd w:val="clear" w:color="auto" w:fill="auto"/>
            <w:vAlign w:val="center"/>
            <w:hideMark/>
          </w:tcPr>
          <w:p w14:paraId="36E5CC0C" w14:textId="77777777" w:rsidR="007E0290" w:rsidRPr="007E0290" w:rsidRDefault="007E0290" w:rsidP="007E0290">
            <w:pPr>
              <w:jc w:val="left"/>
              <w:rPr>
                <w:sz w:val="28"/>
                <w:szCs w:val="28"/>
              </w:rPr>
            </w:pPr>
          </w:p>
        </w:tc>
        <w:tc>
          <w:tcPr>
            <w:tcW w:w="2510" w:type="dxa"/>
            <w:vMerge/>
            <w:shd w:val="clear" w:color="auto" w:fill="auto"/>
            <w:vAlign w:val="center"/>
            <w:hideMark/>
          </w:tcPr>
          <w:p w14:paraId="28D1CC2A"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3923F00" w14:textId="77777777" w:rsidR="007E0290" w:rsidRPr="007E0290" w:rsidRDefault="007E0290" w:rsidP="007E0290">
            <w:pPr>
              <w:jc w:val="left"/>
              <w:rPr>
                <w:sz w:val="28"/>
                <w:szCs w:val="28"/>
              </w:rPr>
            </w:pPr>
          </w:p>
        </w:tc>
        <w:tc>
          <w:tcPr>
            <w:tcW w:w="4820" w:type="dxa"/>
            <w:shd w:val="clear" w:color="auto" w:fill="auto"/>
            <w:vAlign w:val="center"/>
            <w:hideMark/>
          </w:tcPr>
          <w:p w14:paraId="6C87B15F" w14:textId="77777777" w:rsidR="007E0290" w:rsidRPr="007E0290" w:rsidRDefault="007E0290" w:rsidP="007E0290">
            <w:pPr>
              <w:jc w:val="left"/>
              <w:rPr>
                <w:sz w:val="28"/>
                <w:szCs w:val="28"/>
              </w:rPr>
            </w:pPr>
            <w:r w:rsidRPr="007E0290">
              <w:rPr>
                <w:sz w:val="28"/>
                <w:szCs w:val="28"/>
              </w:rPr>
              <w:t>Thống kê các kênh ứng dụng</w:t>
            </w:r>
          </w:p>
        </w:tc>
      </w:tr>
      <w:tr w:rsidR="007E0290" w:rsidRPr="007E0290" w14:paraId="75702920" w14:textId="77777777" w:rsidTr="007E0290">
        <w:trPr>
          <w:trHeight w:val="375"/>
        </w:trPr>
        <w:tc>
          <w:tcPr>
            <w:tcW w:w="746" w:type="dxa"/>
            <w:vMerge/>
            <w:shd w:val="clear" w:color="auto" w:fill="auto"/>
            <w:vAlign w:val="center"/>
            <w:hideMark/>
          </w:tcPr>
          <w:p w14:paraId="7226437C" w14:textId="77777777" w:rsidR="007E0290" w:rsidRPr="007E0290" w:rsidRDefault="007E0290" w:rsidP="007E0290">
            <w:pPr>
              <w:jc w:val="left"/>
              <w:rPr>
                <w:sz w:val="28"/>
                <w:szCs w:val="28"/>
              </w:rPr>
            </w:pPr>
          </w:p>
        </w:tc>
        <w:tc>
          <w:tcPr>
            <w:tcW w:w="2510" w:type="dxa"/>
            <w:vMerge/>
            <w:shd w:val="clear" w:color="auto" w:fill="auto"/>
            <w:vAlign w:val="center"/>
            <w:hideMark/>
          </w:tcPr>
          <w:p w14:paraId="40F7D4A6"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7EA5ADA8" w14:textId="77777777" w:rsidR="007E0290" w:rsidRPr="007E0290" w:rsidRDefault="007E0290" w:rsidP="007E0290">
            <w:pPr>
              <w:jc w:val="left"/>
              <w:rPr>
                <w:sz w:val="28"/>
                <w:szCs w:val="28"/>
              </w:rPr>
            </w:pPr>
          </w:p>
        </w:tc>
        <w:tc>
          <w:tcPr>
            <w:tcW w:w="4820" w:type="dxa"/>
            <w:shd w:val="clear" w:color="auto" w:fill="auto"/>
            <w:vAlign w:val="center"/>
            <w:hideMark/>
          </w:tcPr>
          <w:p w14:paraId="3503FF91" w14:textId="77777777" w:rsidR="007E0290" w:rsidRPr="007E0290" w:rsidRDefault="007E0290" w:rsidP="007E0290">
            <w:pPr>
              <w:jc w:val="left"/>
              <w:rPr>
                <w:sz w:val="28"/>
                <w:szCs w:val="28"/>
              </w:rPr>
            </w:pPr>
            <w:r w:rsidRPr="007E0290">
              <w:rPr>
                <w:sz w:val="28"/>
                <w:szCs w:val="28"/>
              </w:rPr>
              <w:t>Báo cáo tổng hợp kênh ứng dụng</w:t>
            </w:r>
          </w:p>
        </w:tc>
      </w:tr>
      <w:tr w:rsidR="007E0290" w:rsidRPr="007E0290" w14:paraId="66E92677" w14:textId="77777777" w:rsidTr="007E0290">
        <w:trPr>
          <w:trHeight w:val="375"/>
        </w:trPr>
        <w:tc>
          <w:tcPr>
            <w:tcW w:w="746" w:type="dxa"/>
            <w:vMerge/>
            <w:shd w:val="clear" w:color="auto" w:fill="auto"/>
            <w:vAlign w:val="center"/>
            <w:hideMark/>
          </w:tcPr>
          <w:p w14:paraId="6AE6AD74" w14:textId="77777777" w:rsidR="007E0290" w:rsidRPr="007E0290" w:rsidRDefault="007E0290" w:rsidP="007E0290">
            <w:pPr>
              <w:jc w:val="left"/>
              <w:rPr>
                <w:sz w:val="28"/>
                <w:szCs w:val="28"/>
              </w:rPr>
            </w:pPr>
          </w:p>
        </w:tc>
        <w:tc>
          <w:tcPr>
            <w:tcW w:w="2510" w:type="dxa"/>
            <w:vMerge/>
            <w:shd w:val="clear" w:color="auto" w:fill="auto"/>
            <w:vAlign w:val="center"/>
            <w:hideMark/>
          </w:tcPr>
          <w:p w14:paraId="2E992CA9"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5530A10" w14:textId="77777777" w:rsidR="007E0290" w:rsidRPr="007E0290" w:rsidRDefault="007E0290" w:rsidP="007E0290">
            <w:pPr>
              <w:jc w:val="left"/>
              <w:rPr>
                <w:sz w:val="28"/>
                <w:szCs w:val="28"/>
              </w:rPr>
            </w:pPr>
          </w:p>
        </w:tc>
        <w:tc>
          <w:tcPr>
            <w:tcW w:w="4820" w:type="dxa"/>
            <w:shd w:val="clear" w:color="auto" w:fill="auto"/>
            <w:vAlign w:val="center"/>
            <w:hideMark/>
          </w:tcPr>
          <w:p w14:paraId="1DB5EA45" w14:textId="77777777" w:rsidR="007E0290" w:rsidRPr="007E0290" w:rsidRDefault="007E0290" w:rsidP="007E0290">
            <w:pPr>
              <w:jc w:val="left"/>
              <w:rPr>
                <w:sz w:val="28"/>
                <w:szCs w:val="28"/>
              </w:rPr>
            </w:pPr>
            <w:r w:rsidRPr="007E0290">
              <w:rPr>
                <w:sz w:val="28"/>
                <w:szCs w:val="28"/>
              </w:rPr>
              <w:t>Báo cáo chi tiết một kênh ứng dụng</w:t>
            </w:r>
          </w:p>
        </w:tc>
      </w:tr>
      <w:tr w:rsidR="007E0290" w:rsidRPr="007E0290" w14:paraId="74031350" w14:textId="77777777" w:rsidTr="007E0290">
        <w:trPr>
          <w:trHeight w:val="375"/>
        </w:trPr>
        <w:tc>
          <w:tcPr>
            <w:tcW w:w="746" w:type="dxa"/>
            <w:shd w:val="clear" w:color="auto" w:fill="auto"/>
            <w:vAlign w:val="center"/>
            <w:hideMark/>
          </w:tcPr>
          <w:p w14:paraId="1975956D" w14:textId="77777777" w:rsidR="007E0290" w:rsidRPr="007E0290" w:rsidRDefault="007E0290" w:rsidP="007E0290">
            <w:pPr>
              <w:jc w:val="center"/>
              <w:rPr>
                <w:sz w:val="28"/>
                <w:szCs w:val="28"/>
              </w:rPr>
            </w:pPr>
            <w:r w:rsidRPr="007E0290">
              <w:rPr>
                <w:sz w:val="28"/>
                <w:szCs w:val="28"/>
              </w:rPr>
              <w:t>5</w:t>
            </w:r>
          </w:p>
        </w:tc>
        <w:tc>
          <w:tcPr>
            <w:tcW w:w="2510" w:type="dxa"/>
            <w:shd w:val="clear" w:color="auto" w:fill="auto"/>
            <w:vAlign w:val="center"/>
            <w:hideMark/>
          </w:tcPr>
          <w:p w14:paraId="4EF2232E" w14:textId="77777777" w:rsidR="007E0290" w:rsidRPr="007E0290" w:rsidRDefault="007E0290" w:rsidP="007E0290">
            <w:pPr>
              <w:jc w:val="left"/>
              <w:rPr>
                <w:b/>
                <w:bCs/>
                <w:sz w:val="28"/>
                <w:szCs w:val="28"/>
              </w:rPr>
            </w:pPr>
            <w:r w:rsidRPr="007E0290">
              <w:rPr>
                <w:b/>
                <w:bCs/>
                <w:sz w:val="28"/>
                <w:szCs w:val="28"/>
              </w:rPr>
              <w:t>Lịch sử</w:t>
            </w:r>
          </w:p>
        </w:tc>
        <w:tc>
          <w:tcPr>
            <w:tcW w:w="1275" w:type="dxa"/>
            <w:shd w:val="clear" w:color="auto" w:fill="auto"/>
            <w:vAlign w:val="center"/>
            <w:hideMark/>
          </w:tcPr>
          <w:p w14:paraId="3A3C7879"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3CE68EDA" w14:textId="77777777" w:rsidR="007E0290" w:rsidRPr="007E0290" w:rsidRDefault="007E0290" w:rsidP="007E0290">
            <w:pPr>
              <w:jc w:val="left"/>
              <w:rPr>
                <w:sz w:val="28"/>
                <w:szCs w:val="28"/>
              </w:rPr>
            </w:pPr>
            <w:r w:rsidRPr="007E0290">
              <w:rPr>
                <w:sz w:val="28"/>
                <w:szCs w:val="28"/>
              </w:rPr>
              <w:t>Bảng theo dõi lịch sử hoạt động</w:t>
            </w:r>
          </w:p>
        </w:tc>
      </w:tr>
      <w:tr w:rsidR="007E0290" w:rsidRPr="007E0290" w14:paraId="175BFD2E" w14:textId="77777777" w:rsidTr="007E0290">
        <w:trPr>
          <w:trHeight w:val="330"/>
        </w:trPr>
        <w:tc>
          <w:tcPr>
            <w:tcW w:w="746" w:type="dxa"/>
            <w:shd w:val="clear" w:color="auto" w:fill="auto"/>
            <w:vAlign w:val="center"/>
            <w:hideMark/>
          </w:tcPr>
          <w:p w14:paraId="3508E743" w14:textId="77777777" w:rsidR="007E0290" w:rsidRPr="007E0290" w:rsidRDefault="007E0290" w:rsidP="007E0290">
            <w:pPr>
              <w:jc w:val="center"/>
              <w:rPr>
                <w:b/>
                <w:bCs/>
                <w:sz w:val="26"/>
                <w:szCs w:val="26"/>
              </w:rPr>
            </w:pPr>
            <w:r w:rsidRPr="007E0290">
              <w:rPr>
                <w:b/>
                <w:bCs/>
                <w:sz w:val="26"/>
                <w:szCs w:val="26"/>
              </w:rPr>
              <w:t>III</w:t>
            </w:r>
          </w:p>
        </w:tc>
        <w:tc>
          <w:tcPr>
            <w:tcW w:w="8605" w:type="dxa"/>
            <w:gridSpan w:val="3"/>
            <w:shd w:val="clear" w:color="auto" w:fill="auto"/>
            <w:vAlign w:val="center"/>
            <w:hideMark/>
          </w:tcPr>
          <w:p w14:paraId="17EDC2EF" w14:textId="4ABC535E" w:rsidR="007E0290" w:rsidRPr="007E0290" w:rsidRDefault="007E0290" w:rsidP="007E0290">
            <w:pPr>
              <w:jc w:val="left"/>
              <w:rPr>
                <w:b/>
                <w:bCs/>
                <w:sz w:val="26"/>
                <w:szCs w:val="26"/>
              </w:rPr>
            </w:pPr>
            <w:r w:rsidRPr="007E0290">
              <w:rPr>
                <w:b/>
                <w:bCs/>
                <w:sz w:val="26"/>
                <w:szCs w:val="26"/>
              </w:rPr>
              <w:t>Chức năng của Quản trị phần mềm AMG/OTT</w:t>
            </w:r>
          </w:p>
        </w:tc>
      </w:tr>
      <w:tr w:rsidR="007E0290" w:rsidRPr="007E0290" w14:paraId="339F02B2" w14:textId="77777777" w:rsidTr="007E0290">
        <w:trPr>
          <w:trHeight w:val="375"/>
        </w:trPr>
        <w:tc>
          <w:tcPr>
            <w:tcW w:w="746" w:type="dxa"/>
            <w:vMerge w:val="restart"/>
            <w:shd w:val="clear" w:color="auto" w:fill="auto"/>
            <w:vAlign w:val="center"/>
            <w:hideMark/>
          </w:tcPr>
          <w:p w14:paraId="3F0C8396" w14:textId="77777777" w:rsidR="007E0290" w:rsidRPr="007E0290" w:rsidRDefault="007E0290" w:rsidP="007E0290">
            <w:pPr>
              <w:jc w:val="center"/>
              <w:rPr>
                <w:sz w:val="28"/>
                <w:szCs w:val="28"/>
              </w:rPr>
            </w:pPr>
            <w:r w:rsidRPr="007E0290">
              <w:rPr>
                <w:sz w:val="28"/>
                <w:szCs w:val="28"/>
              </w:rPr>
              <w:t>1</w:t>
            </w:r>
          </w:p>
        </w:tc>
        <w:tc>
          <w:tcPr>
            <w:tcW w:w="2510" w:type="dxa"/>
            <w:vMerge w:val="restart"/>
            <w:shd w:val="clear" w:color="auto" w:fill="auto"/>
            <w:vAlign w:val="center"/>
            <w:hideMark/>
          </w:tcPr>
          <w:p w14:paraId="5E20DBF8" w14:textId="77777777" w:rsidR="007E0290" w:rsidRPr="007E0290" w:rsidRDefault="007E0290" w:rsidP="007E0290">
            <w:pPr>
              <w:jc w:val="left"/>
              <w:rPr>
                <w:b/>
                <w:bCs/>
                <w:sz w:val="28"/>
                <w:szCs w:val="28"/>
              </w:rPr>
            </w:pPr>
            <w:r w:rsidRPr="007E0290">
              <w:rPr>
                <w:b/>
                <w:bCs/>
                <w:sz w:val="28"/>
                <w:szCs w:val="28"/>
              </w:rPr>
              <w:t>Quản trị người dùng</w:t>
            </w:r>
          </w:p>
        </w:tc>
        <w:tc>
          <w:tcPr>
            <w:tcW w:w="1275" w:type="dxa"/>
            <w:vMerge w:val="restart"/>
            <w:shd w:val="clear" w:color="auto" w:fill="auto"/>
            <w:vAlign w:val="center"/>
            <w:hideMark/>
          </w:tcPr>
          <w:p w14:paraId="2DA3A810" w14:textId="77777777" w:rsidR="007E0290" w:rsidRPr="007E0290" w:rsidRDefault="007E0290" w:rsidP="007E0290">
            <w:pPr>
              <w:jc w:val="center"/>
              <w:rPr>
                <w:sz w:val="28"/>
                <w:szCs w:val="28"/>
              </w:rPr>
            </w:pPr>
            <w:r w:rsidRPr="007E0290">
              <w:rPr>
                <w:sz w:val="28"/>
                <w:szCs w:val="28"/>
              </w:rPr>
              <w:t>Quản trị hệ thống</w:t>
            </w:r>
          </w:p>
        </w:tc>
        <w:tc>
          <w:tcPr>
            <w:tcW w:w="4820" w:type="dxa"/>
            <w:shd w:val="clear" w:color="auto" w:fill="auto"/>
            <w:vAlign w:val="center"/>
            <w:hideMark/>
          </w:tcPr>
          <w:p w14:paraId="7A734806" w14:textId="77777777" w:rsidR="007E0290" w:rsidRPr="007E0290" w:rsidRDefault="007E0290" w:rsidP="007E0290">
            <w:pPr>
              <w:jc w:val="left"/>
              <w:rPr>
                <w:sz w:val="26"/>
                <w:szCs w:val="26"/>
              </w:rPr>
            </w:pPr>
            <w:r w:rsidRPr="007E0290">
              <w:rPr>
                <w:sz w:val="26"/>
                <w:szCs w:val="26"/>
              </w:rPr>
              <w:t>Lọc thông tin người dùng</w:t>
            </w:r>
          </w:p>
        </w:tc>
      </w:tr>
      <w:tr w:rsidR="007E0290" w:rsidRPr="007E0290" w14:paraId="63A523A0" w14:textId="77777777" w:rsidTr="007E0290">
        <w:trPr>
          <w:trHeight w:val="375"/>
        </w:trPr>
        <w:tc>
          <w:tcPr>
            <w:tcW w:w="746" w:type="dxa"/>
            <w:vMerge/>
            <w:shd w:val="clear" w:color="auto" w:fill="auto"/>
            <w:vAlign w:val="center"/>
            <w:hideMark/>
          </w:tcPr>
          <w:p w14:paraId="76372B85" w14:textId="77777777" w:rsidR="007E0290" w:rsidRPr="007E0290" w:rsidRDefault="007E0290" w:rsidP="007E0290">
            <w:pPr>
              <w:jc w:val="left"/>
              <w:rPr>
                <w:sz w:val="28"/>
                <w:szCs w:val="28"/>
              </w:rPr>
            </w:pPr>
          </w:p>
        </w:tc>
        <w:tc>
          <w:tcPr>
            <w:tcW w:w="2510" w:type="dxa"/>
            <w:vMerge/>
            <w:shd w:val="clear" w:color="auto" w:fill="auto"/>
            <w:vAlign w:val="center"/>
            <w:hideMark/>
          </w:tcPr>
          <w:p w14:paraId="3D8D8ABF"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7A109DEC" w14:textId="77777777" w:rsidR="007E0290" w:rsidRPr="007E0290" w:rsidRDefault="007E0290" w:rsidP="007E0290">
            <w:pPr>
              <w:jc w:val="left"/>
              <w:rPr>
                <w:sz w:val="28"/>
                <w:szCs w:val="28"/>
              </w:rPr>
            </w:pPr>
          </w:p>
        </w:tc>
        <w:tc>
          <w:tcPr>
            <w:tcW w:w="4820" w:type="dxa"/>
            <w:shd w:val="clear" w:color="auto" w:fill="auto"/>
            <w:vAlign w:val="center"/>
            <w:hideMark/>
          </w:tcPr>
          <w:p w14:paraId="6A874D16" w14:textId="77777777" w:rsidR="007E0290" w:rsidRPr="007E0290" w:rsidRDefault="007E0290" w:rsidP="007E0290">
            <w:pPr>
              <w:jc w:val="left"/>
              <w:rPr>
                <w:sz w:val="28"/>
                <w:szCs w:val="28"/>
              </w:rPr>
            </w:pPr>
            <w:r w:rsidRPr="007E0290">
              <w:rPr>
                <w:sz w:val="28"/>
                <w:szCs w:val="28"/>
              </w:rPr>
              <w:t>Xem danh sách người dùng</w:t>
            </w:r>
          </w:p>
        </w:tc>
      </w:tr>
      <w:tr w:rsidR="007E0290" w:rsidRPr="007E0290" w14:paraId="0334A637" w14:textId="77777777" w:rsidTr="007E0290">
        <w:trPr>
          <w:trHeight w:val="375"/>
        </w:trPr>
        <w:tc>
          <w:tcPr>
            <w:tcW w:w="746" w:type="dxa"/>
            <w:vMerge/>
            <w:shd w:val="clear" w:color="auto" w:fill="auto"/>
            <w:vAlign w:val="center"/>
            <w:hideMark/>
          </w:tcPr>
          <w:p w14:paraId="51549AC6" w14:textId="77777777" w:rsidR="007E0290" w:rsidRPr="007E0290" w:rsidRDefault="007E0290" w:rsidP="007E0290">
            <w:pPr>
              <w:jc w:val="left"/>
              <w:rPr>
                <w:sz w:val="28"/>
                <w:szCs w:val="28"/>
              </w:rPr>
            </w:pPr>
          </w:p>
        </w:tc>
        <w:tc>
          <w:tcPr>
            <w:tcW w:w="2510" w:type="dxa"/>
            <w:vMerge/>
            <w:shd w:val="clear" w:color="auto" w:fill="auto"/>
            <w:vAlign w:val="center"/>
            <w:hideMark/>
          </w:tcPr>
          <w:p w14:paraId="35C27C1E"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01204ABE" w14:textId="77777777" w:rsidR="007E0290" w:rsidRPr="007E0290" w:rsidRDefault="007E0290" w:rsidP="007E0290">
            <w:pPr>
              <w:jc w:val="left"/>
              <w:rPr>
                <w:sz w:val="28"/>
                <w:szCs w:val="28"/>
              </w:rPr>
            </w:pPr>
          </w:p>
        </w:tc>
        <w:tc>
          <w:tcPr>
            <w:tcW w:w="4820" w:type="dxa"/>
            <w:shd w:val="clear" w:color="auto" w:fill="auto"/>
            <w:vAlign w:val="center"/>
            <w:hideMark/>
          </w:tcPr>
          <w:p w14:paraId="4EE00535" w14:textId="77777777" w:rsidR="007E0290" w:rsidRPr="007E0290" w:rsidRDefault="007E0290" w:rsidP="007E0290">
            <w:pPr>
              <w:jc w:val="left"/>
              <w:rPr>
                <w:sz w:val="28"/>
                <w:szCs w:val="28"/>
              </w:rPr>
            </w:pPr>
            <w:r w:rsidRPr="007E0290">
              <w:rPr>
                <w:sz w:val="28"/>
                <w:szCs w:val="28"/>
              </w:rPr>
              <w:t>Phân quyền người dùng</w:t>
            </w:r>
          </w:p>
        </w:tc>
      </w:tr>
      <w:tr w:rsidR="007E0290" w:rsidRPr="007E0290" w14:paraId="0A8113A3" w14:textId="77777777" w:rsidTr="007E0290">
        <w:trPr>
          <w:trHeight w:val="375"/>
        </w:trPr>
        <w:tc>
          <w:tcPr>
            <w:tcW w:w="746" w:type="dxa"/>
            <w:vMerge/>
            <w:shd w:val="clear" w:color="auto" w:fill="auto"/>
            <w:vAlign w:val="center"/>
            <w:hideMark/>
          </w:tcPr>
          <w:p w14:paraId="15D93066" w14:textId="77777777" w:rsidR="007E0290" w:rsidRPr="007E0290" w:rsidRDefault="007E0290" w:rsidP="007E0290">
            <w:pPr>
              <w:jc w:val="left"/>
              <w:rPr>
                <w:sz w:val="28"/>
                <w:szCs w:val="28"/>
              </w:rPr>
            </w:pPr>
          </w:p>
        </w:tc>
        <w:tc>
          <w:tcPr>
            <w:tcW w:w="2510" w:type="dxa"/>
            <w:vMerge/>
            <w:shd w:val="clear" w:color="auto" w:fill="auto"/>
            <w:vAlign w:val="center"/>
            <w:hideMark/>
          </w:tcPr>
          <w:p w14:paraId="4822772C"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6D42B3B7" w14:textId="77777777" w:rsidR="007E0290" w:rsidRPr="007E0290" w:rsidRDefault="007E0290" w:rsidP="007E0290">
            <w:pPr>
              <w:jc w:val="left"/>
              <w:rPr>
                <w:sz w:val="28"/>
                <w:szCs w:val="28"/>
              </w:rPr>
            </w:pPr>
          </w:p>
        </w:tc>
        <w:tc>
          <w:tcPr>
            <w:tcW w:w="4820" w:type="dxa"/>
            <w:shd w:val="clear" w:color="auto" w:fill="auto"/>
            <w:vAlign w:val="center"/>
            <w:hideMark/>
          </w:tcPr>
          <w:p w14:paraId="32F5606D" w14:textId="77777777" w:rsidR="007E0290" w:rsidRPr="007E0290" w:rsidRDefault="007E0290" w:rsidP="007E0290">
            <w:pPr>
              <w:jc w:val="left"/>
              <w:rPr>
                <w:sz w:val="28"/>
                <w:szCs w:val="28"/>
              </w:rPr>
            </w:pPr>
            <w:r w:rsidRPr="007E0290">
              <w:rPr>
                <w:sz w:val="28"/>
                <w:szCs w:val="28"/>
              </w:rPr>
              <w:t>Thêm người dùng</w:t>
            </w:r>
          </w:p>
        </w:tc>
      </w:tr>
      <w:tr w:rsidR="007E0290" w:rsidRPr="007E0290" w14:paraId="22AC2274" w14:textId="77777777" w:rsidTr="007E0290">
        <w:trPr>
          <w:trHeight w:val="375"/>
        </w:trPr>
        <w:tc>
          <w:tcPr>
            <w:tcW w:w="746" w:type="dxa"/>
            <w:vMerge/>
            <w:shd w:val="clear" w:color="auto" w:fill="auto"/>
            <w:vAlign w:val="center"/>
            <w:hideMark/>
          </w:tcPr>
          <w:p w14:paraId="14DB061F" w14:textId="77777777" w:rsidR="007E0290" w:rsidRPr="007E0290" w:rsidRDefault="007E0290" w:rsidP="007E0290">
            <w:pPr>
              <w:jc w:val="left"/>
              <w:rPr>
                <w:sz w:val="28"/>
                <w:szCs w:val="28"/>
              </w:rPr>
            </w:pPr>
          </w:p>
        </w:tc>
        <w:tc>
          <w:tcPr>
            <w:tcW w:w="2510" w:type="dxa"/>
            <w:vMerge/>
            <w:shd w:val="clear" w:color="auto" w:fill="auto"/>
            <w:vAlign w:val="center"/>
            <w:hideMark/>
          </w:tcPr>
          <w:p w14:paraId="318685B1"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0C39425" w14:textId="77777777" w:rsidR="007E0290" w:rsidRPr="007E0290" w:rsidRDefault="007E0290" w:rsidP="007E0290">
            <w:pPr>
              <w:jc w:val="left"/>
              <w:rPr>
                <w:sz w:val="28"/>
                <w:szCs w:val="28"/>
              </w:rPr>
            </w:pPr>
          </w:p>
        </w:tc>
        <w:tc>
          <w:tcPr>
            <w:tcW w:w="4820" w:type="dxa"/>
            <w:shd w:val="clear" w:color="auto" w:fill="auto"/>
            <w:vAlign w:val="center"/>
            <w:hideMark/>
          </w:tcPr>
          <w:p w14:paraId="3A1715CD" w14:textId="77777777" w:rsidR="007E0290" w:rsidRPr="007E0290" w:rsidRDefault="007E0290" w:rsidP="007E0290">
            <w:pPr>
              <w:jc w:val="left"/>
              <w:rPr>
                <w:sz w:val="28"/>
                <w:szCs w:val="28"/>
              </w:rPr>
            </w:pPr>
            <w:r w:rsidRPr="007E0290">
              <w:rPr>
                <w:sz w:val="28"/>
                <w:szCs w:val="28"/>
              </w:rPr>
              <w:t>Xóa, vô hiệu hóa người dùng</w:t>
            </w:r>
          </w:p>
        </w:tc>
      </w:tr>
      <w:tr w:rsidR="007E0290" w:rsidRPr="007E0290" w14:paraId="7AF5681D" w14:textId="77777777" w:rsidTr="007E0290">
        <w:trPr>
          <w:trHeight w:val="375"/>
        </w:trPr>
        <w:tc>
          <w:tcPr>
            <w:tcW w:w="746" w:type="dxa"/>
            <w:vMerge/>
            <w:shd w:val="clear" w:color="auto" w:fill="auto"/>
            <w:vAlign w:val="center"/>
            <w:hideMark/>
          </w:tcPr>
          <w:p w14:paraId="40B292D5" w14:textId="77777777" w:rsidR="007E0290" w:rsidRPr="007E0290" w:rsidRDefault="007E0290" w:rsidP="007E0290">
            <w:pPr>
              <w:jc w:val="left"/>
              <w:rPr>
                <w:sz w:val="28"/>
                <w:szCs w:val="28"/>
              </w:rPr>
            </w:pPr>
          </w:p>
        </w:tc>
        <w:tc>
          <w:tcPr>
            <w:tcW w:w="2510" w:type="dxa"/>
            <w:vMerge/>
            <w:shd w:val="clear" w:color="auto" w:fill="auto"/>
            <w:vAlign w:val="center"/>
            <w:hideMark/>
          </w:tcPr>
          <w:p w14:paraId="1DB7D54A"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07E3E8B" w14:textId="77777777" w:rsidR="007E0290" w:rsidRPr="007E0290" w:rsidRDefault="007E0290" w:rsidP="007E0290">
            <w:pPr>
              <w:jc w:val="left"/>
              <w:rPr>
                <w:sz w:val="28"/>
                <w:szCs w:val="28"/>
              </w:rPr>
            </w:pPr>
          </w:p>
        </w:tc>
        <w:tc>
          <w:tcPr>
            <w:tcW w:w="4820" w:type="dxa"/>
            <w:shd w:val="clear" w:color="auto" w:fill="auto"/>
            <w:vAlign w:val="center"/>
            <w:hideMark/>
          </w:tcPr>
          <w:p w14:paraId="763218FC" w14:textId="77777777" w:rsidR="007E0290" w:rsidRPr="007E0290" w:rsidRDefault="007E0290" w:rsidP="007E0290">
            <w:pPr>
              <w:jc w:val="left"/>
              <w:rPr>
                <w:sz w:val="28"/>
                <w:szCs w:val="28"/>
              </w:rPr>
            </w:pPr>
            <w:r w:rsidRPr="007E0290">
              <w:rPr>
                <w:sz w:val="28"/>
                <w:szCs w:val="28"/>
              </w:rPr>
              <w:t>Thay đổi mật khẩu người dùng</w:t>
            </w:r>
          </w:p>
        </w:tc>
      </w:tr>
      <w:tr w:rsidR="007E0290" w:rsidRPr="007E0290" w14:paraId="474533D7" w14:textId="77777777" w:rsidTr="007E0290">
        <w:trPr>
          <w:trHeight w:val="375"/>
        </w:trPr>
        <w:tc>
          <w:tcPr>
            <w:tcW w:w="746" w:type="dxa"/>
            <w:vMerge/>
            <w:shd w:val="clear" w:color="auto" w:fill="auto"/>
            <w:vAlign w:val="center"/>
            <w:hideMark/>
          </w:tcPr>
          <w:p w14:paraId="33A82862" w14:textId="77777777" w:rsidR="007E0290" w:rsidRPr="007E0290" w:rsidRDefault="007E0290" w:rsidP="007E0290">
            <w:pPr>
              <w:jc w:val="left"/>
              <w:rPr>
                <w:sz w:val="28"/>
                <w:szCs w:val="28"/>
              </w:rPr>
            </w:pPr>
          </w:p>
        </w:tc>
        <w:tc>
          <w:tcPr>
            <w:tcW w:w="2510" w:type="dxa"/>
            <w:vMerge/>
            <w:shd w:val="clear" w:color="auto" w:fill="auto"/>
            <w:vAlign w:val="center"/>
            <w:hideMark/>
          </w:tcPr>
          <w:p w14:paraId="5521F737"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315DAFD" w14:textId="77777777" w:rsidR="007E0290" w:rsidRPr="007E0290" w:rsidRDefault="007E0290" w:rsidP="007E0290">
            <w:pPr>
              <w:jc w:val="left"/>
              <w:rPr>
                <w:sz w:val="28"/>
                <w:szCs w:val="28"/>
              </w:rPr>
            </w:pPr>
          </w:p>
        </w:tc>
        <w:tc>
          <w:tcPr>
            <w:tcW w:w="4820" w:type="dxa"/>
            <w:shd w:val="clear" w:color="auto" w:fill="auto"/>
            <w:vAlign w:val="center"/>
            <w:hideMark/>
          </w:tcPr>
          <w:p w14:paraId="487EE5DD" w14:textId="77777777" w:rsidR="007E0290" w:rsidRPr="007E0290" w:rsidRDefault="007E0290" w:rsidP="007E0290">
            <w:pPr>
              <w:jc w:val="left"/>
              <w:rPr>
                <w:sz w:val="28"/>
                <w:szCs w:val="28"/>
              </w:rPr>
            </w:pPr>
            <w:r w:rsidRPr="007E0290">
              <w:rPr>
                <w:sz w:val="28"/>
                <w:szCs w:val="28"/>
              </w:rPr>
              <w:t>Cập nhật số điện thoại ứng với người dùng</w:t>
            </w:r>
          </w:p>
        </w:tc>
      </w:tr>
      <w:tr w:rsidR="007E0290" w:rsidRPr="007E0290" w14:paraId="2775E767" w14:textId="77777777" w:rsidTr="007E0290">
        <w:trPr>
          <w:trHeight w:val="375"/>
        </w:trPr>
        <w:tc>
          <w:tcPr>
            <w:tcW w:w="746" w:type="dxa"/>
            <w:vMerge/>
            <w:shd w:val="clear" w:color="auto" w:fill="auto"/>
            <w:vAlign w:val="center"/>
            <w:hideMark/>
          </w:tcPr>
          <w:p w14:paraId="44E28FCE" w14:textId="77777777" w:rsidR="007E0290" w:rsidRPr="007E0290" w:rsidRDefault="007E0290" w:rsidP="007E0290">
            <w:pPr>
              <w:jc w:val="left"/>
              <w:rPr>
                <w:sz w:val="28"/>
                <w:szCs w:val="28"/>
              </w:rPr>
            </w:pPr>
          </w:p>
        </w:tc>
        <w:tc>
          <w:tcPr>
            <w:tcW w:w="2510" w:type="dxa"/>
            <w:vMerge/>
            <w:shd w:val="clear" w:color="auto" w:fill="auto"/>
            <w:vAlign w:val="center"/>
            <w:hideMark/>
          </w:tcPr>
          <w:p w14:paraId="42B39D5D"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7FA8D638" w14:textId="77777777" w:rsidR="007E0290" w:rsidRPr="007E0290" w:rsidRDefault="007E0290" w:rsidP="007E0290">
            <w:pPr>
              <w:jc w:val="left"/>
              <w:rPr>
                <w:sz w:val="28"/>
                <w:szCs w:val="28"/>
              </w:rPr>
            </w:pPr>
          </w:p>
        </w:tc>
        <w:tc>
          <w:tcPr>
            <w:tcW w:w="4820" w:type="dxa"/>
            <w:shd w:val="clear" w:color="auto" w:fill="auto"/>
            <w:vAlign w:val="center"/>
            <w:hideMark/>
          </w:tcPr>
          <w:p w14:paraId="0B2F0F98" w14:textId="77777777" w:rsidR="007E0290" w:rsidRPr="007E0290" w:rsidRDefault="007E0290" w:rsidP="007E0290">
            <w:pPr>
              <w:jc w:val="left"/>
              <w:rPr>
                <w:sz w:val="28"/>
                <w:szCs w:val="28"/>
              </w:rPr>
            </w:pPr>
            <w:r w:rsidRPr="007E0290">
              <w:rPr>
                <w:sz w:val="28"/>
                <w:szCs w:val="28"/>
              </w:rPr>
              <w:t>Yêu cầu xác thực lại người dùng</w:t>
            </w:r>
          </w:p>
        </w:tc>
      </w:tr>
      <w:tr w:rsidR="007E0290" w:rsidRPr="007E0290" w14:paraId="6DCC308A" w14:textId="77777777" w:rsidTr="007E0290">
        <w:trPr>
          <w:trHeight w:val="375"/>
        </w:trPr>
        <w:tc>
          <w:tcPr>
            <w:tcW w:w="746" w:type="dxa"/>
            <w:vMerge w:val="restart"/>
            <w:shd w:val="clear" w:color="auto" w:fill="auto"/>
            <w:vAlign w:val="center"/>
            <w:hideMark/>
          </w:tcPr>
          <w:p w14:paraId="713B2232" w14:textId="77777777" w:rsidR="007E0290" w:rsidRPr="007E0290" w:rsidRDefault="007E0290" w:rsidP="007E0290">
            <w:pPr>
              <w:jc w:val="center"/>
              <w:rPr>
                <w:sz w:val="28"/>
                <w:szCs w:val="28"/>
              </w:rPr>
            </w:pPr>
            <w:r w:rsidRPr="007E0290">
              <w:rPr>
                <w:sz w:val="28"/>
                <w:szCs w:val="28"/>
              </w:rPr>
              <w:t>2</w:t>
            </w:r>
          </w:p>
        </w:tc>
        <w:tc>
          <w:tcPr>
            <w:tcW w:w="2510" w:type="dxa"/>
            <w:vMerge w:val="restart"/>
            <w:shd w:val="clear" w:color="auto" w:fill="auto"/>
            <w:vAlign w:val="center"/>
            <w:hideMark/>
          </w:tcPr>
          <w:p w14:paraId="049BD8D2" w14:textId="77777777" w:rsidR="007E0290" w:rsidRPr="007E0290" w:rsidRDefault="007E0290" w:rsidP="007E0290">
            <w:pPr>
              <w:jc w:val="left"/>
              <w:rPr>
                <w:b/>
                <w:bCs/>
                <w:sz w:val="28"/>
                <w:szCs w:val="28"/>
              </w:rPr>
            </w:pPr>
            <w:r w:rsidRPr="007E0290">
              <w:rPr>
                <w:b/>
                <w:bCs/>
                <w:sz w:val="28"/>
                <w:szCs w:val="28"/>
              </w:rPr>
              <w:t>Quản trị kênh (Channel, nhóm)</w:t>
            </w:r>
          </w:p>
        </w:tc>
        <w:tc>
          <w:tcPr>
            <w:tcW w:w="1275" w:type="dxa"/>
            <w:vMerge w:val="restart"/>
            <w:shd w:val="clear" w:color="auto" w:fill="auto"/>
            <w:vAlign w:val="center"/>
            <w:hideMark/>
          </w:tcPr>
          <w:p w14:paraId="69D99F1E" w14:textId="77777777" w:rsidR="007E0290" w:rsidRPr="007E0290" w:rsidRDefault="007E0290" w:rsidP="007E0290">
            <w:pPr>
              <w:jc w:val="center"/>
              <w:rPr>
                <w:sz w:val="28"/>
                <w:szCs w:val="28"/>
              </w:rPr>
            </w:pPr>
            <w:r w:rsidRPr="007E0290">
              <w:rPr>
                <w:sz w:val="28"/>
                <w:szCs w:val="28"/>
              </w:rPr>
              <w:t>Quản trị hệ thống</w:t>
            </w:r>
          </w:p>
        </w:tc>
        <w:tc>
          <w:tcPr>
            <w:tcW w:w="4820" w:type="dxa"/>
            <w:shd w:val="clear" w:color="auto" w:fill="auto"/>
            <w:vAlign w:val="center"/>
            <w:hideMark/>
          </w:tcPr>
          <w:p w14:paraId="5CBA2FE4" w14:textId="77777777" w:rsidR="007E0290" w:rsidRPr="007E0290" w:rsidRDefault="007E0290" w:rsidP="007E0290">
            <w:pPr>
              <w:jc w:val="left"/>
              <w:rPr>
                <w:sz w:val="28"/>
                <w:szCs w:val="28"/>
              </w:rPr>
            </w:pPr>
            <w:r w:rsidRPr="007E0290">
              <w:rPr>
                <w:sz w:val="28"/>
                <w:szCs w:val="28"/>
              </w:rPr>
              <w:t>Cho phép thêm kênh Public</w:t>
            </w:r>
          </w:p>
        </w:tc>
      </w:tr>
      <w:tr w:rsidR="007E0290" w:rsidRPr="007E0290" w14:paraId="5120D7A8" w14:textId="77777777" w:rsidTr="007E0290">
        <w:trPr>
          <w:trHeight w:val="375"/>
        </w:trPr>
        <w:tc>
          <w:tcPr>
            <w:tcW w:w="746" w:type="dxa"/>
            <w:vMerge/>
            <w:shd w:val="clear" w:color="auto" w:fill="auto"/>
            <w:vAlign w:val="center"/>
            <w:hideMark/>
          </w:tcPr>
          <w:p w14:paraId="4D6F21DB" w14:textId="77777777" w:rsidR="007E0290" w:rsidRPr="007E0290" w:rsidRDefault="007E0290" w:rsidP="007E0290">
            <w:pPr>
              <w:jc w:val="left"/>
              <w:rPr>
                <w:sz w:val="28"/>
                <w:szCs w:val="28"/>
              </w:rPr>
            </w:pPr>
          </w:p>
        </w:tc>
        <w:tc>
          <w:tcPr>
            <w:tcW w:w="2510" w:type="dxa"/>
            <w:vMerge/>
            <w:shd w:val="clear" w:color="auto" w:fill="auto"/>
            <w:vAlign w:val="center"/>
            <w:hideMark/>
          </w:tcPr>
          <w:p w14:paraId="3B72B4FC"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A960D00" w14:textId="77777777" w:rsidR="007E0290" w:rsidRPr="007E0290" w:rsidRDefault="007E0290" w:rsidP="007E0290">
            <w:pPr>
              <w:jc w:val="left"/>
              <w:rPr>
                <w:sz w:val="28"/>
                <w:szCs w:val="28"/>
              </w:rPr>
            </w:pPr>
          </w:p>
        </w:tc>
        <w:tc>
          <w:tcPr>
            <w:tcW w:w="4820" w:type="dxa"/>
            <w:shd w:val="clear" w:color="auto" w:fill="auto"/>
            <w:vAlign w:val="center"/>
            <w:hideMark/>
          </w:tcPr>
          <w:p w14:paraId="297D9098" w14:textId="77777777" w:rsidR="007E0290" w:rsidRPr="007E0290" w:rsidRDefault="007E0290" w:rsidP="007E0290">
            <w:pPr>
              <w:jc w:val="left"/>
              <w:rPr>
                <w:sz w:val="28"/>
                <w:szCs w:val="28"/>
              </w:rPr>
            </w:pPr>
            <w:r w:rsidRPr="007E0290">
              <w:rPr>
                <w:sz w:val="28"/>
                <w:szCs w:val="28"/>
              </w:rPr>
              <w:t>Cho phép cập nhật kênh Public</w:t>
            </w:r>
          </w:p>
        </w:tc>
      </w:tr>
      <w:tr w:rsidR="007E0290" w:rsidRPr="007E0290" w14:paraId="4E393E42" w14:textId="77777777" w:rsidTr="007E0290">
        <w:trPr>
          <w:trHeight w:val="375"/>
        </w:trPr>
        <w:tc>
          <w:tcPr>
            <w:tcW w:w="746" w:type="dxa"/>
            <w:vMerge/>
            <w:shd w:val="clear" w:color="auto" w:fill="auto"/>
            <w:vAlign w:val="center"/>
            <w:hideMark/>
          </w:tcPr>
          <w:p w14:paraId="73FE29F6" w14:textId="77777777" w:rsidR="007E0290" w:rsidRPr="007E0290" w:rsidRDefault="007E0290" w:rsidP="007E0290">
            <w:pPr>
              <w:jc w:val="left"/>
              <w:rPr>
                <w:sz w:val="28"/>
                <w:szCs w:val="28"/>
              </w:rPr>
            </w:pPr>
          </w:p>
        </w:tc>
        <w:tc>
          <w:tcPr>
            <w:tcW w:w="2510" w:type="dxa"/>
            <w:vMerge/>
            <w:shd w:val="clear" w:color="auto" w:fill="auto"/>
            <w:vAlign w:val="center"/>
            <w:hideMark/>
          </w:tcPr>
          <w:p w14:paraId="789CABB7"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2D74744E" w14:textId="77777777" w:rsidR="007E0290" w:rsidRPr="007E0290" w:rsidRDefault="007E0290" w:rsidP="007E0290">
            <w:pPr>
              <w:jc w:val="left"/>
              <w:rPr>
                <w:sz w:val="28"/>
                <w:szCs w:val="28"/>
              </w:rPr>
            </w:pPr>
          </w:p>
        </w:tc>
        <w:tc>
          <w:tcPr>
            <w:tcW w:w="4820" w:type="dxa"/>
            <w:shd w:val="clear" w:color="auto" w:fill="auto"/>
            <w:vAlign w:val="center"/>
            <w:hideMark/>
          </w:tcPr>
          <w:p w14:paraId="679EB2AB" w14:textId="77777777" w:rsidR="007E0290" w:rsidRPr="007E0290" w:rsidRDefault="007E0290" w:rsidP="007E0290">
            <w:pPr>
              <w:jc w:val="left"/>
              <w:rPr>
                <w:sz w:val="28"/>
                <w:szCs w:val="28"/>
              </w:rPr>
            </w:pPr>
            <w:r w:rsidRPr="007E0290">
              <w:rPr>
                <w:sz w:val="28"/>
                <w:szCs w:val="28"/>
              </w:rPr>
              <w:t>Cho xoá kênh Public</w:t>
            </w:r>
          </w:p>
        </w:tc>
      </w:tr>
      <w:tr w:rsidR="007E0290" w:rsidRPr="007E0290" w14:paraId="6A14A3E8" w14:textId="77777777" w:rsidTr="007E0290">
        <w:trPr>
          <w:trHeight w:val="390"/>
        </w:trPr>
        <w:tc>
          <w:tcPr>
            <w:tcW w:w="746" w:type="dxa"/>
            <w:vMerge/>
            <w:shd w:val="clear" w:color="auto" w:fill="auto"/>
            <w:vAlign w:val="center"/>
            <w:hideMark/>
          </w:tcPr>
          <w:p w14:paraId="051658A6" w14:textId="77777777" w:rsidR="007E0290" w:rsidRPr="007E0290" w:rsidRDefault="007E0290" w:rsidP="007E0290">
            <w:pPr>
              <w:jc w:val="left"/>
              <w:rPr>
                <w:sz w:val="28"/>
                <w:szCs w:val="28"/>
              </w:rPr>
            </w:pPr>
          </w:p>
        </w:tc>
        <w:tc>
          <w:tcPr>
            <w:tcW w:w="2510" w:type="dxa"/>
            <w:vMerge/>
            <w:shd w:val="clear" w:color="auto" w:fill="auto"/>
            <w:vAlign w:val="center"/>
            <w:hideMark/>
          </w:tcPr>
          <w:p w14:paraId="455396A5"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32C71694" w14:textId="77777777" w:rsidR="007E0290" w:rsidRPr="007E0290" w:rsidRDefault="007E0290" w:rsidP="007E0290">
            <w:pPr>
              <w:jc w:val="left"/>
              <w:rPr>
                <w:sz w:val="28"/>
                <w:szCs w:val="28"/>
              </w:rPr>
            </w:pPr>
          </w:p>
        </w:tc>
        <w:tc>
          <w:tcPr>
            <w:tcW w:w="4820" w:type="dxa"/>
            <w:shd w:val="clear" w:color="auto" w:fill="auto"/>
            <w:vAlign w:val="center"/>
            <w:hideMark/>
          </w:tcPr>
          <w:p w14:paraId="1AB9EF0E" w14:textId="77777777" w:rsidR="007E0290" w:rsidRPr="007E0290" w:rsidRDefault="007E0290" w:rsidP="007E0290">
            <w:pPr>
              <w:jc w:val="left"/>
              <w:rPr>
                <w:sz w:val="28"/>
                <w:szCs w:val="28"/>
              </w:rPr>
            </w:pPr>
            <w:r w:rsidRPr="007E0290">
              <w:rPr>
                <w:sz w:val="28"/>
                <w:szCs w:val="28"/>
              </w:rPr>
              <w:t>Cho xoá nhóm (Group) người dùng</w:t>
            </w:r>
          </w:p>
        </w:tc>
      </w:tr>
      <w:tr w:rsidR="007E0290" w:rsidRPr="007E0290" w14:paraId="22AC95E5" w14:textId="77777777" w:rsidTr="007E0290">
        <w:trPr>
          <w:trHeight w:val="375"/>
        </w:trPr>
        <w:tc>
          <w:tcPr>
            <w:tcW w:w="746" w:type="dxa"/>
            <w:shd w:val="clear" w:color="auto" w:fill="auto"/>
            <w:vAlign w:val="center"/>
            <w:hideMark/>
          </w:tcPr>
          <w:p w14:paraId="34E0E17C" w14:textId="77777777" w:rsidR="007E0290" w:rsidRPr="007E0290" w:rsidRDefault="007E0290" w:rsidP="007E0290">
            <w:pPr>
              <w:jc w:val="center"/>
              <w:rPr>
                <w:sz w:val="28"/>
                <w:szCs w:val="28"/>
              </w:rPr>
            </w:pPr>
            <w:r w:rsidRPr="007E0290">
              <w:rPr>
                <w:sz w:val="28"/>
                <w:szCs w:val="28"/>
              </w:rPr>
              <w:t>3</w:t>
            </w:r>
          </w:p>
        </w:tc>
        <w:tc>
          <w:tcPr>
            <w:tcW w:w="2510" w:type="dxa"/>
            <w:shd w:val="clear" w:color="auto" w:fill="auto"/>
            <w:vAlign w:val="center"/>
            <w:hideMark/>
          </w:tcPr>
          <w:p w14:paraId="32372299" w14:textId="77777777" w:rsidR="007E0290" w:rsidRPr="007E0290" w:rsidRDefault="007E0290" w:rsidP="007E0290">
            <w:pPr>
              <w:jc w:val="left"/>
              <w:rPr>
                <w:b/>
                <w:bCs/>
                <w:sz w:val="28"/>
                <w:szCs w:val="28"/>
              </w:rPr>
            </w:pPr>
            <w:r w:rsidRPr="007E0290">
              <w:rPr>
                <w:b/>
                <w:bCs/>
                <w:sz w:val="28"/>
                <w:szCs w:val="28"/>
              </w:rPr>
              <w:t>Thiết lập tham số hệ thống</w:t>
            </w:r>
          </w:p>
        </w:tc>
        <w:tc>
          <w:tcPr>
            <w:tcW w:w="1275" w:type="dxa"/>
            <w:shd w:val="clear" w:color="auto" w:fill="auto"/>
            <w:vAlign w:val="center"/>
            <w:hideMark/>
          </w:tcPr>
          <w:p w14:paraId="0837052D" w14:textId="77777777" w:rsidR="007E0290" w:rsidRPr="007E0290" w:rsidRDefault="007E0290" w:rsidP="007E0290">
            <w:pPr>
              <w:jc w:val="left"/>
              <w:rPr>
                <w:sz w:val="28"/>
                <w:szCs w:val="28"/>
              </w:rPr>
            </w:pPr>
            <w:r w:rsidRPr="007E0290">
              <w:rPr>
                <w:sz w:val="28"/>
                <w:szCs w:val="28"/>
              </w:rPr>
              <w:t>Quản trị hệ thống</w:t>
            </w:r>
          </w:p>
        </w:tc>
        <w:tc>
          <w:tcPr>
            <w:tcW w:w="4820" w:type="dxa"/>
            <w:shd w:val="clear" w:color="auto" w:fill="auto"/>
            <w:vAlign w:val="center"/>
            <w:hideMark/>
          </w:tcPr>
          <w:p w14:paraId="41CE4EAA" w14:textId="77777777" w:rsidR="007E0290" w:rsidRPr="007E0290" w:rsidRDefault="007E0290" w:rsidP="007E0290">
            <w:pPr>
              <w:jc w:val="left"/>
              <w:rPr>
                <w:sz w:val="28"/>
                <w:szCs w:val="28"/>
              </w:rPr>
            </w:pPr>
            <w:r w:rsidRPr="007E0290">
              <w:rPr>
                <w:sz w:val="28"/>
                <w:szCs w:val="28"/>
              </w:rPr>
              <w:t>Thiết lập tham số hệ thống</w:t>
            </w:r>
          </w:p>
        </w:tc>
      </w:tr>
      <w:tr w:rsidR="007E0290" w:rsidRPr="007E0290" w14:paraId="01B09742" w14:textId="77777777" w:rsidTr="007E0290">
        <w:trPr>
          <w:trHeight w:val="375"/>
        </w:trPr>
        <w:tc>
          <w:tcPr>
            <w:tcW w:w="746" w:type="dxa"/>
            <w:vMerge w:val="restart"/>
            <w:shd w:val="clear" w:color="auto" w:fill="auto"/>
            <w:vAlign w:val="center"/>
            <w:hideMark/>
          </w:tcPr>
          <w:p w14:paraId="51FF2644" w14:textId="77777777" w:rsidR="007E0290" w:rsidRPr="007E0290" w:rsidRDefault="007E0290" w:rsidP="007E0290">
            <w:pPr>
              <w:jc w:val="center"/>
              <w:rPr>
                <w:sz w:val="28"/>
                <w:szCs w:val="28"/>
              </w:rPr>
            </w:pPr>
            <w:r w:rsidRPr="007E0290">
              <w:rPr>
                <w:sz w:val="28"/>
                <w:szCs w:val="28"/>
              </w:rPr>
              <w:t>4</w:t>
            </w:r>
          </w:p>
        </w:tc>
        <w:tc>
          <w:tcPr>
            <w:tcW w:w="2510" w:type="dxa"/>
            <w:vMerge w:val="restart"/>
            <w:shd w:val="clear" w:color="auto" w:fill="auto"/>
            <w:vAlign w:val="center"/>
            <w:hideMark/>
          </w:tcPr>
          <w:p w14:paraId="446BE1C2" w14:textId="77777777" w:rsidR="007E0290" w:rsidRPr="007E0290" w:rsidRDefault="007E0290" w:rsidP="007E0290">
            <w:pPr>
              <w:jc w:val="left"/>
              <w:rPr>
                <w:b/>
                <w:bCs/>
                <w:sz w:val="28"/>
                <w:szCs w:val="28"/>
              </w:rPr>
            </w:pPr>
            <w:r w:rsidRPr="007E0290">
              <w:rPr>
                <w:b/>
                <w:bCs/>
                <w:sz w:val="28"/>
                <w:szCs w:val="28"/>
              </w:rPr>
              <w:t>Dashboard tổng hợp</w:t>
            </w:r>
          </w:p>
        </w:tc>
        <w:tc>
          <w:tcPr>
            <w:tcW w:w="1275" w:type="dxa"/>
            <w:vMerge w:val="restart"/>
            <w:shd w:val="clear" w:color="auto" w:fill="auto"/>
            <w:vAlign w:val="center"/>
            <w:hideMark/>
          </w:tcPr>
          <w:p w14:paraId="79C0AE42" w14:textId="77777777" w:rsidR="007E0290" w:rsidRPr="007E0290" w:rsidRDefault="007E0290" w:rsidP="007E0290">
            <w:pPr>
              <w:jc w:val="center"/>
              <w:rPr>
                <w:sz w:val="28"/>
                <w:szCs w:val="28"/>
              </w:rPr>
            </w:pPr>
            <w:r w:rsidRPr="007E0290">
              <w:rPr>
                <w:sz w:val="28"/>
                <w:szCs w:val="28"/>
              </w:rPr>
              <w:t>Quản trị hệ thống</w:t>
            </w:r>
          </w:p>
        </w:tc>
        <w:tc>
          <w:tcPr>
            <w:tcW w:w="4820" w:type="dxa"/>
            <w:shd w:val="clear" w:color="auto" w:fill="auto"/>
            <w:vAlign w:val="center"/>
            <w:hideMark/>
          </w:tcPr>
          <w:p w14:paraId="6FEA118F" w14:textId="77777777" w:rsidR="007E0290" w:rsidRPr="007E0290" w:rsidRDefault="007E0290" w:rsidP="007E0290">
            <w:pPr>
              <w:jc w:val="left"/>
              <w:rPr>
                <w:sz w:val="28"/>
                <w:szCs w:val="28"/>
              </w:rPr>
            </w:pPr>
            <w:r w:rsidRPr="007E0290">
              <w:rPr>
                <w:sz w:val="28"/>
                <w:szCs w:val="28"/>
              </w:rPr>
              <w:t>Hiển thị thông tin số người dùng</w:t>
            </w:r>
          </w:p>
        </w:tc>
      </w:tr>
      <w:tr w:rsidR="007E0290" w:rsidRPr="007E0290" w14:paraId="79E0E2AA" w14:textId="77777777" w:rsidTr="007E0290">
        <w:trPr>
          <w:trHeight w:val="375"/>
        </w:trPr>
        <w:tc>
          <w:tcPr>
            <w:tcW w:w="746" w:type="dxa"/>
            <w:vMerge/>
            <w:shd w:val="clear" w:color="auto" w:fill="auto"/>
            <w:vAlign w:val="center"/>
            <w:hideMark/>
          </w:tcPr>
          <w:p w14:paraId="6EA77FA3" w14:textId="77777777" w:rsidR="007E0290" w:rsidRPr="007E0290" w:rsidRDefault="007E0290" w:rsidP="007E0290">
            <w:pPr>
              <w:jc w:val="left"/>
              <w:rPr>
                <w:sz w:val="28"/>
                <w:szCs w:val="28"/>
              </w:rPr>
            </w:pPr>
          </w:p>
        </w:tc>
        <w:tc>
          <w:tcPr>
            <w:tcW w:w="2510" w:type="dxa"/>
            <w:vMerge/>
            <w:shd w:val="clear" w:color="auto" w:fill="auto"/>
            <w:vAlign w:val="center"/>
            <w:hideMark/>
          </w:tcPr>
          <w:p w14:paraId="2AD8870E"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FC1F1C9" w14:textId="77777777" w:rsidR="007E0290" w:rsidRPr="007E0290" w:rsidRDefault="007E0290" w:rsidP="007E0290">
            <w:pPr>
              <w:jc w:val="left"/>
              <w:rPr>
                <w:sz w:val="28"/>
                <w:szCs w:val="28"/>
              </w:rPr>
            </w:pPr>
          </w:p>
        </w:tc>
        <w:tc>
          <w:tcPr>
            <w:tcW w:w="4820" w:type="dxa"/>
            <w:shd w:val="clear" w:color="auto" w:fill="auto"/>
            <w:vAlign w:val="center"/>
            <w:hideMark/>
          </w:tcPr>
          <w:p w14:paraId="5E6593B8" w14:textId="77777777" w:rsidR="007E0290" w:rsidRPr="007E0290" w:rsidRDefault="007E0290" w:rsidP="007E0290">
            <w:pPr>
              <w:jc w:val="left"/>
              <w:rPr>
                <w:sz w:val="28"/>
                <w:szCs w:val="28"/>
              </w:rPr>
            </w:pPr>
            <w:r w:rsidRPr="007E0290">
              <w:rPr>
                <w:sz w:val="28"/>
                <w:szCs w:val="28"/>
              </w:rPr>
              <w:t>Hiển thị thông tin số nhóm người dùng</w:t>
            </w:r>
          </w:p>
        </w:tc>
      </w:tr>
      <w:tr w:rsidR="007E0290" w:rsidRPr="007E0290" w14:paraId="346357B6" w14:textId="77777777" w:rsidTr="007E0290">
        <w:trPr>
          <w:trHeight w:val="375"/>
        </w:trPr>
        <w:tc>
          <w:tcPr>
            <w:tcW w:w="746" w:type="dxa"/>
            <w:vMerge/>
            <w:shd w:val="clear" w:color="auto" w:fill="auto"/>
            <w:vAlign w:val="center"/>
            <w:hideMark/>
          </w:tcPr>
          <w:p w14:paraId="43649862" w14:textId="77777777" w:rsidR="007E0290" w:rsidRPr="007E0290" w:rsidRDefault="007E0290" w:rsidP="007E0290">
            <w:pPr>
              <w:jc w:val="left"/>
              <w:rPr>
                <w:sz w:val="28"/>
                <w:szCs w:val="28"/>
              </w:rPr>
            </w:pPr>
          </w:p>
        </w:tc>
        <w:tc>
          <w:tcPr>
            <w:tcW w:w="2510" w:type="dxa"/>
            <w:vMerge/>
            <w:shd w:val="clear" w:color="auto" w:fill="auto"/>
            <w:vAlign w:val="center"/>
            <w:hideMark/>
          </w:tcPr>
          <w:p w14:paraId="0536AE90"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DD37E51" w14:textId="77777777" w:rsidR="007E0290" w:rsidRPr="007E0290" w:rsidRDefault="007E0290" w:rsidP="007E0290">
            <w:pPr>
              <w:jc w:val="left"/>
              <w:rPr>
                <w:sz w:val="28"/>
                <w:szCs w:val="28"/>
              </w:rPr>
            </w:pPr>
          </w:p>
        </w:tc>
        <w:tc>
          <w:tcPr>
            <w:tcW w:w="4820" w:type="dxa"/>
            <w:shd w:val="clear" w:color="auto" w:fill="auto"/>
            <w:vAlign w:val="center"/>
            <w:hideMark/>
          </w:tcPr>
          <w:p w14:paraId="55A19F26" w14:textId="77777777" w:rsidR="007E0290" w:rsidRPr="007E0290" w:rsidRDefault="007E0290" w:rsidP="007E0290">
            <w:pPr>
              <w:jc w:val="left"/>
              <w:rPr>
                <w:sz w:val="28"/>
                <w:szCs w:val="28"/>
              </w:rPr>
            </w:pPr>
            <w:r w:rsidRPr="007E0290">
              <w:rPr>
                <w:sz w:val="28"/>
                <w:szCs w:val="28"/>
              </w:rPr>
              <w:t>Hiển thị thông tin số kênh</w:t>
            </w:r>
          </w:p>
        </w:tc>
      </w:tr>
      <w:tr w:rsidR="007E0290" w:rsidRPr="007E0290" w14:paraId="5C888F70" w14:textId="77777777" w:rsidTr="007E0290">
        <w:trPr>
          <w:trHeight w:val="375"/>
        </w:trPr>
        <w:tc>
          <w:tcPr>
            <w:tcW w:w="746" w:type="dxa"/>
            <w:vMerge/>
            <w:shd w:val="clear" w:color="auto" w:fill="auto"/>
            <w:vAlign w:val="center"/>
            <w:hideMark/>
          </w:tcPr>
          <w:p w14:paraId="6228B1F7" w14:textId="77777777" w:rsidR="007E0290" w:rsidRPr="007E0290" w:rsidRDefault="007E0290" w:rsidP="007E0290">
            <w:pPr>
              <w:jc w:val="left"/>
              <w:rPr>
                <w:sz w:val="28"/>
                <w:szCs w:val="28"/>
              </w:rPr>
            </w:pPr>
          </w:p>
        </w:tc>
        <w:tc>
          <w:tcPr>
            <w:tcW w:w="2510" w:type="dxa"/>
            <w:vMerge/>
            <w:shd w:val="clear" w:color="auto" w:fill="auto"/>
            <w:vAlign w:val="center"/>
            <w:hideMark/>
          </w:tcPr>
          <w:p w14:paraId="4E402A32"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0E9F955C" w14:textId="77777777" w:rsidR="007E0290" w:rsidRPr="007E0290" w:rsidRDefault="007E0290" w:rsidP="007E0290">
            <w:pPr>
              <w:jc w:val="left"/>
              <w:rPr>
                <w:sz w:val="28"/>
                <w:szCs w:val="28"/>
              </w:rPr>
            </w:pPr>
          </w:p>
        </w:tc>
        <w:tc>
          <w:tcPr>
            <w:tcW w:w="4820" w:type="dxa"/>
            <w:shd w:val="clear" w:color="auto" w:fill="auto"/>
            <w:vAlign w:val="center"/>
            <w:hideMark/>
          </w:tcPr>
          <w:p w14:paraId="1B31B20E" w14:textId="77777777" w:rsidR="007E0290" w:rsidRPr="007E0290" w:rsidRDefault="007E0290" w:rsidP="007E0290">
            <w:pPr>
              <w:jc w:val="left"/>
              <w:rPr>
                <w:sz w:val="28"/>
                <w:szCs w:val="28"/>
              </w:rPr>
            </w:pPr>
            <w:r w:rsidRPr="007E0290">
              <w:rPr>
                <w:sz w:val="28"/>
                <w:szCs w:val="28"/>
              </w:rPr>
              <w:t>Dashboard tổng hợp</w:t>
            </w:r>
          </w:p>
        </w:tc>
      </w:tr>
      <w:tr w:rsidR="007E0290" w:rsidRPr="007E0290" w14:paraId="3788A726" w14:textId="77777777" w:rsidTr="007E0290">
        <w:trPr>
          <w:trHeight w:val="375"/>
        </w:trPr>
        <w:tc>
          <w:tcPr>
            <w:tcW w:w="746" w:type="dxa"/>
            <w:vMerge w:val="restart"/>
            <w:shd w:val="clear" w:color="auto" w:fill="auto"/>
            <w:vAlign w:val="center"/>
            <w:hideMark/>
          </w:tcPr>
          <w:p w14:paraId="7DF3990B" w14:textId="77777777" w:rsidR="007E0290" w:rsidRPr="007E0290" w:rsidRDefault="007E0290" w:rsidP="007E0290">
            <w:pPr>
              <w:jc w:val="center"/>
              <w:rPr>
                <w:b/>
                <w:bCs/>
                <w:sz w:val="26"/>
                <w:szCs w:val="26"/>
              </w:rPr>
            </w:pPr>
            <w:r w:rsidRPr="007E0290">
              <w:rPr>
                <w:b/>
                <w:bCs/>
                <w:sz w:val="26"/>
                <w:szCs w:val="26"/>
              </w:rPr>
              <w:t>5</w:t>
            </w:r>
          </w:p>
        </w:tc>
        <w:tc>
          <w:tcPr>
            <w:tcW w:w="2510" w:type="dxa"/>
            <w:vMerge w:val="restart"/>
            <w:shd w:val="clear" w:color="auto" w:fill="auto"/>
            <w:vAlign w:val="center"/>
            <w:hideMark/>
          </w:tcPr>
          <w:p w14:paraId="054347A4" w14:textId="77777777" w:rsidR="007E0290" w:rsidRPr="007E0290" w:rsidRDefault="007E0290" w:rsidP="007E0290">
            <w:pPr>
              <w:jc w:val="left"/>
              <w:rPr>
                <w:b/>
                <w:bCs/>
                <w:sz w:val="26"/>
                <w:szCs w:val="26"/>
              </w:rPr>
            </w:pPr>
            <w:r w:rsidRPr="007E0290">
              <w:rPr>
                <w:b/>
                <w:bCs/>
                <w:sz w:val="26"/>
                <w:szCs w:val="26"/>
              </w:rPr>
              <w:t>Báo cáo &amp; thống kê</w:t>
            </w:r>
          </w:p>
        </w:tc>
        <w:tc>
          <w:tcPr>
            <w:tcW w:w="1275" w:type="dxa"/>
            <w:vMerge w:val="restart"/>
            <w:shd w:val="clear" w:color="auto" w:fill="auto"/>
            <w:vAlign w:val="center"/>
            <w:hideMark/>
          </w:tcPr>
          <w:p w14:paraId="01200FCF" w14:textId="77777777" w:rsidR="007E0290" w:rsidRPr="007E0290" w:rsidRDefault="007E0290" w:rsidP="007E0290">
            <w:pPr>
              <w:jc w:val="center"/>
              <w:rPr>
                <w:sz w:val="26"/>
                <w:szCs w:val="26"/>
              </w:rPr>
            </w:pPr>
            <w:r w:rsidRPr="007E0290">
              <w:rPr>
                <w:sz w:val="26"/>
                <w:szCs w:val="26"/>
              </w:rPr>
              <w:t>Quản trị hệ thống</w:t>
            </w:r>
          </w:p>
        </w:tc>
        <w:tc>
          <w:tcPr>
            <w:tcW w:w="4820" w:type="dxa"/>
            <w:shd w:val="clear" w:color="auto" w:fill="auto"/>
            <w:vAlign w:val="center"/>
            <w:hideMark/>
          </w:tcPr>
          <w:p w14:paraId="460B38A3" w14:textId="77777777" w:rsidR="007E0290" w:rsidRPr="007E0290" w:rsidRDefault="007E0290" w:rsidP="007E0290">
            <w:pPr>
              <w:jc w:val="left"/>
              <w:rPr>
                <w:sz w:val="28"/>
                <w:szCs w:val="28"/>
              </w:rPr>
            </w:pPr>
            <w:r w:rsidRPr="007E0290">
              <w:rPr>
                <w:sz w:val="28"/>
                <w:szCs w:val="28"/>
              </w:rPr>
              <w:t>Cho phép tìm kiếm thông tin người dùng</w:t>
            </w:r>
          </w:p>
        </w:tc>
      </w:tr>
      <w:tr w:rsidR="007E0290" w:rsidRPr="007E0290" w14:paraId="466E6E51" w14:textId="77777777" w:rsidTr="007E0290">
        <w:trPr>
          <w:trHeight w:val="375"/>
        </w:trPr>
        <w:tc>
          <w:tcPr>
            <w:tcW w:w="746" w:type="dxa"/>
            <w:vMerge/>
            <w:shd w:val="clear" w:color="auto" w:fill="auto"/>
            <w:vAlign w:val="center"/>
            <w:hideMark/>
          </w:tcPr>
          <w:p w14:paraId="10812B42"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46653D45"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34EC660B" w14:textId="77777777" w:rsidR="007E0290" w:rsidRPr="007E0290" w:rsidRDefault="007E0290" w:rsidP="007E0290">
            <w:pPr>
              <w:jc w:val="left"/>
              <w:rPr>
                <w:sz w:val="26"/>
                <w:szCs w:val="26"/>
              </w:rPr>
            </w:pPr>
          </w:p>
        </w:tc>
        <w:tc>
          <w:tcPr>
            <w:tcW w:w="4820" w:type="dxa"/>
            <w:shd w:val="clear" w:color="auto" w:fill="auto"/>
            <w:vAlign w:val="center"/>
            <w:hideMark/>
          </w:tcPr>
          <w:p w14:paraId="6C139600" w14:textId="77777777" w:rsidR="007E0290" w:rsidRPr="007E0290" w:rsidRDefault="007E0290" w:rsidP="007E0290">
            <w:pPr>
              <w:jc w:val="left"/>
              <w:rPr>
                <w:sz w:val="28"/>
                <w:szCs w:val="28"/>
              </w:rPr>
            </w:pPr>
            <w:r w:rsidRPr="007E0290">
              <w:rPr>
                <w:sz w:val="28"/>
                <w:szCs w:val="28"/>
              </w:rPr>
              <w:t>Báo cáo tổng hợp người dùng</w:t>
            </w:r>
          </w:p>
        </w:tc>
      </w:tr>
      <w:tr w:rsidR="007E0290" w:rsidRPr="007E0290" w14:paraId="439E6A59" w14:textId="77777777" w:rsidTr="007E0290">
        <w:trPr>
          <w:trHeight w:val="375"/>
        </w:trPr>
        <w:tc>
          <w:tcPr>
            <w:tcW w:w="746" w:type="dxa"/>
            <w:vMerge/>
            <w:shd w:val="clear" w:color="auto" w:fill="auto"/>
            <w:vAlign w:val="center"/>
            <w:hideMark/>
          </w:tcPr>
          <w:p w14:paraId="158AFE0F"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104136C1"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30DE5185" w14:textId="77777777" w:rsidR="007E0290" w:rsidRPr="007E0290" w:rsidRDefault="007E0290" w:rsidP="007E0290">
            <w:pPr>
              <w:jc w:val="left"/>
              <w:rPr>
                <w:sz w:val="26"/>
                <w:szCs w:val="26"/>
              </w:rPr>
            </w:pPr>
          </w:p>
        </w:tc>
        <w:tc>
          <w:tcPr>
            <w:tcW w:w="4820" w:type="dxa"/>
            <w:shd w:val="clear" w:color="auto" w:fill="auto"/>
            <w:vAlign w:val="center"/>
            <w:hideMark/>
          </w:tcPr>
          <w:p w14:paraId="5BEA3920" w14:textId="77777777" w:rsidR="007E0290" w:rsidRPr="007E0290" w:rsidRDefault="007E0290" w:rsidP="007E0290">
            <w:pPr>
              <w:jc w:val="left"/>
              <w:rPr>
                <w:sz w:val="28"/>
                <w:szCs w:val="28"/>
              </w:rPr>
            </w:pPr>
            <w:r w:rsidRPr="007E0290">
              <w:rPr>
                <w:sz w:val="28"/>
                <w:szCs w:val="28"/>
              </w:rPr>
              <w:t>Cho phép tìm kiếm nhóm người dùng</w:t>
            </w:r>
          </w:p>
        </w:tc>
      </w:tr>
      <w:tr w:rsidR="007E0290" w:rsidRPr="007E0290" w14:paraId="69F68156" w14:textId="77777777" w:rsidTr="007E0290">
        <w:trPr>
          <w:trHeight w:val="375"/>
        </w:trPr>
        <w:tc>
          <w:tcPr>
            <w:tcW w:w="746" w:type="dxa"/>
            <w:vMerge/>
            <w:shd w:val="clear" w:color="auto" w:fill="auto"/>
            <w:vAlign w:val="center"/>
            <w:hideMark/>
          </w:tcPr>
          <w:p w14:paraId="2F62BD7D"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7A0C2020"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3E3962E9" w14:textId="77777777" w:rsidR="007E0290" w:rsidRPr="007E0290" w:rsidRDefault="007E0290" w:rsidP="007E0290">
            <w:pPr>
              <w:jc w:val="left"/>
              <w:rPr>
                <w:sz w:val="26"/>
                <w:szCs w:val="26"/>
              </w:rPr>
            </w:pPr>
          </w:p>
        </w:tc>
        <w:tc>
          <w:tcPr>
            <w:tcW w:w="4820" w:type="dxa"/>
            <w:shd w:val="clear" w:color="auto" w:fill="auto"/>
            <w:vAlign w:val="center"/>
            <w:hideMark/>
          </w:tcPr>
          <w:p w14:paraId="3A946514" w14:textId="77777777" w:rsidR="007E0290" w:rsidRPr="007E0290" w:rsidRDefault="007E0290" w:rsidP="007E0290">
            <w:pPr>
              <w:jc w:val="left"/>
              <w:rPr>
                <w:sz w:val="28"/>
                <w:szCs w:val="28"/>
              </w:rPr>
            </w:pPr>
            <w:r w:rsidRPr="007E0290">
              <w:rPr>
                <w:sz w:val="28"/>
                <w:szCs w:val="28"/>
              </w:rPr>
              <w:t>Báo cáo tổng hợp nhóm người dùng</w:t>
            </w:r>
          </w:p>
        </w:tc>
      </w:tr>
      <w:tr w:rsidR="007E0290" w:rsidRPr="007E0290" w14:paraId="26A30FF3" w14:textId="77777777" w:rsidTr="007E0290">
        <w:trPr>
          <w:trHeight w:val="510"/>
        </w:trPr>
        <w:tc>
          <w:tcPr>
            <w:tcW w:w="746" w:type="dxa"/>
            <w:vMerge w:val="restart"/>
            <w:shd w:val="clear" w:color="auto" w:fill="auto"/>
            <w:vAlign w:val="center"/>
            <w:hideMark/>
          </w:tcPr>
          <w:p w14:paraId="30CCAE9D" w14:textId="77777777" w:rsidR="007E0290" w:rsidRPr="007E0290" w:rsidRDefault="007E0290" w:rsidP="007E0290">
            <w:pPr>
              <w:jc w:val="center"/>
              <w:rPr>
                <w:b/>
                <w:bCs/>
                <w:sz w:val="26"/>
                <w:szCs w:val="26"/>
              </w:rPr>
            </w:pPr>
            <w:r w:rsidRPr="007E0290">
              <w:rPr>
                <w:b/>
                <w:bCs/>
                <w:sz w:val="26"/>
                <w:szCs w:val="26"/>
              </w:rPr>
              <w:t>6</w:t>
            </w:r>
          </w:p>
        </w:tc>
        <w:tc>
          <w:tcPr>
            <w:tcW w:w="2510" w:type="dxa"/>
            <w:vMerge w:val="restart"/>
            <w:shd w:val="clear" w:color="auto" w:fill="auto"/>
            <w:vAlign w:val="center"/>
            <w:hideMark/>
          </w:tcPr>
          <w:p w14:paraId="375385DE" w14:textId="77777777" w:rsidR="007E0290" w:rsidRPr="007E0290" w:rsidRDefault="007E0290" w:rsidP="007E0290">
            <w:pPr>
              <w:jc w:val="left"/>
              <w:rPr>
                <w:b/>
                <w:bCs/>
                <w:sz w:val="26"/>
                <w:szCs w:val="26"/>
              </w:rPr>
            </w:pPr>
            <w:r w:rsidRPr="007E0290">
              <w:rPr>
                <w:b/>
                <w:bCs/>
                <w:sz w:val="26"/>
                <w:szCs w:val="26"/>
              </w:rPr>
              <w:t>Thiết lập mở rộng</w:t>
            </w:r>
          </w:p>
        </w:tc>
        <w:tc>
          <w:tcPr>
            <w:tcW w:w="1275" w:type="dxa"/>
            <w:vMerge w:val="restart"/>
            <w:shd w:val="clear" w:color="auto" w:fill="auto"/>
            <w:vAlign w:val="center"/>
            <w:hideMark/>
          </w:tcPr>
          <w:p w14:paraId="1A435E68" w14:textId="77777777" w:rsidR="007E0290" w:rsidRPr="007E0290" w:rsidRDefault="007E0290" w:rsidP="007E0290">
            <w:pPr>
              <w:jc w:val="center"/>
              <w:rPr>
                <w:sz w:val="26"/>
                <w:szCs w:val="26"/>
              </w:rPr>
            </w:pPr>
            <w:r w:rsidRPr="007E0290">
              <w:rPr>
                <w:sz w:val="26"/>
                <w:szCs w:val="26"/>
              </w:rPr>
              <w:t>Quản trị hệ thống</w:t>
            </w:r>
          </w:p>
        </w:tc>
        <w:tc>
          <w:tcPr>
            <w:tcW w:w="4820" w:type="dxa"/>
            <w:shd w:val="clear" w:color="auto" w:fill="auto"/>
            <w:vAlign w:val="center"/>
            <w:hideMark/>
          </w:tcPr>
          <w:p w14:paraId="25897D92" w14:textId="77777777" w:rsidR="007E0290" w:rsidRPr="007E0290" w:rsidRDefault="007E0290" w:rsidP="007E0290">
            <w:pPr>
              <w:jc w:val="left"/>
              <w:rPr>
                <w:sz w:val="28"/>
                <w:szCs w:val="28"/>
              </w:rPr>
            </w:pPr>
            <w:r w:rsidRPr="007E0290">
              <w:rPr>
                <w:sz w:val="28"/>
                <w:szCs w:val="28"/>
              </w:rPr>
              <w:t>Thiết lập mã hóa E2E</w:t>
            </w:r>
          </w:p>
        </w:tc>
      </w:tr>
      <w:tr w:rsidR="007E0290" w:rsidRPr="007E0290" w14:paraId="3A69E331" w14:textId="77777777" w:rsidTr="007E0290">
        <w:trPr>
          <w:trHeight w:val="375"/>
        </w:trPr>
        <w:tc>
          <w:tcPr>
            <w:tcW w:w="746" w:type="dxa"/>
            <w:vMerge/>
            <w:shd w:val="clear" w:color="auto" w:fill="auto"/>
            <w:vAlign w:val="center"/>
            <w:hideMark/>
          </w:tcPr>
          <w:p w14:paraId="58A7A2CF"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321DCE9E"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3C8C610F" w14:textId="77777777" w:rsidR="007E0290" w:rsidRPr="007E0290" w:rsidRDefault="007E0290" w:rsidP="007E0290">
            <w:pPr>
              <w:jc w:val="left"/>
              <w:rPr>
                <w:sz w:val="26"/>
                <w:szCs w:val="26"/>
              </w:rPr>
            </w:pPr>
          </w:p>
        </w:tc>
        <w:tc>
          <w:tcPr>
            <w:tcW w:w="4820" w:type="dxa"/>
            <w:shd w:val="clear" w:color="auto" w:fill="auto"/>
            <w:vAlign w:val="center"/>
            <w:hideMark/>
          </w:tcPr>
          <w:p w14:paraId="7074583C" w14:textId="77777777" w:rsidR="007E0290" w:rsidRPr="007E0290" w:rsidRDefault="007E0290" w:rsidP="007E0290">
            <w:pPr>
              <w:jc w:val="left"/>
              <w:rPr>
                <w:sz w:val="28"/>
                <w:szCs w:val="28"/>
              </w:rPr>
            </w:pPr>
            <w:r w:rsidRPr="007E0290">
              <w:rPr>
                <w:sz w:val="28"/>
                <w:szCs w:val="28"/>
              </w:rPr>
              <w:t>Thiết lập màu sắc giao diện</w:t>
            </w:r>
          </w:p>
        </w:tc>
      </w:tr>
      <w:tr w:rsidR="007E0290" w:rsidRPr="007E0290" w14:paraId="79D9197C" w14:textId="77777777" w:rsidTr="007E0290">
        <w:trPr>
          <w:trHeight w:val="345"/>
        </w:trPr>
        <w:tc>
          <w:tcPr>
            <w:tcW w:w="746" w:type="dxa"/>
            <w:shd w:val="clear" w:color="auto" w:fill="auto"/>
            <w:vAlign w:val="center"/>
            <w:hideMark/>
          </w:tcPr>
          <w:p w14:paraId="0B3DB023" w14:textId="77777777" w:rsidR="007E0290" w:rsidRPr="007E0290" w:rsidRDefault="007E0290" w:rsidP="007E0290">
            <w:pPr>
              <w:jc w:val="center"/>
              <w:rPr>
                <w:b/>
                <w:bCs/>
                <w:sz w:val="26"/>
                <w:szCs w:val="26"/>
              </w:rPr>
            </w:pPr>
            <w:r w:rsidRPr="007E0290">
              <w:rPr>
                <w:b/>
                <w:bCs/>
                <w:sz w:val="26"/>
                <w:szCs w:val="26"/>
              </w:rPr>
              <w:t>IV</w:t>
            </w:r>
          </w:p>
        </w:tc>
        <w:tc>
          <w:tcPr>
            <w:tcW w:w="8605" w:type="dxa"/>
            <w:gridSpan w:val="3"/>
            <w:shd w:val="clear" w:color="auto" w:fill="auto"/>
            <w:vAlign w:val="center"/>
            <w:hideMark/>
          </w:tcPr>
          <w:p w14:paraId="331CFB15" w14:textId="3FDEF563" w:rsidR="007E0290" w:rsidRPr="007E0290" w:rsidRDefault="007E0290" w:rsidP="007E0290">
            <w:pPr>
              <w:jc w:val="left"/>
              <w:rPr>
                <w:b/>
                <w:bCs/>
                <w:sz w:val="26"/>
                <w:szCs w:val="26"/>
              </w:rPr>
            </w:pPr>
            <w:r w:rsidRPr="007E0290">
              <w:rPr>
                <w:b/>
                <w:bCs/>
                <w:sz w:val="26"/>
                <w:szCs w:val="26"/>
              </w:rPr>
              <w:t>Chức năng của phần mềm AMG/OTT</w:t>
            </w:r>
          </w:p>
        </w:tc>
      </w:tr>
      <w:tr w:rsidR="007E0290" w:rsidRPr="007E0290" w14:paraId="0DDB8CB4" w14:textId="77777777" w:rsidTr="007E0290">
        <w:trPr>
          <w:trHeight w:val="375"/>
        </w:trPr>
        <w:tc>
          <w:tcPr>
            <w:tcW w:w="746" w:type="dxa"/>
            <w:vMerge w:val="restart"/>
            <w:shd w:val="clear" w:color="auto" w:fill="auto"/>
            <w:vAlign w:val="center"/>
            <w:hideMark/>
          </w:tcPr>
          <w:p w14:paraId="18B3A77B" w14:textId="77777777" w:rsidR="007E0290" w:rsidRPr="007E0290" w:rsidRDefault="007E0290" w:rsidP="007E0290">
            <w:pPr>
              <w:jc w:val="center"/>
              <w:rPr>
                <w:sz w:val="28"/>
                <w:szCs w:val="28"/>
              </w:rPr>
            </w:pPr>
            <w:r w:rsidRPr="007E0290">
              <w:rPr>
                <w:sz w:val="28"/>
                <w:szCs w:val="28"/>
              </w:rPr>
              <w:t>1</w:t>
            </w:r>
          </w:p>
        </w:tc>
        <w:tc>
          <w:tcPr>
            <w:tcW w:w="2510" w:type="dxa"/>
            <w:vMerge w:val="restart"/>
            <w:shd w:val="clear" w:color="auto" w:fill="auto"/>
            <w:vAlign w:val="center"/>
            <w:hideMark/>
          </w:tcPr>
          <w:p w14:paraId="3F2CCFDB" w14:textId="77777777" w:rsidR="007E0290" w:rsidRPr="007E0290" w:rsidRDefault="007E0290" w:rsidP="007E0290">
            <w:pPr>
              <w:jc w:val="left"/>
              <w:rPr>
                <w:b/>
                <w:bCs/>
                <w:sz w:val="28"/>
                <w:szCs w:val="28"/>
              </w:rPr>
            </w:pPr>
            <w:r w:rsidRPr="007E0290">
              <w:rPr>
                <w:b/>
                <w:bCs/>
                <w:sz w:val="28"/>
                <w:szCs w:val="28"/>
              </w:rPr>
              <w:t>Màn hình chính</w:t>
            </w:r>
          </w:p>
        </w:tc>
        <w:tc>
          <w:tcPr>
            <w:tcW w:w="1275" w:type="dxa"/>
            <w:vMerge w:val="restart"/>
            <w:shd w:val="clear" w:color="auto" w:fill="auto"/>
            <w:vAlign w:val="center"/>
            <w:hideMark/>
          </w:tcPr>
          <w:p w14:paraId="352EEAE9" w14:textId="77777777" w:rsidR="007E0290" w:rsidRPr="007E0290" w:rsidRDefault="007E0290" w:rsidP="007E0290">
            <w:pPr>
              <w:jc w:val="center"/>
              <w:rPr>
                <w:sz w:val="28"/>
                <w:szCs w:val="28"/>
              </w:rPr>
            </w:pPr>
            <w:r w:rsidRPr="007E0290">
              <w:rPr>
                <w:sz w:val="28"/>
                <w:szCs w:val="28"/>
              </w:rPr>
              <w:t>Người dùng hệ thống</w:t>
            </w:r>
          </w:p>
        </w:tc>
        <w:tc>
          <w:tcPr>
            <w:tcW w:w="4820" w:type="dxa"/>
            <w:shd w:val="clear" w:color="auto" w:fill="auto"/>
            <w:vAlign w:val="center"/>
            <w:hideMark/>
          </w:tcPr>
          <w:p w14:paraId="63F6CB21" w14:textId="77777777" w:rsidR="007E0290" w:rsidRPr="007E0290" w:rsidRDefault="007E0290" w:rsidP="007E0290">
            <w:pPr>
              <w:jc w:val="left"/>
              <w:rPr>
                <w:sz w:val="28"/>
                <w:szCs w:val="28"/>
              </w:rPr>
            </w:pPr>
            <w:r w:rsidRPr="007E0290">
              <w:rPr>
                <w:sz w:val="28"/>
                <w:szCs w:val="28"/>
              </w:rPr>
              <w:t>Thông tin sản phẩm</w:t>
            </w:r>
          </w:p>
        </w:tc>
      </w:tr>
      <w:tr w:rsidR="007E0290" w:rsidRPr="007E0290" w14:paraId="2DA3B3EF" w14:textId="77777777" w:rsidTr="007E0290">
        <w:trPr>
          <w:trHeight w:val="375"/>
        </w:trPr>
        <w:tc>
          <w:tcPr>
            <w:tcW w:w="746" w:type="dxa"/>
            <w:vMerge/>
            <w:shd w:val="clear" w:color="auto" w:fill="auto"/>
            <w:vAlign w:val="center"/>
            <w:hideMark/>
          </w:tcPr>
          <w:p w14:paraId="3AB19574" w14:textId="77777777" w:rsidR="007E0290" w:rsidRPr="007E0290" w:rsidRDefault="007E0290" w:rsidP="007E0290">
            <w:pPr>
              <w:jc w:val="left"/>
              <w:rPr>
                <w:sz w:val="28"/>
                <w:szCs w:val="28"/>
              </w:rPr>
            </w:pPr>
          </w:p>
        </w:tc>
        <w:tc>
          <w:tcPr>
            <w:tcW w:w="2510" w:type="dxa"/>
            <w:vMerge/>
            <w:shd w:val="clear" w:color="auto" w:fill="auto"/>
            <w:vAlign w:val="center"/>
            <w:hideMark/>
          </w:tcPr>
          <w:p w14:paraId="49BF6898"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4F1C66CF" w14:textId="77777777" w:rsidR="007E0290" w:rsidRPr="007E0290" w:rsidRDefault="007E0290" w:rsidP="007E0290">
            <w:pPr>
              <w:jc w:val="left"/>
              <w:rPr>
                <w:sz w:val="28"/>
                <w:szCs w:val="28"/>
              </w:rPr>
            </w:pPr>
          </w:p>
        </w:tc>
        <w:tc>
          <w:tcPr>
            <w:tcW w:w="4820" w:type="dxa"/>
            <w:shd w:val="clear" w:color="auto" w:fill="auto"/>
            <w:vAlign w:val="center"/>
            <w:hideMark/>
          </w:tcPr>
          <w:p w14:paraId="0FA0FA01" w14:textId="77777777" w:rsidR="007E0290" w:rsidRPr="007E0290" w:rsidRDefault="007E0290" w:rsidP="007E0290">
            <w:pPr>
              <w:jc w:val="left"/>
              <w:rPr>
                <w:sz w:val="28"/>
                <w:szCs w:val="28"/>
              </w:rPr>
            </w:pPr>
            <w:r w:rsidRPr="007E0290">
              <w:rPr>
                <w:sz w:val="28"/>
                <w:szCs w:val="28"/>
              </w:rPr>
              <w:t>Giao diện Home</w:t>
            </w:r>
          </w:p>
        </w:tc>
      </w:tr>
      <w:tr w:rsidR="007E0290" w:rsidRPr="007E0290" w14:paraId="2CA372B5" w14:textId="77777777" w:rsidTr="007E0290">
        <w:trPr>
          <w:trHeight w:val="375"/>
        </w:trPr>
        <w:tc>
          <w:tcPr>
            <w:tcW w:w="746" w:type="dxa"/>
            <w:vMerge w:val="restart"/>
            <w:shd w:val="clear" w:color="auto" w:fill="auto"/>
            <w:vAlign w:val="center"/>
            <w:hideMark/>
          </w:tcPr>
          <w:p w14:paraId="7C3A9ACF" w14:textId="77777777" w:rsidR="007E0290" w:rsidRPr="007E0290" w:rsidRDefault="007E0290" w:rsidP="007E0290">
            <w:pPr>
              <w:jc w:val="center"/>
              <w:rPr>
                <w:sz w:val="28"/>
                <w:szCs w:val="28"/>
              </w:rPr>
            </w:pPr>
            <w:r w:rsidRPr="007E0290">
              <w:rPr>
                <w:sz w:val="28"/>
                <w:szCs w:val="28"/>
              </w:rPr>
              <w:t>2</w:t>
            </w:r>
          </w:p>
        </w:tc>
        <w:tc>
          <w:tcPr>
            <w:tcW w:w="2510" w:type="dxa"/>
            <w:vMerge w:val="restart"/>
            <w:shd w:val="clear" w:color="auto" w:fill="auto"/>
            <w:vAlign w:val="center"/>
            <w:hideMark/>
          </w:tcPr>
          <w:p w14:paraId="6F51DFDF" w14:textId="77777777" w:rsidR="007E0290" w:rsidRPr="007E0290" w:rsidRDefault="007E0290" w:rsidP="007E0290">
            <w:pPr>
              <w:jc w:val="left"/>
              <w:rPr>
                <w:b/>
                <w:bCs/>
                <w:sz w:val="28"/>
                <w:szCs w:val="28"/>
              </w:rPr>
            </w:pPr>
            <w:r w:rsidRPr="007E0290">
              <w:rPr>
                <w:b/>
                <w:bCs/>
                <w:sz w:val="28"/>
                <w:szCs w:val="28"/>
              </w:rPr>
              <w:t>Đăng ký người dùng</w:t>
            </w:r>
          </w:p>
        </w:tc>
        <w:tc>
          <w:tcPr>
            <w:tcW w:w="1275" w:type="dxa"/>
            <w:vMerge w:val="restart"/>
            <w:shd w:val="clear" w:color="auto" w:fill="auto"/>
            <w:vAlign w:val="center"/>
            <w:hideMark/>
          </w:tcPr>
          <w:p w14:paraId="330664C6" w14:textId="77777777" w:rsidR="007E0290" w:rsidRPr="007E0290" w:rsidRDefault="007E0290" w:rsidP="007E0290">
            <w:pPr>
              <w:jc w:val="center"/>
              <w:rPr>
                <w:sz w:val="28"/>
                <w:szCs w:val="28"/>
              </w:rPr>
            </w:pPr>
            <w:r w:rsidRPr="007E0290">
              <w:rPr>
                <w:sz w:val="28"/>
                <w:szCs w:val="28"/>
              </w:rPr>
              <w:t>Người dùng hệ thống</w:t>
            </w:r>
          </w:p>
        </w:tc>
        <w:tc>
          <w:tcPr>
            <w:tcW w:w="4820" w:type="dxa"/>
            <w:shd w:val="clear" w:color="auto" w:fill="auto"/>
            <w:vAlign w:val="center"/>
            <w:hideMark/>
          </w:tcPr>
          <w:p w14:paraId="1754D606" w14:textId="77777777" w:rsidR="007E0290" w:rsidRPr="007E0290" w:rsidRDefault="007E0290" w:rsidP="007E0290">
            <w:pPr>
              <w:jc w:val="left"/>
              <w:rPr>
                <w:sz w:val="28"/>
                <w:szCs w:val="28"/>
              </w:rPr>
            </w:pPr>
            <w:r w:rsidRPr="007E0290">
              <w:rPr>
                <w:sz w:val="28"/>
                <w:szCs w:val="28"/>
              </w:rPr>
              <w:t>Tạo mới tài khoản</w:t>
            </w:r>
          </w:p>
        </w:tc>
      </w:tr>
      <w:tr w:rsidR="007E0290" w:rsidRPr="007E0290" w14:paraId="7957D4C2" w14:textId="77777777" w:rsidTr="007E0290">
        <w:trPr>
          <w:trHeight w:val="375"/>
        </w:trPr>
        <w:tc>
          <w:tcPr>
            <w:tcW w:w="746" w:type="dxa"/>
            <w:vMerge/>
            <w:shd w:val="clear" w:color="auto" w:fill="auto"/>
            <w:vAlign w:val="center"/>
            <w:hideMark/>
          </w:tcPr>
          <w:p w14:paraId="15744B05" w14:textId="77777777" w:rsidR="007E0290" w:rsidRPr="007E0290" w:rsidRDefault="007E0290" w:rsidP="007E0290">
            <w:pPr>
              <w:jc w:val="left"/>
              <w:rPr>
                <w:sz w:val="28"/>
                <w:szCs w:val="28"/>
              </w:rPr>
            </w:pPr>
          </w:p>
        </w:tc>
        <w:tc>
          <w:tcPr>
            <w:tcW w:w="2510" w:type="dxa"/>
            <w:vMerge/>
            <w:shd w:val="clear" w:color="auto" w:fill="auto"/>
            <w:vAlign w:val="center"/>
            <w:hideMark/>
          </w:tcPr>
          <w:p w14:paraId="296EBA50"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17EE4B15" w14:textId="77777777" w:rsidR="007E0290" w:rsidRPr="007E0290" w:rsidRDefault="007E0290" w:rsidP="007E0290">
            <w:pPr>
              <w:jc w:val="left"/>
              <w:rPr>
                <w:sz w:val="28"/>
                <w:szCs w:val="28"/>
              </w:rPr>
            </w:pPr>
          </w:p>
        </w:tc>
        <w:tc>
          <w:tcPr>
            <w:tcW w:w="4820" w:type="dxa"/>
            <w:shd w:val="clear" w:color="auto" w:fill="auto"/>
            <w:vAlign w:val="center"/>
            <w:hideMark/>
          </w:tcPr>
          <w:p w14:paraId="2BC32B10" w14:textId="77777777" w:rsidR="007E0290" w:rsidRPr="007E0290" w:rsidRDefault="007E0290" w:rsidP="007E0290">
            <w:pPr>
              <w:jc w:val="left"/>
              <w:rPr>
                <w:sz w:val="28"/>
                <w:szCs w:val="28"/>
              </w:rPr>
            </w:pPr>
            <w:r w:rsidRPr="007E0290">
              <w:rPr>
                <w:sz w:val="28"/>
                <w:szCs w:val="28"/>
              </w:rPr>
              <w:t>Xác thực tài khoản</w:t>
            </w:r>
          </w:p>
        </w:tc>
      </w:tr>
      <w:tr w:rsidR="007E0290" w:rsidRPr="007E0290" w14:paraId="2997E5FB" w14:textId="77777777" w:rsidTr="007E0290">
        <w:trPr>
          <w:trHeight w:val="375"/>
        </w:trPr>
        <w:tc>
          <w:tcPr>
            <w:tcW w:w="746" w:type="dxa"/>
            <w:vMerge w:val="restart"/>
            <w:shd w:val="clear" w:color="auto" w:fill="auto"/>
            <w:vAlign w:val="center"/>
            <w:hideMark/>
          </w:tcPr>
          <w:p w14:paraId="398A0F69" w14:textId="77777777" w:rsidR="007E0290" w:rsidRPr="007E0290" w:rsidRDefault="007E0290" w:rsidP="007E0290">
            <w:pPr>
              <w:jc w:val="center"/>
              <w:rPr>
                <w:sz w:val="28"/>
                <w:szCs w:val="28"/>
              </w:rPr>
            </w:pPr>
            <w:r w:rsidRPr="007E0290">
              <w:rPr>
                <w:sz w:val="28"/>
                <w:szCs w:val="28"/>
              </w:rPr>
              <w:t>3</w:t>
            </w:r>
          </w:p>
        </w:tc>
        <w:tc>
          <w:tcPr>
            <w:tcW w:w="2510" w:type="dxa"/>
            <w:vMerge w:val="restart"/>
            <w:shd w:val="clear" w:color="auto" w:fill="auto"/>
            <w:vAlign w:val="center"/>
            <w:hideMark/>
          </w:tcPr>
          <w:p w14:paraId="007E0F95" w14:textId="77777777" w:rsidR="007E0290" w:rsidRPr="007E0290" w:rsidRDefault="007E0290" w:rsidP="007E0290">
            <w:pPr>
              <w:jc w:val="left"/>
              <w:rPr>
                <w:b/>
                <w:bCs/>
                <w:sz w:val="28"/>
                <w:szCs w:val="28"/>
              </w:rPr>
            </w:pPr>
            <w:r w:rsidRPr="007E0290">
              <w:rPr>
                <w:b/>
                <w:bCs/>
                <w:sz w:val="28"/>
                <w:szCs w:val="28"/>
              </w:rPr>
              <w:t>Đăng nhập vào ra</w:t>
            </w:r>
          </w:p>
        </w:tc>
        <w:tc>
          <w:tcPr>
            <w:tcW w:w="1275" w:type="dxa"/>
            <w:vMerge w:val="restart"/>
            <w:shd w:val="clear" w:color="auto" w:fill="auto"/>
            <w:vAlign w:val="center"/>
            <w:hideMark/>
          </w:tcPr>
          <w:p w14:paraId="7F2871D6" w14:textId="77777777" w:rsidR="007E0290" w:rsidRPr="007E0290" w:rsidRDefault="007E0290" w:rsidP="007E0290">
            <w:pPr>
              <w:jc w:val="center"/>
              <w:rPr>
                <w:sz w:val="28"/>
                <w:szCs w:val="28"/>
              </w:rPr>
            </w:pPr>
            <w:r w:rsidRPr="007E0290">
              <w:rPr>
                <w:sz w:val="28"/>
                <w:szCs w:val="28"/>
              </w:rPr>
              <w:t>Người dùng hệ thống</w:t>
            </w:r>
          </w:p>
        </w:tc>
        <w:tc>
          <w:tcPr>
            <w:tcW w:w="4820" w:type="dxa"/>
            <w:shd w:val="clear" w:color="auto" w:fill="auto"/>
            <w:vAlign w:val="center"/>
            <w:hideMark/>
          </w:tcPr>
          <w:p w14:paraId="4DA40D1D" w14:textId="77777777" w:rsidR="007E0290" w:rsidRPr="007E0290" w:rsidRDefault="007E0290" w:rsidP="007E0290">
            <w:pPr>
              <w:jc w:val="left"/>
              <w:rPr>
                <w:sz w:val="28"/>
                <w:szCs w:val="28"/>
              </w:rPr>
            </w:pPr>
            <w:r w:rsidRPr="007E0290">
              <w:rPr>
                <w:sz w:val="28"/>
                <w:szCs w:val="28"/>
              </w:rPr>
              <w:t>Đăng nhập phần mềm</w:t>
            </w:r>
          </w:p>
        </w:tc>
      </w:tr>
      <w:tr w:rsidR="007E0290" w:rsidRPr="007E0290" w14:paraId="6E588B9D" w14:textId="77777777" w:rsidTr="007E0290">
        <w:trPr>
          <w:trHeight w:val="375"/>
        </w:trPr>
        <w:tc>
          <w:tcPr>
            <w:tcW w:w="746" w:type="dxa"/>
            <w:vMerge/>
            <w:shd w:val="clear" w:color="auto" w:fill="auto"/>
            <w:vAlign w:val="center"/>
            <w:hideMark/>
          </w:tcPr>
          <w:p w14:paraId="435E9CDC" w14:textId="77777777" w:rsidR="007E0290" w:rsidRPr="007E0290" w:rsidRDefault="007E0290" w:rsidP="007E0290">
            <w:pPr>
              <w:jc w:val="left"/>
              <w:rPr>
                <w:sz w:val="28"/>
                <w:szCs w:val="28"/>
              </w:rPr>
            </w:pPr>
          </w:p>
        </w:tc>
        <w:tc>
          <w:tcPr>
            <w:tcW w:w="2510" w:type="dxa"/>
            <w:vMerge/>
            <w:shd w:val="clear" w:color="auto" w:fill="auto"/>
            <w:vAlign w:val="center"/>
            <w:hideMark/>
          </w:tcPr>
          <w:p w14:paraId="1FB47320" w14:textId="77777777" w:rsidR="007E0290" w:rsidRPr="007E0290" w:rsidRDefault="007E0290" w:rsidP="007E0290">
            <w:pPr>
              <w:jc w:val="left"/>
              <w:rPr>
                <w:b/>
                <w:bCs/>
                <w:sz w:val="28"/>
                <w:szCs w:val="28"/>
              </w:rPr>
            </w:pPr>
          </w:p>
        </w:tc>
        <w:tc>
          <w:tcPr>
            <w:tcW w:w="1275" w:type="dxa"/>
            <w:vMerge/>
            <w:shd w:val="clear" w:color="auto" w:fill="auto"/>
            <w:vAlign w:val="center"/>
            <w:hideMark/>
          </w:tcPr>
          <w:p w14:paraId="68B145E0" w14:textId="77777777" w:rsidR="007E0290" w:rsidRPr="007E0290" w:rsidRDefault="007E0290" w:rsidP="007E0290">
            <w:pPr>
              <w:jc w:val="left"/>
              <w:rPr>
                <w:sz w:val="28"/>
                <w:szCs w:val="28"/>
              </w:rPr>
            </w:pPr>
          </w:p>
        </w:tc>
        <w:tc>
          <w:tcPr>
            <w:tcW w:w="4820" w:type="dxa"/>
            <w:shd w:val="clear" w:color="auto" w:fill="auto"/>
            <w:vAlign w:val="center"/>
            <w:hideMark/>
          </w:tcPr>
          <w:p w14:paraId="73D28581" w14:textId="77777777" w:rsidR="007E0290" w:rsidRPr="007E0290" w:rsidRDefault="007E0290" w:rsidP="007E0290">
            <w:pPr>
              <w:jc w:val="left"/>
              <w:rPr>
                <w:sz w:val="28"/>
                <w:szCs w:val="28"/>
              </w:rPr>
            </w:pPr>
            <w:r w:rsidRPr="007E0290">
              <w:rPr>
                <w:sz w:val="28"/>
                <w:szCs w:val="28"/>
              </w:rPr>
              <w:t>Thoát khỏi phần mềm</w:t>
            </w:r>
          </w:p>
        </w:tc>
      </w:tr>
      <w:tr w:rsidR="007E0290" w:rsidRPr="007E0290" w14:paraId="0B7BEBB7" w14:textId="77777777" w:rsidTr="007E0290">
        <w:trPr>
          <w:trHeight w:val="375"/>
        </w:trPr>
        <w:tc>
          <w:tcPr>
            <w:tcW w:w="746" w:type="dxa"/>
            <w:vMerge w:val="restart"/>
            <w:shd w:val="clear" w:color="auto" w:fill="auto"/>
            <w:vAlign w:val="center"/>
            <w:hideMark/>
          </w:tcPr>
          <w:p w14:paraId="55F0F9A6" w14:textId="77777777" w:rsidR="007E0290" w:rsidRPr="007E0290" w:rsidRDefault="007E0290" w:rsidP="007E0290">
            <w:pPr>
              <w:jc w:val="center"/>
              <w:rPr>
                <w:b/>
                <w:bCs/>
                <w:sz w:val="26"/>
                <w:szCs w:val="26"/>
              </w:rPr>
            </w:pPr>
            <w:r w:rsidRPr="007E0290">
              <w:rPr>
                <w:b/>
                <w:bCs/>
                <w:sz w:val="26"/>
                <w:szCs w:val="26"/>
              </w:rPr>
              <w:t>4</w:t>
            </w:r>
          </w:p>
        </w:tc>
        <w:tc>
          <w:tcPr>
            <w:tcW w:w="2510" w:type="dxa"/>
            <w:vMerge w:val="restart"/>
            <w:shd w:val="clear" w:color="auto" w:fill="auto"/>
            <w:vAlign w:val="center"/>
            <w:hideMark/>
          </w:tcPr>
          <w:p w14:paraId="18A639A3" w14:textId="77777777" w:rsidR="007E0290" w:rsidRPr="007E0290" w:rsidRDefault="007E0290" w:rsidP="007E0290">
            <w:pPr>
              <w:jc w:val="left"/>
              <w:rPr>
                <w:b/>
                <w:bCs/>
                <w:sz w:val="26"/>
                <w:szCs w:val="26"/>
              </w:rPr>
            </w:pPr>
            <w:r w:rsidRPr="007E0290">
              <w:rPr>
                <w:b/>
                <w:bCs/>
                <w:sz w:val="26"/>
                <w:szCs w:val="26"/>
              </w:rPr>
              <w:t>Trang thông tin cá nhân</w:t>
            </w:r>
          </w:p>
        </w:tc>
        <w:tc>
          <w:tcPr>
            <w:tcW w:w="1275" w:type="dxa"/>
            <w:vMerge w:val="restart"/>
            <w:shd w:val="clear" w:color="auto" w:fill="auto"/>
            <w:vAlign w:val="center"/>
            <w:hideMark/>
          </w:tcPr>
          <w:p w14:paraId="3BFDDE02" w14:textId="77777777" w:rsidR="007E0290" w:rsidRPr="007E0290" w:rsidRDefault="007E0290" w:rsidP="007E0290">
            <w:pPr>
              <w:jc w:val="center"/>
              <w:rPr>
                <w:sz w:val="26"/>
                <w:szCs w:val="26"/>
              </w:rPr>
            </w:pPr>
            <w:r w:rsidRPr="007E0290">
              <w:rPr>
                <w:sz w:val="26"/>
                <w:szCs w:val="26"/>
              </w:rPr>
              <w:t>Người dùng hệ thống</w:t>
            </w:r>
          </w:p>
        </w:tc>
        <w:tc>
          <w:tcPr>
            <w:tcW w:w="4820" w:type="dxa"/>
            <w:shd w:val="clear" w:color="auto" w:fill="auto"/>
            <w:vAlign w:val="center"/>
            <w:hideMark/>
          </w:tcPr>
          <w:p w14:paraId="153ACA9F" w14:textId="77777777" w:rsidR="007E0290" w:rsidRPr="007E0290" w:rsidRDefault="007E0290" w:rsidP="007E0290">
            <w:pPr>
              <w:jc w:val="left"/>
              <w:rPr>
                <w:sz w:val="28"/>
                <w:szCs w:val="28"/>
              </w:rPr>
            </w:pPr>
            <w:r w:rsidRPr="007E0290">
              <w:rPr>
                <w:sz w:val="28"/>
                <w:szCs w:val="28"/>
              </w:rPr>
              <w:t>Xem thông tin cá nhân</w:t>
            </w:r>
          </w:p>
        </w:tc>
      </w:tr>
      <w:tr w:rsidR="007E0290" w:rsidRPr="007E0290" w14:paraId="58004E64" w14:textId="77777777" w:rsidTr="007E0290">
        <w:trPr>
          <w:trHeight w:val="375"/>
        </w:trPr>
        <w:tc>
          <w:tcPr>
            <w:tcW w:w="746" w:type="dxa"/>
            <w:vMerge/>
            <w:shd w:val="clear" w:color="auto" w:fill="auto"/>
            <w:vAlign w:val="center"/>
            <w:hideMark/>
          </w:tcPr>
          <w:p w14:paraId="2C0E7691"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41E75D29"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63EDC87B" w14:textId="77777777" w:rsidR="007E0290" w:rsidRPr="007E0290" w:rsidRDefault="007E0290" w:rsidP="007E0290">
            <w:pPr>
              <w:jc w:val="left"/>
              <w:rPr>
                <w:sz w:val="26"/>
                <w:szCs w:val="26"/>
              </w:rPr>
            </w:pPr>
          </w:p>
        </w:tc>
        <w:tc>
          <w:tcPr>
            <w:tcW w:w="4820" w:type="dxa"/>
            <w:shd w:val="clear" w:color="auto" w:fill="auto"/>
            <w:vAlign w:val="center"/>
            <w:hideMark/>
          </w:tcPr>
          <w:p w14:paraId="343107AD" w14:textId="77777777" w:rsidR="007E0290" w:rsidRPr="007E0290" w:rsidRDefault="007E0290" w:rsidP="007E0290">
            <w:pPr>
              <w:jc w:val="left"/>
              <w:rPr>
                <w:sz w:val="28"/>
                <w:szCs w:val="28"/>
              </w:rPr>
            </w:pPr>
            <w:r w:rsidRPr="007E0290">
              <w:rPr>
                <w:sz w:val="28"/>
                <w:szCs w:val="28"/>
              </w:rPr>
              <w:t>Cập nhật thông tin cá nhân</w:t>
            </w:r>
          </w:p>
        </w:tc>
      </w:tr>
      <w:tr w:rsidR="007E0290" w:rsidRPr="007E0290" w14:paraId="55B1550F" w14:textId="77777777" w:rsidTr="007E0290">
        <w:trPr>
          <w:trHeight w:val="375"/>
        </w:trPr>
        <w:tc>
          <w:tcPr>
            <w:tcW w:w="746" w:type="dxa"/>
            <w:vMerge w:val="restart"/>
            <w:shd w:val="clear" w:color="auto" w:fill="auto"/>
            <w:vAlign w:val="center"/>
            <w:hideMark/>
          </w:tcPr>
          <w:p w14:paraId="1ECC244D" w14:textId="77777777" w:rsidR="007E0290" w:rsidRPr="007E0290" w:rsidRDefault="007E0290" w:rsidP="007E0290">
            <w:pPr>
              <w:jc w:val="center"/>
              <w:rPr>
                <w:b/>
                <w:bCs/>
                <w:sz w:val="26"/>
                <w:szCs w:val="26"/>
              </w:rPr>
            </w:pPr>
            <w:r w:rsidRPr="007E0290">
              <w:rPr>
                <w:b/>
                <w:bCs/>
                <w:sz w:val="26"/>
                <w:szCs w:val="26"/>
              </w:rPr>
              <w:t>5</w:t>
            </w:r>
          </w:p>
        </w:tc>
        <w:tc>
          <w:tcPr>
            <w:tcW w:w="2510" w:type="dxa"/>
            <w:vMerge w:val="restart"/>
            <w:shd w:val="clear" w:color="auto" w:fill="auto"/>
            <w:vAlign w:val="center"/>
            <w:hideMark/>
          </w:tcPr>
          <w:p w14:paraId="18996CE0" w14:textId="77777777" w:rsidR="007E0290" w:rsidRPr="007E0290" w:rsidRDefault="007E0290" w:rsidP="007E0290">
            <w:pPr>
              <w:jc w:val="left"/>
              <w:rPr>
                <w:b/>
                <w:bCs/>
                <w:sz w:val="26"/>
                <w:szCs w:val="26"/>
              </w:rPr>
            </w:pPr>
            <w:r w:rsidRPr="007E0290">
              <w:rPr>
                <w:b/>
                <w:bCs/>
                <w:sz w:val="26"/>
                <w:szCs w:val="26"/>
              </w:rPr>
              <w:t>Gửi nhận tin nhắn</w:t>
            </w:r>
          </w:p>
        </w:tc>
        <w:tc>
          <w:tcPr>
            <w:tcW w:w="1275" w:type="dxa"/>
            <w:vMerge w:val="restart"/>
            <w:shd w:val="clear" w:color="auto" w:fill="auto"/>
            <w:vAlign w:val="center"/>
            <w:hideMark/>
          </w:tcPr>
          <w:p w14:paraId="50F28B1D" w14:textId="77777777" w:rsidR="007E0290" w:rsidRPr="007E0290" w:rsidRDefault="007E0290" w:rsidP="007E0290">
            <w:pPr>
              <w:jc w:val="center"/>
              <w:rPr>
                <w:sz w:val="26"/>
                <w:szCs w:val="26"/>
              </w:rPr>
            </w:pPr>
            <w:r w:rsidRPr="007E0290">
              <w:rPr>
                <w:sz w:val="26"/>
                <w:szCs w:val="26"/>
              </w:rPr>
              <w:t>Người dùng hệ thống</w:t>
            </w:r>
          </w:p>
        </w:tc>
        <w:tc>
          <w:tcPr>
            <w:tcW w:w="4820" w:type="dxa"/>
            <w:shd w:val="clear" w:color="auto" w:fill="auto"/>
            <w:vAlign w:val="center"/>
            <w:hideMark/>
          </w:tcPr>
          <w:p w14:paraId="03CFCB27" w14:textId="77777777" w:rsidR="007E0290" w:rsidRPr="007E0290" w:rsidRDefault="007E0290" w:rsidP="007E0290">
            <w:pPr>
              <w:jc w:val="left"/>
              <w:rPr>
                <w:sz w:val="28"/>
                <w:szCs w:val="28"/>
              </w:rPr>
            </w:pPr>
            <w:r w:rsidRPr="007E0290">
              <w:rPr>
                <w:sz w:val="28"/>
                <w:szCs w:val="28"/>
              </w:rPr>
              <w:t>Nhận tin nhắn</w:t>
            </w:r>
          </w:p>
        </w:tc>
      </w:tr>
      <w:tr w:rsidR="007E0290" w:rsidRPr="007E0290" w14:paraId="55FB8FC1" w14:textId="77777777" w:rsidTr="007E0290">
        <w:trPr>
          <w:trHeight w:val="330"/>
        </w:trPr>
        <w:tc>
          <w:tcPr>
            <w:tcW w:w="746" w:type="dxa"/>
            <w:vMerge/>
            <w:shd w:val="clear" w:color="auto" w:fill="auto"/>
            <w:vAlign w:val="center"/>
            <w:hideMark/>
          </w:tcPr>
          <w:p w14:paraId="0F18FBA4"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4C7A783A"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11632503" w14:textId="77777777" w:rsidR="007E0290" w:rsidRPr="007E0290" w:rsidRDefault="007E0290" w:rsidP="007E0290">
            <w:pPr>
              <w:jc w:val="left"/>
              <w:rPr>
                <w:sz w:val="26"/>
                <w:szCs w:val="26"/>
              </w:rPr>
            </w:pPr>
          </w:p>
        </w:tc>
        <w:tc>
          <w:tcPr>
            <w:tcW w:w="4820" w:type="dxa"/>
            <w:shd w:val="clear" w:color="auto" w:fill="auto"/>
            <w:vAlign w:val="center"/>
            <w:hideMark/>
          </w:tcPr>
          <w:p w14:paraId="238F92B3" w14:textId="77777777" w:rsidR="007E0290" w:rsidRPr="007E0290" w:rsidRDefault="007E0290" w:rsidP="007E0290">
            <w:pPr>
              <w:jc w:val="left"/>
              <w:rPr>
                <w:sz w:val="26"/>
                <w:szCs w:val="26"/>
              </w:rPr>
            </w:pPr>
            <w:r w:rsidRPr="007E0290">
              <w:rPr>
                <w:sz w:val="26"/>
                <w:szCs w:val="26"/>
              </w:rPr>
              <w:t>Tìm kiếm tin nhắn đến</w:t>
            </w:r>
          </w:p>
        </w:tc>
      </w:tr>
      <w:tr w:rsidR="007E0290" w:rsidRPr="007E0290" w14:paraId="5A0EDB5D" w14:textId="77777777" w:rsidTr="007E0290">
        <w:trPr>
          <w:trHeight w:val="375"/>
        </w:trPr>
        <w:tc>
          <w:tcPr>
            <w:tcW w:w="746" w:type="dxa"/>
            <w:vMerge/>
            <w:shd w:val="clear" w:color="auto" w:fill="auto"/>
            <w:vAlign w:val="center"/>
            <w:hideMark/>
          </w:tcPr>
          <w:p w14:paraId="2EC6B7D4"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18871C41"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1253B418" w14:textId="77777777" w:rsidR="007E0290" w:rsidRPr="007E0290" w:rsidRDefault="007E0290" w:rsidP="007E0290">
            <w:pPr>
              <w:jc w:val="left"/>
              <w:rPr>
                <w:sz w:val="26"/>
                <w:szCs w:val="26"/>
              </w:rPr>
            </w:pPr>
          </w:p>
        </w:tc>
        <w:tc>
          <w:tcPr>
            <w:tcW w:w="4820" w:type="dxa"/>
            <w:shd w:val="clear" w:color="auto" w:fill="auto"/>
            <w:vAlign w:val="center"/>
            <w:hideMark/>
          </w:tcPr>
          <w:p w14:paraId="3030C553" w14:textId="77777777" w:rsidR="007E0290" w:rsidRPr="007E0290" w:rsidRDefault="007E0290" w:rsidP="007E0290">
            <w:pPr>
              <w:jc w:val="left"/>
              <w:rPr>
                <w:sz w:val="28"/>
                <w:szCs w:val="28"/>
              </w:rPr>
            </w:pPr>
            <w:r w:rsidRPr="007E0290">
              <w:rPr>
                <w:sz w:val="28"/>
                <w:szCs w:val="28"/>
              </w:rPr>
              <w:t>Chi tiết tin nhắn</w:t>
            </w:r>
          </w:p>
        </w:tc>
      </w:tr>
      <w:tr w:rsidR="007E0290" w:rsidRPr="007E0290" w14:paraId="669288AF" w14:textId="77777777" w:rsidTr="007E0290">
        <w:trPr>
          <w:trHeight w:val="375"/>
        </w:trPr>
        <w:tc>
          <w:tcPr>
            <w:tcW w:w="746" w:type="dxa"/>
            <w:vMerge/>
            <w:shd w:val="clear" w:color="auto" w:fill="auto"/>
            <w:vAlign w:val="center"/>
            <w:hideMark/>
          </w:tcPr>
          <w:p w14:paraId="0702734D"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040E15C3"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2B658394" w14:textId="77777777" w:rsidR="007E0290" w:rsidRPr="007E0290" w:rsidRDefault="007E0290" w:rsidP="007E0290">
            <w:pPr>
              <w:jc w:val="left"/>
              <w:rPr>
                <w:sz w:val="26"/>
                <w:szCs w:val="26"/>
              </w:rPr>
            </w:pPr>
          </w:p>
        </w:tc>
        <w:tc>
          <w:tcPr>
            <w:tcW w:w="4820" w:type="dxa"/>
            <w:shd w:val="clear" w:color="auto" w:fill="auto"/>
            <w:vAlign w:val="center"/>
            <w:hideMark/>
          </w:tcPr>
          <w:p w14:paraId="70757EE8" w14:textId="77777777" w:rsidR="007E0290" w:rsidRPr="007E0290" w:rsidRDefault="007E0290" w:rsidP="007E0290">
            <w:pPr>
              <w:jc w:val="left"/>
              <w:rPr>
                <w:sz w:val="28"/>
                <w:szCs w:val="28"/>
              </w:rPr>
            </w:pPr>
            <w:r w:rsidRPr="007E0290">
              <w:rPr>
                <w:sz w:val="28"/>
                <w:szCs w:val="28"/>
              </w:rPr>
              <w:t>Gửi tin nhắn</w:t>
            </w:r>
          </w:p>
        </w:tc>
      </w:tr>
      <w:tr w:rsidR="007E0290" w:rsidRPr="007E0290" w14:paraId="4A0EAB49" w14:textId="77777777" w:rsidTr="007E0290">
        <w:trPr>
          <w:trHeight w:val="375"/>
        </w:trPr>
        <w:tc>
          <w:tcPr>
            <w:tcW w:w="746" w:type="dxa"/>
            <w:vMerge/>
            <w:shd w:val="clear" w:color="auto" w:fill="auto"/>
            <w:vAlign w:val="center"/>
            <w:hideMark/>
          </w:tcPr>
          <w:p w14:paraId="1E928BE6"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770DC6BA"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668DB50B" w14:textId="77777777" w:rsidR="007E0290" w:rsidRPr="007E0290" w:rsidRDefault="007E0290" w:rsidP="007E0290">
            <w:pPr>
              <w:jc w:val="left"/>
              <w:rPr>
                <w:sz w:val="26"/>
                <w:szCs w:val="26"/>
              </w:rPr>
            </w:pPr>
          </w:p>
        </w:tc>
        <w:tc>
          <w:tcPr>
            <w:tcW w:w="4820" w:type="dxa"/>
            <w:shd w:val="clear" w:color="auto" w:fill="auto"/>
            <w:vAlign w:val="center"/>
            <w:hideMark/>
          </w:tcPr>
          <w:p w14:paraId="6567615A" w14:textId="77777777" w:rsidR="007E0290" w:rsidRPr="007E0290" w:rsidRDefault="007E0290" w:rsidP="007E0290">
            <w:pPr>
              <w:jc w:val="left"/>
              <w:rPr>
                <w:sz w:val="28"/>
                <w:szCs w:val="28"/>
              </w:rPr>
            </w:pPr>
            <w:r w:rsidRPr="007E0290">
              <w:rPr>
                <w:sz w:val="28"/>
                <w:szCs w:val="28"/>
              </w:rPr>
              <w:t>Chuyển tiếp tin nhắn</w:t>
            </w:r>
          </w:p>
        </w:tc>
      </w:tr>
      <w:tr w:rsidR="007E0290" w:rsidRPr="007E0290" w14:paraId="57F2002D" w14:textId="77777777" w:rsidTr="007E0290">
        <w:trPr>
          <w:trHeight w:val="375"/>
        </w:trPr>
        <w:tc>
          <w:tcPr>
            <w:tcW w:w="746" w:type="dxa"/>
            <w:vMerge/>
            <w:shd w:val="clear" w:color="auto" w:fill="auto"/>
            <w:vAlign w:val="center"/>
            <w:hideMark/>
          </w:tcPr>
          <w:p w14:paraId="2FCDF772"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0B9AA7C9"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4723758E" w14:textId="77777777" w:rsidR="007E0290" w:rsidRPr="007E0290" w:rsidRDefault="007E0290" w:rsidP="007E0290">
            <w:pPr>
              <w:jc w:val="left"/>
              <w:rPr>
                <w:sz w:val="26"/>
                <w:szCs w:val="26"/>
              </w:rPr>
            </w:pPr>
          </w:p>
        </w:tc>
        <w:tc>
          <w:tcPr>
            <w:tcW w:w="4820" w:type="dxa"/>
            <w:shd w:val="clear" w:color="auto" w:fill="auto"/>
            <w:vAlign w:val="center"/>
            <w:hideMark/>
          </w:tcPr>
          <w:p w14:paraId="36619085" w14:textId="77777777" w:rsidR="007E0290" w:rsidRPr="007E0290" w:rsidRDefault="007E0290" w:rsidP="007E0290">
            <w:pPr>
              <w:jc w:val="left"/>
              <w:rPr>
                <w:sz w:val="28"/>
                <w:szCs w:val="28"/>
              </w:rPr>
            </w:pPr>
            <w:r w:rsidRPr="007E0290">
              <w:rPr>
                <w:sz w:val="28"/>
                <w:szCs w:val="28"/>
              </w:rPr>
              <w:t>Tìm kiếm tin nhắn gửi</w:t>
            </w:r>
          </w:p>
        </w:tc>
      </w:tr>
      <w:tr w:rsidR="007E0290" w:rsidRPr="007E0290" w14:paraId="13DC79DE" w14:textId="77777777" w:rsidTr="007E0290">
        <w:trPr>
          <w:trHeight w:val="375"/>
        </w:trPr>
        <w:tc>
          <w:tcPr>
            <w:tcW w:w="746" w:type="dxa"/>
            <w:vMerge/>
            <w:shd w:val="clear" w:color="auto" w:fill="auto"/>
            <w:vAlign w:val="center"/>
            <w:hideMark/>
          </w:tcPr>
          <w:p w14:paraId="79FDB196"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1492AF45"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5A5AB392" w14:textId="77777777" w:rsidR="007E0290" w:rsidRPr="007E0290" w:rsidRDefault="007E0290" w:rsidP="007E0290">
            <w:pPr>
              <w:jc w:val="left"/>
              <w:rPr>
                <w:sz w:val="26"/>
                <w:szCs w:val="26"/>
              </w:rPr>
            </w:pPr>
          </w:p>
        </w:tc>
        <w:tc>
          <w:tcPr>
            <w:tcW w:w="4820" w:type="dxa"/>
            <w:shd w:val="clear" w:color="auto" w:fill="auto"/>
            <w:vAlign w:val="center"/>
            <w:hideMark/>
          </w:tcPr>
          <w:p w14:paraId="64A7C925" w14:textId="77777777" w:rsidR="007E0290" w:rsidRPr="007E0290" w:rsidRDefault="007E0290" w:rsidP="007E0290">
            <w:pPr>
              <w:jc w:val="left"/>
              <w:rPr>
                <w:sz w:val="28"/>
                <w:szCs w:val="28"/>
              </w:rPr>
            </w:pPr>
            <w:r w:rsidRPr="007E0290">
              <w:rPr>
                <w:sz w:val="28"/>
                <w:szCs w:val="28"/>
              </w:rPr>
              <w:t>Xoá tin nhắn</w:t>
            </w:r>
          </w:p>
        </w:tc>
      </w:tr>
      <w:tr w:rsidR="007E0290" w:rsidRPr="007E0290" w14:paraId="767D9633" w14:textId="77777777" w:rsidTr="007E0290">
        <w:trPr>
          <w:trHeight w:val="375"/>
        </w:trPr>
        <w:tc>
          <w:tcPr>
            <w:tcW w:w="746" w:type="dxa"/>
            <w:vMerge/>
            <w:shd w:val="clear" w:color="auto" w:fill="auto"/>
            <w:vAlign w:val="center"/>
            <w:hideMark/>
          </w:tcPr>
          <w:p w14:paraId="0C3C02EF"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754930A9"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13DCB92F" w14:textId="77777777" w:rsidR="007E0290" w:rsidRPr="007E0290" w:rsidRDefault="007E0290" w:rsidP="007E0290">
            <w:pPr>
              <w:jc w:val="left"/>
              <w:rPr>
                <w:sz w:val="26"/>
                <w:szCs w:val="26"/>
              </w:rPr>
            </w:pPr>
          </w:p>
        </w:tc>
        <w:tc>
          <w:tcPr>
            <w:tcW w:w="4820" w:type="dxa"/>
            <w:shd w:val="clear" w:color="auto" w:fill="auto"/>
            <w:vAlign w:val="center"/>
            <w:hideMark/>
          </w:tcPr>
          <w:p w14:paraId="15B9083C" w14:textId="77777777" w:rsidR="007E0290" w:rsidRPr="007E0290" w:rsidRDefault="007E0290" w:rsidP="007E0290">
            <w:pPr>
              <w:jc w:val="left"/>
              <w:rPr>
                <w:sz w:val="28"/>
                <w:szCs w:val="28"/>
              </w:rPr>
            </w:pPr>
            <w:r w:rsidRPr="007E0290">
              <w:rPr>
                <w:sz w:val="28"/>
                <w:szCs w:val="28"/>
              </w:rPr>
              <w:t>Tương tác tin nhắn</w:t>
            </w:r>
          </w:p>
        </w:tc>
      </w:tr>
      <w:tr w:rsidR="007E0290" w:rsidRPr="007E0290" w14:paraId="2AB1DBDA" w14:textId="77777777" w:rsidTr="007E0290">
        <w:trPr>
          <w:trHeight w:val="375"/>
        </w:trPr>
        <w:tc>
          <w:tcPr>
            <w:tcW w:w="746" w:type="dxa"/>
            <w:vMerge w:val="restart"/>
            <w:shd w:val="clear" w:color="auto" w:fill="auto"/>
            <w:vAlign w:val="center"/>
            <w:hideMark/>
          </w:tcPr>
          <w:p w14:paraId="4AF80967" w14:textId="77777777" w:rsidR="007E0290" w:rsidRPr="007E0290" w:rsidRDefault="007E0290" w:rsidP="007E0290">
            <w:pPr>
              <w:jc w:val="center"/>
              <w:rPr>
                <w:b/>
                <w:bCs/>
                <w:sz w:val="26"/>
                <w:szCs w:val="26"/>
              </w:rPr>
            </w:pPr>
            <w:r w:rsidRPr="007E0290">
              <w:rPr>
                <w:b/>
                <w:bCs/>
                <w:sz w:val="26"/>
                <w:szCs w:val="26"/>
              </w:rPr>
              <w:lastRenderedPageBreak/>
              <w:t>6</w:t>
            </w:r>
          </w:p>
        </w:tc>
        <w:tc>
          <w:tcPr>
            <w:tcW w:w="2510" w:type="dxa"/>
            <w:vMerge w:val="restart"/>
            <w:shd w:val="clear" w:color="auto" w:fill="auto"/>
            <w:vAlign w:val="center"/>
            <w:hideMark/>
          </w:tcPr>
          <w:p w14:paraId="288D9D65" w14:textId="77777777" w:rsidR="007E0290" w:rsidRPr="007E0290" w:rsidRDefault="007E0290" w:rsidP="007E0290">
            <w:pPr>
              <w:jc w:val="left"/>
              <w:rPr>
                <w:b/>
                <w:bCs/>
                <w:sz w:val="26"/>
                <w:szCs w:val="26"/>
              </w:rPr>
            </w:pPr>
            <w:r w:rsidRPr="007E0290">
              <w:rPr>
                <w:b/>
                <w:bCs/>
                <w:sz w:val="26"/>
                <w:szCs w:val="26"/>
              </w:rPr>
              <w:t>Quản lý nhóm</w:t>
            </w:r>
          </w:p>
        </w:tc>
        <w:tc>
          <w:tcPr>
            <w:tcW w:w="1275" w:type="dxa"/>
            <w:vMerge w:val="restart"/>
            <w:shd w:val="clear" w:color="auto" w:fill="auto"/>
            <w:vAlign w:val="center"/>
            <w:hideMark/>
          </w:tcPr>
          <w:p w14:paraId="5BDBF186" w14:textId="77777777" w:rsidR="007E0290" w:rsidRPr="007E0290" w:rsidRDefault="007E0290" w:rsidP="007E0290">
            <w:pPr>
              <w:jc w:val="center"/>
              <w:rPr>
                <w:sz w:val="26"/>
                <w:szCs w:val="26"/>
              </w:rPr>
            </w:pPr>
            <w:r w:rsidRPr="007E0290">
              <w:rPr>
                <w:sz w:val="26"/>
                <w:szCs w:val="26"/>
              </w:rPr>
              <w:t>Người dùng hệ thống</w:t>
            </w:r>
          </w:p>
        </w:tc>
        <w:tc>
          <w:tcPr>
            <w:tcW w:w="4820" w:type="dxa"/>
            <w:shd w:val="clear" w:color="auto" w:fill="auto"/>
            <w:vAlign w:val="center"/>
            <w:hideMark/>
          </w:tcPr>
          <w:p w14:paraId="1FCD869C" w14:textId="77777777" w:rsidR="007E0290" w:rsidRPr="007E0290" w:rsidRDefault="007E0290" w:rsidP="007E0290">
            <w:pPr>
              <w:jc w:val="left"/>
              <w:rPr>
                <w:sz w:val="28"/>
                <w:szCs w:val="28"/>
              </w:rPr>
            </w:pPr>
            <w:r w:rsidRPr="007E0290">
              <w:rPr>
                <w:sz w:val="28"/>
                <w:szCs w:val="28"/>
              </w:rPr>
              <w:t>Tìm kiếm nội dung</w:t>
            </w:r>
          </w:p>
        </w:tc>
      </w:tr>
      <w:tr w:rsidR="007E0290" w:rsidRPr="007E0290" w14:paraId="0B5B1EF8" w14:textId="77777777" w:rsidTr="007E0290">
        <w:trPr>
          <w:trHeight w:val="375"/>
        </w:trPr>
        <w:tc>
          <w:tcPr>
            <w:tcW w:w="746" w:type="dxa"/>
            <w:vMerge/>
            <w:shd w:val="clear" w:color="auto" w:fill="auto"/>
            <w:vAlign w:val="center"/>
            <w:hideMark/>
          </w:tcPr>
          <w:p w14:paraId="044BF11F"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706DEB34"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43E52BE4" w14:textId="77777777" w:rsidR="007E0290" w:rsidRPr="007E0290" w:rsidRDefault="007E0290" w:rsidP="007E0290">
            <w:pPr>
              <w:jc w:val="left"/>
              <w:rPr>
                <w:sz w:val="26"/>
                <w:szCs w:val="26"/>
              </w:rPr>
            </w:pPr>
          </w:p>
        </w:tc>
        <w:tc>
          <w:tcPr>
            <w:tcW w:w="4820" w:type="dxa"/>
            <w:shd w:val="clear" w:color="auto" w:fill="auto"/>
            <w:vAlign w:val="center"/>
            <w:hideMark/>
          </w:tcPr>
          <w:p w14:paraId="49D1A95D" w14:textId="77777777" w:rsidR="007E0290" w:rsidRPr="007E0290" w:rsidRDefault="007E0290" w:rsidP="007E0290">
            <w:pPr>
              <w:jc w:val="left"/>
              <w:rPr>
                <w:sz w:val="28"/>
                <w:szCs w:val="28"/>
              </w:rPr>
            </w:pPr>
            <w:r w:rsidRPr="007E0290">
              <w:rPr>
                <w:sz w:val="28"/>
                <w:szCs w:val="28"/>
              </w:rPr>
              <w:t>Gửi nhận tin nhắn</w:t>
            </w:r>
          </w:p>
        </w:tc>
      </w:tr>
      <w:tr w:rsidR="007E0290" w:rsidRPr="007E0290" w14:paraId="0C49DF8F" w14:textId="77777777" w:rsidTr="007E0290">
        <w:trPr>
          <w:trHeight w:val="375"/>
        </w:trPr>
        <w:tc>
          <w:tcPr>
            <w:tcW w:w="746" w:type="dxa"/>
            <w:vMerge/>
            <w:shd w:val="clear" w:color="auto" w:fill="auto"/>
            <w:vAlign w:val="center"/>
            <w:hideMark/>
          </w:tcPr>
          <w:p w14:paraId="41BFBCD3"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73BBD559"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07F4AA5A" w14:textId="77777777" w:rsidR="007E0290" w:rsidRPr="007E0290" w:rsidRDefault="007E0290" w:rsidP="007E0290">
            <w:pPr>
              <w:jc w:val="left"/>
              <w:rPr>
                <w:sz w:val="26"/>
                <w:szCs w:val="26"/>
              </w:rPr>
            </w:pPr>
          </w:p>
        </w:tc>
        <w:tc>
          <w:tcPr>
            <w:tcW w:w="4820" w:type="dxa"/>
            <w:shd w:val="clear" w:color="auto" w:fill="auto"/>
            <w:vAlign w:val="center"/>
            <w:hideMark/>
          </w:tcPr>
          <w:p w14:paraId="5037EB47" w14:textId="77777777" w:rsidR="007E0290" w:rsidRPr="007E0290" w:rsidRDefault="007E0290" w:rsidP="007E0290">
            <w:pPr>
              <w:jc w:val="left"/>
              <w:rPr>
                <w:sz w:val="28"/>
                <w:szCs w:val="28"/>
              </w:rPr>
            </w:pPr>
            <w:r w:rsidRPr="007E0290">
              <w:rPr>
                <w:sz w:val="28"/>
                <w:szCs w:val="28"/>
              </w:rPr>
              <w:t>Xoá tin nhắn trong nhóm</w:t>
            </w:r>
          </w:p>
        </w:tc>
      </w:tr>
      <w:tr w:rsidR="007E0290" w:rsidRPr="007E0290" w14:paraId="1B746056" w14:textId="77777777" w:rsidTr="007E0290">
        <w:trPr>
          <w:trHeight w:val="375"/>
        </w:trPr>
        <w:tc>
          <w:tcPr>
            <w:tcW w:w="746" w:type="dxa"/>
            <w:vMerge/>
            <w:shd w:val="clear" w:color="auto" w:fill="auto"/>
            <w:vAlign w:val="center"/>
            <w:hideMark/>
          </w:tcPr>
          <w:p w14:paraId="09121F7C"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174E83CF"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3A2352AC" w14:textId="77777777" w:rsidR="007E0290" w:rsidRPr="007E0290" w:rsidRDefault="007E0290" w:rsidP="007E0290">
            <w:pPr>
              <w:jc w:val="left"/>
              <w:rPr>
                <w:sz w:val="26"/>
                <w:szCs w:val="26"/>
              </w:rPr>
            </w:pPr>
          </w:p>
        </w:tc>
        <w:tc>
          <w:tcPr>
            <w:tcW w:w="4820" w:type="dxa"/>
            <w:shd w:val="clear" w:color="auto" w:fill="auto"/>
            <w:vAlign w:val="center"/>
            <w:hideMark/>
          </w:tcPr>
          <w:p w14:paraId="78276C58" w14:textId="77777777" w:rsidR="007E0290" w:rsidRPr="007E0290" w:rsidRDefault="007E0290" w:rsidP="007E0290">
            <w:pPr>
              <w:jc w:val="left"/>
              <w:rPr>
                <w:sz w:val="28"/>
                <w:szCs w:val="28"/>
              </w:rPr>
            </w:pPr>
            <w:r w:rsidRPr="007E0290">
              <w:rPr>
                <w:sz w:val="28"/>
                <w:szCs w:val="28"/>
              </w:rPr>
              <w:t>Tạo nhóm</w:t>
            </w:r>
          </w:p>
        </w:tc>
      </w:tr>
      <w:tr w:rsidR="007E0290" w:rsidRPr="007E0290" w14:paraId="50FFF60A" w14:textId="77777777" w:rsidTr="007E0290">
        <w:trPr>
          <w:trHeight w:val="375"/>
        </w:trPr>
        <w:tc>
          <w:tcPr>
            <w:tcW w:w="746" w:type="dxa"/>
            <w:vMerge/>
            <w:shd w:val="clear" w:color="auto" w:fill="auto"/>
            <w:vAlign w:val="center"/>
            <w:hideMark/>
          </w:tcPr>
          <w:p w14:paraId="5AA07A2A"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597B7C91"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7166A24F" w14:textId="77777777" w:rsidR="007E0290" w:rsidRPr="007E0290" w:rsidRDefault="007E0290" w:rsidP="007E0290">
            <w:pPr>
              <w:jc w:val="left"/>
              <w:rPr>
                <w:sz w:val="26"/>
                <w:szCs w:val="26"/>
              </w:rPr>
            </w:pPr>
          </w:p>
        </w:tc>
        <w:tc>
          <w:tcPr>
            <w:tcW w:w="4820" w:type="dxa"/>
            <w:shd w:val="clear" w:color="auto" w:fill="auto"/>
            <w:vAlign w:val="center"/>
            <w:hideMark/>
          </w:tcPr>
          <w:p w14:paraId="096DB686" w14:textId="77777777" w:rsidR="007E0290" w:rsidRPr="007E0290" w:rsidRDefault="007E0290" w:rsidP="007E0290">
            <w:pPr>
              <w:jc w:val="left"/>
              <w:rPr>
                <w:sz w:val="28"/>
                <w:szCs w:val="28"/>
              </w:rPr>
            </w:pPr>
            <w:r w:rsidRPr="007E0290">
              <w:rPr>
                <w:sz w:val="28"/>
                <w:szCs w:val="28"/>
              </w:rPr>
              <w:t>Thêm người dùng vào nhóm</w:t>
            </w:r>
          </w:p>
        </w:tc>
      </w:tr>
      <w:tr w:rsidR="007E0290" w:rsidRPr="007E0290" w14:paraId="5328D033" w14:textId="77777777" w:rsidTr="007E0290">
        <w:trPr>
          <w:trHeight w:val="375"/>
        </w:trPr>
        <w:tc>
          <w:tcPr>
            <w:tcW w:w="746" w:type="dxa"/>
            <w:vMerge/>
            <w:shd w:val="clear" w:color="auto" w:fill="auto"/>
            <w:vAlign w:val="center"/>
            <w:hideMark/>
          </w:tcPr>
          <w:p w14:paraId="068EC2CA"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2DD37B1A"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2526655F" w14:textId="77777777" w:rsidR="007E0290" w:rsidRPr="007E0290" w:rsidRDefault="007E0290" w:rsidP="007E0290">
            <w:pPr>
              <w:jc w:val="left"/>
              <w:rPr>
                <w:sz w:val="26"/>
                <w:szCs w:val="26"/>
              </w:rPr>
            </w:pPr>
          </w:p>
        </w:tc>
        <w:tc>
          <w:tcPr>
            <w:tcW w:w="4820" w:type="dxa"/>
            <w:shd w:val="clear" w:color="auto" w:fill="auto"/>
            <w:vAlign w:val="center"/>
            <w:hideMark/>
          </w:tcPr>
          <w:p w14:paraId="4D0BA795" w14:textId="77777777" w:rsidR="007E0290" w:rsidRPr="007E0290" w:rsidRDefault="007E0290" w:rsidP="007E0290">
            <w:pPr>
              <w:jc w:val="left"/>
              <w:rPr>
                <w:sz w:val="28"/>
                <w:szCs w:val="28"/>
              </w:rPr>
            </w:pPr>
            <w:r w:rsidRPr="007E0290">
              <w:rPr>
                <w:sz w:val="28"/>
                <w:szCs w:val="28"/>
              </w:rPr>
              <w:t>Cập nhật thông tin nhóm</w:t>
            </w:r>
          </w:p>
        </w:tc>
      </w:tr>
      <w:tr w:rsidR="007E0290" w:rsidRPr="007E0290" w14:paraId="33565E8C" w14:textId="77777777" w:rsidTr="007E0290">
        <w:trPr>
          <w:trHeight w:val="375"/>
        </w:trPr>
        <w:tc>
          <w:tcPr>
            <w:tcW w:w="746" w:type="dxa"/>
            <w:vMerge/>
            <w:shd w:val="clear" w:color="auto" w:fill="auto"/>
            <w:vAlign w:val="center"/>
            <w:hideMark/>
          </w:tcPr>
          <w:p w14:paraId="5FC822E5" w14:textId="77777777" w:rsidR="007E0290" w:rsidRPr="007E0290" w:rsidRDefault="007E0290" w:rsidP="007E0290">
            <w:pPr>
              <w:jc w:val="left"/>
              <w:rPr>
                <w:b/>
                <w:bCs/>
                <w:sz w:val="26"/>
                <w:szCs w:val="26"/>
              </w:rPr>
            </w:pPr>
          </w:p>
        </w:tc>
        <w:tc>
          <w:tcPr>
            <w:tcW w:w="2510" w:type="dxa"/>
            <w:vMerge/>
            <w:shd w:val="clear" w:color="auto" w:fill="auto"/>
            <w:vAlign w:val="center"/>
            <w:hideMark/>
          </w:tcPr>
          <w:p w14:paraId="1BEF9A63" w14:textId="77777777" w:rsidR="007E0290" w:rsidRPr="007E0290" w:rsidRDefault="007E0290" w:rsidP="007E0290">
            <w:pPr>
              <w:jc w:val="left"/>
              <w:rPr>
                <w:b/>
                <w:bCs/>
                <w:sz w:val="26"/>
                <w:szCs w:val="26"/>
              </w:rPr>
            </w:pPr>
          </w:p>
        </w:tc>
        <w:tc>
          <w:tcPr>
            <w:tcW w:w="1275" w:type="dxa"/>
            <w:vMerge/>
            <w:shd w:val="clear" w:color="auto" w:fill="auto"/>
            <w:vAlign w:val="center"/>
            <w:hideMark/>
          </w:tcPr>
          <w:p w14:paraId="520290B8" w14:textId="77777777" w:rsidR="007E0290" w:rsidRPr="007E0290" w:rsidRDefault="007E0290" w:rsidP="007E0290">
            <w:pPr>
              <w:jc w:val="left"/>
              <w:rPr>
                <w:sz w:val="26"/>
                <w:szCs w:val="26"/>
              </w:rPr>
            </w:pPr>
          </w:p>
        </w:tc>
        <w:tc>
          <w:tcPr>
            <w:tcW w:w="4820" w:type="dxa"/>
            <w:shd w:val="clear" w:color="auto" w:fill="auto"/>
            <w:vAlign w:val="center"/>
            <w:hideMark/>
          </w:tcPr>
          <w:p w14:paraId="4776CAFE" w14:textId="77777777" w:rsidR="007E0290" w:rsidRPr="007E0290" w:rsidRDefault="007E0290" w:rsidP="007E0290">
            <w:pPr>
              <w:jc w:val="left"/>
              <w:rPr>
                <w:sz w:val="28"/>
                <w:szCs w:val="28"/>
              </w:rPr>
            </w:pPr>
            <w:r w:rsidRPr="007E0290">
              <w:rPr>
                <w:sz w:val="28"/>
                <w:szCs w:val="28"/>
              </w:rPr>
              <w:t>Bỏ người dùng khỏi nhóm</w:t>
            </w:r>
          </w:p>
        </w:tc>
      </w:tr>
    </w:tbl>
    <w:p w14:paraId="5882EB5A" w14:textId="77777777" w:rsidR="00E722F0" w:rsidRPr="0049599A" w:rsidRDefault="00E722F0" w:rsidP="00E722F0"/>
    <w:p w14:paraId="0D8AEAA5" w14:textId="619FB600" w:rsidR="00934377" w:rsidRPr="00E34859" w:rsidRDefault="00934377" w:rsidP="00E34859">
      <w:pPr>
        <w:pStyle w:val="BodyText"/>
        <w:spacing w:before="120"/>
        <w:rPr>
          <w:b/>
          <w:i/>
          <w:sz w:val="26"/>
          <w:szCs w:val="26"/>
          <w:lang w:val="pt-BR"/>
        </w:rPr>
      </w:pPr>
      <w:r w:rsidRPr="0049599A">
        <w:rPr>
          <w:b/>
          <w:i/>
          <w:sz w:val="28"/>
          <w:szCs w:val="28"/>
          <w:lang w:val="nl-NL"/>
        </w:rPr>
        <w:t>2.</w:t>
      </w:r>
      <w:r w:rsidR="00BF0FBC" w:rsidRPr="0049599A">
        <w:rPr>
          <w:b/>
          <w:i/>
          <w:sz w:val="28"/>
          <w:szCs w:val="28"/>
          <w:lang w:val="nl-NL"/>
        </w:rPr>
        <w:t>1.1</w:t>
      </w:r>
      <w:r w:rsidRPr="0049599A">
        <w:rPr>
          <w:b/>
          <w:i/>
          <w:sz w:val="28"/>
          <w:szCs w:val="28"/>
          <w:lang w:val="nl-NL"/>
        </w:rPr>
        <w:t xml:space="preserve"> Yêu cầu về tiêu chuẩn kỹ thuật</w:t>
      </w:r>
    </w:p>
    <w:p w14:paraId="255875CA" w14:textId="77777777" w:rsidR="00934377" w:rsidRPr="0049599A" w:rsidRDefault="00934377" w:rsidP="00934377">
      <w:pPr>
        <w:spacing w:before="120" w:after="120" w:line="264" w:lineRule="auto"/>
        <w:ind w:firstLine="567"/>
        <w:rPr>
          <w:sz w:val="28"/>
          <w:szCs w:val="28"/>
          <w:lang w:val="nl-NL"/>
        </w:rPr>
      </w:pPr>
      <w:r w:rsidRPr="0049599A">
        <w:rPr>
          <w:sz w:val="28"/>
          <w:szCs w:val="28"/>
          <w:lang w:val="nl-NL"/>
        </w:rPr>
        <w:t>Hệ thống phải tuân thủ các quy định và chuẩn quốc gia theo các chuyên ngành:</w:t>
      </w:r>
    </w:p>
    <w:p w14:paraId="410C39A9" w14:textId="419DB17D" w:rsidR="00F25398" w:rsidRPr="0049599A" w:rsidRDefault="00934377" w:rsidP="00F25398">
      <w:pPr>
        <w:pStyle w:val="ListParagraph"/>
        <w:numPr>
          <w:ilvl w:val="0"/>
          <w:numId w:val="2"/>
        </w:numPr>
        <w:tabs>
          <w:tab w:val="left" w:pos="851"/>
        </w:tabs>
        <w:spacing w:before="120" w:after="120" w:line="264" w:lineRule="auto"/>
        <w:ind w:left="0" w:firstLine="567"/>
        <w:rPr>
          <w:sz w:val="28"/>
          <w:szCs w:val="28"/>
          <w:lang w:val="nl-NL"/>
        </w:rPr>
      </w:pPr>
      <w:r w:rsidRPr="0049599A">
        <w:rPr>
          <w:sz w:val="28"/>
          <w:szCs w:val="28"/>
          <w:lang w:val="nl-NL"/>
        </w:rPr>
        <w:t>Chuẩn mã ký tự chữ Việt do Bộ Khoa học và Công nghệ quy định</w:t>
      </w:r>
      <w:r w:rsidR="00F25398" w:rsidRPr="0049599A">
        <w:rPr>
          <w:sz w:val="28"/>
          <w:szCs w:val="28"/>
          <w:lang w:val="nl-NL"/>
        </w:rPr>
        <w:t>;</w:t>
      </w:r>
    </w:p>
    <w:p w14:paraId="461AA650" w14:textId="77777777" w:rsidR="00F25398" w:rsidRPr="0049599A" w:rsidRDefault="00934377" w:rsidP="00F25398">
      <w:pPr>
        <w:pStyle w:val="ListParagraph"/>
        <w:numPr>
          <w:ilvl w:val="0"/>
          <w:numId w:val="2"/>
        </w:numPr>
        <w:tabs>
          <w:tab w:val="left" w:pos="851"/>
        </w:tabs>
        <w:spacing w:before="120" w:after="120" w:line="264" w:lineRule="auto"/>
        <w:ind w:left="0" w:firstLine="567"/>
        <w:rPr>
          <w:sz w:val="28"/>
          <w:szCs w:val="28"/>
          <w:lang w:val="nl-NL"/>
        </w:rPr>
      </w:pPr>
      <w:r w:rsidRPr="0049599A">
        <w:rPr>
          <w:sz w:val="28"/>
          <w:szCs w:val="28"/>
          <w:lang w:val="nl-NL"/>
        </w:rPr>
        <w:t>Chuẩn các mã số do Tổng cục Thống kê quy định</w:t>
      </w:r>
      <w:r w:rsidR="00F25398" w:rsidRPr="0049599A">
        <w:rPr>
          <w:sz w:val="28"/>
          <w:szCs w:val="28"/>
          <w:lang w:val="nl-NL"/>
        </w:rPr>
        <w:t>;</w:t>
      </w:r>
    </w:p>
    <w:p w14:paraId="61A2FA48" w14:textId="77777777" w:rsidR="00F25398" w:rsidRPr="0049599A" w:rsidRDefault="00934377" w:rsidP="00F25398">
      <w:pPr>
        <w:pStyle w:val="ListParagraph"/>
        <w:numPr>
          <w:ilvl w:val="0"/>
          <w:numId w:val="2"/>
        </w:numPr>
        <w:tabs>
          <w:tab w:val="left" w:pos="851"/>
        </w:tabs>
        <w:spacing w:before="120" w:after="120" w:line="264" w:lineRule="auto"/>
        <w:ind w:left="0" w:firstLine="567"/>
        <w:rPr>
          <w:sz w:val="28"/>
          <w:szCs w:val="28"/>
          <w:lang w:val="nl-NL"/>
        </w:rPr>
      </w:pPr>
      <w:r w:rsidRPr="0049599A">
        <w:rPr>
          <w:sz w:val="28"/>
          <w:szCs w:val="28"/>
          <w:lang w:val="nl-NL"/>
        </w:rPr>
        <w:t xml:space="preserve">Theo Thông tư số 22/2013/TT-BTTTT ngày 23/12/2013 của Bộ trưởng Bộ Thông tin và Truyền thông  về việc Công bố Danh mục tiêu chuẩn kỹ thuật về ứng dụng công nghệ thông tin trong cơ quan nhà nước;  </w:t>
      </w:r>
    </w:p>
    <w:p w14:paraId="10A2D46C" w14:textId="44687938" w:rsidR="00934377" w:rsidRPr="0049599A" w:rsidRDefault="00934377" w:rsidP="00F25398">
      <w:pPr>
        <w:pStyle w:val="ListParagraph"/>
        <w:numPr>
          <w:ilvl w:val="0"/>
          <w:numId w:val="2"/>
        </w:numPr>
        <w:tabs>
          <w:tab w:val="left" w:pos="851"/>
        </w:tabs>
        <w:spacing w:before="120" w:after="120" w:line="264" w:lineRule="auto"/>
        <w:ind w:left="0" w:firstLine="567"/>
        <w:rPr>
          <w:sz w:val="28"/>
          <w:szCs w:val="28"/>
          <w:lang w:val="nl-NL"/>
        </w:rPr>
      </w:pPr>
      <w:r w:rsidRPr="0049599A">
        <w:rPr>
          <w:sz w:val="28"/>
          <w:szCs w:val="28"/>
          <w:lang w:val="nl-NL"/>
        </w:rPr>
        <w:t>Nghị định số 43/2011/NĐ-CP ngày 13 tháng 6 năm 2011 của chính phủ về việc Quy định về việc cung cấp thông tin và dịch vụ công trực tuyến trên trang thông tin điện tử hoặc cổng thông tin điện tử của cơ quan nhà nước.</w:t>
      </w:r>
    </w:p>
    <w:p w14:paraId="50C8BE3A" w14:textId="3EE9C1C5" w:rsidR="00FF39CF" w:rsidRPr="0049599A" w:rsidRDefault="00FF39CF" w:rsidP="00934377">
      <w:pPr>
        <w:spacing w:before="120" w:after="120" w:line="264" w:lineRule="auto"/>
        <w:ind w:firstLine="567"/>
        <w:rPr>
          <w:b/>
          <w:i/>
          <w:sz w:val="28"/>
          <w:szCs w:val="28"/>
        </w:rPr>
      </w:pPr>
      <w:r w:rsidRPr="0049599A">
        <w:rPr>
          <w:b/>
          <w:i/>
          <w:sz w:val="28"/>
          <w:szCs w:val="28"/>
        </w:rPr>
        <w:t>2.</w:t>
      </w:r>
      <w:r w:rsidR="00BF0FBC" w:rsidRPr="0049599A">
        <w:rPr>
          <w:b/>
          <w:i/>
          <w:sz w:val="28"/>
          <w:szCs w:val="28"/>
        </w:rPr>
        <w:t>1.2</w:t>
      </w:r>
      <w:r w:rsidRPr="0049599A">
        <w:rPr>
          <w:b/>
          <w:i/>
          <w:sz w:val="28"/>
          <w:szCs w:val="28"/>
        </w:rPr>
        <w:t xml:space="preserve"> Yêu cầu về công nghệ lập trình</w:t>
      </w:r>
    </w:p>
    <w:p w14:paraId="467C1F2A" w14:textId="77777777" w:rsidR="007606B5" w:rsidRDefault="007606B5" w:rsidP="00213589">
      <w:pPr>
        <w:spacing w:before="120" w:after="120" w:line="264" w:lineRule="auto"/>
        <w:ind w:firstLine="567"/>
        <w:rPr>
          <w:sz w:val="28"/>
          <w:szCs w:val="28"/>
        </w:rPr>
      </w:pPr>
      <w:r w:rsidRPr="007606B5">
        <w:rPr>
          <w:sz w:val="28"/>
          <w:szCs w:val="28"/>
        </w:rPr>
        <w:t>Sử dụng mô hình client/server cho các ứng dụng; nền tảng công nghệ xây dựng phần mềm backend: .Net core 5.0, Nodejs; phần mềm frontend: Angularjs, React native; môi trường phát triển: MS Visual Studio 2019 hoặc cao hơn, Visual studio code; CSDL: MS SQL Server, MongoDb.</w:t>
      </w:r>
    </w:p>
    <w:p w14:paraId="08C987AA" w14:textId="23EFEDA2" w:rsidR="00FF39CF" w:rsidRPr="0049599A" w:rsidRDefault="00FF39CF" w:rsidP="00213589">
      <w:pPr>
        <w:spacing w:before="120" w:after="120" w:line="264" w:lineRule="auto"/>
        <w:ind w:firstLine="567"/>
        <w:rPr>
          <w:b/>
          <w:i/>
          <w:sz w:val="28"/>
          <w:szCs w:val="28"/>
        </w:rPr>
      </w:pPr>
      <w:r w:rsidRPr="0049599A">
        <w:rPr>
          <w:b/>
          <w:i/>
          <w:sz w:val="28"/>
          <w:szCs w:val="28"/>
        </w:rPr>
        <w:t>2.</w:t>
      </w:r>
      <w:r w:rsidR="00BF0FBC" w:rsidRPr="0049599A">
        <w:rPr>
          <w:b/>
          <w:i/>
          <w:sz w:val="28"/>
          <w:szCs w:val="28"/>
        </w:rPr>
        <w:t>1.3</w:t>
      </w:r>
      <w:r w:rsidRPr="0049599A">
        <w:rPr>
          <w:b/>
          <w:i/>
          <w:sz w:val="28"/>
          <w:szCs w:val="28"/>
        </w:rPr>
        <w:t xml:space="preserve"> Các yêu cầu phi chức năng</w:t>
      </w:r>
    </w:p>
    <w:p w14:paraId="26F3A897" w14:textId="77777777" w:rsidR="007606B5" w:rsidRPr="00DB39DF" w:rsidRDefault="007606B5" w:rsidP="007606B5">
      <w:pPr>
        <w:pStyle w:val="Content"/>
        <w:keepNext w:val="0"/>
        <w:widowControl w:val="0"/>
        <w:spacing w:line="312" w:lineRule="auto"/>
        <w:ind w:firstLine="561"/>
        <w:rPr>
          <w:szCs w:val="28"/>
          <w:lang w:val="pt-BR"/>
        </w:rPr>
      </w:pPr>
      <w:r>
        <w:rPr>
          <w:szCs w:val="28"/>
          <w:lang w:val="pt-BR"/>
        </w:rPr>
        <w:t xml:space="preserve">- </w:t>
      </w:r>
      <w:r w:rsidRPr="00DB39DF">
        <w:rPr>
          <w:szCs w:val="28"/>
          <w:lang w:val="pt-BR"/>
        </w:rPr>
        <w:t>Giao diện ứng dụng và dữ liệu Tiếng Việt theo tiêu chuẩn Unicode TCVN 6909:2001.</w:t>
      </w:r>
    </w:p>
    <w:p w14:paraId="6C977787" w14:textId="77777777" w:rsidR="007606B5" w:rsidRPr="00DB39DF" w:rsidRDefault="007606B5" w:rsidP="007606B5">
      <w:pPr>
        <w:pStyle w:val="Content"/>
        <w:keepNext w:val="0"/>
        <w:widowControl w:val="0"/>
        <w:spacing w:line="312" w:lineRule="auto"/>
        <w:ind w:firstLine="561"/>
        <w:rPr>
          <w:szCs w:val="28"/>
          <w:lang w:val="pt-BR"/>
        </w:rPr>
      </w:pPr>
      <w:r>
        <w:rPr>
          <w:szCs w:val="28"/>
          <w:lang w:val="pt-BR"/>
        </w:rPr>
        <w:t xml:space="preserve">- </w:t>
      </w:r>
      <w:r w:rsidRPr="00DB39DF">
        <w:rPr>
          <w:szCs w:val="28"/>
          <w:lang w:val="pt-BR"/>
        </w:rPr>
        <w:t>Tốc độ, thời gian xử lý của phần mềm phải đáp ứng nhanh.</w:t>
      </w:r>
    </w:p>
    <w:p w14:paraId="09D16B9C" w14:textId="77777777" w:rsidR="007606B5" w:rsidRPr="00DB39DF" w:rsidRDefault="007606B5" w:rsidP="007606B5">
      <w:pPr>
        <w:pStyle w:val="Content"/>
        <w:keepNext w:val="0"/>
        <w:widowControl w:val="0"/>
        <w:spacing w:line="312" w:lineRule="auto"/>
        <w:ind w:firstLine="561"/>
        <w:rPr>
          <w:szCs w:val="28"/>
          <w:lang w:val="pt-BR"/>
        </w:rPr>
      </w:pPr>
      <w:r>
        <w:rPr>
          <w:szCs w:val="28"/>
          <w:lang w:val="pt-BR"/>
        </w:rPr>
        <w:t xml:space="preserve">- </w:t>
      </w:r>
      <w:r w:rsidRPr="00DB39DF">
        <w:rPr>
          <w:szCs w:val="28"/>
          <w:lang w:val="pt-BR"/>
        </w:rPr>
        <w:t>Hệ thống phải xử lý tốt các ràng buộc về logic trong các ô nhập dữ liệu.</w:t>
      </w:r>
    </w:p>
    <w:p w14:paraId="4219F2FF" w14:textId="77777777" w:rsidR="007606B5" w:rsidRPr="00DB39DF" w:rsidRDefault="007606B5" w:rsidP="007606B5">
      <w:pPr>
        <w:pStyle w:val="Content"/>
        <w:keepNext w:val="0"/>
        <w:widowControl w:val="0"/>
        <w:spacing w:line="312" w:lineRule="auto"/>
        <w:ind w:firstLine="561"/>
        <w:rPr>
          <w:szCs w:val="28"/>
          <w:lang w:val="pt-BR"/>
        </w:rPr>
      </w:pPr>
      <w:r>
        <w:rPr>
          <w:szCs w:val="28"/>
          <w:lang w:val="pt-BR"/>
        </w:rPr>
        <w:t xml:space="preserve">- </w:t>
      </w:r>
      <w:r w:rsidRPr="00DB39DF">
        <w:rPr>
          <w:szCs w:val="28"/>
          <w:lang w:val="pt-BR"/>
        </w:rPr>
        <w:t>Cài đặt phải đơn giản, đáp ứng yêu cầu về hạ tầng và đường truyền mạng đã được xác định trong.</w:t>
      </w:r>
    </w:p>
    <w:p w14:paraId="788C0ABB" w14:textId="77777777" w:rsidR="007606B5" w:rsidRPr="00DB39DF" w:rsidRDefault="007606B5" w:rsidP="007606B5">
      <w:pPr>
        <w:pStyle w:val="Content"/>
        <w:keepNext w:val="0"/>
        <w:widowControl w:val="0"/>
        <w:spacing w:line="312" w:lineRule="auto"/>
        <w:ind w:firstLine="561"/>
        <w:rPr>
          <w:szCs w:val="28"/>
          <w:lang w:val="pt-BR"/>
        </w:rPr>
      </w:pPr>
      <w:r>
        <w:rPr>
          <w:szCs w:val="28"/>
          <w:lang w:val="pt-BR"/>
        </w:rPr>
        <w:t xml:space="preserve">- </w:t>
      </w:r>
      <w:r w:rsidRPr="00DB39DF">
        <w:rPr>
          <w:szCs w:val="28"/>
          <w:lang w:val="pt-BR"/>
        </w:rPr>
        <w:t>Có cơ chế phân quyền thích hợp, bảo mật các dữ liệu nhạy cảm. Sau khi đăng xuất, hệ thống sẽ không thể được sử dụng. Cho phép người dùng đổi mật khẩu, dữ liệu mật khẩu được mã hóa theo thuật toán mã hóa 1 chiều để đảm bảo người quản trị cũng không thể biết được mật khẩu của người dùng.</w:t>
      </w:r>
    </w:p>
    <w:p w14:paraId="10B392AB" w14:textId="73E4028B" w:rsidR="00595412" w:rsidRPr="0049599A" w:rsidRDefault="00595412" w:rsidP="00595412">
      <w:pPr>
        <w:pStyle w:val="Content"/>
        <w:widowControl w:val="0"/>
        <w:spacing w:line="312" w:lineRule="auto"/>
        <w:ind w:firstLine="561"/>
        <w:rPr>
          <w:b/>
          <w:bCs/>
          <w:i/>
          <w:szCs w:val="28"/>
          <w:lang w:val="pt-BR"/>
        </w:rPr>
      </w:pPr>
      <w:r w:rsidRPr="0049599A">
        <w:rPr>
          <w:b/>
          <w:bCs/>
          <w:i/>
          <w:szCs w:val="28"/>
          <w:lang w:val="pt-BR"/>
        </w:rPr>
        <w:lastRenderedPageBreak/>
        <w:t>2.</w:t>
      </w:r>
      <w:r w:rsidR="00BF0FBC" w:rsidRPr="0049599A">
        <w:rPr>
          <w:b/>
          <w:bCs/>
          <w:i/>
          <w:szCs w:val="28"/>
          <w:lang w:val="pt-BR"/>
        </w:rPr>
        <w:t>1.4</w:t>
      </w:r>
      <w:r w:rsidRPr="0049599A">
        <w:rPr>
          <w:b/>
          <w:bCs/>
          <w:i/>
          <w:szCs w:val="28"/>
          <w:lang w:val="pt-BR"/>
        </w:rPr>
        <w:t xml:space="preserve"> </w:t>
      </w:r>
      <w:r w:rsidRPr="0049599A">
        <w:rPr>
          <w:b/>
          <w:bCs/>
          <w:i/>
          <w:szCs w:val="28"/>
          <w:lang w:val="vi-VN"/>
        </w:rPr>
        <w:t>Yêu cầu về an toàn bảo mật thông tin</w:t>
      </w:r>
      <w:r w:rsidRPr="0049599A">
        <w:rPr>
          <w:b/>
          <w:bCs/>
          <w:i/>
          <w:szCs w:val="28"/>
          <w:lang w:val="pt-BR"/>
        </w:rPr>
        <w:t>, toàn vẹn dữ liệu</w:t>
      </w:r>
    </w:p>
    <w:p w14:paraId="1317BCD2" w14:textId="53A72200" w:rsidR="00595412" w:rsidRPr="0049599A" w:rsidRDefault="00595412" w:rsidP="00595412">
      <w:pPr>
        <w:pStyle w:val="Content"/>
        <w:widowControl w:val="0"/>
        <w:spacing w:line="312" w:lineRule="auto"/>
        <w:ind w:firstLine="561"/>
        <w:rPr>
          <w:bCs/>
          <w:szCs w:val="28"/>
          <w:lang w:val="pt-BR"/>
        </w:rPr>
      </w:pPr>
      <w:r w:rsidRPr="0049599A">
        <w:rPr>
          <w:bCs/>
          <w:szCs w:val="28"/>
          <w:lang w:val="pt-BR"/>
        </w:rPr>
        <w:t>- Hệ thống phải được kiểm tra và đánh giá đảm bảo an toàn trước khi đưa vào sử dụng.</w:t>
      </w:r>
    </w:p>
    <w:p w14:paraId="48D648C0" w14:textId="2A2C117F" w:rsidR="00FF39CF" w:rsidRPr="0049599A" w:rsidRDefault="00FF39CF" w:rsidP="00FF39CF">
      <w:pPr>
        <w:pStyle w:val="Content"/>
        <w:keepNext w:val="0"/>
        <w:widowControl w:val="0"/>
        <w:spacing w:line="312" w:lineRule="auto"/>
        <w:ind w:firstLine="561"/>
        <w:rPr>
          <w:b/>
          <w:i/>
          <w:lang w:val="pt-BR"/>
        </w:rPr>
      </w:pPr>
      <w:r w:rsidRPr="0049599A">
        <w:rPr>
          <w:b/>
          <w:i/>
          <w:szCs w:val="28"/>
          <w:lang w:val="pt-BR"/>
        </w:rPr>
        <w:t>2.</w:t>
      </w:r>
      <w:r w:rsidR="00BF0FBC" w:rsidRPr="0049599A">
        <w:rPr>
          <w:b/>
          <w:i/>
          <w:szCs w:val="28"/>
          <w:lang w:val="pt-BR"/>
        </w:rPr>
        <w:t>1.5</w:t>
      </w:r>
      <w:r w:rsidRPr="0049599A">
        <w:rPr>
          <w:b/>
          <w:i/>
          <w:szCs w:val="28"/>
          <w:lang w:val="pt-BR"/>
        </w:rPr>
        <w:t xml:space="preserve"> </w:t>
      </w:r>
      <w:r w:rsidRPr="0049599A">
        <w:rPr>
          <w:b/>
          <w:i/>
          <w:lang w:val="pt-BR"/>
        </w:rPr>
        <w:t>Yêu cầu về an toàn, vận hành khai thác phần mềm</w:t>
      </w:r>
    </w:p>
    <w:p w14:paraId="4EF39CB4" w14:textId="62CD1B17" w:rsidR="007606B5" w:rsidRPr="0040117C" w:rsidRDefault="007606B5" w:rsidP="007606B5">
      <w:pPr>
        <w:pStyle w:val="Content"/>
        <w:keepNext w:val="0"/>
        <w:widowControl w:val="0"/>
        <w:spacing w:line="312" w:lineRule="auto"/>
        <w:ind w:firstLine="561"/>
        <w:rPr>
          <w:lang w:val="pt-BR"/>
        </w:rPr>
      </w:pPr>
      <w:r w:rsidRPr="00DB39DF">
        <w:rPr>
          <w:szCs w:val="28"/>
          <w:lang w:val="pt-BR"/>
        </w:rPr>
        <w:t>Ngoài</w:t>
      </w:r>
      <w:r w:rsidRPr="0040117C">
        <w:rPr>
          <w:lang w:val="pt-BR"/>
        </w:rPr>
        <w:t xml:space="preserve"> việc thiết kế các hệ thống bảo mật về kỹ thuật</w:t>
      </w:r>
      <w:r w:rsidR="007E0290">
        <w:rPr>
          <w:lang w:val="pt-BR"/>
        </w:rPr>
        <w:t xml:space="preserve"> </w:t>
      </w:r>
      <w:r w:rsidRPr="0040117C">
        <w:rPr>
          <w:lang w:val="pt-BR"/>
        </w:rPr>
        <w:t>nghiệp vụ, để đảm bảo yêu cầu an toàn vận hành cần xây dựng nội quy vận hành dựa trên các tiêu chí:</w:t>
      </w:r>
    </w:p>
    <w:p w14:paraId="72CF8166" w14:textId="77777777" w:rsidR="007606B5" w:rsidRPr="00DB39DF" w:rsidRDefault="007606B5" w:rsidP="007606B5">
      <w:pPr>
        <w:pStyle w:val="Content"/>
        <w:keepNext w:val="0"/>
        <w:widowControl w:val="0"/>
        <w:spacing w:line="312" w:lineRule="auto"/>
        <w:ind w:firstLine="561"/>
        <w:rPr>
          <w:szCs w:val="28"/>
          <w:lang w:val="pt-BR"/>
        </w:rPr>
      </w:pPr>
      <w:r w:rsidRPr="00DB39DF">
        <w:rPr>
          <w:szCs w:val="28"/>
          <w:lang w:val="pt-BR"/>
        </w:rPr>
        <w:t>- Dữ liệu cần phải được sao lưu và cất giữ theo quy chế bảo mật. Nên sử dụng các thiết bị công nghệ thông tin có độ tin cây, chất lượng cao và phải có đủ thiết bị dự phòng;</w:t>
      </w:r>
    </w:p>
    <w:p w14:paraId="1DA4285B" w14:textId="77777777" w:rsidR="007606B5" w:rsidRPr="00DB39DF" w:rsidRDefault="007606B5" w:rsidP="007606B5">
      <w:pPr>
        <w:pStyle w:val="Content"/>
        <w:keepNext w:val="0"/>
        <w:widowControl w:val="0"/>
        <w:spacing w:line="312" w:lineRule="auto"/>
        <w:ind w:firstLine="561"/>
        <w:rPr>
          <w:szCs w:val="28"/>
          <w:lang w:val="pt-BR"/>
        </w:rPr>
      </w:pPr>
      <w:r w:rsidRPr="00DB39DF">
        <w:rPr>
          <w:szCs w:val="28"/>
          <w:lang w:val="pt-BR"/>
        </w:rPr>
        <w:t>- Cần phải quản lý tốt các phiên liên lạc truyền dữ liệu. Sử dụng các biện pháp bảo mật dữ liệu trong cơ sở dữ liệu và d</w:t>
      </w:r>
      <w:r>
        <w:rPr>
          <w:szCs w:val="28"/>
          <w:lang w:val="pt-BR"/>
        </w:rPr>
        <w:t>ữ liệu người dùng trên máy chủ.</w:t>
      </w:r>
    </w:p>
    <w:p w14:paraId="3DAD001A" w14:textId="77777777" w:rsidR="007606B5" w:rsidRPr="00DB39DF" w:rsidRDefault="007606B5" w:rsidP="007606B5">
      <w:pPr>
        <w:pStyle w:val="Content"/>
        <w:keepNext w:val="0"/>
        <w:widowControl w:val="0"/>
        <w:spacing w:line="312" w:lineRule="auto"/>
        <w:ind w:firstLine="561"/>
        <w:rPr>
          <w:szCs w:val="28"/>
          <w:lang w:val="pt-BR"/>
        </w:rPr>
      </w:pPr>
      <w:r w:rsidRPr="00DB39DF">
        <w:rPr>
          <w:szCs w:val="28"/>
          <w:lang w:val="pt-BR"/>
        </w:rPr>
        <w:t>- Xây dựng một số biện pháp rõ ràng để phản ứng trước các tình huống có thể xảy ra đối với hệ thống;</w:t>
      </w:r>
    </w:p>
    <w:p w14:paraId="30E9C581" w14:textId="77777777" w:rsidR="007606B5" w:rsidRDefault="007606B5" w:rsidP="007606B5">
      <w:pPr>
        <w:pStyle w:val="Content"/>
        <w:keepNext w:val="0"/>
        <w:widowControl w:val="0"/>
        <w:spacing w:line="312" w:lineRule="auto"/>
        <w:ind w:firstLine="561"/>
        <w:rPr>
          <w:szCs w:val="28"/>
          <w:lang w:val="pt-BR"/>
        </w:rPr>
      </w:pPr>
      <w:r w:rsidRPr="00DB39DF">
        <w:rPr>
          <w:szCs w:val="28"/>
          <w:lang w:val="pt-BR"/>
        </w:rPr>
        <w:t>- Xây dựng quy chế vận khai thác sử dụng hệ thống</w:t>
      </w:r>
      <w:r>
        <w:rPr>
          <w:szCs w:val="28"/>
          <w:lang w:val="pt-BR"/>
        </w:rPr>
        <w:t>.</w:t>
      </w:r>
    </w:p>
    <w:p w14:paraId="017E5529" w14:textId="77A7F6EC" w:rsidR="006C64AB" w:rsidRPr="0049599A" w:rsidRDefault="006C64AB" w:rsidP="00DF5A06">
      <w:pPr>
        <w:spacing w:before="120" w:after="120" w:line="264" w:lineRule="auto"/>
        <w:ind w:firstLine="567"/>
        <w:rPr>
          <w:b/>
          <w:sz w:val="28"/>
          <w:szCs w:val="28"/>
          <w:lang w:val="nl-NL"/>
        </w:rPr>
      </w:pPr>
      <w:r w:rsidRPr="0049599A">
        <w:rPr>
          <w:b/>
          <w:sz w:val="28"/>
          <w:szCs w:val="28"/>
          <w:lang w:val="nl-NL"/>
        </w:rPr>
        <w:t>3. Các yêu cầu khác</w:t>
      </w:r>
    </w:p>
    <w:p w14:paraId="6695B82B" w14:textId="0BE38A97" w:rsidR="00C37FEC" w:rsidRDefault="00305CFD" w:rsidP="00DF5A06">
      <w:pPr>
        <w:spacing w:before="120" w:after="120" w:line="264" w:lineRule="auto"/>
        <w:ind w:firstLine="567"/>
        <w:rPr>
          <w:sz w:val="28"/>
          <w:szCs w:val="28"/>
          <w:lang w:val="pt-BR"/>
        </w:rPr>
      </w:pPr>
      <w:r w:rsidRPr="0049599A">
        <w:rPr>
          <w:sz w:val="28"/>
          <w:szCs w:val="28"/>
          <w:lang w:val="pt-BR"/>
        </w:rPr>
        <w:t xml:space="preserve">- </w:t>
      </w:r>
      <w:r w:rsidR="00F131FB" w:rsidRPr="0049599A">
        <w:rPr>
          <w:sz w:val="28"/>
          <w:szCs w:val="28"/>
          <w:lang w:val="pt-BR"/>
        </w:rPr>
        <w:t>Hệ thống</w:t>
      </w:r>
      <w:r w:rsidR="005C1207" w:rsidRPr="0049599A">
        <w:rPr>
          <w:sz w:val="28"/>
          <w:szCs w:val="28"/>
          <w:lang w:val="pt-BR"/>
        </w:rPr>
        <w:t xml:space="preserve"> p</w:t>
      </w:r>
      <w:r w:rsidR="004507B0" w:rsidRPr="0049599A">
        <w:rPr>
          <w:sz w:val="28"/>
          <w:szCs w:val="28"/>
          <w:lang w:val="pt-BR"/>
        </w:rPr>
        <w:t>hải đáp ứng theo quyết định 2</w:t>
      </w:r>
      <w:r w:rsidR="006800EF" w:rsidRPr="0049599A">
        <w:rPr>
          <w:sz w:val="28"/>
          <w:szCs w:val="28"/>
          <w:lang w:val="pt-BR"/>
        </w:rPr>
        <w:t>2</w:t>
      </w:r>
      <w:r w:rsidR="00F131FB" w:rsidRPr="0049599A">
        <w:rPr>
          <w:sz w:val="28"/>
          <w:szCs w:val="28"/>
          <w:lang w:val="pt-BR"/>
        </w:rPr>
        <w:t>16</w:t>
      </w:r>
      <w:r w:rsidR="005C1207" w:rsidRPr="0049599A">
        <w:rPr>
          <w:sz w:val="28"/>
          <w:szCs w:val="28"/>
          <w:lang w:val="pt-BR"/>
        </w:rPr>
        <w:t>/QĐ-BTL ngày</w:t>
      </w:r>
      <w:r w:rsidR="004507B0" w:rsidRPr="0049599A">
        <w:rPr>
          <w:sz w:val="28"/>
          <w:szCs w:val="28"/>
          <w:lang w:val="pt-BR"/>
        </w:rPr>
        <w:t xml:space="preserve"> </w:t>
      </w:r>
      <w:r w:rsidR="00F131FB" w:rsidRPr="0049599A">
        <w:rPr>
          <w:sz w:val="28"/>
          <w:szCs w:val="28"/>
          <w:lang w:val="pt-BR"/>
        </w:rPr>
        <w:t>0</w:t>
      </w:r>
      <w:r w:rsidR="006800EF" w:rsidRPr="0049599A">
        <w:rPr>
          <w:sz w:val="28"/>
          <w:szCs w:val="28"/>
          <w:lang w:val="pt-BR"/>
        </w:rPr>
        <w:t>9</w:t>
      </w:r>
      <w:r w:rsidR="005C1207" w:rsidRPr="0049599A">
        <w:rPr>
          <w:sz w:val="28"/>
          <w:szCs w:val="28"/>
          <w:lang w:val="pt-BR"/>
        </w:rPr>
        <w:t xml:space="preserve"> thá</w:t>
      </w:r>
      <w:r w:rsidR="004507B0" w:rsidRPr="0049599A">
        <w:rPr>
          <w:sz w:val="28"/>
          <w:szCs w:val="28"/>
          <w:lang w:val="pt-BR"/>
        </w:rPr>
        <w:t xml:space="preserve">ng </w:t>
      </w:r>
      <w:r w:rsidR="006800EF" w:rsidRPr="0049599A">
        <w:rPr>
          <w:sz w:val="28"/>
          <w:szCs w:val="28"/>
          <w:lang w:val="pt-BR"/>
        </w:rPr>
        <w:t>8</w:t>
      </w:r>
      <w:r w:rsidR="004507B0" w:rsidRPr="0049599A">
        <w:rPr>
          <w:sz w:val="28"/>
          <w:szCs w:val="28"/>
          <w:lang w:val="pt-BR"/>
        </w:rPr>
        <w:t xml:space="preserve"> năm 202</w:t>
      </w:r>
      <w:r w:rsidR="00F131FB" w:rsidRPr="0049599A">
        <w:rPr>
          <w:sz w:val="28"/>
          <w:szCs w:val="28"/>
          <w:lang w:val="pt-BR"/>
        </w:rPr>
        <w:t>1</w:t>
      </w:r>
      <w:r w:rsidR="00E30142" w:rsidRPr="0049599A">
        <w:rPr>
          <w:sz w:val="28"/>
          <w:szCs w:val="28"/>
          <w:lang w:val="pt-BR"/>
        </w:rPr>
        <w:t xml:space="preserve"> của Bộ Tư lệnh 86 và hồ sơ </w:t>
      </w:r>
      <w:r w:rsidR="00AB2383" w:rsidRPr="0049599A">
        <w:rPr>
          <w:sz w:val="28"/>
          <w:szCs w:val="28"/>
          <w:lang w:val="pt-BR"/>
        </w:rPr>
        <w:t>mời thầu</w:t>
      </w:r>
      <w:r w:rsidR="00E30142" w:rsidRPr="0049599A">
        <w:rPr>
          <w:sz w:val="28"/>
          <w:szCs w:val="28"/>
          <w:lang w:val="pt-BR"/>
        </w:rPr>
        <w:t>.</w:t>
      </w:r>
      <w:r w:rsidR="007031CB" w:rsidRPr="0049599A">
        <w:rPr>
          <w:sz w:val="28"/>
          <w:szCs w:val="28"/>
          <w:lang w:val="pt-BR"/>
        </w:rPr>
        <w:t xml:space="preserve"> </w:t>
      </w:r>
    </w:p>
    <w:p w14:paraId="334887A4" w14:textId="3C05A6FE" w:rsidR="00153BF3" w:rsidRPr="0049599A" w:rsidRDefault="00153BF3" w:rsidP="00DF5A06">
      <w:pPr>
        <w:spacing w:before="120" w:after="120" w:line="264" w:lineRule="auto"/>
        <w:ind w:firstLine="567"/>
        <w:rPr>
          <w:sz w:val="28"/>
          <w:szCs w:val="28"/>
          <w:lang w:val="pt-BR"/>
        </w:rPr>
      </w:pPr>
      <w:r>
        <w:rPr>
          <w:sz w:val="28"/>
          <w:szCs w:val="28"/>
          <w:lang w:val="pt-BR"/>
        </w:rPr>
        <w:t>- Yêu cầu nhà thầu có khả năng demo một số tính năng cơ bản của phần mềm trước khi nộp thầu 03 ngày.</w:t>
      </w:r>
    </w:p>
    <w:p w14:paraId="18C74542" w14:textId="06AA21D7" w:rsidR="006C64AB" w:rsidRPr="0049599A" w:rsidRDefault="0069485D" w:rsidP="00DF5A06">
      <w:pPr>
        <w:pStyle w:val="HeaderSectionVI"/>
        <w:spacing w:after="120" w:line="264" w:lineRule="auto"/>
        <w:ind w:firstLine="567"/>
        <w:jc w:val="both"/>
        <w:rPr>
          <w:sz w:val="28"/>
          <w:szCs w:val="28"/>
          <w:lang w:val="nl-NL"/>
        </w:rPr>
      </w:pPr>
      <w:bookmarkStart w:id="136" w:name="_Toc68320562"/>
      <w:r w:rsidRPr="0049599A">
        <w:rPr>
          <w:sz w:val="28"/>
          <w:szCs w:val="28"/>
          <w:lang w:val="nl-NL"/>
        </w:rPr>
        <w:t>4</w:t>
      </w:r>
      <w:r w:rsidR="006C64AB" w:rsidRPr="0049599A">
        <w:rPr>
          <w:sz w:val="28"/>
          <w:szCs w:val="28"/>
          <w:lang w:val="nl-NL"/>
        </w:rPr>
        <w:t>.</w:t>
      </w:r>
      <w:bookmarkEnd w:id="136"/>
      <w:r w:rsidR="006C64AB" w:rsidRPr="0049599A">
        <w:rPr>
          <w:sz w:val="28"/>
          <w:szCs w:val="28"/>
          <w:lang w:val="nl-NL"/>
        </w:rPr>
        <w:t xml:space="preserve"> Kiểm tra và thử nghiệm</w:t>
      </w:r>
    </w:p>
    <w:p w14:paraId="2FB8A8AE" w14:textId="77777777" w:rsidR="005C1207" w:rsidRPr="0049599A" w:rsidRDefault="005C1207" w:rsidP="00DF5A06">
      <w:pPr>
        <w:pStyle w:val="HeaderSectionVI"/>
        <w:spacing w:after="120" w:line="264" w:lineRule="auto"/>
        <w:ind w:firstLine="567"/>
        <w:jc w:val="both"/>
        <w:rPr>
          <w:b w:val="0"/>
          <w:spacing w:val="8"/>
          <w:sz w:val="28"/>
          <w:szCs w:val="28"/>
          <w:lang w:val="nl-NL"/>
        </w:rPr>
      </w:pPr>
      <w:r w:rsidRPr="0049599A">
        <w:rPr>
          <w:b w:val="0"/>
          <w:spacing w:val="8"/>
          <w:sz w:val="28"/>
          <w:szCs w:val="28"/>
          <w:lang w:val="nl-NL"/>
        </w:rPr>
        <w:t>-  Các thiết bị đạt tiêu chuẩn sau khi kiểm tra an toàn thông</w:t>
      </w:r>
      <w:r w:rsidR="007031CB" w:rsidRPr="0049599A">
        <w:rPr>
          <w:b w:val="0"/>
          <w:spacing w:val="8"/>
          <w:sz w:val="28"/>
          <w:szCs w:val="28"/>
          <w:lang w:val="nl-NL"/>
        </w:rPr>
        <w:t xml:space="preserve"> tin của Bộ Quốc phòng.</w:t>
      </w:r>
    </w:p>
    <w:p w14:paraId="5A2BDB6C" w14:textId="77777777" w:rsidR="006D5DAB" w:rsidRPr="0049599A" w:rsidRDefault="006C64AB" w:rsidP="006D5DAB">
      <w:pPr>
        <w:widowControl w:val="0"/>
        <w:spacing w:before="120" w:after="120" w:line="264" w:lineRule="auto"/>
        <w:jc w:val="center"/>
        <w:rPr>
          <w:b/>
          <w:sz w:val="28"/>
          <w:szCs w:val="28"/>
          <w:lang w:val="nl-NL"/>
        </w:rPr>
      </w:pPr>
      <w:r w:rsidRPr="0049599A">
        <w:rPr>
          <w:i/>
          <w:iCs/>
          <w:sz w:val="28"/>
          <w:szCs w:val="28"/>
          <w:lang w:val="nl-NL"/>
        </w:rPr>
        <w:br w:type="page"/>
      </w:r>
      <w:r w:rsidR="006D5DAB" w:rsidRPr="0049599A">
        <w:rPr>
          <w:b/>
          <w:sz w:val="28"/>
          <w:szCs w:val="28"/>
          <w:lang w:val="nl-NL"/>
        </w:rPr>
        <w:lastRenderedPageBreak/>
        <w:t>Phần 3. ĐIỀU KIỆN HỢP ĐỒNG VÀ BIỂU MẪU HỢP ĐỒNG</w:t>
      </w:r>
    </w:p>
    <w:p w14:paraId="5F8DB19F" w14:textId="77777777" w:rsidR="006C64AB" w:rsidRPr="0049599A" w:rsidRDefault="006C64AB" w:rsidP="006C64AB">
      <w:pPr>
        <w:spacing w:before="120" w:after="120" w:line="264" w:lineRule="auto"/>
        <w:jc w:val="center"/>
        <w:rPr>
          <w:b/>
          <w:sz w:val="28"/>
          <w:szCs w:val="28"/>
          <w:lang w:val="nl-NL"/>
        </w:rPr>
      </w:pPr>
      <w:r w:rsidRPr="0049599A">
        <w:rPr>
          <w:b/>
          <w:sz w:val="28"/>
          <w:szCs w:val="28"/>
          <w:lang w:val="nl-NL"/>
        </w:rPr>
        <w:t>Chương VI. ĐIỀU KIỆN CHUNG CỦA HỢP ĐỒNG</w:t>
      </w:r>
    </w:p>
    <w:p w14:paraId="59E41679" w14:textId="77777777" w:rsidR="006C64AB" w:rsidRPr="0049599A" w:rsidRDefault="006C64AB" w:rsidP="006C64AB">
      <w:pPr>
        <w:spacing w:before="120" w:after="120" w:line="264" w:lineRule="auto"/>
        <w:jc w:val="center"/>
        <w:rPr>
          <w:b/>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5"/>
        <w:gridCol w:w="7450"/>
      </w:tblGrid>
      <w:tr w:rsidR="00201659" w:rsidRPr="0049599A" w14:paraId="340D3F9F" w14:textId="77777777" w:rsidTr="00A33855">
        <w:tc>
          <w:tcPr>
            <w:tcW w:w="1014" w:type="pct"/>
          </w:tcPr>
          <w:p w14:paraId="1E3F0783" w14:textId="77777777" w:rsidR="00F77CED" w:rsidRPr="0049599A" w:rsidRDefault="006C64AB">
            <w:pPr>
              <w:pStyle w:val="sec7-clauses0"/>
              <w:widowControl w:val="0"/>
              <w:tabs>
                <w:tab w:val="left" w:pos="612"/>
              </w:tabs>
              <w:spacing w:before="60" w:after="60"/>
              <w:ind w:right="72"/>
              <w:rPr>
                <w:sz w:val="28"/>
                <w:szCs w:val="28"/>
              </w:rPr>
            </w:pPr>
            <w:r w:rsidRPr="0049599A">
              <w:rPr>
                <w:sz w:val="28"/>
                <w:szCs w:val="28"/>
              </w:rPr>
              <w:t>1.</w:t>
            </w:r>
            <w:r w:rsidRPr="0049599A">
              <w:rPr>
                <w:sz w:val="28"/>
                <w:szCs w:val="28"/>
              </w:rPr>
              <w:tab/>
              <w:t>Định nghĩa</w:t>
            </w:r>
          </w:p>
          <w:p w14:paraId="730FE11D" w14:textId="77777777" w:rsidR="00F77CED" w:rsidRPr="0049599A" w:rsidRDefault="00F77CED">
            <w:pPr>
              <w:pStyle w:val="sec7-clauses0"/>
              <w:widowControl w:val="0"/>
              <w:tabs>
                <w:tab w:val="left" w:pos="612"/>
              </w:tabs>
              <w:spacing w:before="60" w:after="60"/>
              <w:ind w:left="0" w:right="72" w:firstLine="0"/>
              <w:rPr>
                <w:sz w:val="28"/>
                <w:szCs w:val="28"/>
              </w:rPr>
            </w:pPr>
          </w:p>
        </w:tc>
        <w:tc>
          <w:tcPr>
            <w:tcW w:w="3986" w:type="pct"/>
          </w:tcPr>
          <w:p w14:paraId="433BFC0A"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 xml:space="preserve">Trong hợp đồng này, các từ ngữ dưới đây được hiểu như sau:  </w:t>
            </w:r>
          </w:p>
          <w:p w14:paraId="6F40D1B0"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 xml:space="preserve">1.1. “Chủ đầu tư” là tổ chức được quy định tại </w:t>
            </w:r>
            <w:r w:rsidRPr="0049599A">
              <w:rPr>
                <w:b/>
                <w:sz w:val="28"/>
                <w:szCs w:val="28"/>
              </w:rPr>
              <w:t>E-ĐKCT</w:t>
            </w:r>
            <w:r w:rsidRPr="0049599A">
              <w:rPr>
                <w:sz w:val="28"/>
                <w:szCs w:val="28"/>
              </w:rPr>
              <w:t>;</w:t>
            </w:r>
          </w:p>
          <w:p w14:paraId="24B946C6"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1.2. “Hợp đồng” là thỏa thuận giữa Chủ đầu tư và Nhà thầu, thể hiện bằng văn bản, được hai bên ký kết, bao gồm cả phụ lục và tài liệu kèm theo;</w:t>
            </w:r>
          </w:p>
          <w:p w14:paraId="72DCDAE4"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 xml:space="preserve">1.3. “Nhà thầu” là Nhà thầu trúng thầu (có thể là Nhà thầu độc lập hoặc liên danh) và được quy định tại </w:t>
            </w:r>
            <w:r w:rsidRPr="0049599A">
              <w:rPr>
                <w:b/>
                <w:sz w:val="28"/>
                <w:szCs w:val="28"/>
              </w:rPr>
              <w:t>E-ĐKCT</w:t>
            </w:r>
            <w:r w:rsidRPr="0049599A">
              <w:rPr>
                <w:sz w:val="28"/>
                <w:szCs w:val="28"/>
              </w:rPr>
              <w:t>;</w:t>
            </w:r>
          </w:p>
          <w:p w14:paraId="1DC6492D"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1.4. “Nhà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14:paraId="5AF20FFF"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1.5. “Tài liệu Hợp đồng” nghĩa là các tài liệu được liệt kê trong Hợp đồng, bao gồm bất kỳ bản sửa đổi, bổ sung nào của Hợp đồng;</w:t>
            </w:r>
          </w:p>
          <w:p w14:paraId="135CA2E0"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1.6. "Giá hợp đồng" là tổng số tiền ghi trong hợp đồng cho việc cung cấp hàng hoá và dịch vụ liên quan. Giá hợp đồng đã bao gồm tất cả các chi phí về thuế, phí, lệ phí (nếu có);</w:t>
            </w:r>
          </w:p>
          <w:p w14:paraId="63E11ACE"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1.7. “Ngày” là ngày dương lịch; tháng là tháng dương lịch;</w:t>
            </w:r>
          </w:p>
          <w:p w14:paraId="4DCE29DA"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1.8. "Hàng hóa" bao gồm máy móc, thiết bị, nguyên liệu, nhiên liệu, vật liệu, vật tư, phụ tùng; hàng tiêu dùng; vật tư y tế dùng cho các cơ sở y tế;</w:t>
            </w:r>
          </w:p>
          <w:p w14:paraId="792861F0"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1.9. "Dịch vụ liên quan" bao gồm các dịch vụ như bảo hành, bảo trì, duy tu, bảo dưỡng, sửa chữa, cung cấp phụ tùng hoặc cung cấp các dịch vụ sau bán hàng khác như đào tạo, chuyển giao công nghệ;</w:t>
            </w:r>
          </w:p>
          <w:p w14:paraId="1D423AE9"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1.10. “Hoàn thành” là việc Nhà thầu hoàn tất các dịch vụ liên quan theo các điều khoản và điều kiện quy định tại Hợp đồng;</w:t>
            </w:r>
          </w:p>
          <w:p w14:paraId="10DAC6E7"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 xml:space="preserve">1.11. "Địa điểm dự án" là địa điểm được quy định tại </w:t>
            </w:r>
            <w:r w:rsidRPr="0049599A">
              <w:rPr>
                <w:b/>
                <w:sz w:val="28"/>
                <w:szCs w:val="28"/>
              </w:rPr>
              <w:t>E-ĐKCT</w:t>
            </w:r>
            <w:r w:rsidRPr="0049599A">
              <w:rPr>
                <w:sz w:val="28"/>
                <w:szCs w:val="28"/>
              </w:rPr>
              <w:t>.</w:t>
            </w:r>
          </w:p>
        </w:tc>
      </w:tr>
      <w:tr w:rsidR="00201659" w:rsidRPr="0049599A" w14:paraId="7282B3AE" w14:textId="77777777" w:rsidTr="00A33855">
        <w:tc>
          <w:tcPr>
            <w:tcW w:w="1014" w:type="pct"/>
          </w:tcPr>
          <w:p w14:paraId="7B4E76F9" w14:textId="77777777" w:rsidR="00F77CED" w:rsidRPr="0049599A" w:rsidRDefault="006C64AB">
            <w:pPr>
              <w:pStyle w:val="sec7-clauses0"/>
              <w:widowControl w:val="0"/>
              <w:tabs>
                <w:tab w:val="left" w:pos="612"/>
              </w:tabs>
              <w:spacing w:before="60" w:after="60"/>
              <w:ind w:left="0" w:right="72" w:firstLine="0"/>
              <w:rPr>
                <w:sz w:val="28"/>
                <w:szCs w:val="28"/>
              </w:rPr>
            </w:pPr>
            <w:r w:rsidRPr="0049599A">
              <w:rPr>
                <w:sz w:val="28"/>
                <w:szCs w:val="28"/>
              </w:rPr>
              <w:t>2. Thứ tự ưu tiên</w:t>
            </w:r>
          </w:p>
        </w:tc>
        <w:tc>
          <w:tcPr>
            <w:tcW w:w="3986" w:type="pct"/>
          </w:tcPr>
          <w:p w14:paraId="0C3721DA" w14:textId="77777777" w:rsidR="00F77CED" w:rsidRPr="0049599A" w:rsidRDefault="006C64AB">
            <w:pPr>
              <w:tabs>
                <w:tab w:val="left" w:pos="612"/>
                <w:tab w:val="left" w:pos="837"/>
              </w:tabs>
              <w:overflowPunct w:val="0"/>
              <w:autoSpaceDE w:val="0"/>
              <w:autoSpaceDN w:val="0"/>
              <w:adjustRightInd w:val="0"/>
              <w:spacing w:before="60" w:after="60"/>
              <w:ind w:left="170"/>
              <w:textAlignment w:val="baseline"/>
              <w:rPr>
                <w:sz w:val="28"/>
                <w:szCs w:val="28"/>
              </w:rPr>
            </w:pPr>
            <w:r w:rsidRPr="0049599A">
              <w:rPr>
                <w:sz w:val="28"/>
                <w:szCs w:val="28"/>
              </w:rPr>
              <w:t>Các tài liệu cấu thành hợp đồng được sắp xếp theo thứ tự ưu tiên sau đây:</w:t>
            </w:r>
          </w:p>
          <w:p w14:paraId="3A1A512F" w14:textId="77777777" w:rsidR="00F77CED" w:rsidRPr="0049599A" w:rsidRDefault="006C64AB"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t>Văn bản hợp đồng (kèm theo Phạm vi cung cấp và bảng giá cùng các Phụ lục khác);</w:t>
            </w:r>
          </w:p>
          <w:p w14:paraId="1EA93944" w14:textId="77777777" w:rsidR="00F77CED" w:rsidRPr="0049599A" w:rsidRDefault="006C64AB"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t>Thư chấp thuận E-HSDT và trao hợp đồng;</w:t>
            </w:r>
            <w:r w:rsidR="000A5787" w:rsidRPr="0049599A">
              <w:rPr>
                <w:sz w:val="28"/>
                <w:szCs w:val="28"/>
              </w:rPr>
              <w:t xml:space="preserve"> </w:t>
            </w:r>
            <w:r w:rsidRPr="0049599A">
              <w:rPr>
                <w:sz w:val="28"/>
                <w:szCs w:val="28"/>
              </w:rPr>
              <w:t>Biên bản thương thảo, hoàn thiện hợp đồng;</w:t>
            </w:r>
          </w:p>
          <w:p w14:paraId="5D069A3A" w14:textId="77777777" w:rsidR="00F77CED" w:rsidRPr="0049599A" w:rsidRDefault="006C64AB"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t>Quyết định phê duyệt kết quả lựa chọn nhà thầu;</w:t>
            </w:r>
          </w:p>
          <w:p w14:paraId="61578992" w14:textId="77777777" w:rsidR="00F77CED" w:rsidRPr="0049599A" w:rsidRDefault="002E226C"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lastRenderedPageBreak/>
              <w:t>Điều kiện cụ thể</w:t>
            </w:r>
            <w:r w:rsidR="006C64AB" w:rsidRPr="0049599A">
              <w:rPr>
                <w:sz w:val="28"/>
                <w:szCs w:val="28"/>
              </w:rPr>
              <w:t xml:space="preserve"> của hợp đồng;</w:t>
            </w:r>
          </w:p>
          <w:p w14:paraId="76459275" w14:textId="77777777" w:rsidR="00F77CED" w:rsidRPr="0049599A" w:rsidRDefault="002E226C"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t>Điều kiện chung</w:t>
            </w:r>
            <w:r w:rsidR="006C64AB" w:rsidRPr="0049599A">
              <w:rPr>
                <w:sz w:val="28"/>
                <w:szCs w:val="28"/>
              </w:rPr>
              <w:t xml:space="preserve"> của hợp đồng;</w:t>
            </w:r>
          </w:p>
          <w:p w14:paraId="66108C56" w14:textId="77777777" w:rsidR="00F77CED" w:rsidRPr="0049599A" w:rsidRDefault="006C64AB"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t xml:space="preserve">E-HSDT </w:t>
            </w:r>
            <w:r w:rsidRPr="0049599A">
              <w:rPr>
                <w:spacing w:val="-2"/>
                <w:sz w:val="28"/>
                <w:szCs w:val="28"/>
              </w:rPr>
              <w:t xml:space="preserve">và các văn bản làm rõ E-HSDT </w:t>
            </w:r>
            <w:r w:rsidRPr="0049599A">
              <w:rPr>
                <w:sz w:val="28"/>
                <w:szCs w:val="28"/>
              </w:rPr>
              <w:t>của Nhà thầu trúng thầu (nếu có);</w:t>
            </w:r>
          </w:p>
          <w:p w14:paraId="23E4A692" w14:textId="77777777" w:rsidR="00F77CED" w:rsidRPr="0049599A" w:rsidRDefault="006C64AB" w:rsidP="00FB6792">
            <w:pPr>
              <w:widowControl w:val="0"/>
              <w:numPr>
                <w:ilvl w:val="1"/>
                <w:numId w:val="3"/>
              </w:numPr>
              <w:tabs>
                <w:tab w:val="left" w:pos="612"/>
                <w:tab w:val="left" w:pos="837"/>
                <w:tab w:val="left" w:pos="1080"/>
              </w:tabs>
              <w:overflowPunct w:val="0"/>
              <w:autoSpaceDE w:val="0"/>
              <w:autoSpaceDN w:val="0"/>
              <w:adjustRightInd w:val="0"/>
              <w:spacing w:before="60" w:after="60"/>
              <w:ind w:left="170" w:firstLine="0"/>
              <w:textAlignment w:val="baseline"/>
              <w:rPr>
                <w:sz w:val="28"/>
                <w:szCs w:val="28"/>
              </w:rPr>
            </w:pPr>
            <w:r w:rsidRPr="0049599A">
              <w:rPr>
                <w:sz w:val="28"/>
                <w:szCs w:val="28"/>
              </w:rPr>
              <w:t>E-HSMT và các tài liệu sửa đổi E-HSMT (nếu có);</w:t>
            </w:r>
          </w:p>
          <w:p w14:paraId="15D6F506" w14:textId="77777777" w:rsidR="00F77CED" w:rsidRPr="0049599A" w:rsidRDefault="006C64AB">
            <w:pPr>
              <w:pStyle w:val="Sub-ClauseText"/>
              <w:widowControl w:val="0"/>
              <w:tabs>
                <w:tab w:val="left" w:pos="612"/>
                <w:tab w:val="left" w:pos="837"/>
              </w:tabs>
              <w:spacing w:before="60" w:after="60"/>
              <w:ind w:left="170"/>
              <w:rPr>
                <w:spacing w:val="0"/>
                <w:sz w:val="28"/>
                <w:szCs w:val="28"/>
              </w:rPr>
            </w:pPr>
            <w:r w:rsidRPr="0049599A">
              <w:rPr>
                <w:sz w:val="28"/>
                <w:szCs w:val="28"/>
              </w:rPr>
              <w:t xml:space="preserve">2.8. Các tài liệu khác quy định tại </w:t>
            </w:r>
            <w:r w:rsidRPr="0049599A">
              <w:rPr>
                <w:b/>
                <w:sz w:val="28"/>
                <w:szCs w:val="28"/>
              </w:rPr>
              <w:t>E-ĐKCT</w:t>
            </w:r>
            <w:r w:rsidRPr="0049599A">
              <w:rPr>
                <w:sz w:val="28"/>
                <w:szCs w:val="28"/>
              </w:rPr>
              <w:t>.</w:t>
            </w:r>
          </w:p>
        </w:tc>
      </w:tr>
      <w:tr w:rsidR="00201659" w:rsidRPr="0049599A" w14:paraId="4196249B" w14:textId="77777777" w:rsidTr="00A33855">
        <w:tc>
          <w:tcPr>
            <w:tcW w:w="1014" w:type="pct"/>
          </w:tcPr>
          <w:p w14:paraId="1B340583" w14:textId="77777777" w:rsidR="00F77CED" w:rsidRPr="0049599A" w:rsidRDefault="006C64AB">
            <w:pPr>
              <w:pStyle w:val="sec7-clauses0"/>
              <w:widowControl w:val="0"/>
              <w:tabs>
                <w:tab w:val="left" w:pos="612"/>
              </w:tabs>
              <w:spacing w:before="60" w:after="60"/>
              <w:ind w:left="0" w:right="72" w:firstLine="0"/>
              <w:rPr>
                <w:sz w:val="28"/>
                <w:szCs w:val="28"/>
              </w:rPr>
            </w:pPr>
            <w:r w:rsidRPr="0049599A">
              <w:rPr>
                <w:sz w:val="28"/>
                <w:szCs w:val="28"/>
              </w:rPr>
              <w:lastRenderedPageBreak/>
              <w:t>3.</w:t>
            </w:r>
            <w:r w:rsidRPr="0049599A">
              <w:rPr>
                <w:sz w:val="28"/>
                <w:szCs w:val="28"/>
              </w:rPr>
              <w:tab/>
              <w:t>Luật và ngôn ngữ</w:t>
            </w:r>
          </w:p>
        </w:tc>
        <w:tc>
          <w:tcPr>
            <w:tcW w:w="3986" w:type="pct"/>
          </w:tcPr>
          <w:p w14:paraId="35C42A43" w14:textId="77777777" w:rsidR="00F77CED" w:rsidRPr="0049599A" w:rsidRDefault="006C64AB">
            <w:pPr>
              <w:pStyle w:val="Sub-ClauseText"/>
              <w:widowControl w:val="0"/>
              <w:spacing w:before="60" w:after="60"/>
              <w:ind w:left="170"/>
              <w:rPr>
                <w:spacing w:val="0"/>
                <w:sz w:val="28"/>
                <w:szCs w:val="28"/>
              </w:rPr>
            </w:pPr>
            <w:r w:rsidRPr="0049599A">
              <w:rPr>
                <w:spacing w:val="0"/>
                <w:sz w:val="28"/>
                <w:szCs w:val="28"/>
                <w:lang w:val="es-ES"/>
              </w:rPr>
              <w:t>Luật điều chỉnh hợp đồng là luật Việt Nam, ngôn ngữ của hợp đồng là tiếng Việt.</w:t>
            </w:r>
          </w:p>
        </w:tc>
      </w:tr>
      <w:tr w:rsidR="00201659" w:rsidRPr="0049599A" w14:paraId="4697563E" w14:textId="77777777" w:rsidTr="00A33855">
        <w:tblPrEx>
          <w:tblLook w:val="04A0" w:firstRow="1" w:lastRow="0" w:firstColumn="1" w:lastColumn="0" w:noHBand="0" w:noVBand="1"/>
        </w:tblPrEx>
        <w:tc>
          <w:tcPr>
            <w:tcW w:w="1014" w:type="pct"/>
            <w:hideMark/>
          </w:tcPr>
          <w:p w14:paraId="38072719" w14:textId="77777777" w:rsidR="00F77CED" w:rsidRPr="0049599A" w:rsidRDefault="006C64AB">
            <w:pPr>
              <w:pStyle w:val="Head42"/>
              <w:widowControl w:val="0"/>
              <w:tabs>
                <w:tab w:val="left" w:pos="360"/>
                <w:tab w:val="left" w:pos="426"/>
                <w:tab w:val="left" w:pos="612"/>
              </w:tabs>
              <w:suppressAutoHyphens w:val="0"/>
              <w:overflowPunct w:val="0"/>
              <w:autoSpaceDE w:val="0"/>
              <w:autoSpaceDN w:val="0"/>
              <w:adjustRightInd w:val="0"/>
              <w:spacing w:before="60" w:after="60"/>
              <w:ind w:right="72"/>
              <w:rPr>
                <w:sz w:val="28"/>
                <w:szCs w:val="28"/>
              </w:rPr>
            </w:pPr>
            <w:r w:rsidRPr="0049599A">
              <w:rPr>
                <w:sz w:val="28"/>
                <w:szCs w:val="28"/>
              </w:rPr>
              <w:t>4. Ủy quyền</w:t>
            </w:r>
          </w:p>
        </w:tc>
        <w:tc>
          <w:tcPr>
            <w:tcW w:w="3986" w:type="pct"/>
            <w:hideMark/>
          </w:tcPr>
          <w:p w14:paraId="0573CD4A" w14:textId="77777777" w:rsidR="00F77CED" w:rsidRPr="0049599A" w:rsidRDefault="006C64AB">
            <w:pPr>
              <w:overflowPunct w:val="0"/>
              <w:autoSpaceDE w:val="0"/>
              <w:autoSpaceDN w:val="0"/>
              <w:adjustRightInd w:val="0"/>
              <w:spacing w:before="60" w:after="60"/>
              <w:ind w:left="170"/>
              <w:textAlignment w:val="baseline"/>
              <w:rPr>
                <w:sz w:val="28"/>
                <w:szCs w:val="28"/>
              </w:rPr>
            </w:pPr>
            <w:r w:rsidRPr="0049599A">
              <w:rPr>
                <w:sz w:val="28"/>
                <w:szCs w:val="28"/>
              </w:rPr>
              <w:t xml:space="preserve">Trừ khi có quy định khác nêu tại </w:t>
            </w:r>
            <w:r w:rsidRPr="0049599A">
              <w:rPr>
                <w:b/>
                <w:sz w:val="28"/>
                <w:szCs w:val="28"/>
              </w:rPr>
              <w:t>E-ĐKCT</w:t>
            </w:r>
            <w:r w:rsidRPr="0049599A">
              <w:rPr>
                <w:sz w:val="28"/>
                <w:szCs w:val="28"/>
              </w:rPr>
              <w:t>, Chủ đầu tư có thể uỷ quyền thực hiện bất kỳ trách nhiệm nào của mình cho người khác, sau khi thông báo bằng hình thức điện tử cho Nhà thầu và có thể rút lại quyết định uỷ quyền sau khi đã thông báo bằng hình thức điện tử cho Nhà thầu.</w:t>
            </w:r>
          </w:p>
        </w:tc>
      </w:tr>
      <w:tr w:rsidR="00201659" w:rsidRPr="0049599A" w14:paraId="5DC051CB" w14:textId="77777777" w:rsidTr="00A33855">
        <w:tblPrEx>
          <w:tblLook w:val="04A0" w:firstRow="1" w:lastRow="0" w:firstColumn="1" w:lastColumn="0" w:noHBand="0" w:noVBand="1"/>
        </w:tblPrEx>
        <w:tc>
          <w:tcPr>
            <w:tcW w:w="1014" w:type="pct"/>
            <w:hideMark/>
          </w:tcPr>
          <w:p w14:paraId="36D45181" w14:textId="77777777" w:rsidR="00F77CED" w:rsidRPr="0049599A" w:rsidRDefault="006C64AB">
            <w:pPr>
              <w:pStyle w:val="Head42"/>
              <w:widowControl w:val="0"/>
              <w:tabs>
                <w:tab w:val="left" w:pos="360"/>
                <w:tab w:val="left" w:pos="426"/>
                <w:tab w:val="left" w:pos="612"/>
              </w:tabs>
              <w:suppressAutoHyphens w:val="0"/>
              <w:overflowPunct w:val="0"/>
              <w:autoSpaceDE w:val="0"/>
              <w:autoSpaceDN w:val="0"/>
              <w:adjustRightInd w:val="0"/>
              <w:spacing w:before="60" w:after="60"/>
              <w:ind w:right="72"/>
              <w:rPr>
                <w:sz w:val="28"/>
                <w:szCs w:val="28"/>
              </w:rPr>
            </w:pPr>
            <w:r w:rsidRPr="0049599A">
              <w:rPr>
                <w:sz w:val="28"/>
                <w:szCs w:val="28"/>
                <w:lang w:val="nl-NL"/>
              </w:rPr>
              <w:t>5. Thông báo</w:t>
            </w:r>
          </w:p>
        </w:tc>
        <w:tc>
          <w:tcPr>
            <w:tcW w:w="3986" w:type="pct"/>
            <w:hideMark/>
          </w:tcPr>
          <w:p w14:paraId="0A47988F" w14:textId="77777777" w:rsidR="00F77CED" w:rsidRPr="0049599A" w:rsidRDefault="006C64AB">
            <w:pPr>
              <w:spacing w:before="60" w:after="60"/>
              <w:ind w:left="170"/>
              <w:rPr>
                <w:sz w:val="28"/>
                <w:szCs w:val="28"/>
                <w:lang w:val="nl-NL"/>
              </w:rPr>
            </w:pPr>
            <w:r w:rsidRPr="0049599A">
              <w:rPr>
                <w:sz w:val="28"/>
                <w:szCs w:val="28"/>
                <w:lang w:val="nl-NL"/>
              </w:rPr>
              <w:t xml:space="preserve">5.1. Bất cứ thông báo nào của một bên gửi cho bên kia liên quan đến hợp đồng phải được thể hiện bằng hình thức điện tử, theo địa chỉ quy định tại </w:t>
            </w:r>
            <w:r w:rsidRPr="0049599A">
              <w:rPr>
                <w:b/>
                <w:sz w:val="28"/>
                <w:szCs w:val="28"/>
                <w:lang w:val="nl-NL"/>
              </w:rPr>
              <w:t>E-ĐKCT</w:t>
            </w:r>
            <w:r w:rsidRPr="0049599A">
              <w:rPr>
                <w:sz w:val="28"/>
                <w:szCs w:val="28"/>
                <w:lang w:val="nl-NL"/>
              </w:rPr>
              <w:t>.</w:t>
            </w:r>
          </w:p>
          <w:p w14:paraId="77B45F7E" w14:textId="77777777" w:rsidR="00F77CED" w:rsidRPr="0049599A" w:rsidRDefault="006C64AB">
            <w:pPr>
              <w:spacing w:before="60" w:after="60"/>
              <w:ind w:left="170"/>
              <w:rPr>
                <w:sz w:val="28"/>
                <w:szCs w:val="28"/>
                <w:lang w:val="nl-NL"/>
              </w:rPr>
            </w:pPr>
            <w:r w:rsidRPr="0049599A">
              <w:rPr>
                <w:sz w:val="28"/>
                <w:szCs w:val="28"/>
                <w:lang w:val="nl-NL"/>
              </w:rPr>
              <w:t>5.2. Thông báo của một bên sẽ được coi là có hiệu lực kể từ ngày bên kia nhận được hoặc theo ngày hiệu lực nêu trong thông báo, tùy theo ngày nào đến muộn hơn.</w:t>
            </w:r>
          </w:p>
        </w:tc>
      </w:tr>
      <w:tr w:rsidR="00201659" w:rsidRPr="0049599A" w14:paraId="01BC469E" w14:textId="77777777" w:rsidTr="00A33855">
        <w:tblPrEx>
          <w:tblLook w:val="04A0" w:firstRow="1" w:lastRow="0" w:firstColumn="1" w:lastColumn="0" w:noHBand="0" w:noVBand="1"/>
        </w:tblPrEx>
        <w:trPr>
          <w:trHeight w:val="701"/>
        </w:trPr>
        <w:tc>
          <w:tcPr>
            <w:tcW w:w="1014" w:type="pct"/>
            <w:hideMark/>
          </w:tcPr>
          <w:p w14:paraId="360EBDAD" w14:textId="77777777" w:rsidR="00F77CED" w:rsidRPr="0049599A" w:rsidRDefault="006C64AB">
            <w:pPr>
              <w:pStyle w:val="Head42"/>
              <w:widowControl w:val="0"/>
              <w:tabs>
                <w:tab w:val="left" w:pos="252"/>
                <w:tab w:val="left" w:pos="612"/>
              </w:tabs>
              <w:suppressAutoHyphens w:val="0"/>
              <w:overflowPunct w:val="0"/>
              <w:autoSpaceDE w:val="0"/>
              <w:autoSpaceDN w:val="0"/>
              <w:adjustRightInd w:val="0"/>
              <w:spacing w:before="60" w:after="60"/>
              <w:ind w:left="0" w:right="72" w:firstLine="0"/>
              <w:rPr>
                <w:sz w:val="28"/>
                <w:szCs w:val="28"/>
                <w:lang w:val="nl-NL"/>
              </w:rPr>
            </w:pPr>
            <w:r w:rsidRPr="0049599A">
              <w:rPr>
                <w:sz w:val="28"/>
                <w:szCs w:val="28"/>
                <w:lang w:val="nl-NL"/>
              </w:rPr>
              <w:t>6. Bảo đảm thực hiện hợp đồng</w:t>
            </w:r>
          </w:p>
        </w:tc>
        <w:tc>
          <w:tcPr>
            <w:tcW w:w="3986" w:type="pct"/>
            <w:hideMark/>
          </w:tcPr>
          <w:p w14:paraId="6E8F6305" w14:textId="77777777" w:rsidR="00F77CED" w:rsidRPr="0049599A" w:rsidRDefault="006C64AB">
            <w:pPr>
              <w:tabs>
                <w:tab w:val="left" w:pos="1100"/>
              </w:tabs>
              <w:overflowPunct w:val="0"/>
              <w:autoSpaceDE w:val="0"/>
              <w:autoSpaceDN w:val="0"/>
              <w:adjustRightInd w:val="0"/>
              <w:spacing w:before="60" w:after="60"/>
              <w:ind w:left="170"/>
              <w:textAlignment w:val="baseline"/>
              <w:rPr>
                <w:sz w:val="28"/>
                <w:szCs w:val="28"/>
                <w:lang w:val="nl-NL"/>
              </w:rPr>
            </w:pPr>
            <w:r w:rsidRPr="0049599A">
              <w:rPr>
                <w:sz w:val="28"/>
                <w:szCs w:val="28"/>
                <w:lang w:val="nl-NL"/>
              </w:rPr>
              <w:t xml:space="preserve">6.1. Bảo đảm thực hiện hợp đồng phải được nộp lên Chủ đầu tư không muộn hơn ngày quy định tại Thư chấp thuận E-HSDT và trao hợp đồng. Bảo đảm thực hiện hợp đồng được áp dụng theo hình thức, giá trị và hiệu lực quy định tại </w:t>
            </w:r>
            <w:r w:rsidRPr="0049599A">
              <w:rPr>
                <w:b/>
                <w:sz w:val="28"/>
                <w:szCs w:val="28"/>
                <w:lang w:val="nl-NL"/>
              </w:rPr>
              <w:t>E-ĐKCT</w:t>
            </w:r>
            <w:r w:rsidRPr="0049599A">
              <w:rPr>
                <w:sz w:val="28"/>
                <w:szCs w:val="28"/>
                <w:lang w:val="nl-NL"/>
              </w:rPr>
              <w:t>.</w:t>
            </w:r>
          </w:p>
          <w:p w14:paraId="0DD6BA78" w14:textId="77777777" w:rsidR="00F77CED" w:rsidRPr="0049599A" w:rsidRDefault="006C64AB">
            <w:pPr>
              <w:tabs>
                <w:tab w:val="left" w:pos="1100"/>
              </w:tabs>
              <w:overflowPunct w:val="0"/>
              <w:autoSpaceDE w:val="0"/>
              <w:autoSpaceDN w:val="0"/>
              <w:adjustRightInd w:val="0"/>
              <w:spacing w:before="60" w:after="60"/>
              <w:ind w:left="170"/>
              <w:textAlignment w:val="baseline"/>
              <w:rPr>
                <w:sz w:val="28"/>
                <w:szCs w:val="28"/>
                <w:lang w:val="nl-NL"/>
              </w:rPr>
            </w:pPr>
            <w:r w:rsidRPr="0049599A">
              <w:rPr>
                <w:sz w:val="28"/>
                <w:szCs w:val="28"/>
                <w:lang w:val="nl-NL"/>
              </w:rPr>
              <w:t xml:space="preserve">6.2. Thời hạn hoàn trả bảo đảm thực hiện hợp đồng theo quy định tại </w:t>
            </w:r>
            <w:r w:rsidRPr="0049599A">
              <w:rPr>
                <w:b/>
                <w:sz w:val="28"/>
                <w:szCs w:val="28"/>
                <w:lang w:val="nl-NL"/>
              </w:rPr>
              <w:t>E-ĐKCT</w:t>
            </w:r>
            <w:r w:rsidRPr="0049599A">
              <w:rPr>
                <w:sz w:val="28"/>
                <w:szCs w:val="28"/>
                <w:lang w:val="nl-NL"/>
              </w:rPr>
              <w:t>.</w:t>
            </w:r>
          </w:p>
        </w:tc>
      </w:tr>
      <w:tr w:rsidR="00201659" w:rsidRPr="0049599A" w14:paraId="69382692" w14:textId="77777777" w:rsidTr="00A33855">
        <w:tblPrEx>
          <w:tblLook w:val="04A0" w:firstRow="1" w:lastRow="0" w:firstColumn="1" w:lastColumn="0" w:noHBand="0" w:noVBand="1"/>
        </w:tblPrEx>
        <w:tc>
          <w:tcPr>
            <w:tcW w:w="1014" w:type="pct"/>
            <w:hideMark/>
          </w:tcPr>
          <w:p w14:paraId="2EEDD7A4" w14:textId="77777777" w:rsidR="00F77CED" w:rsidRPr="0049599A" w:rsidRDefault="006C64AB">
            <w:pPr>
              <w:pStyle w:val="Head42"/>
              <w:widowControl w:val="0"/>
              <w:tabs>
                <w:tab w:val="left" w:pos="360"/>
                <w:tab w:val="left" w:pos="426"/>
                <w:tab w:val="left" w:pos="612"/>
                <w:tab w:val="left" w:pos="1100"/>
              </w:tabs>
              <w:suppressAutoHyphens w:val="0"/>
              <w:overflowPunct w:val="0"/>
              <w:autoSpaceDE w:val="0"/>
              <w:autoSpaceDN w:val="0"/>
              <w:adjustRightInd w:val="0"/>
              <w:spacing w:before="60" w:after="60"/>
              <w:ind w:left="0" w:right="72" w:firstLine="0"/>
              <w:rPr>
                <w:sz w:val="28"/>
                <w:szCs w:val="28"/>
                <w:lang w:val="es-ES"/>
              </w:rPr>
            </w:pPr>
            <w:r w:rsidRPr="0049599A">
              <w:rPr>
                <w:sz w:val="28"/>
                <w:szCs w:val="28"/>
              </w:rPr>
              <w:t>7. Nhà thầu phụ</w:t>
            </w:r>
          </w:p>
        </w:tc>
        <w:tc>
          <w:tcPr>
            <w:tcW w:w="3986" w:type="pct"/>
            <w:hideMark/>
          </w:tcPr>
          <w:p w14:paraId="757689EA" w14:textId="77777777" w:rsidR="00F77CED" w:rsidRPr="0049599A" w:rsidRDefault="006C64AB">
            <w:pPr>
              <w:tabs>
                <w:tab w:val="left" w:pos="932"/>
                <w:tab w:val="left" w:pos="1100"/>
              </w:tabs>
              <w:overflowPunct w:val="0"/>
              <w:autoSpaceDE w:val="0"/>
              <w:autoSpaceDN w:val="0"/>
              <w:adjustRightInd w:val="0"/>
              <w:spacing w:before="60" w:after="60"/>
              <w:ind w:left="170"/>
              <w:textAlignment w:val="baseline"/>
              <w:rPr>
                <w:sz w:val="28"/>
                <w:szCs w:val="28"/>
                <w:lang w:val="es-ES"/>
              </w:rPr>
            </w:pPr>
            <w:r w:rsidRPr="0049599A">
              <w:rPr>
                <w:spacing w:val="-4"/>
                <w:sz w:val="28"/>
                <w:szCs w:val="28"/>
                <w:lang w:val="es-ES"/>
              </w:rPr>
              <w:t xml:space="preserve">7.1. Nhà thầu được ký kết hợp đồng với các nhà thầu phụ trong danh sách các nhà thầu phụ quy định tại </w:t>
            </w:r>
            <w:r w:rsidRPr="0049599A">
              <w:rPr>
                <w:b/>
                <w:spacing w:val="-4"/>
                <w:sz w:val="28"/>
                <w:szCs w:val="28"/>
                <w:lang w:val="es-ES"/>
              </w:rPr>
              <w:t xml:space="preserve">E-ĐKCT </w:t>
            </w:r>
            <w:r w:rsidRPr="0049599A">
              <w:rPr>
                <w:spacing w:val="-4"/>
                <w:sz w:val="28"/>
                <w:szCs w:val="28"/>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5F95D6F5" w14:textId="77777777" w:rsidR="00F77CED" w:rsidRPr="0049599A" w:rsidRDefault="006C64AB">
            <w:pPr>
              <w:tabs>
                <w:tab w:val="left" w:pos="932"/>
                <w:tab w:val="left" w:pos="1100"/>
              </w:tabs>
              <w:overflowPunct w:val="0"/>
              <w:autoSpaceDE w:val="0"/>
              <w:autoSpaceDN w:val="0"/>
              <w:adjustRightInd w:val="0"/>
              <w:spacing w:before="60" w:after="60"/>
              <w:ind w:left="170"/>
              <w:textAlignment w:val="baseline"/>
              <w:rPr>
                <w:sz w:val="28"/>
                <w:szCs w:val="28"/>
                <w:lang w:val="es-ES"/>
              </w:rPr>
            </w:pPr>
            <w:r w:rsidRPr="0049599A">
              <w:rPr>
                <w:sz w:val="28"/>
                <w:szCs w:val="28"/>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12646613" w14:textId="77777777" w:rsidR="00F77CED" w:rsidRPr="0049599A" w:rsidRDefault="006C64AB">
            <w:pPr>
              <w:tabs>
                <w:tab w:val="left" w:pos="932"/>
                <w:tab w:val="left" w:pos="1100"/>
              </w:tabs>
              <w:overflowPunct w:val="0"/>
              <w:autoSpaceDE w:val="0"/>
              <w:autoSpaceDN w:val="0"/>
              <w:adjustRightInd w:val="0"/>
              <w:spacing w:before="60" w:after="60"/>
              <w:ind w:left="170"/>
              <w:textAlignment w:val="baseline"/>
              <w:rPr>
                <w:sz w:val="28"/>
                <w:szCs w:val="28"/>
                <w:lang w:val="es-ES"/>
              </w:rPr>
            </w:pPr>
            <w:r w:rsidRPr="0049599A">
              <w:rPr>
                <w:sz w:val="28"/>
                <w:szCs w:val="28"/>
                <w:lang w:val="es-ES"/>
              </w:rPr>
              <w:t>7.2. Nhà thầu không được sử dụng nhà thầu phụ cho các công việc khác ngoài công việc kê khai sử dụng nhà thầu phụ nêu trong E-HSDT.</w:t>
            </w:r>
          </w:p>
          <w:p w14:paraId="30AC9E0D" w14:textId="77777777" w:rsidR="00F77CED" w:rsidRPr="0049599A" w:rsidRDefault="006C64AB">
            <w:pPr>
              <w:tabs>
                <w:tab w:val="left" w:pos="799"/>
              </w:tabs>
              <w:overflowPunct w:val="0"/>
              <w:autoSpaceDE w:val="0"/>
              <w:autoSpaceDN w:val="0"/>
              <w:adjustRightInd w:val="0"/>
              <w:spacing w:before="60" w:after="60"/>
              <w:ind w:left="170"/>
              <w:textAlignment w:val="baseline"/>
              <w:rPr>
                <w:sz w:val="28"/>
                <w:szCs w:val="28"/>
                <w:lang w:val="pl-PL"/>
              </w:rPr>
            </w:pPr>
            <w:r w:rsidRPr="0049599A">
              <w:rPr>
                <w:sz w:val="28"/>
                <w:szCs w:val="28"/>
                <w:lang w:val="es-ES"/>
              </w:rPr>
              <w:t xml:space="preserve">7.3. Yêu cầu khác về nhà thầu phụ quy định tại </w:t>
            </w:r>
            <w:r w:rsidRPr="0049599A">
              <w:rPr>
                <w:b/>
                <w:sz w:val="28"/>
                <w:szCs w:val="28"/>
                <w:lang w:val="es-ES"/>
              </w:rPr>
              <w:t>E-ĐKCT</w:t>
            </w:r>
            <w:r w:rsidRPr="0049599A">
              <w:rPr>
                <w:sz w:val="28"/>
                <w:szCs w:val="28"/>
                <w:lang w:val="es-ES"/>
              </w:rPr>
              <w:t>.</w:t>
            </w:r>
          </w:p>
        </w:tc>
      </w:tr>
      <w:tr w:rsidR="00201659" w:rsidRPr="0049599A" w14:paraId="1906EB39" w14:textId="77777777" w:rsidTr="00A33855">
        <w:tblPrEx>
          <w:tblLook w:val="04A0" w:firstRow="1" w:lastRow="0" w:firstColumn="1" w:lastColumn="0" w:noHBand="0" w:noVBand="1"/>
        </w:tblPrEx>
        <w:tc>
          <w:tcPr>
            <w:tcW w:w="1014" w:type="pct"/>
            <w:hideMark/>
          </w:tcPr>
          <w:p w14:paraId="2A2CA4AE" w14:textId="77777777" w:rsidR="00F77CED" w:rsidRPr="0049599A" w:rsidRDefault="006C64AB">
            <w:pPr>
              <w:pStyle w:val="Head42"/>
              <w:widowControl w:val="0"/>
              <w:tabs>
                <w:tab w:val="left" w:pos="360"/>
                <w:tab w:val="left" w:pos="426"/>
                <w:tab w:val="left" w:pos="612"/>
                <w:tab w:val="left" w:pos="1100"/>
              </w:tabs>
              <w:suppressAutoHyphens w:val="0"/>
              <w:overflowPunct w:val="0"/>
              <w:autoSpaceDE w:val="0"/>
              <w:autoSpaceDN w:val="0"/>
              <w:adjustRightInd w:val="0"/>
              <w:spacing w:before="60" w:after="60"/>
              <w:ind w:left="0" w:right="72" w:firstLine="0"/>
              <w:rPr>
                <w:sz w:val="28"/>
                <w:szCs w:val="28"/>
                <w:lang w:val="vi-VN"/>
              </w:rPr>
            </w:pPr>
            <w:r w:rsidRPr="0049599A">
              <w:rPr>
                <w:sz w:val="28"/>
                <w:szCs w:val="28"/>
                <w:lang w:val="es-ES"/>
              </w:rPr>
              <w:lastRenderedPageBreak/>
              <w:t>8. Giải quyết tranh chấp</w:t>
            </w:r>
          </w:p>
        </w:tc>
        <w:tc>
          <w:tcPr>
            <w:tcW w:w="3986" w:type="pct"/>
            <w:hideMark/>
          </w:tcPr>
          <w:p w14:paraId="0DB6616F" w14:textId="77777777" w:rsidR="00F77CED" w:rsidRPr="0049599A" w:rsidRDefault="006C64AB">
            <w:pPr>
              <w:tabs>
                <w:tab w:val="left" w:pos="799"/>
              </w:tabs>
              <w:overflowPunct w:val="0"/>
              <w:autoSpaceDE w:val="0"/>
              <w:autoSpaceDN w:val="0"/>
              <w:adjustRightInd w:val="0"/>
              <w:spacing w:before="60" w:after="60"/>
              <w:ind w:left="170"/>
              <w:textAlignment w:val="baseline"/>
              <w:rPr>
                <w:sz w:val="28"/>
                <w:szCs w:val="28"/>
                <w:lang w:val="vi-VN"/>
              </w:rPr>
            </w:pPr>
            <w:r w:rsidRPr="0049599A">
              <w:rPr>
                <w:sz w:val="28"/>
                <w:szCs w:val="28"/>
                <w:lang w:val="pl-PL"/>
              </w:rPr>
              <w:t>8.1. Chủ đầu tư và Nhà thầu có trách nhiệm giải quyết các tranh chấp phát sinh giữa hai bên thông qua thương lượng, hòa giải.</w:t>
            </w:r>
          </w:p>
          <w:p w14:paraId="28C497F9" w14:textId="77777777" w:rsidR="00F77CED" w:rsidRPr="0049599A" w:rsidRDefault="006C64AB">
            <w:pPr>
              <w:tabs>
                <w:tab w:val="left" w:pos="799"/>
              </w:tabs>
              <w:overflowPunct w:val="0"/>
              <w:autoSpaceDE w:val="0"/>
              <w:autoSpaceDN w:val="0"/>
              <w:adjustRightInd w:val="0"/>
              <w:spacing w:before="60" w:after="60"/>
              <w:ind w:left="170"/>
              <w:textAlignment w:val="baseline"/>
              <w:rPr>
                <w:sz w:val="28"/>
                <w:szCs w:val="28"/>
                <w:lang w:val="es-ES"/>
              </w:rPr>
            </w:pPr>
            <w:r w:rsidRPr="0049599A">
              <w:rPr>
                <w:sz w:val="28"/>
                <w:szCs w:val="28"/>
                <w:lang w:val="pl-PL"/>
              </w:rPr>
              <w:t xml:space="preserve">8.2. Nếu tranh chấp không thể giải quyết được bằng thương lượng, hòa giải trong thời gian quy định quy định tại </w:t>
            </w:r>
            <w:r w:rsidRPr="0049599A">
              <w:rPr>
                <w:b/>
                <w:sz w:val="28"/>
                <w:szCs w:val="28"/>
                <w:lang w:val="pl-PL"/>
              </w:rPr>
              <w:t>E-ĐKCT</w:t>
            </w:r>
            <w:r w:rsidRPr="0049599A">
              <w:rPr>
                <w:sz w:val="28"/>
                <w:szCs w:val="28"/>
                <w:lang w:val="pl-PL"/>
              </w:rPr>
              <w:t xml:space="preserve"> kể từ ngày phát sinh tranh chấp thì bất kỳ bên nào cũng đều có thể yêu cầu đưa việc tranh chấp ra giải quyết theo cơ chế được quy định tại </w:t>
            </w:r>
            <w:r w:rsidRPr="0049599A">
              <w:rPr>
                <w:b/>
                <w:sz w:val="28"/>
                <w:szCs w:val="28"/>
                <w:lang w:val="pl-PL"/>
              </w:rPr>
              <w:t>E-ĐKCT</w:t>
            </w:r>
            <w:r w:rsidRPr="0049599A">
              <w:rPr>
                <w:sz w:val="28"/>
                <w:szCs w:val="28"/>
                <w:lang w:val="pl-PL"/>
              </w:rPr>
              <w:t>.</w:t>
            </w:r>
          </w:p>
        </w:tc>
      </w:tr>
      <w:tr w:rsidR="00201659" w:rsidRPr="0049599A" w14:paraId="415AAF86" w14:textId="77777777" w:rsidTr="00A33855">
        <w:tc>
          <w:tcPr>
            <w:tcW w:w="1014" w:type="pct"/>
          </w:tcPr>
          <w:p w14:paraId="397AB34A" w14:textId="77777777" w:rsidR="00F77CED" w:rsidRPr="0049599A" w:rsidRDefault="006C64AB">
            <w:pPr>
              <w:pStyle w:val="Head42"/>
              <w:widowControl w:val="0"/>
              <w:tabs>
                <w:tab w:val="left" w:pos="252"/>
                <w:tab w:val="left" w:pos="612"/>
              </w:tabs>
              <w:suppressAutoHyphens w:val="0"/>
              <w:overflowPunct w:val="0"/>
              <w:autoSpaceDE w:val="0"/>
              <w:autoSpaceDN w:val="0"/>
              <w:adjustRightInd w:val="0"/>
              <w:spacing w:before="60" w:after="60"/>
              <w:ind w:left="0" w:right="72" w:firstLine="0"/>
              <w:rPr>
                <w:sz w:val="28"/>
                <w:szCs w:val="28"/>
              </w:rPr>
            </w:pPr>
            <w:r w:rsidRPr="0049599A">
              <w:rPr>
                <w:sz w:val="28"/>
                <w:szCs w:val="28"/>
              </w:rPr>
              <w:t>9. Phạm vi cung cấp</w:t>
            </w:r>
          </w:p>
        </w:tc>
        <w:tc>
          <w:tcPr>
            <w:tcW w:w="3986" w:type="pct"/>
          </w:tcPr>
          <w:p w14:paraId="333CDF99" w14:textId="77777777" w:rsidR="00F77CED" w:rsidRPr="0049599A" w:rsidRDefault="006C64AB">
            <w:pPr>
              <w:pStyle w:val="Sub-ClauseText"/>
              <w:widowControl w:val="0"/>
              <w:spacing w:before="60" w:after="60"/>
              <w:ind w:left="170"/>
              <w:rPr>
                <w:spacing w:val="0"/>
                <w:sz w:val="28"/>
                <w:szCs w:val="28"/>
              </w:rPr>
            </w:pPr>
            <w:r w:rsidRPr="0049599A">
              <w:rPr>
                <w:spacing w:val="0"/>
                <w:sz w:val="28"/>
                <w:szCs w:val="28"/>
              </w:rPr>
              <w:t xml:space="preserve">Hàng hóa và các dịch vụ liên quan phải được cung cấp theo quy định tại Chương </w:t>
            </w:r>
            <w:r w:rsidR="00481E23" w:rsidRPr="0049599A">
              <w:rPr>
                <w:spacing w:val="0"/>
                <w:sz w:val="28"/>
                <w:szCs w:val="28"/>
              </w:rPr>
              <w:t>IV</w:t>
            </w:r>
            <w:r w:rsidRPr="0049599A">
              <w:rPr>
                <w:spacing w:val="0"/>
                <w:sz w:val="28"/>
                <w:szCs w:val="28"/>
                <w:lang w:val="nl-NL"/>
              </w:rPr>
              <w:t xml:space="preserve">và được đính kèm thành Phụ lục và là một bộ phận không tách rời của hợp đồng này, bao gồm các loại hàng hóa, dịch vụ mà Nhà thầu phải cung cấp và đơn giá của các loại hàng hóa, dịch vụ đó. </w:t>
            </w:r>
          </w:p>
        </w:tc>
      </w:tr>
      <w:tr w:rsidR="00201659" w:rsidRPr="0049599A" w14:paraId="5AD6FF66" w14:textId="77777777" w:rsidTr="00A33855">
        <w:tc>
          <w:tcPr>
            <w:tcW w:w="1014" w:type="pct"/>
          </w:tcPr>
          <w:p w14:paraId="4F0C7155" w14:textId="77777777" w:rsidR="00F77CED" w:rsidRPr="0049599A" w:rsidRDefault="006C64AB">
            <w:pPr>
              <w:pStyle w:val="Head42"/>
              <w:widowControl w:val="0"/>
              <w:suppressAutoHyphens w:val="0"/>
              <w:overflowPunct w:val="0"/>
              <w:autoSpaceDE w:val="0"/>
              <w:autoSpaceDN w:val="0"/>
              <w:adjustRightInd w:val="0"/>
              <w:spacing w:before="60" w:after="60"/>
              <w:ind w:left="0" w:right="-23" w:firstLine="0"/>
              <w:rPr>
                <w:sz w:val="28"/>
                <w:szCs w:val="28"/>
              </w:rPr>
            </w:pPr>
            <w:r w:rsidRPr="0049599A">
              <w:rPr>
                <w:sz w:val="28"/>
                <w:szCs w:val="28"/>
              </w:rPr>
              <w:t>10. Tiến độ cung cấp hàng hoá, lịch hoàn thành các dịch vụ liên quan (nếu có) và tài liệu chứng từ</w:t>
            </w:r>
          </w:p>
        </w:tc>
        <w:tc>
          <w:tcPr>
            <w:tcW w:w="3986" w:type="pct"/>
          </w:tcPr>
          <w:p w14:paraId="2B64B8ED" w14:textId="77777777" w:rsidR="00F77CED" w:rsidRPr="0049599A" w:rsidRDefault="006C64AB">
            <w:pPr>
              <w:pStyle w:val="Sub-ClauseText"/>
              <w:widowControl w:val="0"/>
              <w:spacing w:before="60" w:after="60"/>
              <w:ind w:left="170"/>
              <w:rPr>
                <w:b/>
                <w:sz w:val="28"/>
                <w:szCs w:val="28"/>
                <w:lang w:val="es-ES"/>
              </w:rPr>
            </w:pPr>
            <w:r w:rsidRPr="0049599A">
              <w:rPr>
                <w:sz w:val="28"/>
                <w:szCs w:val="28"/>
              </w:rPr>
              <w:t xml:space="preserve">Tiến độ cung cấp hàng hoá và lịch hoàn thành các dịch vụ liên quan </w:t>
            </w:r>
            <w:r w:rsidRPr="0049599A">
              <w:rPr>
                <w:sz w:val="28"/>
                <w:szCs w:val="28"/>
                <w:lang w:val="es-ES"/>
              </w:rPr>
              <w:t xml:space="preserve">phải được thực hiện theo quy định tại Mẫu số 02 Chương IV. Nhà thầu phải cung cấp các hoá đơn và/hoặc các chứng từ tài liệu khác theo quy định tại </w:t>
            </w:r>
            <w:r w:rsidRPr="0049599A">
              <w:rPr>
                <w:b/>
                <w:sz w:val="28"/>
                <w:szCs w:val="28"/>
                <w:lang w:val="es-ES"/>
              </w:rPr>
              <w:t>E-ĐKCT</w:t>
            </w:r>
            <w:r w:rsidRPr="0049599A">
              <w:rPr>
                <w:sz w:val="28"/>
                <w:szCs w:val="28"/>
                <w:lang w:val="es-ES"/>
              </w:rPr>
              <w:t>.</w:t>
            </w:r>
          </w:p>
          <w:p w14:paraId="521716EA" w14:textId="77777777" w:rsidR="00F77CED" w:rsidRPr="0049599A" w:rsidRDefault="00F77CED">
            <w:pPr>
              <w:pStyle w:val="Sub-ClauseText"/>
              <w:widowControl w:val="0"/>
              <w:spacing w:before="60" w:after="60"/>
              <w:ind w:left="170"/>
              <w:rPr>
                <w:spacing w:val="0"/>
                <w:sz w:val="28"/>
                <w:szCs w:val="28"/>
                <w:lang w:val="es-ES"/>
              </w:rPr>
            </w:pPr>
          </w:p>
        </w:tc>
      </w:tr>
      <w:tr w:rsidR="00201659" w:rsidRPr="0049599A" w14:paraId="79DE9CDE" w14:textId="77777777" w:rsidTr="00A33855">
        <w:tc>
          <w:tcPr>
            <w:tcW w:w="1014" w:type="pct"/>
          </w:tcPr>
          <w:p w14:paraId="0510D795" w14:textId="77777777" w:rsidR="00F77CED" w:rsidRPr="0049599A" w:rsidRDefault="006C64AB">
            <w:pPr>
              <w:pStyle w:val="Head42"/>
              <w:widowControl w:val="0"/>
              <w:suppressAutoHyphens w:val="0"/>
              <w:overflowPunct w:val="0"/>
              <w:autoSpaceDE w:val="0"/>
              <w:autoSpaceDN w:val="0"/>
              <w:adjustRightInd w:val="0"/>
              <w:spacing w:before="60" w:after="60"/>
              <w:ind w:left="0" w:right="-23" w:firstLine="0"/>
              <w:rPr>
                <w:spacing w:val="-10"/>
                <w:sz w:val="28"/>
                <w:szCs w:val="28"/>
                <w:lang w:val="es-ES"/>
              </w:rPr>
            </w:pPr>
            <w:r w:rsidRPr="0049599A">
              <w:rPr>
                <w:spacing w:val="-10"/>
                <w:sz w:val="28"/>
                <w:szCs w:val="28"/>
                <w:lang w:val="es-ES"/>
              </w:rPr>
              <w:t xml:space="preserve">11. Trách nhiệm của Nhà thầu </w:t>
            </w:r>
          </w:p>
        </w:tc>
        <w:tc>
          <w:tcPr>
            <w:tcW w:w="3986" w:type="pct"/>
          </w:tcPr>
          <w:p w14:paraId="722B1557" w14:textId="77777777" w:rsidR="00F77CED" w:rsidRPr="0049599A" w:rsidRDefault="006C64AB">
            <w:pPr>
              <w:pStyle w:val="Sub-ClauseText"/>
              <w:widowControl w:val="0"/>
              <w:spacing w:before="60" w:after="60"/>
              <w:ind w:left="170"/>
              <w:rPr>
                <w:spacing w:val="0"/>
                <w:sz w:val="28"/>
                <w:szCs w:val="28"/>
                <w:lang w:val="es-ES"/>
              </w:rPr>
            </w:pPr>
            <w:r w:rsidRPr="0049599A">
              <w:rPr>
                <w:spacing w:val="0"/>
                <w:sz w:val="28"/>
                <w:szCs w:val="28"/>
                <w:lang w:val="es-ES"/>
              </w:rPr>
              <w:t xml:space="preserve">Nhà thầu phải cung cấp toàn bộ hàng hóa và các dịch vụ liên quan trong phạm vi cung cấp quy định tại Mục 9 E-ĐKC và theo </w:t>
            </w:r>
            <w:r w:rsidRPr="0049599A">
              <w:rPr>
                <w:sz w:val="28"/>
                <w:szCs w:val="28"/>
                <w:lang w:val="es-ES"/>
              </w:rPr>
              <w:t>tiến độ cung cấp hàng hoá, lịch hoàn thành các dịch vụ liên quan</w:t>
            </w:r>
            <w:r w:rsidRPr="0049599A">
              <w:rPr>
                <w:spacing w:val="0"/>
                <w:sz w:val="28"/>
                <w:szCs w:val="28"/>
                <w:lang w:val="es-ES"/>
              </w:rPr>
              <w:t xml:space="preserve"> quy định tại Mục 10 E-ĐKC.</w:t>
            </w:r>
          </w:p>
        </w:tc>
      </w:tr>
      <w:tr w:rsidR="00201659" w:rsidRPr="0049599A" w14:paraId="326C4DC4" w14:textId="77777777" w:rsidTr="00A33855">
        <w:tblPrEx>
          <w:tblLook w:val="04A0" w:firstRow="1" w:lastRow="0" w:firstColumn="1" w:lastColumn="0" w:noHBand="0" w:noVBand="1"/>
        </w:tblPrEx>
        <w:trPr>
          <w:trHeight w:val="998"/>
        </w:trPr>
        <w:tc>
          <w:tcPr>
            <w:tcW w:w="1014" w:type="pct"/>
            <w:hideMark/>
          </w:tcPr>
          <w:p w14:paraId="6C34F100" w14:textId="77777777" w:rsidR="00F77CED" w:rsidRPr="0049599A" w:rsidRDefault="006C64AB">
            <w:pPr>
              <w:pStyle w:val="Head42"/>
              <w:widowControl w:val="0"/>
              <w:suppressAutoHyphens w:val="0"/>
              <w:overflowPunct w:val="0"/>
              <w:autoSpaceDE w:val="0"/>
              <w:autoSpaceDN w:val="0"/>
              <w:adjustRightInd w:val="0"/>
              <w:spacing w:before="60" w:after="60"/>
              <w:ind w:left="0" w:right="72" w:firstLine="0"/>
              <w:rPr>
                <w:sz w:val="28"/>
                <w:szCs w:val="28"/>
              </w:rPr>
            </w:pPr>
            <w:r w:rsidRPr="0049599A">
              <w:rPr>
                <w:sz w:val="28"/>
                <w:szCs w:val="28"/>
              </w:rPr>
              <w:t>12. Loại hợp đồng</w:t>
            </w:r>
          </w:p>
        </w:tc>
        <w:tc>
          <w:tcPr>
            <w:tcW w:w="3986" w:type="pct"/>
            <w:hideMark/>
          </w:tcPr>
          <w:p w14:paraId="460E6CAF" w14:textId="77777777" w:rsidR="00F77CED" w:rsidRPr="0049599A" w:rsidRDefault="006C64AB">
            <w:pPr>
              <w:pStyle w:val="4"/>
              <w:widowControl w:val="0"/>
              <w:tabs>
                <w:tab w:val="left" w:pos="1100"/>
              </w:tabs>
              <w:spacing w:before="60" w:after="60" w:line="240" w:lineRule="auto"/>
              <w:ind w:left="170"/>
              <w:rPr>
                <w:rFonts w:ascii="Times New Roman" w:hAnsi="Times New Roman"/>
                <w:b w:val="0"/>
                <w:sz w:val="28"/>
                <w:szCs w:val="28"/>
                <w:lang w:val="es-ES"/>
              </w:rPr>
            </w:pPr>
            <w:r w:rsidRPr="0049599A">
              <w:rPr>
                <w:rFonts w:ascii="Times New Roman" w:hAnsi="Times New Roman"/>
                <w:b w:val="0"/>
                <w:sz w:val="28"/>
                <w:szCs w:val="28"/>
                <w:lang w:val="es-ES"/>
              </w:rPr>
              <w:t>Loại hợp đồng: Trọn gói.</w:t>
            </w:r>
          </w:p>
        </w:tc>
      </w:tr>
      <w:tr w:rsidR="00201659" w:rsidRPr="0049599A" w14:paraId="5F2527FD" w14:textId="77777777" w:rsidTr="00A33855">
        <w:tblPrEx>
          <w:tblLook w:val="04A0" w:firstRow="1" w:lastRow="0" w:firstColumn="1" w:lastColumn="0" w:noHBand="0" w:noVBand="1"/>
        </w:tblPrEx>
        <w:tc>
          <w:tcPr>
            <w:tcW w:w="1014" w:type="pct"/>
            <w:hideMark/>
          </w:tcPr>
          <w:p w14:paraId="7FF02A05" w14:textId="77777777" w:rsidR="00F77CED" w:rsidRPr="0049599A" w:rsidRDefault="006C64AB">
            <w:pPr>
              <w:pStyle w:val="Head42"/>
              <w:widowControl w:val="0"/>
              <w:suppressAutoHyphens w:val="0"/>
              <w:overflowPunct w:val="0"/>
              <w:autoSpaceDE w:val="0"/>
              <w:autoSpaceDN w:val="0"/>
              <w:adjustRightInd w:val="0"/>
              <w:spacing w:before="60" w:after="60"/>
              <w:ind w:left="0" w:right="72" w:firstLine="0"/>
              <w:rPr>
                <w:sz w:val="28"/>
                <w:szCs w:val="28"/>
              </w:rPr>
            </w:pPr>
            <w:r w:rsidRPr="0049599A">
              <w:rPr>
                <w:sz w:val="28"/>
                <w:szCs w:val="28"/>
              </w:rPr>
              <w:t>13. Giá hợp đồng</w:t>
            </w:r>
          </w:p>
        </w:tc>
        <w:tc>
          <w:tcPr>
            <w:tcW w:w="3986" w:type="pct"/>
            <w:hideMark/>
          </w:tcPr>
          <w:p w14:paraId="3B890F82" w14:textId="77777777" w:rsidR="00F77CED" w:rsidRPr="0049599A" w:rsidRDefault="006C64AB">
            <w:pPr>
              <w:pStyle w:val="4"/>
              <w:widowControl w:val="0"/>
              <w:tabs>
                <w:tab w:val="left" w:pos="1100"/>
              </w:tabs>
              <w:spacing w:before="60" w:after="60" w:line="240" w:lineRule="auto"/>
              <w:ind w:left="170"/>
              <w:rPr>
                <w:rFonts w:ascii="Times New Roman" w:hAnsi="Times New Roman"/>
                <w:b w:val="0"/>
                <w:sz w:val="28"/>
                <w:szCs w:val="28"/>
                <w:lang w:val="es-ES"/>
              </w:rPr>
            </w:pPr>
            <w:r w:rsidRPr="0049599A">
              <w:rPr>
                <w:rFonts w:ascii="Times New Roman" w:hAnsi="Times New Roman"/>
                <w:b w:val="0"/>
                <w:sz w:val="28"/>
                <w:szCs w:val="28"/>
              </w:rPr>
              <w:t xml:space="preserve">13.1. </w:t>
            </w:r>
            <w:r w:rsidRPr="0049599A">
              <w:rPr>
                <w:rFonts w:ascii="Times New Roman" w:hAnsi="Times New Roman"/>
                <w:b w:val="0"/>
                <w:sz w:val="28"/>
                <w:szCs w:val="28"/>
                <w:lang w:val="es-ES"/>
              </w:rPr>
              <w:t xml:space="preserve">Giá hợp đồng được ghi tại </w:t>
            </w:r>
            <w:r w:rsidRPr="0049599A">
              <w:rPr>
                <w:rFonts w:ascii="Times New Roman" w:hAnsi="Times New Roman"/>
                <w:sz w:val="28"/>
                <w:szCs w:val="28"/>
                <w:lang w:val="es-ES"/>
              </w:rPr>
              <w:t>E-ĐKCT</w:t>
            </w:r>
            <w:r w:rsidRPr="0049599A">
              <w:rPr>
                <w:rFonts w:ascii="Times New Roman" w:hAnsi="Times New Roman"/>
                <w:b w:val="0"/>
                <w:sz w:val="28"/>
                <w:szCs w:val="28"/>
                <w:lang w:val="es-ES"/>
              </w:rPr>
              <w:t xml:space="preserve"> là toàn bộ chi phí để thực hiện hoàn thành </w:t>
            </w:r>
            <w:r w:rsidRPr="0049599A">
              <w:rPr>
                <w:rFonts w:ascii="Times New Roman" w:hAnsi="Times New Roman"/>
                <w:b w:val="0"/>
                <w:sz w:val="28"/>
                <w:szCs w:val="28"/>
                <w:lang w:val="pl-PL"/>
              </w:rPr>
              <w:t>việc cung cấp hàng hoá và dịch vụ liên quan</w:t>
            </w:r>
            <w:r w:rsidRPr="0049599A">
              <w:rPr>
                <w:rFonts w:ascii="Times New Roman" w:hAnsi="Times New Roman"/>
                <w:b w:val="0"/>
                <w:sz w:val="28"/>
                <w:szCs w:val="28"/>
                <w:lang w:val="es-ES"/>
              </w:rPr>
              <w:t xml:space="preserve"> của gói thầu nêu trong Bảng giá hợp đồng trên cơ sở bảo đảm tiến độ, chất lượng theo đúng yêu cầu của gói thầu. Giá hợp đồng đã bao gồm toàn bộ các chi phí về thuế, phí, lệ phí (nếu có). Giá hợp đồng là trọn gói và cố định trong suốt thời gian thực hiện hợp đồng;</w:t>
            </w:r>
          </w:p>
          <w:p w14:paraId="1424B44A" w14:textId="77777777" w:rsidR="00F77CED" w:rsidRPr="0049599A" w:rsidRDefault="006C64AB">
            <w:pPr>
              <w:pStyle w:val="4"/>
              <w:widowControl w:val="0"/>
              <w:tabs>
                <w:tab w:val="left" w:pos="1100"/>
              </w:tabs>
              <w:spacing w:before="60" w:after="60" w:line="240" w:lineRule="auto"/>
              <w:ind w:left="170"/>
              <w:rPr>
                <w:rFonts w:ascii="Times New Roman" w:hAnsi="Times New Roman"/>
                <w:b w:val="0"/>
                <w:sz w:val="28"/>
                <w:szCs w:val="28"/>
                <w:lang w:val="es-ES"/>
              </w:rPr>
            </w:pPr>
            <w:r w:rsidRPr="0049599A">
              <w:rPr>
                <w:rFonts w:ascii="Times New Roman" w:hAnsi="Times New Roman"/>
                <w:b w:val="0"/>
                <w:sz w:val="28"/>
                <w:szCs w:val="28"/>
                <w:lang w:val="es-ES"/>
              </w:rPr>
              <w:t>13.2. Bảng giá hợp đồng quy định tại Phụ lục bảng giá hợp đồng là một bộ phận không tách rời của hợp đồng này, bao gồm phạm vi cung cấp và thành tiền của các hạng mục.</w:t>
            </w:r>
          </w:p>
        </w:tc>
      </w:tr>
      <w:tr w:rsidR="00201659" w:rsidRPr="0049599A" w14:paraId="2B9C622A" w14:textId="77777777" w:rsidTr="00A33855">
        <w:tc>
          <w:tcPr>
            <w:tcW w:w="1014" w:type="pct"/>
          </w:tcPr>
          <w:p w14:paraId="2F7BFC16" w14:textId="77777777" w:rsidR="00F77CED" w:rsidRPr="0049599A" w:rsidRDefault="006C64AB">
            <w:pPr>
              <w:pStyle w:val="Head42"/>
              <w:widowControl w:val="0"/>
              <w:suppressAutoHyphens w:val="0"/>
              <w:overflowPunct w:val="0"/>
              <w:autoSpaceDE w:val="0"/>
              <w:autoSpaceDN w:val="0"/>
              <w:adjustRightInd w:val="0"/>
              <w:spacing w:before="60" w:after="60"/>
              <w:ind w:left="0" w:right="72" w:firstLine="0"/>
              <w:rPr>
                <w:sz w:val="28"/>
                <w:szCs w:val="28"/>
              </w:rPr>
            </w:pPr>
            <w:r w:rsidRPr="0049599A">
              <w:rPr>
                <w:sz w:val="28"/>
                <w:szCs w:val="28"/>
              </w:rPr>
              <w:t>14. Điều chỉnh thuế</w:t>
            </w:r>
          </w:p>
        </w:tc>
        <w:tc>
          <w:tcPr>
            <w:tcW w:w="3986" w:type="pct"/>
          </w:tcPr>
          <w:p w14:paraId="4282B667" w14:textId="77777777" w:rsidR="00F77CED" w:rsidRPr="0049599A" w:rsidRDefault="006C64AB">
            <w:pPr>
              <w:pStyle w:val="Sub-ClauseText"/>
              <w:widowControl w:val="0"/>
              <w:spacing w:before="60" w:after="60"/>
              <w:ind w:left="170"/>
              <w:rPr>
                <w:spacing w:val="0"/>
                <w:sz w:val="28"/>
                <w:szCs w:val="28"/>
              </w:rPr>
            </w:pPr>
            <w:r w:rsidRPr="0049599A">
              <w:rPr>
                <w:sz w:val="28"/>
                <w:szCs w:val="28"/>
              </w:rPr>
              <w:t xml:space="preserve">Việc điều chỉnh thuế thực hiện theo quy định tại </w:t>
            </w:r>
            <w:r w:rsidRPr="0049599A">
              <w:rPr>
                <w:b/>
                <w:sz w:val="28"/>
                <w:szCs w:val="28"/>
              </w:rPr>
              <w:t>E-ĐKCT</w:t>
            </w:r>
            <w:r w:rsidRPr="0049599A">
              <w:rPr>
                <w:sz w:val="28"/>
                <w:szCs w:val="28"/>
              </w:rPr>
              <w:t>.</w:t>
            </w:r>
          </w:p>
        </w:tc>
      </w:tr>
      <w:tr w:rsidR="00201659" w:rsidRPr="0049599A" w14:paraId="4EAE3F78" w14:textId="77777777" w:rsidTr="00A33855">
        <w:tblPrEx>
          <w:tblLook w:val="04A0" w:firstRow="1" w:lastRow="0" w:firstColumn="1" w:lastColumn="0" w:noHBand="0" w:noVBand="1"/>
        </w:tblPrEx>
        <w:tc>
          <w:tcPr>
            <w:tcW w:w="1014" w:type="pct"/>
            <w:hideMark/>
          </w:tcPr>
          <w:p w14:paraId="296EA972" w14:textId="77777777" w:rsidR="00F77CED" w:rsidRPr="0049599A" w:rsidRDefault="006C64AB">
            <w:pPr>
              <w:pStyle w:val="Head42"/>
              <w:widowControl w:val="0"/>
              <w:suppressAutoHyphens w:val="0"/>
              <w:overflowPunct w:val="0"/>
              <w:autoSpaceDE w:val="0"/>
              <w:autoSpaceDN w:val="0"/>
              <w:adjustRightInd w:val="0"/>
              <w:spacing w:before="60" w:after="60"/>
              <w:ind w:left="0" w:right="-23" w:firstLine="0"/>
              <w:rPr>
                <w:sz w:val="28"/>
                <w:szCs w:val="28"/>
              </w:rPr>
            </w:pPr>
            <w:r w:rsidRPr="0049599A">
              <w:rPr>
                <w:sz w:val="28"/>
                <w:szCs w:val="28"/>
              </w:rPr>
              <w:t>15. Tạm ứng</w:t>
            </w:r>
          </w:p>
        </w:tc>
        <w:tc>
          <w:tcPr>
            <w:tcW w:w="3986" w:type="pct"/>
            <w:hideMark/>
          </w:tcPr>
          <w:p w14:paraId="15673922" w14:textId="77777777" w:rsidR="00F77CED" w:rsidRPr="0049599A" w:rsidRDefault="006C64AB">
            <w:pPr>
              <w:tabs>
                <w:tab w:val="left" w:pos="1100"/>
              </w:tabs>
              <w:overflowPunct w:val="0"/>
              <w:autoSpaceDE w:val="0"/>
              <w:autoSpaceDN w:val="0"/>
              <w:adjustRightInd w:val="0"/>
              <w:spacing w:before="60" w:after="60"/>
              <w:ind w:left="170"/>
              <w:textAlignment w:val="baseline"/>
              <w:rPr>
                <w:sz w:val="28"/>
                <w:szCs w:val="28"/>
              </w:rPr>
            </w:pPr>
            <w:r w:rsidRPr="0049599A">
              <w:rPr>
                <w:sz w:val="28"/>
                <w:szCs w:val="28"/>
              </w:rPr>
              <w:t xml:space="preserve">15.1. Chủ đầu tư phải cấp </w:t>
            </w:r>
            <w:r w:rsidR="0057643D" w:rsidRPr="0049599A">
              <w:rPr>
                <w:sz w:val="28"/>
                <w:szCs w:val="28"/>
              </w:rPr>
              <w:t xml:space="preserve">cho Nhà thầu khoản tiền tạm ứng </w:t>
            </w:r>
            <w:r w:rsidRPr="0049599A">
              <w:rPr>
                <w:sz w:val="28"/>
                <w:szCs w:val="28"/>
              </w:rPr>
              <w:t xml:space="preserve">theo quy định tại </w:t>
            </w:r>
            <w:r w:rsidRPr="0049599A">
              <w:rPr>
                <w:b/>
                <w:sz w:val="28"/>
                <w:szCs w:val="28"/>
              </w:rPr>
              <w:t>E-ĐKCT</w:t>
            </w:r>
            <w:r w:rsidRPr="0049599A">
              <w:rPr>
                <w:sz w:val="28"/>
                <w:szCs w:val="28"/>
              </w:rPr>
              <w:t xml:space="preserve">, sau khi Nhà thầu nộp Bảo lãnh tạm ứng </w:t>
            </w:r>
            <w:r w:rsidRPr="0049599A">
              <w:rPr>
                <w:sz w:val="28"/>
                <w:szCs w:val="28"/>
              </w:rPr>
              <w:lastRenderedPageBreak/>
              <w:t>tương đương với khoản tiền tạm ứng. Bảo lãnh tạm ứng phải được phát hành bởi một ngân hàng hoặc tổ chức tín dụng hoạt động hợp pháp tại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3407821A" w14:textId="77777777" w:rsidR="00F77CED" w:rsidRPr="0049599A" w:rsidRDefault="006C64AB">
            <w:pPr>
              <w:overflowPunct w:val="0"/>
              <w:autoSpaceDE w:val="0"/>
              <w:autoSpaceDN w:val="0"/>
              <w:adjustRightInd w:val="0"/>
              <w:spacing w:before="60" w:after="60"/>
              <w:ind w:left="170"/>
              <w:textAlignment w:val="baseline"/>
              <w:rPr>
                <w:sz w:val="28"/>
                <w:szCs w:val="28"/>
              </w:rPr>
            </w:pPr>
            <w:r w:rsidRPr="0049599A">
              <w:rPr>
                <w:sz w:val="28"/>
                <w:szCs w:val="28"/>
              </w:rPr>
              <w:t>15.2.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tạm ứng trong trường hợp sử dụng tiền tạm ứng không đúng mục đích.</w:t>
            </w:r>
          </w:p>
          <w:p w14:paraId="1F16F47E" w14:textId="77777777" w:rsidR="00F77CED" w:rsidRPr="0049599A" w:rsidRDefault="006C64AB">
            <w:pPr>
              <w:tabs>
                <w:tab w:val="left" w:pos="1100"/>
              </w:tabs>
              <w:overflowPunct w:val="0"/>
              <w:autoSpaceDE w:val="0"/>
              <w:autoSpaceDN w:val="0"/>
              <w:adjustRightInd w:val="0"/>
              <w:spacing w:before="60" w:after="60"/>
              <w:ind w:left="170"/>
              <w:textAlignment w:val="baseline"/>
              <w:rPr>
                <w:sz w:val="28"/>
                <w:szCs w:val="28"/>
              </w:rPr>
            </w:pPr>
            <w:r w:rsidRPr="0049599A">
              <w:rPr>
                <w:sz w:val="28"/>
                <w:szCs w:val="28"/>
              </w:rPr>
              <w:t>15.3. Tiền tạm ứng phải được hoàn trả bằng cách khấu trừ một tỷ lệ nhất định trong các khoản thanh toán đến hạn cho Nhà thầu, theo bảng kê tỷ lệ phần trăm công việc đã hoàn thành làm cơ sở thanh toán.</w:t>
            </w:r>
          </w:p>
        </w:tc>
      </w:tr>
      <w:tr w:rsidR="00201659" w:rsidRPr="0049599A" w14:paraId="63BF9FA6" w14:textId="77777777" w:rsidTr="00A33855">
        <w:tblPrEx>
          <w:tblLook w:val="04A0" w:firstRow="1" w:lastRow="0" w:firstColumn="1" w:lastColumn="0" w:noHBand="0" w:noVBand="1"/>
        </w:tblPrEx>
        <w:tc>
          <w:tcPr>
            <w:tcW w:w="1014" w:type="pct"/>
            <w:hideMark/>
          </w:tcPr>
          <w:p w14:paraId="0DC5B331" w14:textId="77777777" w:rsidR="00F77CED" w:rsidRPr="0049599A" w:rsidRDefault="006C64AB">
            <w:pPr>
              <w:pStyle w:val="Head42"/>
              <w:widowControl w:val="0"/>
              <w:suppressAutoHyphens w:val="0"/>
              <w:overflowPunct w:val="0"/>
              <w:autoSpaceDE w:val="0"/>
              <w:autoSpaceDN w:val="0"/>
              <w:adjustRightInd w:val="0"/>
              <w:spacing w:before="60" w:after="60"/>
              <w:ind w:left="0" w:right="-23" w:firstLine="0"/>
              <w:rPr>
                <w:sz w:val="28"/>
                <w:szCs w:val="28"/>
              </w:rPr>
            </w:pPr>
            <w:r w:rsidRPr="0049599A">
              <w:rPr>
                <w:sz w:val="28"/>
                <w:szCs w:val="28"/>
              </w:rPr>
              <w:lastRenderedPageBreak/>
              <w:t>16. Thanh toán</w:t>
            </w:r>
          </w:p>
        </w:tc>
        <w:tc>
          <w:tcPr>
            <w:tcW w:w="3986" w:type="pct"/>
            <w:hideMark/>
          </w:tcPr>
          <w:p w14:paraId="7478150C" w14:textId="77777777" w:rsidR="00F77CED" w:rsidRPr="0049599A" w:rsidRDefault="006C64AB">
            <w:pPr>
              <w:tabs>
                <w:tab w:val="left" w:pos="941"/>
              </w:tabs>
              <w:overflowPunct w:val="0"/>
              <w:autoSpaceDE w:val="0"/>
              <w:autoSpaceDN w:val="0"/>
              <w:adjustRightInd w:val="0"/>
              <w:spacing w:before="60" w:after="60"/>
              <w:ind w:left="170"/>
              <w:textAlignment w:val="baseline"/>
              <w:rPr>
                <w:sz w:val="28"/>
                <w:szCs w:val="28"/>
              </w:rPr>
            </w:pPr>
            <w:r w:rsidRPr="0049599A">
              <w:rPr>
                <w:sz w:val="28"/>
                <w:szCs w:val="28"/>
              </w:rPr>
              <w:t xml:space="preserve">16.1. Việc thanh toán thực hiện theo quy định tại </w:t>
            </w:r>
            <w:r w:rsidRPr="0049599A">
              <w:rPr>
                <w:b/>
                <w:sz w:val="28"/>
                <w:szCs w:val="28"/>
              </w:rPr>
              <w:t>E-ĐKCT</w:t>
            </w:r>
            <w:r w:rsidRPr="0049599A">
              <w:rPr>
                <w:iCs/>
                <w:sz w:val="28"/>
                <w:szCs w:val="28"/>
              </w:rPr>
              <w:t xml:space="preserve">. </w:t>
            </w:r>
            <w:r w:rsidRPr="0049599A">
              <w:rPr>
                <w:sz w:val="28"/>
                <w:szCs w:val="28"/>
              </w:rPr>
              <w:t xml:space="preserve">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3DCC5AAE" w14:textId="77777777" w:rsidR="00F77CED" w:rsidRPr="0049599A" w:rsidRDefault="006C64AB">
            <w:pPr>
              <w:tabs>
                <w:tab w:val="left" w:pos="941"/>
              </w:tabs>
              <w:overflowPunct w:val="0"/>
              <w:autoSpaceDE w:val="0"/>
              <w:autoSpaceDN w:val="0"/>
              <w:adjustRightInd w:val="0"/>
              <w:spacing w:before="60" w:after="60"/>
              <w:ind w:left="170"/>
              <w:textAlignment w:val="baseline"/>
              <w:rPr>
                <w:strike/>
                <w:sz w:val="28"/>
                <w:szCs w:val="28"/>
              </w:rPr>
            </w:pPr>
            <w:r w:rsidRPr="0049599A">
              <w:rPr>
                <w:sz w:val="28"/>
                <w:szCs w:val="28"/>
              </w:rPr>
              <w:t xml:space="preserve">16.2. Đồng tiền thanh toán là: VND.   </w:t>
            </w:r>
          </w:p>
        </w:tc>
      </w:tr>
      <w:tr w:rsidR="00201659" w:rsidRPr="0049599A" w14:paraId="4B47007A" w14:textId="77777777" w:rsidTr="00A33855">
        <w:trPr>
          <w:trHeight w:val="1566"/>
        </w:trPr>
        <w:tc>
          <w:tcPr>
            <w:tcW w:w="1014" w:type="pct"/>
          </w:tcPr>
          <w:p w14:paraId="495C865C" w14:textId="77777777" w:rsidR="00F77CED" w:rsidRPr="0049599A" w:rsidRDefault="006C64AB">
            <w:pPr>
              <w:pStyle w:val="sec7-clauses0"/>
              <w:widowControl w:val="0"/>
              <w:tabs>
                <w:tab w:val="clear" w:pos="360"/>
              </w:tabs>
              <w:spacing w:before="60" w:after="60"/>
              <w:ind w:left="0" w:right="72" w:firstLine="0"/>
              <w:rPr>
                <w:sz w:val="28"/>
                <w:szCs w:val="28"/>
              </w:rPr>
            </w:pPr>
            <w:r w:rsidRPr="0049599A">
              <w:rPr>
                <w:sz w:val="28"/>
                <w:szCs w:val="28"/>
              </w:rPr>
              <w:t>17. Bản quyền</w:t>
            </w:r>
          </w:p>
        </w:tc>
        <w:tc>
          <w:tcPr>
            <w:tcW w:w="3986" w:type="pct"/>
          </w:tcPr>
          <w:p w14:paraId="7D9B5634" w14:textId="77777777" w:rsidR="00F77CED" w:rsidRPr="0049599A" w:rsidRDefault="006C64AB">
            <w:pPr>
              <w:pStyle w:val="Sub-ClauseText"/>
              <w:widowControl w:val="0"/>
              <w:spacing w:before="60" w:after="60"/>
              <w:ind w:left="170"/>
              <w:rPr>
                <w:spacing w:val="0"/>
                <w:sz w:val="28"/>
                <w:szCs w:val="28"/>
              </w:rPr>
            </w:pPr>
            <w:r w:rsidRPr="0049599A">
              <w:rPr>
                <w:spacing w:val="0"/>
                <w:sz w:val="28"/>
                <w:szCs w:val="28"/>
                <w:lang w:val="nl-NL"/>
              </w:rPr>
              <w:t>Nhà thầu phải hoàn toàn chịu trách nhiệm về mọi thiệt hại phát sinh do việc khiếu nại của bên thứ ba về việc vi phạm bản quyền sở hữu trí tuệ liên quan đến hàng hóa mà Nhà thầu đã cung cấp cho Chủ đầu tư</w:t>
            </w:r>
            <w:r w:rsidRPr="0049599A">
              <w:rPr>
                <w:spacing w:val="0"/>
                <w:sz w:val="28"/>
                <w:szCs w:val="28"/>
              </w:rPr>
              <w:t xml:space="preserve">. </w:t>
            </w:r>
          </w:p>
        </w:tc>
      </w:tr>
      <w:tr w:rsidR="00201659" w:rsidRPr="0049599A" w14:paraId="55B9C5EA" w14:textId="77777777" w:rsidTr="00A33855">
        <w:tc>
          <w:tcPr>
            <w:tcW w:w="1014" w:type="pct"/>
          </w:tcPr>
          <w:p w14:paraId="7DEA1E42" w14:textId="77777777" w:rsidR="00F77CED" w:rsidRPr="0049599A" w:rsidRDefault="006C64AB">
            <w:pPr>
              <w:pStyle w:val="Head42"/>
              <w:widowControl w:val="0"/>
              <w:suppressAutoHyphens w:val="0"/>
              <w:overflowPunct w:val="0"/>
              <w:autoSpaceDE w:val="0"/>
              <w:autoSpaceDN w:val="0"/>
              <w:adjustRightInd w:val="0"/>
              <w:spacing w:before="60" w:after="60"/>
              <w:ind w:left="0" w:right="72" w:firstLine="0"/>
              <w:rPr>
                <w:spacing w:val="-10"/>
                <w:sz w:val="28"/>
                <w:szCs w:val="28"/>
              </w:rPr>
            </w:pPr>
            <w:r w:rsidRPr="0049599A">
              <w:rPr>
                <w:spacing w:val="-10"/>
                <w:sz w:val="28"/>
                <w:szCs w:val="28"/>
                <w:lang w:val="es-ES"/>
              </w:rPr>
              <w:t xml:space="preserve">18. Sử dụng các tài liệu và thông </w:t>
            </w:r>
            <w:r w:rsidRPr="0049599A">
              <w:rPr>
                <w:spacing w:val="-14"/>
                <w:sz w:val="28"/>
                <w:szCs w:val="28"/>
                <w:lang w:val="es-ES"/>
              </w:rPr>
              <w:t>tin liên quan đến hợp đồng</w:t>
            </w:r>
          </w:p>
        </w:tc>
        <w:tc>
          <w:tcPr>
            <w:tcW w:w="3986" w:type="pct"/>
          </w:tcPr>
          <w:p w14:paraId="1997D74B" w14:textId="77777777" w:rsidR="00F77CED" w:rsidRPr="0049599A" w:rsidRDefault="006C64AB">
            <w:pPr>
              <w:pStyle w:val="Sub-ClauseText"/>
              <w:widowControl w:val="0"/>
              <w:spacing w:before="60" w:after="60"/>
              <w:ind w:left="170"/>
              <w:rPr>
                <w:spacing w:val="0"/>
                <w:sz w:val="28"/>
                <w:szCs w:val="28"/>
                <w:lang w:val="nl-NL"/>
              </w:rPr>
            </w:pPr>
            <w:r w:rsidRPr="0049599A">
              <w:rPr>
                <w:spacing w:val="0"/>
                <w:sz w:val="28"/>
                <w:szCs w:val="28"/>
              </w:rPr>
              <w:t xml:space="preserve">18.1. </w:t>
            </w:r>
            <w:r w:rsidRPr="0049599A">
              <w:rPr>
                <w:spacing w:val="0"/>
                <w:sz w:val="28"/>
                <w:szCs w:val="28"/>
                <w:lang w:val="nl-NL"/>
              </w:rPr>
              <w:t xml:space="preserve">Nếu không có sự đồng ý trước bằng hình thức điện tử của Chủ đầu tư, Nhà thầu không được tiết lộ nội dung của hợp đồng cũng như đặc tính kỹ thuật, sơ đồ, bản vẽ, kiểu dáng, mẫu mã, thông tin do Chủ đầu tư hoặc đại diện của Chủ đầu tư đưa ra cho bất cứ ai không phải là người có liên quan đến việc thực hiện hợp đồng. Việc Nhà thầu cung cấp các thông tin cho người có liên quan đến việc thực hiện hợp đồng được thực hiện theo chế độ bảo mật và trong phạm vi cần thiết cho việc thực hiện hợp đồng này. </w:t>
            </w:r>
          </w:p>
          <w:p w14:paraId="712B21E6" w14:textId="77777777" w:rsidR="00F77CED" w:rsidRPr="0049599A" w:rsidRDefault="006C64AB">
            <w:pPr>
              <w:pStyle w:val="Sub-ClauseText"/>
              <w:widowControl w:val="0"/>
              <w:tabs>
                <w:tab w:val="left" w:pos="1332"/>
              </w:tabs>
              <w:spacing w:before="60" w:after="60"/>
              <w:ind w:left="170"/>
              <w:rPr>
                <w:spacing w:val="0"/>
                <w:sz w:val="28"/>
                <w:szCs w:val="28"/>
                <w:lang w:val="es-ES"/>
              </w:rPr>
            </w:pPr>
            <w:r w:rsidRPr="0049599A">
              <w:rPr>
                <w:spacing w:val="0"/>
                <w:sz w:val="28"/>
                <w:szCs w:val="28"/>
                <w:lang w:val="nl-NL"/>
              </w:rPr>
              <w:t>18.2. Nếu không có sự đồng ý bằng hình thức điện tử của Chủ đầu tư, Nhà thầu không được sử dụng bất cứ thông tin hoặc tài liệu nào nêu trong Mục 18.1 E-ĐKC vào mục đích khác trừ khi vì mục đích thực hiện hợp đồng.</w:t>
            </w:r>
          </w:p>
          <w:p w14:paraId="1EC0639A" w14:textId="77777777" w:rsidR="00F77CED" w:rsidRPr="0049599A" w:rsidRDefault="006C64AB">
            <w:pPr>
              <w:pStyle w:val="Sub-ClauseText"/>
              <w:widowControl w:val="0"/>
              <w:spacing w:before="60" w:after="60"/>
              <w:ind w:left="170"/>
              <w:rPr>
                <w:spacing w:val="0"/>
                <w:sz w:val="28"/>
                <w:szCs w:val="28"/>
                <w:lang w:val="es-ES"/>
              </w:rPr>
            </w:pPr>
            <w:r w:rsidRPr="0049599A">
              <w:rPr>
                <w:spacing w:val="0"/>
                <w:sz w:val="28"/>
                <w:szCs w:val="28"/>
                <w:lang w:val="es-ES"/>
              </w:rPr>
              <w:t xml:space="preserve">18.3. </w:t>
            </w:r>
            <w:r w:rsidRPr="0049599A">
              <w:rPr>
                <w:spacing w:val="0"/>
                <w:sz w:val="28"/>
                <w:szCs w:val="28"/>
                <w:lang w:val="nl-NL"/>
              </w:rPr>
              <w:t xml:space="preserve">Các tài liệu quy định tại Mục 18.1 E-ĐKC thuộc quyền sở hữu của Chủ đầu tư. Khi Chủ đầu tư có yêu cầu, Nhà thầu phải </w:t>
            </w:r>
            <w:r w:rsidRPr="0049599A">
              <w:rPr>
                <w:spacing w:val="0"/>
                <w:sz w:val="28"/>
                <w:szCs w:val="28"/>
                <w:lang w:val="nl-NL"/>
              </w:rPr>
              <w:lastRenderedPageBreak/>
              <w:t>trả lại cho Chủ đầu tư các tài liệu này (bao gồm cả các bản chụp) sau khi đã hoàn thành nghĩa vụ theo hợp  đồng.</w:t>
            </w:r>
          </w:p>
        </w:tc>
      </w:tr>
      <w:tr w:rsidR="00201659" w:rsidRPr="0049599A" w14:paraId="6C65A7FC" w14:textId="77777777" w:rsidTr="00644D78">
        <w:trPr>
          <w:trHeight w:val="2197"/>
        </w:trPr>
        <w:tc>
          <w:tcPr>
            <w:tcW w:w="1014" w:type="pct"/>
          </w:tcPr>
          <w:p w14:paraId="52EA79F9" w14:textId="77777777" w:rsidR="00F77CED" w:rsidRPr="0049599A" w:rsidRDefault="006C64AB">
            <w:pPr>
              <w:pStyle w:val="sec7-clauses0"/>
              <w:widowControl w:val="0"/>
              <w:tabs>
                <w:tab w:val="clear" w:pos="360"/>
              </w:tabs>
              <w:spacing w:before="60" w:after="60"/>
              <w:ind w:left="0" w:right="72" w:firstLine="0"/>
              <w:rPr>
                <w:sz w:val="28"/>
                <w:szCs w:val="28"/>
                <w:lang w:val="es-ES"/>
              </w:rPr>
            </w:pPr>
            <w:r w:rsidRPr="0049599A">
              <w:rPr>
                <w:sz w:val="28"/>
                <w:szCs w:val="28"/>
                <w:lang w:val="es-ES"/>
              </w:rPr>
              <w:lastRenderedPageBreak/>
              <w:t xml:space="preserve">19. Thông số kỹ thuật và tiêu chuẩn </w:t>
            </w:r>
          </w:p>
        </w:tc>
        <w:tc>
          <w:tcPr>
            <w:tcW w:w="3986" w:type="pct"/>
          </w:tcPr>
          <w:p w14:paraId="085628BE" w14:textId="77777777" w:rsidR="00F77CED" w:rsidRPr="0049599A" w:rsidRDefault="006C64AB">
            <w:pPr>
              <w:pStyle w:val="Heading3"/>
              <w:widowControl w:val="0"/>
              <w:spacing w:before="60" w:after="60"/>
              <w:ind w:left="170"/>
              <w:jc w:val="both"/>
              <w:rPr>
                <w:rFonts w:eastAsia="MS Mincho"/>
                <w:szCs w:val="28"/>
                <w:lang w:val="es-ES" w:eastAsia="ja-JP"/>
              </w:rPr>
            </w:pPr>
            <w:r w:rsidRPr="0049599A">
              <w:rPr>
                <w:rFonts w:eastAsia="MS Mincho"/>
                <w:b w:val="0"/>
                <w:szCs w:val="28"/>
                <w:lang w:val="es-ES"/>
              </w:rPr>
              <w:t xml:space="preserve">Hàng hóa và dịch vụ liên quan được cung cấp theo Hợp đồng này sẽ phải tuân theo các thông số kỹ thuật và tiêu chuẩn đề cập ở Chương V; nếu ở Chương V không đề cập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201659" w:rsidRPr="0049599A" w14:paraId="07E8501D" w14:textId="77777777" w:rsidTr="00A33855">
        <w:tc>
          <w:tcPr>
            <w:tcW w:w="1014" w:type="pct"/>
          </w:tcPr>
          <w:p w14:paraId="12EA59C6" w14:textId="77777777" w:rsidR="00F77CED" w:rsidRPr="0049599A" w:rsidRDefault="006C64AB">
            <w:pPr>
              <w:pStyle w:val="sec7-clauses0"/>
              <w:widowControl w:val="0"/>
              <w:tabs>
                <w:tab w:val="clear" w:pos="360"/>
              </w:tabs>
              <w:spacing w:before="60" w:after="60"/>
              <w:ind w:left="0" w:right="-23" w:firstLine="0"/>
              <w:rPr>
                <w:sz w:val="28"/>
                <w:szCs w:val="28"/>
                <w:lang w:val="es-ES"/>
              </w:rPr>
            </w:pPr>
            <w:r w:rsidRPr="0049599A">
              <w:rPr>
                <w:sz w:val="28"/>
                <w:szCs w:val="28"/>
                <w:lang w:val="es-ES"/>
              </w:rPr>
              <w:t xml:space="preserve">20. Đóng gói hàng hoá </w:t>
            </w:r>
          </w:p>
        </w:tc>
        <w:tc>
          <w:tcPr>
            <w:tcW w:w="3986" w:type="pct"/>
          </w:tcPr>
          <w:p w14:paraId="4382B1B5" w14:textId="77777777" w:rsidR="00F77CED" w:rsidRPr="0049599A" w:rsidRDefault="006C64AB">
            <w:pPr>
              <w:pStyle w:val="Sub-ClauseText"/>
              <w:widowControl w:val="0"/>
              <w:spacing w:before="60" w:after="60"/>
              <w:ind w:left="170"/>
              <w:rPr>
                <w:spacing w:val="0"/>
                <w:sz w:val="28"/>
                <w:szCs w:val="28"/>
                <w:lang w:val="es-ES"/>
              </w:rPr>
            </w:pPr>
            <w:r w:rsidRPr="0049599A">
              <w:rPr>
                <w:spacing w:val="0"/>
                <w:sz w:val="28"/>
                <w:szCs w:val="28"/>
                <w:lang w:val="nl-NL"/>
              </w:rPr>
              <w:t>Nhà thầu sẽ phải đóng gói hàng hóa đúng yêu cầu quy định tại</w:t>
            </w:r>
            <w:r w:rsidRPr="0049599A">
              <w:rPr>
                <w:b/>
                <w:spacing w:val="0"/>
                <w:sz w:val="28"/>
                <w:szCs w:val="28"/>
                <w:lang w:val="nl-NL"/>
              </w:rPr>
              <w:t xml:space="preserve"> E-ĐKCT</w:t>
            </w:r>
            <w:r w:rsidRPr="0049599A">
              <w:rPr>
                <w:spacing w:val="0"/>
                <w:sz w:val="28"/>
                <w:szCs w:val="28"/>
                <w:lang w:val="nl-NL"/>
              </w:rPr>
              <w:t xml:space="preserve"> phù hợp với từng loại phương tiện vận chuyển để chuyển hàng hóa từ nơi xuất hàng đến địa điểm giao hàng quy định. Việc đóng gói phải bảo đảm hàng hóa không bị hư hỏng do va chạm trong khi bốc dỡ vận chuyển và các tác động khác của môi trường. Kích thước và trọng lượng của mỗi kiện hàng phải tính đến điều kiện vận chuyển như khoảng cách, phương tiện vận chuyển, điều kiện cơ sở hạ tầng... từ nơi xuất hàng đến địa điểm giao hàng quy định.</w:t>
            </w:r>
          </w:p>
        </w:tc>
      </w:tr>
      <w:tr w:rsidR="00201659" w:rsidRPr="0049599A" w14:paraId="67012651" w14:textId="77777777" w:rsidTr="00A33855">
        <w:tc>
          <w:tcPr>
            <w:tcW w:w="1014" w:type="pct"/>
          </w:tcPr>
          <w:p w14:paraId="76561677" w14:textId="77777777" w:rsidR="00F77CED" w:rsidRPr="0049599A" w:rsidRDefault="006C64AB">
            <w:pPr>
              <w:pStyle w:val="sec7-clauses0"/>
              <w:widowControl w:val="0"/>
              <w:tabs>
                <w:tab w:val="clear" w:pos="360"/>
              </w:tabs>
              <w:spacing w:before="60" w:after="60"/>
              <w:ind w:left="0" w:right="-23" w:firstLine="0"/>
              <w:rPr>
                <w:sz w:val="28"/>
                <w:szCs w:val="28"/>
              </w:rPr>
            </w:pPr>
            <w:r w:rsidRPr="0049599A">
              <w:rPr>
                <w:sz w:val="28"/>
                <w:szCs w:val="28"/>
              </w:rPr>
              <w:t>21. Bảo hiểm</w:t>
            </w:r>
          </w:p>
        </w:tc>
        <w:tc>
          <w:tcPr>
            <w:tcW w:w="3986" w:type="pct"/>
          </w:tcPr>
          <w:p w14:paraId="5FA8BA55" w14:textId="77777777" w:rsidR="00F77CED" w:rsidRPr="0049599A" w:rsidRDefault="006C64AB">
            <w:pPr>
              <w:pStyle w:val="Sub-ClauseText"/>
              <w:widowControl w:val="0"/>
              <w:spacing w:before="60" w:after="60"/>
              <w:ind w:left="170"/>
              <w:rPr>
                <w:spacing w:val="0"/>
                <w:sz w:val="28"/>
                <w:szCs w:val="28"/>
              </w:rPr>
            </w:pPr>
            <w:r w:rsidRPr="0049599A">
              <w:rPr>
                <w:spacing w:val="0"/>
                <w:sz w:val="28"/>
                <w:szCs w:val="28"/>
                <w:lang w:val="nl-NL"/>
              </w:rPr>
              <w:t xml:space="preserve">Hàng hóa cung cấp theo hợp đồng phải được bảo hiểm đầy đủ để bù đắp những mất mát, tổn thất bất thường trong quá trình sản xuất, vận chuyển, lưu kho và giao hàng theo những nội dung được quy định tại </w:t>
            </w:r>
            <w:r w:rsidRPr="0049599A">
              <w:rPr>
                <w:b/>
                <w:spacing w:val="0"/>
                <w:sz w:val="28"/>
                <w:szCs w:val="28"/>
                <w:lang w:val="nl-NL"/>
              </w:rPr>
              <w:t>E-ĐKCT</w:t>
            </w:r>
            <w:r w:rsidRPr="0049599A">
              <w:rPr>
                <w:spacing w:val="0"/>
                <w:sz w:val="28"/>
                <w:szCs w:val="28"/>
                <w:lang w:val="es-ES"/>
              </w:rPr>
              <w:t>.</w:t>
            </w:r>
          </w:p>
        </w:tc>
      </w:tr>
      <w:tr w:rsidR="00201659" w:rsidRPr="0049599A" w14:paraId="0E8DA91D" w14:textId="77777777" w:rsidTr="00A33855">
        <w:tc>
          <w:tcPr>
            <w:tcW w:w="1014" w:type="pct"/>
          </w:tcPr>
          <w:p w14:paraId="3227F0A8" w14:textId="77777777" w:rsidR="00F77CED" w:rsidRPr="0049599A" w:rsidRDefault="006C64AB">
            <w:pPr>
              <w:tabs>
                <w:tab w:val="left" w:pos="612"/>
              </w:tabs>
              <w:spacing w:before="60" w:after="60"/>
              <w:ind w:right="72"/>
              <w:jc w:val="left"/>
              <w:rPr>
                <w:b/>
                <w:spacing w:val="-6"/>
                <w:sz w:val="28"/>
                <w:szCs w:val="28"/>
              </w:rPr>
            </w:pPr>
            <w:r w:rsidRPr="0049599A">
              <w:rPr>
                <w:b/>
                <w:spacing w:val="-6"/>
                <w:sz w:val="28"/>
                <w:szCs w:val="28"/>
              </w:rPr>
              <w:t xml:space="preserve">22. Vận chuyển và các dịch vụ phát sinh  </w:t>
            </w:r>
          </w:p>
        </w:tc>
        <w:tc>
          <w:tcPr>
            <w:tcW w:w="3986" w:type="pct"/>
          </w:tcPr>
          <w:p w14:paraId="414820D7" w14:textId="77777777" w:rsidR="00F77CED" w:rsidRPr="0049599A" w:rsidRDefault="006C64AB">
            <w:pPr>
              <w:spacing w:before="60" w:after="60"/>
              <w:ind w:left="170"/>
              <w:rPr>
                <w:sz w:val="28"/>
                <w:szCs w:val="28"/>
                <w:lang w:val="nl-NL"/>
              </w:rPr>
            </w:pPr>
            <w:r w:rsidRPr="0049599A">
              <w:rPr>
                <w:sz w:val="28"/>
                <w:szCs w:val="28"/>
                <w:lang w:val="nl-NL"/>
              </w:rPr>
              <w:t xml:space="preserve">Yêu cầu về vận chuyển hàng hóa và các yêu cầu khác quy định tại </w:t>
            </w:r>
            <w:r w:rsidRPr="0049599A">
              <w:rPr>
                <w:b/>
                <w:sz w:val="28"/>
                <w:szCs w:val="28"/>
                <w:lang w:val="nl-NL"/>
              </w:rPr>
              <w:t>E-ĐKCT</w:t>
            </w:r>
            <w:r w:rsidRPr="0049599A">
              <w:rPr>
                <w:sz w:val="28"/>
                <w:szCs w:val="28"/>
                <w:lang w:val="nl-NL"/>
              </w:rPr>
              <w:t>.</w:t>
            </w:r>
          </w:p>
          <w:p w14:paraId="0720C0B6" w14:textId="77777777" w:rsidR="00F77CED" w:rsidRPr="0049599A" w:rsidRDefault="00F77CED">
            <w:pPr>
              <w:tabs>
                <w:tab w:val="left" w:pos="540"/>
              </w:tabs>
              <w:spacing w:before="60" w:after="60"/>
              <w:ind w:left="170"/>
              <w:rPr>
                <w:sz w:val="28"/>
                <w:szCs w:val="28"/>
              </w:rPr>
            </w:pPr>
          </w:p>
        </w:tc>
      </w:tr>
      <w:tr w:rsidR="00201659" w:rsidRPr="0049599A" w14:paraId="5E915132" w14:textId="77777777" w:rsidTr="00A33855">
        <w:tc>
          <w:tcPr>
            <w:tcW w:w="1014" w:type="pct"/>
          </w:tcPr>
          <w:p w14:paraId="6B9D6A57" w14:textId="77777777" w:rsidR="00F77CED" w:rsidRPr="0049599A" w:rsidRDefault="006C64AB">
            <w:pPr>
              <w:pStyle w:val="sec7-clauses0"/>
              <w:widowControl w:val="0"/>
              <w:tabs>
                <w:tab w:val="clear" w:pos="360"/>
                <w:tab w:val="left" w:pos="612"/>
              </w:tabs>
              <w:spacing w:before="60" w:after="60"/>
              <w:ind w:left="0" w:right="72" w:firstLine="0"/>
              <w:rPr>
                <w:sz w:val="28"/>
                <w:szCs w:val="28"/>
                <w:lang w:val="es-ES"/>
              </w:rPr>
            </w:pPr>
            <w:r w:rsidRPr="0049599A">
              <w:rPr>
                <w:sz w:val="28"/>
                <w:szCs w:val="28"/>
                <w:lang w:val="es-ES"/>
              </w:rPr>
              <w:t>23. Kiểm tra và thử nghiệm hàng hóa</w:t>
            </w:r>
          </w:p>
        </w:tc>
        <w:tc>
          <w:tcPr>
            <w:tcW w:w="3986" w:type="pct"/>
          </w:tcPr>
          <w:p w14:paraId="11057D46" w14:textId="77777777" w:rsidR="00F77CED" w:rsidRPr="0049599A" w:rsidRDefault="006C64AB">
            <w:pPr>
              <w:pStyle w:val="Heading3"/>
              <w:widowControl w:val="0"/>
              <w:spacing w:before="60" w:after="60"/>
              <w:ind w:left="170"/>
              <w:jc w:val="both"/>
              <w:rPr>
                <w:rFonts w:eastAsia="MS Mincho"/>
                <w:b w:val="0"/>
                <w:szCs w:val="28"/>
                <w:lang w:val="es-ES"/>
              </w:rPr>
            </w:pPr>
            <w:r w:rsidRPr="0049599A">
              <w:rPr>
                <w:rFonts w:eastAsia="MS Mincho"/>
                <w:b w:val="0"/>
                <w:szCs w:val="28"/>
                <w:lang w:val="es-ES"/>
              </w:rPr>
              <w:t xml:space="preserve">23.1. Chủ đầu tư hoặc đại diện của Chủ đầu tư có quyền kiểm tra, thử nghiệm hàng hóa được cung cấp để khẳng định hàng hóa đó có đặc tính kỹ thuật phù hợp với yêu cầu của hợp đồng. Nội dung, địa điểm và cách thức tiến hành kiểm tra, thử nghiệm được quy định tại </w:t>
            </w:r>
            <w:r w:rsidRPr="0049599A">
              <w:rPr>
                <w:rFonts w:eastAsia="MS Mincho"/>
                <w:szCs w:val="28"/>
                <w:lang w:val="es-ES"/>
              </w:rPr>
              <w:t>E-ĐKCT</w:t>
            </w:r>
            <w:r w:rsidRPr="0049599A">
              <w:rPr>
                <w:rFonts w:eastAsia="MS Mincho"/>
                <w:b w:val="0"/>
                <w:szCs w:val="28"/>
                <w:lang w:val="es-ES"/>
              </w:rPr>
              <w:t>.</w:t>
            </w:r>
          </w:p>
          <w:p w14:paraId="1AA3AF0A" w14:textId="77777777" w:rsidR="00F77CED" w:rsidRPr="0049599A" w:rsidRDefault="006C64AB">
            <w:pPr>
              <w:pStyle w:val="Heading3"/>
              <w:widowControl w:val="0"/>
              <w:spacing w:before="60" w:after="60"/>
              <w:ind w:left="170"/>
              <w:jc w:val="both"/>
              <w:rPr>
                <w:rFonts w:eastAsia="MS Mincho"/>
                <w:b w:val="0"/>
                <w:szCs w:val="28"/>
                <w:lang w:val="es-ES"/>
              </w:rPr>
            </w:pPr>
            <w:r w:rsidRPr="0049599A">
              <w:rPr>
                <w:rFonts w:eastAsia="MS Mincho"/>
                <w:b w:val="0"/>
                <w:szCs w:val="28"/>
                <w:lang w:val="es-ES"/>
              </w:rPr>
              <w:t>23.2. Bất kỳ hàng hóa nào qua kiểm tra, thử nghiệm mà không phù hợp với đặc tính kỹ thuật theo hợp đồng thì Chủ đầu tư có quyền từ chối và Nhà thầu phải có trách nhiệm thay thế bằng hàng hóa khác hoặc tiến hành những điều chỉnh cần thiết để đáp ứng đúng các yêu cầu về đặc tính kỹ thuật. Trường hợp Nhà thầu không có khả năng thay thế hay điều chỉnh các hàng hóa không phù hợp, Chủ đầu tư có quyền tổ chức việc thay thế hay điều chỉnh đó nếu thấy cần thiết, mọi rủi ro và chi phí liên quan do Nhà thầu chịu.</w:t>
            </w:r>
          </w:p>
          <w:p w14:paraId="147EC67C" w14:textId="77777777" w:rsidR="00F77CED" w:rsidRPr="0049599A" w:rsidRDefault="006C64AB">
            <w:pPr>
              <w:pStyle w:val="Heading3"/>
              <w:widowControl w:val="0"/>
              <w:spacing w:before="60" w:after="60"/>
              <w:ind w:left="170"/>
              <w:jc w:val="both"/>
              <w:rPr>
                <w:rFonts w:eastAsia="MS Mincho"/>
                <w:szCs w:val="28"/>
                <w:lang w:val="es-ES" w:eastAsia="ja-JP"/>
              </w:rPr>
            </w:pPr>
            <w:r w:rsidRPr="0049599A">
              <w:rPr>
                <w:rFonts w:eastAsia="MS Mincho"/>
                <w:b w:val="0"/>
                <w:szCs w:val="28"/>
                <w:lang w:val="es-ES"/>
              </w:rPr>
              <w:t>23.3. Khi thực hiện các nội dung quy định tại Mục 23.1 và Mục 23.2 E-ĐKC, Nhà thầu không được miễn trừ nghĩa vụ bảo hành hay các nghĩa vụ khác theo hợp đồng.</w:t>
            </w:r>
          </w:p>
        </w:tc>
      </w:tr>
      <w:tr w:rsidR="00201659" w:rsidRPr="0049599A" w14:paraId="702D8466" w14:textId="77777777" w:rsidTr="00A33855">
        <w:trPr>
          <w:trHeight w:val="2777"/>
        </w:trPr>
        <w:tc>
          <w:tcPr>
            <w:tcW w:w="1014" w:type="pct"/>
          </w:tcPr>
          <w:p w14:paraId="07E4D651" w14:textId="77777777" w:rsidR="00F77CED" w:rsidRPr="0049599A" w:rsidRDefault="006C64AB">
            <w:pPr>
              <w:pStyle w:val="sec7-clauses0"/>
              <w:widowControl w:val="0"/>
              <w:tabs>
                <w:tab w:val="clear" w:pos="360"/>
              </w:tabs>
              <w:spacing w:before="60" w:after="60"/>
              <w:ind w:left="0" w:right="72" w:firstLine="0"/>
              <w:rPr>
                <w:sz w:val="28"/>
                <w:szCs w:val="28"/>
              </w:rPr>
            </w:pPr>
            <w:r w:rsidRPr="0049599A">
              <w:rPr>
                <w:sz w:val="28"/>
                <w:szCs w:val="28"/>
              </w:rPr>
              <w:lastRenderedPageBreak/>
              <w:t xml:space="preserve">24. Bồi thường thiệt hại </w:t>
            </w:r>
          </w:p>
        </w:tc>
        <w:tc>
          <w:tcPr>
            <w:tcW w:w="3986" w:type="pct"/>
          </w:tcPr>
          <w:p w14:paraId="70FE8B28" w14:textId="77777777" w:rsidR="00F77CED" w:rsidRPr="0049599A" w:rsidRDefault="006C64AB">
            <w:pPr>
              <w:pStyle w:val="Sub-ClauseText"/>
              <w:widowControl w:val="0"/>
              <w:spacing w:before="60" w:after="60"/>
              <w:ind w:left="170"/>
              <w:rPr>
                <w:spacing w:val="0"/>
                <w:sz w:val="28"/>
                <w:szCs w:val="28"/>
                <w:lang w:val="es-ES"/>
              </w:rPr>
            </w:pPr>
            <w:r w:rsidRPr="0049599A">
              <w:rPr>
                <w:spacing w:val="0"/>
                <w:sz w:val="28"/>
                <w:szCs w:val="28"/>
                <w:lang w:val="nl-NL"/>
              </w:rPr>
              <w:t xml:space="preserve">Trừ trường hợp bất khả kháng theo quy định tại Mục 26 E-ĐKC, nếu Nhà thầu không thực hiện một phần hay toàn bộ nội dung công việc theo hợp đồng trong thời hạn đã nêu trong hợp đồng thì Chủ đầu tư có thể khấu trừ vào giá hợp đồng một khoản tiền bồi thường tương ứng với % giá trị công việc chậm thực hiện như quy định tại </w:t>
            </w:r>
            <w:r w:rsidRPr="0049599A">
              <w:rPr>
                <w:b/>
                <w:spacing w:val="0"/>
                <w:sz w:val="28"/>
                <w:szCs w:val="28"/>
                <w:lang w:val="nl-NL"/>
              </w:rPr>
              <w:t xml:space="preserve">E-ĐKCT </w:t>
            </w:r>
            <w:r w:rsidRPr="0049599A">
              <w:rPr>
                <w:spacing w:val="0"/>
                <w:sz w:val="28"/>
                <w:szCs w:val="28"/>
                <w:lang w:val="nl-NL"/>
              </w:rPr>
              <w:t xml:space="preserve">tính cho mỗi tuần chậm thực hiện hoặc khoảng thời gian khác như thỏa thuận cho đến khi nội dung công việc đó được thực hiện. Chủ đầu tư sẽ khấu trừ đến % tối đa như quy định tại </w:t>
            </w:r>
            <w:r w:rsidRPr="0049599A">
              <w:rPr>
                <w:b/>
                <w:spacing w:val="0"/>
                <w:sz w:val="28"/>
                <w:szCs w:val="28"/>
                <w:lang w:val="nl-NL"/>
              </w:rPr>
              <w:t>E-ĐKCT</w:t>
            </w:r>
            <w:r w:rsidRPr="0049599A">
              <w:rPr>
                <w:spacing w:val="0"/>
                <w:sz w:val="28"/>
                <w:szCs w:val="28"/>
                <w:lang w:val="nl-NL"/>
              </w:rPr>
              <w:t>. Khi đạt đến mức tối đa, Chủ đầu tư có thể xem xét chấm dứt hợp đồng theo quy định tại Mục 29 E-ĐKC.</w:t>
            </w:r>
          </w:p>
        </w:tc>
      </w:tr>
      <w:tr w:rsidR="00201659" w:rsidRPr="0049599A" w14:paraId="74BFE2E9" w14:textId="77777777" w:rsidTr="00A33855">
        <w:tc>
          <w:tcPr>
            <w:tcW w:w="1014" w:type="pct"/>
          </w:tcPr>
          <w:p w14:paraId="1D3D3B76" w14:textId="77777777" w:rsidR="00F77CED" w:rsidRPr="0049599A" w:rsidRDefault="006C64AB">
            <w:pPr>
              <w:pStyle w:val="sec7-clauses0"/>
              <w:widowControl w:val="0"/>
              <w:tabs>
                <w:tab w:val="left" w:pos="612"/>
              </w:tabs>
              <w:spacing w:before="60" w:after="60"/>
              <w:ind w:left="0" w:right="72" w:firstLine="0"/>
              <w:rPr>
                <w:sz w:val="28"/>
                <w:szCs w:val="28"/>
              </w:rPr>
            </w:pPr>
            <w:r w:rsidRPr="0049599A">
              <w:rPr>
                <w:sz w:val="28"/>
                <w:szCs w:val="28"/>
              </w:rPr>
              <w:t xml:space="preserve">25. Bảo hành  </w:t>
            </w:r>
          </w:p>
        </w:tc>
        <w:tc>
          <w:tcPr>
            <w:tcW w:w="3986" w:type="pct"/>
          </w:tcPr>
          <w:p w14:paraId="511EE1D4" w14:textId="77777777" w:rsidR="00F77CED" w:rsidRPr="0049599A" w:rsidRDefault="006C64AB">
            <w:pPr>
              <w:spacing w:before="60" w:after="60"/>
              <w:ind w:left="170"/>
              <w:rPr>
                <w:sz w:val="28"/>
                <w:szCs w:val="28"/>
                <w:lang w:val="nl-NL"/>
              </w:rPr>
            </w:pPr>
            <w:r w:rsidRPr="0049599A">
              <w:rPr>
                <w:sz w:val="28"/>
                <w:szCs w:val="28"/>
                <w:lang w:val="nl-NL"/>
              </w:rPr>
              <w:t xml:space="preserve">25.1. Nhà thầu bảo đảm rằng hàng hóa được cung cấp theo hợp đồng là mới, chưa sử dụng, bảo đảm chất lượng theo tiêu chuẩn chế tạo, trừ khi có quy định khác trong </w:t>
            </w:r>
            <w:r w:rsidRPr="0049599A">
              <w:rPr>
                <w:b/>
                <w:sz w:val="28"/>
                <w:szCs w:val="28"/>
                <w:lang w:val="nl-NL"/>
              </w:rPr>
              <w:t>E-ĐKCT</w:t>
            </w:r>
            <w:r w:rsidRPr="0049599A">
              <w:rPr>
                <w:sz w:val="28"/>
                <w:szCs w:val="28"/>
                <w:lang w:val="nl-NL"/>
              </w:rPr>
              <w:t>. Ngoài ra, Nhà thầu cũng phải bảo đảm rằng hàng hóa được cung cấp theo hợp đồng sẽ không có các khuyết tật nảy sinh có thể dẫn đến những bất lợi trong quá trình sử dụng bình thường của hàng hóa.</w:t>
            </w:r>
          </w:p>
          <w:p w14:paraId="28CA5231" w14:textId="77777777" w:rsidR="00F77CED" w:rsidRPr="0049599A" w:rsidRDefault="006C64AB">
            <w:pPr>
              <w:pStyle w:val="Sub-ClauseText"/>
              <w:widowControl w:val="0"/>
              <w:spacing w:before="60" w:after="60"/>
              <w:ind w:left="170"/>
              <w:rPr>
                <w:spacing w:val="0"/>
                <w:sz w:val="28"/>
                <w:szCs w:val="28"/>
                <w:lang w:val="es-ES"/>
              </w:rPr>
            </w:pPr>
            <w:r w:rsidRPr="0049599A">
              <w:rPr>
                <w:spacing w:val="0"/>
                <w:sz w:val="28"/>
                <w:szCs w:val="28"/>
                <w:lang w:val="nl-NL"/>
              </w:rPr>
              <w:t xml:space="preserve">25.2. Yêu cầu về bảo hành đối với hàng hóa được nêu trong </w:t>
            </w:r>
            <w:r w:rsidRPr="0049599A">
              <w:rPr>
                <w:b/>
                <w:spacing w:val="0"/>
                <w:sz w:val="28"/>
                <w:szCs w:val="28"/>
                <w:lang w:val="nl-NL"/>
              </w:rPr>
              <w:t>E-ĐKCT.</w:t>
            </w:r>
          </w:p>
        </w:tc>
      </w:tr>
      <w:tr w:rsidR="00201659" w:rsidRPr="0049599A" w14:paraId="5FCE3B32" w14:textId="77777777" w:rsidTr="00A33855">
        <w:tc>
          <w:tcPr>
            <w:tcW w:w="1014" w:type="pct"/>
          </w:tcPr>
          <w:p w14:paraId="0070FEEF" w14:textId="77777777" w:rsidR="00F77CED" w:rsidRPr="0049599A" w:rsidRDefault="006C64AB">
            <w:pPr>
              <w:pStyle w:val="sec7-clauses0"/>
              <w:widowControl w:val="0"/>
              <w:tabs>
                <w:tab w:val="left" w:pos="612"/>
              </w:tabs>
              <w:spacing w:before="60" w:after="60"/>
              <w:ind w:left="0" w:right="72" w:firstLine="0"/>
              <w:rPr>
                <w:sz w:val="28"/>
                <w:szCs w:val="28"/>
              </w:rPr>
            </w:pPr>
            <w:r w:rsidRPr="0049599A">
              <w:rPr>
                <w:sz w:val="28"/>
                <w:szCs w:val="28"/>
              </w:rPr>
              <w:t xml:space="preserve">26. Bất khả kháng </w:t>
            </w:r>
          </w:p>
        </w:tc>
        <w:tc>
          <w:tcPr>
            <w:tcW w:w="3986" w:type="pct"/>
          </w:tcPr>
          <w:p w14:paraId="09F0B4B9" w14:textId="77777777" w:rsidR="00F77CED" w:rsidRPr="0049599A" w:rsidRDefault="006C64AB">
            <w:pPr>
              <w:spacing w:before="60" w:after="60"/>
              <w:ind w:left="170"/>
              <w:rPr>
                <w:sz w:val="28"/>
                <w:szCs w:val="28"/>
                <w:lang w:val="nl-NL"/>
              </w:rPr>
            </w:pPr>
            <w:r w:rsidRPr="0049599A">
              <w:rPr>
                <w:sz w:val="28"/>
                <w:szCs w:val="28"/>
              </w:rPr>
              <w:t>26.1</w:t>
            </w:r>
            <w:r w:rsidRPr="0049599A">
              <w:rPr>
                <w:sz w:val="28"/>
                <w:szCs w:val="28"/>
                <w:lang w:val="nl-NL"/>
              </w:rPr>
              <w:t xml:space="preserve">. Trong hợp đồng này, bất khả kháng được hiểu là những sự kiện nằm ngoài tầm kiểm soát và khả năng lường trước của các bên, chẳng hạn như: chiến tranh, bạo loạn, đình công, hỏa hoạn, thiên tai, lũ lụt, dịch bệnh, cách ly do kiểm dịch. </w:t>
            </w:r>
          </w:p>
          <w:p w14:paraId="7251E2E4" w14:textId="77777777" w:rsidR="00F77CED" w:rsidRPr="0049599A" w:rsidRDefault="006C64AB">
            <w:pPr>
              <w:spacing w:before="60" w:after="60"/>
              <w:ind w:left="170"/>
              <w:rPr>
                <w:sz w:val="28"/>
                <w:szCs w:val="28"/>
                <w:lang w:val="nl-NL"/>
              </w:rPr>
            </w:pPr>
            <w:r w:rsidRPr="0049599A">
              <w:rPr>
                <w:sz w:val="28"/>
                <w:szCs w:val="28"/>
                <w:lang w:val="nl-NL"/>
              </w:rPr>
              <w:t xml:space="preserve">26.2. Khi xảy ra trường hợp bất khả kháng, bên bị ảnh hưởng bởi sự kiện bất khả kháng phải kịp thời thông báo bằng hình thức điện tử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w:t>
            </w:r>
          </w:p>
          <w:p w14:paraId="4A7A2752" w14:textId="77777777" w:rsidR="00F77CED" w:rsidRPr="0049599A" w:rsidRDefault="006C64AB">
            <w:pPr>
              <w:spacing w:before="60" w:after="60"/>
              <w:ind w:left="170"/>
              <w:rPr>
                <w:sz w:val="28"/>
                <w:szCs w:val="28"/>
                <w:lang w:val="nl-NL"/>
              </w:rPr>
            </w:pPr>
            <w:r w:rsidRPr="0049599A">
              <w:rPr>
                <w:sz w:val="28"/>
                <w:szCs w:val="28"/>
                <w:lang w:val="nl-NL"/>
              </w:rPr>
              <w:t>Trong khoảng thời gian không thể thực hiện hợp đồng do điều kiện bất khả kháng, Nhà thầu theo hướng dẫn của Chủ đầu tư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4B4358F8" w14:textId="77777777" w:rsidR="00F77CED" w:rsidRPr="0049599A" w:rsidRDefault="006C64AB">
            <w:pPr>
              <w:spacing w:before="60" w:after="60"/>
              <w:ind w:left="170"/>
              <w:rPr>
                <w:sz w:val="28"/>
                <w:szCs w:val="28"/>
                <w:lang w:val="nl-NL"/>
              </w:rPr>
            </w:pPr>
            <w:r w:rsidRPr="0049599A">
              <w:rPr>
                <w:sz w:val="28"/>
                <w:szCs w:val="28"/>
                <w:lang w:val="nl-NL"/>
              </w:rPr>
              <w:t>26.3. Một bên không hoàn thành nhiệm vụ của mình do trường hợp bất khả kháng sẽ không phải bồi thường thiệt hại, bị phạt hoặc bị chấm dứt hợp đồng.</w:t>
            </w:r>
          </w:p>
          <w:p w14:paraId="71B8F64F" w14:textId="77777777" w:rsidR="00F77CED" w:rsidRPr="0049599A" w:rsidRDefault="006C64AB">
            <w:pPr>
              <w:spacing w:before="60" w:after="60"/>
              <w:ind w:left="170"/>
              <w:rPr>
                <w:sz w:val="28"/>
                <w:szCs w:val="28"/>
                <w:lang w:val="nl-NL"/>
              </w:rPr>
            </w:pPr>
            <w:r w:rsidRPr="0049599A">
              <w:rPr>
                <w:sz w:val="28"/>
                <w:szCs w:val="28"/>
                <w:lang w:val="nl-NL"/>
              </w:rPr>
              <w:lastRenderedPageBreak/>
              <w:t>Trường hợp phát sinh tranh chấp giữa các bên do sự kiện bất khả kháng xảy ra hoặc kéo dài thì tranh chấp sẽ được giải quyết theo quy định tại Mục 8 E-ĐKC.</w:t>
            </w:r>
          </w:p>
        </w:tc>
      </w:tr>
      <w:tr w:rsidR="00201659" w:rsidRPr="0049599A" w14:paraId="6A6003BA" w14:textId="77777777" w:rsidTr="00A33855">
        <w:tblPrEx>
          <w:tblLook w:val="04A0" w:firstRow="1" w:lastRow="0" w:firstColumn="1" w:lastColumn="0" w:noHBand="0" w:noVBand="1"/>
        </w:tblPrEx>
        <w:tc>
          <w:tcPr>
            <w:tcW w:w="1014" w:type="pct"/>
            <w:hideMark/>
          </w:tcPr>
          <w:p w14:paraId="05C1C8CE" w14:textId="77777777" w:rsidR="00F77CED" w:rsidRPr="0049599A" w:rsidRDefault="006C64AB">
            <w:pPr>
              <w:pStyle w:val="Head42"/>
              <w:widowControl w:val="0"/>
              <w:suppressAutoHyphens w:val="0"/>
              <w:overflowPunct w:val="0"/>
              <w:autoSpaceDE w:val="0"/>
              <w:autoSpaceDN w:val="0"/>
              <w:adjustRightInd w:val="0"/>
              <w:spacing w:before="60" w:after="60"/>
              <w:ind w:left="0" w:right="-23" w:firstLine="0"/>
              <w:rPr>
                <w:spacing w:val="-6"/>
                <w:sz w:val="28"/>
                <w:szCs w:val="28"/>
                <w:lang w:val="nl-NL"/>
              </w:rPr>
            </w:pPr>
            <w:r w:rsidRPr="0049599A">
              <w:rPr>
                <w:spacing w:val="-6"/>
                <w:sz w:val="28"/>
                <w:szCs w:val="28"/>
                <w:lang w:val="nl-NL"/>
              </w:rPr>
              <w:lastRenderedPageBreak/>
              <w:t>27. Hiệu chỉnh, bổ sung hợp đồng</w:t>
            </w:r>
          </w:p>
        </w:tc>
        <w:tc>
          <w:tcPr>
            <w:tcW w:w="3986" w:type="pct"/>
            <w:hideMark/>
          </w:tcPr>
          <w:p w14:paraId="76413FEE" w14:textId="77777777" w:rsidR="00F77CED" w:rsidRPr="0049599A" w:rsidRDefault="006C64AB">
            <w:pPr>
              <w:spacing w:before="60" w:after="60"/>
              <w:ind w:left="170"/>
              <w:rPr>
                <w:sz w:val="28"/>
                <w:szCs w:val="28"/>
                <w:lang w:val="nl-NL"/>
              </w:rPr>
            </w:pPr>
            <w:r w:rsidRPr="0049599A">
              <w:rPr>
                <w:sz w:val="28"/>
                <w:szCs w:val="28"/>
                <w:lang w:val="nl-NL"/>
              </w:rPr>
              <w:t>27.1 Việc hiệu chỉnh, bổ sung hợp đồng có thể được thực hiện trong các trường hợp sau:</w:t>
            </w:r>
          </w:p>
          <w:p w14:paraId="403E7709" w14:textId="77777777" w:rsidR="00F77CED" w:rsidRPr="0049599A" w:rsidRDefault="006C64AB">
            <w:pPr>
              <w:spacing w:before="60" w:after="60"/>
              <w:ind w:left="170"/>
              <w:rPr>
                <w:sz w:val="28"/>
                <w:szCs w:val="28"/>
                <w:lang w:val="nl-NL"/>
              </w:rPr>
            </w:pPr>
            <w:r w:rsidRPr="0049599A">
              <w:rPr>
                <w:sz w:val="28"/>
                <w:szCs w:val="28"/>
                <w:lang w:val="nl-NL"/>
              </w:rPr>
              <w:t xml:space="preserve"> a) Thay đổi bản vẽ, thiết kế công nghệ hoặc yêu cầu kỹ thuật đối với trường hợp hàng hóa cung cấp theo hợp đồng mang tính đặc chủng được đặt hàng sản xuất cho riêng Chủ đầu tư;</w:t>
            </w:r>
          </w:p>
          <w:p w14:paraId="37696B90" w14:textId="77777777" w:rsidR="00F77CED" w:rsidRPr="0049599A" w:rsidRDefault="006C64AB">
            <w:pPr>
              <w:spacing w:before="60" w:after="60"/>
              <w:ind w:left="170"/>
              <w:rPr>
                <w:sz w:val="28"/>
                <w:szCs w:val="28"/>
                <w:lang w:val="nl-NL"/>
              </w:rPr>
            </w:pPr>
            <w:r w:rsidRPr="0049599A">
              <w:rPr>
                <w:sz w:val="28"/>
                <w:szCs w:val="28"/>
                <w:lang w:val="nl-NL"/>
              </w:rPr>
              <w:t xml:space="preserve"> b) Bổ sung hạng mục công việc, hàng hóa hoặc dịch vụ cần thiết ngoài phạm vi công việc quy định trong hợp đồng;</w:t>
            </w:r>
          </w:p>
          <w:p w14:paraId="62503E3D" w14:textId="77777777" w:rsidR="00F77CED" w:rsidRPr="0049599A" w:rsidRDefault="006C64AB">
            <w:pPr>
              <w:spacing w:before="60" w:after="60"/>
              <w:ind w:left="170"/>
              <w:rPr>
                <w:sz w:val="28"/>
                <w:szCs w:val="28"/>
                <w:lang w:val="nl-NL"/>
              </w:rPr>
            </w:pPr>
            <w:r w:rsidRPr="0049599A">
              <w:rPr>
                <w:sz w:val="28"/>
                <w:szCs w:val="28"/>
                <w:lang w:val="nl-NL"/>
              </w:rPr>
              <w:t xml:space="preserve"> c)  Thay đổi phương thức vận chuyển hoặc đóng gói;</w:t>
            </w:r>
          </w:p>
          <w:p w14:paraId="3B709C94" w14:textId="77777777" w:rsidR="00F77CED" w:rsidRPr="0049599A" w:rsidRDefault="006C64AB">
            <w:pPr>
              <w:spacing w:before="60" w:after="60"/>
              <w:ind w:left="170"/>
              <w:rPr>
                <w:sz w:val="28"/>
                <w:szCs w:val="28"/>
                <w:lang w:val="nl-NL"/>
              </w:rPr>
            </w:pPr>
            <w:r w:rsidRPr="0049599A">
              <w:rPr>
                <w:sz w:val="28"/>
                <w:szCs w:val="28"/>
                <w:lang w:val="nl-NL"/>
              </w:rPr>
              <w:t xml:space="preserve"> d)  Thay đổi địa điểm giao hàng; </w:t>
            </w:r>
          </w:p>
          <w:p w14:paraId="6A339B40" w14:textId="77777777" w:rsidR="00F77CED" w:rsidRPr="0049599A" w:rsidRDefault="006C64AB">
            <w:pPr>
              <w:spacing w:before="60" w:after="60"/>
              <w:ind w:left="170"/>
              <w:rPr>
                <w:sz w:val="28"/>
                <w:szCs w:val="28"/>
                <w:lang w:val="nl-NL"/>
              </w:rPr>
            </w:pPr>
            <w:r w:rsidRPr="0049599A">
              <w:rPr>
                <w:sz w:val="28"/>
                <w:szCs w:val="28"/>
                <w:lang w:val="nl-NL"/>
              </w:rPr>
              <w:t xml:space="preserve"> đ)  Thay đổi thời gian thực hiện hợp đồng;</w:t>
            </w:r>
          </w:p>
          <w:p w14:paraId="58D7DD03" w14:textId="77777777" w:rsidR="00F77CED" w:rsidRPr="0049599A" w:rsidRDefault="006C64AB">
            <w:pPr>
              <w:spacing w:before="60" w:after="60"/>
              <w:ind w:left="170"/>
              <w:rPr>
                <w:sz w:val="28"/>
                <w:szCs w:val="28"/>
                <w:lang w:val="nl-NL"/>
              </w:rPr>
            </w:pPr>
            <w:r w:rsidRPr="0049599A">
              <w:rPr>
                <w:sz w:val="28"/>
                <w:szCs w:val="28"/>
                <w:lang w:val="nl-NL"/>
              </w:rPr>
              <w:t xml:space="preserve"> e)  Các nội dung khác quy định tại </w:t>
            </w:r>
            <w:r w:rsidRPr="0049599A">
              <w:rPr>
                <w:b/>
                <w:sz w:val="28"/>
                <w:szCs w:val="28"/>
                <w:lang w:val="nl-NL"/>
              </w:rPr>
              <w:t>E-ĐKCT</w:t>
            </w:r>
            <w:r w:rsidRPr="0049599A">
              <w:rPr>
                <w:sz w:val="28"/>
                <w:szCs w:val="28"/>
                <w:lang w:val="nl-NL"/>
              </w:rPr>
              <w:t>.</w:t>
            </w:r>
          </w:p>
          <w:p w14:paraId="6C46921B" w14:textId="77777777" w:rsidR="00F77CED" w:rsidRPr="0049599A" w:rsidRDefault="006C64AB">
            <w:pPr>
              <w:spacing w:before="60" w:after="60"/>
              <w:ind w:left="170"/>
              <w:rPr>
                <w:sz w:val="28"/>
                <w:szCs w:val="28"/>
                <w:lang w:val="nl-NL"/>
              </w:rPr>
            </w:pPr>
            <w:r w:rsidRPr="0049599A">
              <w:rPr>
                <w:sz w:val="28"/>
                <w:szCs w:val="28"/>
                <w:lang w:val="nl-NL"/>
              </w:rPr>
              <w:t xml:space="preserve">27.2. Chủ đầu tư và Nhà thầu sẽ tiến hành thương thảo để làm cơ sở ký kết phụ lục bổ sung hợp đồng trong trường hợp hiệu chỉnh, bổ sung hợp đồng. </w:t>
            </w:r>
          </w:p>
        </w:tc>
      </w:tr>
      <w:tr w:rsidR="00201659" w:rsidRPr="0049599A" w14:paraId="61845EA1" w14:textId="77777777" w:rsidTr="00A33855">
        <w:tc>
          <w:tcPr>
            <w:tcW w:w="1014" w:type="pct"/>
          </w:tcPr>
          <w:p w14:paraId="007BE265" w14:textId="77777777" w:rsidR="00F77CED" w:rsidRPr="0049599A" w:rsidRDefault="006C64AB">
            <w:pPr>
              <w:pStyle w:val="sec7-clauses0"/>
              <w:widowControl w:val="0"/>
              <w:tabs>
                <w:tab w:val="clear" w:pos="360"/>
              </w:tabs>
              <w:spacing w:before="60" w:after="60"/>
              <w:ind w:left="0" w:right="-23" w:firstLine="0"/>
              <w:rPr>
                <w:sz w:val="28"/>
                <w:szCs w:val="28"/>
                <w:lang w:val="nl-NL"/>
              </w:rPr>
            </w:pPr>
            <w:r w:rsidRPr="0049599A">
              <w:rPr>
                <w:sz w:val="28"/>
                <w:szCs w:val="28"/>
                <w:lang w:val="nl-NL"/>
              </w:rPr>
              <w:t xml:space="preserve">28. Điều chỉnh tiến độ thực hiện hợp đồng </w:t>
            </w:r>
          </w:p>
        </w:tc>
        <w:tc>
          <w:tcPr>
            <w:tcW w:w="3986" w:type="pct"/>
          </w:tcPr>
          <w:p w14:paraId="2BA8FEC8" w14:textId="77777777" w:rsidR="00F77CED" w:rsidRPr="0049599A" w:rsidRDefault="006C64AB">
            <w:pPr>
              <w:spacing w:before="60" w:after="60"/>
              <w:ind w:left="170"/>
              <w:rPr>
                <w:spacing w:val="-6"/>
                <w:sz w:val="28"/>
                <w:szCs w:val="28"/>
                <w:lang w:val="vi-VN"/>
              </w:rPr>
            </w:pPr>
            <w:r w:rsidRPr="0049599A">
              <w:rPr>
                <w:spacing w:val="-6"/>
                <w:sz w:val="28"/>
                <w:szCs w:val="28"/>
                <w:lang w:val="vi-VN"/>
              </w:rPr>
              <w:t>Tiến độ thực hiện hợp đồng chỉ được điều chỉnh trong trường hợp sau đây:</w:t>
            </w:r>
          </w:p>
          <w:p w14:paraId="0D42FA14" w14:textId="77777777" w:rsidR="00F77CED" w:rsidRPr="0049599A" w:rsidRDefault="006C64AB">
            <w:pPr>
              <w:tabs>
                <w:tab w:val="left" w:pos="851"/>
              </w:tabs>
              <w:spacing w:before="60" w:after="60"/>
              <w:ind w:left="170"/>
              <w:rPr>
                <w:sz w:val="28"/>
                <w:szCs w:val="28"/>
                <w:lang w:val="vi-VN"/>
              </w:rPr>
            </w:pPr>
            <w:r w:rsidRPr="0049599A">
              <w:rPr>
                <w:sz w:val="28"/>
                <w:szCs w:val="28"/>
                <w:lang w:val="vi-VN"/>
              </w:rPr>
              <w:t>28.1. Trường hợp bất khả kháng, không liên quan đến vi phạm hoặc sơ suất của các bên tham gia hợp đồng;</w:t>
            </w:r>
          </w:p>
          <w:p w14:paraId="5D8091D1" w14:textId="77777777" w:rsidR="00F77CED" w:rsidRPr="0049599A" w:rsidRDefault="006C64AB">
            <w:pPr>
              <w:pStyle w:val="Sub-ClauseText"/>
              <w:widowControl w:val="0"/>
              <w:spacing w:before="60" w:after="60"/>
              <w:ind w:left="170"/>
              <w:rPr>
                <w:sz w:val="28"/>
                <w:szCs w:val="28"/>
                <w:lang w:val="vi-VN"/>
              </w:rPr>
            </w:pPr>
            <w:r w:rsidRPr="0049599A">
              <w:rPr>
                <w:sz w:val="28"/>
                <w:szCs w:val="28"/>
                <w:lang w:val="vi-VN"/>
              </w:rPr>
              <w:t>28.2. Thay đổi phạm vi cung cấp, biện pháp cung cấp do yêu cầu khách quan làm ảnh hưởng đến tiến độ thực hiện hợp đồng;</w:t>
            </w:r>
          </w:p>
          <w:p w14:paraId="2866D821" w14:textId="77777777" w:rsidR="00F77CED" w:rsidRPr="0049599A" w:rsidRDefault="006C64AB">
            <w:pPr>
              <w:pStyle w:val="Sub-ClauseText"/>
              <w:widowControl w:val="0"/>
              <w:spacing w:before="60" w:after="60"/>
              <w:ind w:left="170"/>
              <w:rPr>
                <w:sz w:val="28"/>
                <w:szCs w:val="28"/>
                <w:lang w:val="vi-VN"/>
              </w:rPr>
            </w:pPr>
            <w:r w:rsidRPr="0049599A">
              <w:rPr>
                <w:sz w:val="28"/>
                <w:szCs w:val="28"/>
                <w:lang w:val="vi-VN"/>
              </w:rPr>
              <w:t>28.3. Trường hợp điều chỉnh tiến độ thực hiện hợp đồng mà không làm kéo dài tiến độ hoàn thành dự án thì các bên tham gia hợp đồng thỏa thuận, thống nhất việc điều chỉnh. Trường hợp điều chỉnh tiến độ thực hiện hợp đồng làm kéo dài tiến độ hoàn thành dự án thì phải báo cáo người có thẩm quyền xem xét, quyết định;</w:t>
            </w:r>
          </w:p>
          <w:p w14:paraId="0C7E3A04" w14:textId="77777777" w:rsidR="00F77CED" w:rsidRPr="0049599A" w:rsidRDefault="006C64AB">
            <w:pPr>
              <w:pStyle w:val="Sub-ClauseText"/>
              <w:widowControl w:val="0"/>
              <w:spacing w:before="60" w:after="60"/>
              <w:ind w:left="170"/>
              <w:rPr>
                <w:spacing w:val="0"/>
                <w:sz w:val="28"/>
                <w:szCs w:val="28"/>
                <w:lang w:val="es-ES"/>
              </w:rPr>
            </w:pPr>
            <w:r w:rsidRPr="0049599A">
              <w:rPr>
                <w:sz w:val="28"/>
                <w:szCs w:val="28"/>
                <w:lang w:val="vi-VN"/>
              </w:rPr>
              <w:t xml:space="preserve">28.4. Các trường hợp khác quy định tại </w:t>
            </w:r>
            <w:r w:rsidRPr="0049599A">
              <w:rPr>
                <w:b/>
                <w:sz w:val="28"/>
                <w:szCs w:val="28"/>
                <w:lang w:val="vi-VN"/>
              </w:rPr>
              <w:t>E-ĐKCT</w:t>
            </w:r>
            <w:r w:rsidRPr="0049599A">
              <w:rPr>
                <w:sz w:val="28"/>
                <w:szCs w:val="28"/>
                <w:lang w:val="vi-VN"/>
              </w:rPr>
              <w:t>.</w:t>
            </w:r>
          </w:p>
        </w:tc>
      </w:tr>
      <w:tr w:rsidR="00201659" w:rsidRPr="0049599A" w14:paraId="53A9742C" w14:textId="77777777" w:rsidTr="00A33855">
        <w:tc>
          <w:tcPr>
            <w:tcW w:w="1014" w:type="pct"/>
          </w:tcPr>
          <w:p w14:paraId="2E2F22A7" w14:textId="77777777" w:rsidR="00F77CED" w:rsidRPr="0049599A" w:rsidRDefault="006C64AB">
            <w:pPr>
              <w:pStyle w:val="sec7-clauses0"/>
              <w:widowControl w:val="0"/>
              <w:tabs>
                <w:tab w:val="clear" w:pos="360"/>
              </w:tabs>
              <w:spacing w:before="60" w:after="60"/>
              <w:ind w:left="0" w:right="72" w:firstLine="0"/>
              <w:rPr>
                <w:sz w:val="28"/>
                <w:szCs w:val="28"/>
              </w:rPr>
            </w:pPr>
            <w:r w:rsidRPr="0049599A">
              <w:rPr>
                <w:sz w:val="28"/>
                <w:szCs w:val="28"/>
              </w:rPr>
              <w:t xml:space="preserve">29. Chấm dứt hợp đồng </w:t>
            </w:r>
          </w:p>
        </w:tc>
        <w:tc>
          <w:tcPr>
            <w:tcW w:w="3986" w:type="pct"/>
          </w:tcPr>
          <w:p w14:paraId="6151242D" w14:textId="77777777" w:rsidR="00F77CED" w:rsidRPr="0049599A" w:rsidRDefault="006C64AB">
            <w:pPr>
              <w:spacing w:before="60" w:after="60"/>
              <w:ind w:left="170"/>
              <w:rPr>
                <w:sz w:val="28"/>
                <w:szCs w:val="28"/>
                <w:lang w:val="nl-NL"/>
              </w:rPr>
            </w:pPr>
            <w:r w:rsidRPr="0049599A">
              <w:rPr>
                <w:sz w:val="28"/>
                <w:szCs w:val="28"/>
                <w:lang w:val="nl-NL"/>
              </w:rPr>
              <w:t>29.1. Chủ đầu tư hoặc Nhà thầu có thể chấm dứt hợp đồng nếu một trong hai bên có vi phạm cơ bản về hợp đồng như sau:</w:t>
            </w:r>
          </w:p>
          <w:p w14:paraId="00E5C571" w14:textId="77777777" w:rsidR="00F77CED" w:rsidRPr="0049599A" w:rsidRDefault="006C64AB">
            <w:pPr>
              <w:spacing w:before="60" w:after="60"/>
              <w:ind w:left="170"/>
              <w:rPr>
                <w:sz w:val="28"/>
                <w:szCs w:val="28"/>
                <w:lang w:val="nl-NL"/>
              </w:rPr>
            </w:pPr>
            <w:r w:rsidRPr="0049599A">
              <w:rPr>
                <w:sz w:val="28"/>
                <w:szCs w:val="28"/>
                <w:lang w:val="nl-NL"/>
              </w:rPr>
              <w:t>a) Nhà thầu không thực hiện một phần hoặc toàn bộ nội dung công việc theo hợp đồng trong thời hạn đã nêu trong hợp đồng hoặc trong khoảng thời gian đã được Chủ đầu tư gia hạn;</w:t>
            </w:r>
          </w:p>
          <w:p w14:paraId="09D43388" w14:textId="77777777" w:rsidR="00F77CED" w:rsidRPr="0049599A" w:rsidRDefault="006C64AB">
            <w:pPr>
              <w:spacing w:before="60" w:after="60"/>
              <w:ind w:left="170"/>
              <w:rPr>
                <w:sz w:val="28"/>
                <w:szCs w:val="28"/>
                <w:lang w:val="nl-NL"/>
              </w:rPr>
            </w:pPr>
            <w:r w:rsidRPr="0049599A">
              <w:rPr>
                <w:sz w:val="28"/>
                <w:szCs w:val="28"/>
                <w:lang w:val="nl-NL"/>
              </w:rPr>
              <w:t xml:space="preserve">b) </w:t>
            </w:r>
            <w:r w:rsidRPr="0049599A">
              <w:rPr>
                <w:sz w:val="28"/>
                <w:szCs w:val="28"/>
                <w:lang w:val="vi-VN"/>
              </w:rPr>
              <w:t>Chủ đầu tư hoặc Nhà thầu bị phá sản hoặc phải thanh lý tài sản để tái cơ cấu hoặc sáp nhập</w:t>
            </w:r>
            <w:r w:rsidRPr="0049599A">
              <w:rPr>
                <w:sz w:val="28"/>
                <w:szCs w:val="28"/>
                <w:lang w:val="nl-NL"/>
              </w:rPr>
              <w:t>;</w:t>
            </w:r>
          </w:p>
          <w:p w14:paraId="2CC993B8" w14:textId="77777777" w:rsidR="00F77CED" w:rsidRPr="0049599A" w:rsidRDefault="006C64AB">
            <w:pPr>
              <w:spacing w:before="60" w:after="60"/>
              <w:ind w:left="170"/>
              <w:rPr>
                <w:sz w:val="28"/>
                <w:szCs w:val="28"/>
                <w:lang w:val="nl-NL"/>
              </w:rPr>
            </w:pPr>
            <w:r w:rsidRPr="0049599A">
              <w:rPr>
                <w:sz w:val="28"/>
                <w:szCs w:val="28"/>
                <w:lang w:val="nl-NL"/>
              </w:rPr>
              <w:t>c) Có bằng chứng cho thấy</w:t>
            </w:r>
            <w:r w:rsidRPr="0049599A">
              <w:rPr>
                <w:sz w:val="28"/>
                <w:szCs w:val="28"/>
                <w:lang w:val="vi-VN"/>
              </w:rPr>
              <w:t xml:space="preserve"> Nhà thầu đã </w:t>
            </w:r>
            <w:r w:rsidRPr="0049599A">
              <w:rPr>
                <w:sz w:val="28"/>
                <w:szCs w:val="28"/>
                <w:lang w:val="nl-NL"/>
              </w:rPr>
              <w:t>vi phạm một trong các hành vi bị cấm quy định tại Điều 89 Luật đấu thầu số 43/2013/QH13</w:t>
            </w:r>
            <w:r w:rsidRPr="0049599A">
              <w:rPr>
                <w:sz w:val="28"/>
                <w:szCs w:val="28"/>
                <w:lang w:val="vi-VN"/>
              </w:rPr>
              <w:t xml:space="preserve"> trong quá trình đấu thầu hoặc thực hiện Hợp đồn</w:t>
            </w:r>
            <w:r w:rsidRPr="0049599A">
              <w:rPr>
                <w:sz w:val="28"/>
                <w:szCs w:val="28"/>
                <w:lang w:val="nl-NL"/>
              </w:rPr>
              <w:t>g;</w:t>
            </w:r>
          </w:p>
          <w:p w14:paraId="4C34B85F" w14:textId="77777777" w:rsidR="00F77CED" w:rsidRPr="0049599A" w:rsidRDefault="006C64AB">
            <w:pPr>
              <w:spacing w:before="60" w:after="60"/>
              <w:ind w:left="170"/>
              <w:rPr>
                <w:sz w:val="28"/>
                <w:szCs w:val="28"/>
                <w:lang w:val="nl-NL"/>
              </w:rPr>
            </w:pPr>
            <w:r w:rsidRPr="0049599A">
              <w:rPr>
                <w:sz w:val="28"/>
                <w:szCs w:val="28"/>
                <w:lang w:val="nl-NL"/>
              </w:rPr>
              <w:lastRenderedPageBreak/>
              <w:t xml:space="preserve">d) Các hành vi khác quy định tại </w:t>
            </w:r>
            <w:r w:rsidRPr="0049599A">
              <w:rPr>
                <w:b/>
                <w:sz w:val="28"/>
                <w:szCs w:val="28"/>
                <w:lang w:val="nl-NL"/>
              </w:rPr>
              <w:t>E-ĐKCT</w:t>
            </w:r>
            <w:r w:rsidRPr="0049599A">
              <w:rPr>
                <w:sz w:val="28"/>
                <w:szCs w:val="28"/>
                <w:lang w:val="nl-NL"/>
              </w:rPr>
              <w:t>.</w:t>
            </w:r>
          </w:p>
          <w:p w14:paraId="1D91F163" w14:textId="77777777" w:rsidR="00F77CED" w:rsidRPr="0049599A" w:rsidRDefault="006C64AB">
            <w:pPr>
              <w:spacing w:before="60" w:after="60"/>
              <w:ind w:left="170"/>
              <w:rPr>
                <w:spacing w:val="-2"/>
                <w:sz w:val="28"/>
                <w:szCs w:val="28"/>
                <w:lang w:val="nl-NL"/>
              </w:rPr>
            </w:pPr>
            <w:r w:rsidRPr="0049599A">
              <w:rPr>
                <w:spacing w:val="-2"/>
                <w:sz w:val="28"/>
                <w:szCs w:val="28"/>
                <w:lang w:val="nl-NL"/>
              </w:rPr>
              <w:t>29.2. Trong trường hợp Chủ đầu tư chấm dứt việc thực hiện một phần hay toàn bộ hợp đồng theo điểm a Mục 29.1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bảo hành phần hợp đồng do mình thực hiện.</w:t>
            </w:r>
          </w:p>
          <w:p w14:paraId="02E62F19" w14:textId="77777777" w:rsidR="00F77CED" w:rsidRPr="0049599A" w:rsidRDefault="006C64AB">
            <w:pPr>
              <w:pStyle w:val="Sub-ClauseText"/>
              <w:widowControl w:val="0"/>
              <w:spacing w:before="60" w:after="60"/>
              <w:ind w:left="170"/>
              <w:rPr>
                <w:spacing w:val="-8"/>
                <w:sz w:val="28"/>
                <w:szCs w:val="28"/>
                <w:lang w:val="nl-NL"/>
              </w:rPr>
            </w:pPr>
            <w:r w:rsidRPr="0049599A">
              <w:rPr>
                <w:spacing w:val="-8"/>
                <w:sz w:val="28"/>
                <w:szCs w:val="28"/>
                <w:lang w:val="nl-NL"/>
              </w:rPr>
              <w:t>29.3. Trong trường hợp Chủ đầu tư chấm dứt hợp đồng theo điểm b Mục 29.1 E-ĐKC, Chủ đầu tư không phải chịu bất cứ chi phí đền bù nào. Việc chấm dứt hợp đồng này không làm mất đi quyền lợi của Chủ đầu tư được hưởng theo quy định của hợp đồng và pháp luật.</w:t>
            </w:r>
          </w:p>
        </w:tc>
      </w:tr>
    </w:tbl>
    <w:p w14:paraId="26DAAEA1" w14:textId="77777777" w:rsidR="006C64AB" w:rsidRPr="0049599A" w:rsidRDefault="006C64AB" w:rsidP="006C64AB">
      <w:pPr>
        <w:spacing w:before="120" w:after="120" w:line="264" w:lineRule="auto"/>
        <w:rPr>
          <w:b/>
          <w:lang w:val="nl-NL"/>
        </w:rPr>
      </w:pPr>
    </w:p>
    <w:p w14:paraId="2E6A1D86" w14:textId="77777777" w:rsidR="006C64AB" w:rsidRPr="0049599A" w:rsidRDefault="006C64AB" w:rsidP="006C64AB">
      <w:pPr>
        <w:spacing w:after="240"/>
        <w:ind w:firstLine="567"/>
        <w:jc w:val="center"/>
        <w:rPr>
          <w:b/>
          <w:sz w:val="28"/>
          <w:szCs w:val="28"/>
          <w:lang w:val="nl-NL"/>
        </w:rPr>
      </w:pPr>
      <w:r w:rsidRPr="0049599A">
        <w:rPr>
          <w:b/>
          <w:lang w:val="nl-NL"/>
        </w:rPr>
        <w:br w:type="page"/>
      </w:r>
      <w:r w:rsidRPr="0049599A">
        <w:rPr>
          <w:b/>
          <w:sz w:val="28"/>
          <w:szCs w:val="28"/>
          <w:lang w:val="nl-NL"/>
        </w:rPr>
        <w:lastRenderedPageBreak/>
        <w:t>Chương VII. ĐIỀU KIỆN CỤ THỂ CỦA HỢP ĐỒNG</w:t>
      </w:r>
    </w:p>
    <w:p w14:paraId="37FB58A6" w14:textId="77777777" w:rsidR="006C64AB" w:rsidRPr="0049599A" w:rsidRDefault="006C64AB" w:rsidP="006C64AB">
      <w:pPr>
        <w:ind w:firstLine="567"/>
        <w:rPr>
          <w:sz w:val="28"/>
          <w:szCs w:val="28"/>
          <w:lang w:val="nl-NL"/>
        </w:rPr>
      </w:pPr>
      <w:r w:rsidRPr="0049599A">
        <w:rPr>
          <w:sz w:val="28"/>
          <w:szCs w:val="28"/>
          <w:lang w:val="nl-NL"/>
        </w:rPr>
        <w:t>Trừ khi</w:t>
      </w:r>
      <w:r w:rsidRPr="0049599A">
        <w:rPr>
          <w:sz w:val="28"/>
          <w:szCs w:val="28"/>
          <w:lang w:val="vi-VN"/>
        </w:rPr>
        <w:t xml:space="preserve"> có</w:t>
      </w:r>
      <w:r w:rsidRPr="0049599A">
        <w:rPr>
          <w:sz w:val="28"/>
          <w:szCs w:val="28"/>
          <w:lang w:val="nl-NL"/>
        </w:rPr>
        <w:t xml:space="preserve"> quy định khác, toàn bộ </w:t>
      </w:r>
      <w:r w:rsidRPr="0049599A">
        <w:rPr>
          <w:b/>
          <w:sz w:val="28"/>
          <w:szCs w:val="28"/>
          <w:lang w:val="nl-NL"/>
        </w:rPr>
        <w:t>E-ĐKCT</w:t>
      </w:r>
      <w:r w:rsidRPr="0049599A">
        <w:rPr>
          <w:sz w:val="28"/>
          <w:szCs w:val="28"/>
          <w:lang w:val="nl-NL"/>
        </w:rPr>
        <w:t xml:space="preserve"> phải được Bên mời thầu ghi đầy đủ trước khi phát hành HSMT.</w:t>
      </w:r>
    </w:p>
    <w:p w14:paraId="4084B045" w14:textId="77777777" w:rsidR="006C64AB" w:rsidRPr="0049599A" w:rsidRDefault="006C64AB" w:rsidP="006C64AB">
      <w:pPr>
        <w:rPr>
          <w:lang w:val="nl-NL"/>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2"/>
        <w:gridCol w:w="7520"/>
      </w:tblGrid>
      <w:tr w:rsidR="00201659" w:rsidRPr="0049599A" w14:paraId="01FCC942" w14:textId="77777777" w:rsidTr="006F4DC2">
        <w:trPr>
          <w:cantSplit/>
        </w:trPr>
        <w:tc>
          <w:tcPr>
            <w:tcW w:w="1076" w:type="pct"/>
            <w:vAlign w:val="center"/>
          </w:tcPr>
          <w:p w14:paraId="3D6B2A59" w14:textId="77777777" w:rsidR="00A33855" w:rsidRPr="0049599A" w:rsidRDefault="00A33855" w:rsidP="00A33855">
            <w:pPr>
              <w:rPr>
                <w:sz w:val="28"/>
                <w:szCs w:val="28"/>
              </w:rPr>
            </w:pPr>
            <w:r w:rsidRPr="0049599A">
              <w:rPr>
                <w:b/>
                <w:bCs/>
                <w:sz w:val="28"/>
                <w:szCs w:val="28"/>
              </w:rPr>
              <w:t>E-ĐKC 1.1</w:t>
            </w:r>
          </w:p>
        </w:tc>
        <w:tc>
          <w:tcPr>
            <w:tcW w:w="3924" w:type="pct"/>
            <w:vAlign w:val="center"/>
          </w:tcPr>
          <w:p w14:paraId="534465A8" w14:textId="57E35A6F" w:rsidR="00A33855" w:rsidRPr="0049599A" w:rsidRDefault="00A33855" w:rsidP="004A20FF">
            <w:pPr>
              <w:ind w:left="-65"/>
              <w:rPr>
                <w:sz w:val="28"/>
                <w:szCs w:val="28"/>
              </w:rPr>
            </w:pPr>
            <w:r w:rsidRPr="0049599A">
              <w:rPr>
                <w:rStyle w:val="egptext"/>
                <w:sz w:val="28"/>
                <w:szCs w:val="28"/>
              </w:rPr>
              <w:t>       </w:t>
            </w:r>
            <w:r w:rsidR="00F25398" w:rsidRPr="0049599A">
              <w:rPr>
                <w:rStyle w:val="egptext"/>
                <w:sz w:val="28"/>
                <w:szCs w:val="28"/>
              </w:rPr>
              <w:t xml:space="preserve">Chủ đầu tư: Viện 10/ Bộ Tư lệnh 86 Đ/c: Số 3, ngõ Phan Chu Trinh, </w:t>
            </w:r>
            <w:r w:rsidR="004E3473" w:rsidRPr="0049599A">
              <w:rPr>
                <w:rStyle w:val="egptext"/>
                <w:sz w:val="28"/>
                <w:szCs w:val="28"/>
              </w:rPr>
              <w:t>p</w:t>
            </w:r>
            <w:r w:rsidR="004E3473" w:rsidRPr="0049599A">
              <w:rPr>
                <w:rStyle w:val="egptext"/>
              </w:rPr>
              <w:t xml:space="preserve">hường </w:t>
            </w:r>
            <w:r w:rsidR="00F25398" w:rsidRPr="0049599A">
              <w:rPr>
                <w:rStyle w:val="egptext"/>
                <w:sz w:val="28"/>
                <w:szCs w:val="28"/>
              </w:rPr>
              <w:t xml:space="preserve">Phan Chu Trinh, quận Hoàn Kiếm, Hà Nội ĐT: </w:t>
            </w:r>
            <w:r w:rsidR="00C3438B" w:rsidRPr="00C3438B">
              <w:rPr>
                <w:sz w:val="26"/>
                <w:szCs w:val="26"/>
              </w:rPr>
              <w:t>0985.693.959 Mail: hoangthetrieu1981@gmail.com</w:t>
            </w:r>
          </w:p>
        </w:tc>
      </w:tr>
      <w:tr w:rsidR="00201659" w:rsidRPr="0049599A" w14:paraId="4DB8D100" w14:textId="77777777" w:rsidTr="006F4DC2">
        <w:trPr>
          <w:cantSplit/>
        </w:trPr>
        <w:tc>
          <w:tcPr>
            <w:tcW w:w="1076" w:type="pct"/>
            <w:vAlign w:val="center"/>
          </w:tcPr>
          <w:p w14:paraId="59C199AE" w14:textId="77777777" w:rsidR="00A33855" w:rsidRPr="0049599A" w:rsidRDefault="00A33855" w:rsidP="00A33855">
            <w:pPr>
              <w:rPr>
                <w:sz w:val="28"/>
                <w:szCs w:val="28"/>
              </w:rPr>
            </w:pPr>
            <w:r w:rsidRPr="0049599A">
              <w:rPr>
                <w:b/>
                <w:bCs/>
                <w:sz w:val="28"/>
                <w:szCs w:val="28"/>
              </w:rPr>
              <w:t>E-ĐKC 1.3</w:t>
            </w:r>
          </w:p>
        </w:tc>
        <w:tc>
          <w:tcPr>
            <w:tcW w:w="3924" w:type="pct"/>
            <w:vAlign w:val="center"/>
          </w:tcPr>
          <w:p w14:paraId="73318499" w14:textId="6722960A" w:rsidR="00E4008F" w:rsidRPr="00E4008F" w:rsidRDefault="00A33855" w:rsidP="00E4008F">
            <w:pPr>
              <w:ind w:left="-65"/>
              <w:rPr>
                <w:i/>
                <w:sz w:val="26"/>
                <w:szCs w:val="26"/>
                <w:lang w:val="nl-NL"/>
              </w:rPr>
            </w:pPr>
            <w:r w:rsidRPr="0049599A">
              <w:rPr>
                <w:rStyle w:val="egptext"/>
                <w:sz w:val="28"/>
                <w:szCs w:val="28"/>
              </w:rPr>
              <w:t>       </w:t>
            </w:r>
            <w:r w:rsidRPr="005D477F">
              <w:rPr>
                <w:rStyle w:val="egptext"/>
                <w:sz w:val="28"/>
                <w:szCs w:val="28"/>
              </w:rPr>
              <w:t>Nhà thầu:</w:t>
            </w:r>
            <w:r w:rsidRPr="005D477F">
              <w:rPr>
                <w:sz w:val="28"/>
                <w:szCs w:val="28"/>
              </w:rPr>
              <w:t xml:space="preserve">  </w:t>
            </w:r>
            <w:r w:rsidR="00E4008F" w:rsidRPr="005D477F">
              <w:rPr>
                <w:sz w:val="26"/>
                <w:szCs w:val="26"/>
                <w:lang w:val="nl-NL"/>
              </w:rPr>
              <w:t>____</w:t>
            </w:r>
            <w:r w:rsidR="00E4008F" w:rsidRPr="005D477F">
              <w:rPr>
                <w:i/>
                <w:sz w:val="26"/>
                <w:szCs w:val="26"/>
                <w:lang w:val="nl-NL"/>
              </w:rPr>
              <w:t>[ghi tên Nhà thầu trúng thầu].</w:t>
            </w:r>
          </w:p>
        </w:tc>
      </w:tr>
      <w:tr w:rsidR="00201659" w:rsidRPr="0049599A" w14:paraId="5B59E8FF" w14:textId="77777777" w:rsidTr="006F4DC2">
        <w:trPr>
          <w:cantSplit/>
        </w:trPr>
        <w:tc>
          <w:tcPr>
            <w:tcW w:w="1076" w:type="pct"/>
            <w:vAlign w:val="center"/>
          </w:tcPr>
          <w:p w14:paraId="4636CABC" w14:textId="77777777" w:rsidR="00A33855" w:rsidRPr="0049599A" w:rsidRDefault="00A33855" w:rsidP="00A33855">
            <w:pPr>
              <w:rPr>
                <w:sz w:val="28"/>
                <w:szCs w:val="28"/>
              </w:rPr>
            </w:pPr>
            <w:r w:rsidRPr="0049599A">
              <w:rPr>
                <w:b/>
                <w:bCs/>
                <w:sz w:val="28"/>
                <w:szCs w:val="28"/>
              </w:rPr>
              <w:t>E-ĐKC 1.11</w:t>
            </w:r>
          </w:p>
        </w:tc>
        <w:tc>
          <w:tcPr>
            <w:tcW w:w="3924" w:type="pct"/>
            <w:vAlign w:val="center"/>
          </w:tcPr>
          <w:p w14:paraId="3F0C710E" w14:textId="77777777" w:rsidR="00A33855" w:rsidRPr="0049599A" w:rsidRDefault="00A33855" w:rsidP="007E31A4">
            <w:pPr>
              <w:ind w:left="-65"/>
              <w:divId w:val="1455831497"/>
              <w:rPr>
                <w:sz w:val="28"/>
                <w:szCs w:val="28"/>
              </w:rPr>
            </w:pPr>
            <w:r w:rsidRPr="0049599A">
              <w:rPr>
                <w:sz w:val="28"/>
                <w:szCs w:val="28"/>
              </w:rPr>
              <w:t xml:space="preserve">       Địa điểm Dự án/Điểm giao hàng cuối cùng là: Số 3, ngõ Phan Chu Trinh, </w:t>
            </w:r>
            <w:r w:rsidR="00E30142" w:rsidRPr="0049599A">
              <w:rPr>
                <w:sz w:val="28"/>
                <w:szCs w:val="28"/>
              </w:rPr>
              <w:t xml:space="preserve">phường </w:t>
            </w:r>
            <w:r w:rsidRPr="0049599A">
              <w:rPr>
                <w:sz w:val="28"/>
                <w:szCs w:val="28"/>
              </w:rPr>
              <w:t xml:space="preserve">Phan Chu Trinh, quận Hoàn Kiếm, Hà Nội </w:t>
            </w:r>
          </w:p>
        </w:tc>
      </w:tr>
      <w:tr w:rsidR="00201659" w:rsidRPr="0049599A" w14:paraId="09FF8530" w14:textId="77777777" w:rsidTr="006F4DC2">
        <w:trPr>
          <w:cantSplit/>
        </w:trPr>
        <w:tc>
          <w:tcPr>
            <w:tcW w:w="1076" w:type="pct"/>
            <w:vAlign w:val="center"/>
          </w:tcPr>
          <w:p w14:paraId="234C6058" w14:textId="77777777" w:rsidR="00A33855" w:rsidRPr="0049599A" w:rsidRDefault="00A33855" w:rsidP="00A33855">
            <w:pPr>
              <w:rPr>
                <w:sz w:val="28"/>
                <w:szCs w:val="28"/>
              </w:rPr>
            </w:pPr>
            <w:r w:rsidRPr="0049599A">
              <w:rPr>
                <w:b/>
                <w:bCs/>
                <w:sz w:val="28"/>
                <w:szCs w:val="28"/>
              </w:rPr>
              <w:t>E-ĐKC 2.8</w:t>
            </w:r>
          </w:p>
        </w:tc>
        <w:tc>
          <w:tcPr>
            <w:tcW w:w="3924" w:type="pct"/>
            <w:vAlign w:val="center"/>
          </w:tcPr>
          <w:p w14:paraId="4418E46A" w14:textId="77777777" w:rsidR="00A33855" w:rsidRPr="0049599A" w:rsidRDefault="00A33855" w:rsidP="007E31A4">
            <w:pPr>
              <w:ind w:left="-65"/>
              <w:divId w:val="1758671410"/>
              <w:rPr>
                <w:sz w:val="28"/>
                <w:szCs w:val="28"/>
              </w:rPr>
            </w:pPr>
            <w:r w:rsidRPr="0049599A">
              <w:rPr>
                <w:sz w:val="28"/>
                <w:szCs w:val="28"/>
              </w:rPr>
              <w:t xml:space="preserve">       Các tài liệu sau đây cũng là một phần của Hợp đồng là: Các phụ lục kèm theo </w:t>
            </w:r>
          </w:p>
        </w:tc>
      </w:tr>
      <w:tr w:rsidR="00201659" w:rsidRPr="0049599A" w14:paraId="6AE0E720" w14:textId="77777777" w:rsidTr="006F4DC2">
        <w:trPr>
          <w:cantSplit/>
        </w:trPr>
        <w:tc>
          <w:tcPr>
            <w:tcW w:w="1076" w:type="pct"/>
            <w:vAlign w:val="center"/>
          </w:tcPr>
          <w:p w14:paraId="2AA52B46" w14:textId="77777777" w:rsidR="00A33855" w:rsidRPr="0049599A" w:rsidRDefault="00A33855" w:rsidP="00A33855">
            <w:pPr>
              <w:rPr>
                <w:sz w:val="28"/>
                <w:szCs w:val="28"/>
              </w:rPr>
            </w:pPr>
            <w:r w:rsidRPr="0049599A">
              <w:rPr>
                <w:b/>
                <w:bCs/>
                <w:sz w:val="28"/>
                <w:szCs w:val="28"/>
              </w:rPr>
              <w:t>E-ĐKC 4</w:t>
            </w:r>
          </w:p>
        </w:tc>
        <w:tc>
          <w:tcPr>
            <w:tcW w:w="3924" w:type="pct"/>
            <w:vAlign w:val="center"/>
          </w:tcPr>
          <w:p w14:paraId="1D79F60C" w14:textId="77777777" w:rsidR="00A33855" w:rsidRPr="0049599A" w:rsidRDefault="00A33855" w:rsidP="007E31A4">
            <w:pPr>
              <w:ind w:left="-65"/>
              <w:rPr>
                <w:sz w:val="28"/>
                <w:szCs w:val="28"/>
              </w:rPr>
            </w:pPr>
            <w:r w:rsidRPr="0049599A">
              <w:rPr>
                <w:sz w:val="28"/>
                <w:szCs w:val="28"/>
              </w:rPr>
              <w:t xml:space="preserve">       Chủ đầu tư không thể ủy quyền các nghĩa vụ và trách nhiệm của mình cho người khác. </w:t>
            </w:r>
          </w:p>
        </w:tc>
      </w:tr>
      <w:tr w:rsidR="00201659" w:rsidRPr="0049599A" w14:paraId="235FA9F3" w14:textId="77777777" w:rsidTr="006F4DC2">
        <w:tc>
          <w:tcPr>
            <w:tcW w:w="1076" w:type="pct"/>
            <w:vAlign w:val="center"/>
          </w:tcPr>
          <w:p w14:paraId="510F9C60" w14:textId="77777777" w:rsidR="00A33855" w:rsidRPr="0049599A" w:rsidRDefault="00A33855" w:rsidP="00A33855">
            <w:pPr>
              <w:jc w:val="left"/>
              <w:rPr>
                <w:sz w:val="28"/>
                <w:szCs w:val="28"/>
              </w:rPr>
            </w:pPr>
            <w:r w:rsidRPr="0049599A">
              <w:rPr>
                <w:b/>
                <w:bCs/>
                <w:sz w:val="28"/>
                <w:szCs w:val="28"/>
              </w:rPr>
              <w:t>E-ĐKC 5.1</w:t>
            </w:r>
          </w:p>
        </w:tc>
        <w:tc>
          <w:tcPr>
            <w:tcW w:w="3924" w:type="pct"/>
            <w:vAlign w:val="center"/>
          </w:tcPr>
          <w:p w14:paraId="5EEF027D" w14:textId="77777777" w:rsidR="00A33855" w:rsidRPr="0049599A" w:rsidRDefault="00A33855" w:rsidP="007E31A4">
            <w:pPr>
              <w:ind w:left="-65"/>
              <w:divId w:val="997458557"/>
              <w:rPr>
                <w:sz w:val="28"/>
                <w:szCs w:val="28"/>
              </w:rPr>
            </w:pPr>
            <w:r w:rsidRPr="0049599A">
              <w:rPr>
                <w:sz w:val="28"/>
                <w:szCs w:val="28"/>
              </w:rPr>
              <w:t>       Các thông báo cần gửi về Chủ đầu tư theo địa chỉ dưới đây:</w:t>
            </w:r>
          </w:p>
          <w:p w14:paraId="123F59AB" w14:textId="4E51745C" w:rsidR="00A33855" w:rsidRPr="0049599A" w:rsidRDefault="00A33855" w:rsidP="007E31A4">
            <w:pPr>
              <w:ind w:left="-65"/>
              <w:rPr>
                <w:sz w:val="28"/>
                <w:szCs w:val="28"/>
              </w:rPr>
            </w:pPr>
            <w:r w:rsidRPr="0049599A">
              <w:rPr>
                <w:sz w:val="28"/>
                <w:szCs w:val="28"/>
              </w:rPr>
              <w:t>       </w:t>
            </w:r>
            <w:r w:rsidR="00F25398" w:rsidRPr="0049599A">
              <w:rPr>
                <w:rStyle w:val="egptext"/>
                <w:sz w:val="28"/>
                <w:szCs w:val="28"/>
              </w:rPr>
              <w:t xml:space="preserve">Viện 10/ Bộ Tư lệnh 86 Đ/c: Số 3, ngõ Phan Chu Trinh, </w:t>
            </w:r>
            <w:r w:rsidR="004E3473" w:rsidRPr="0049599A">
              <w:rPr>
                <w:rStyle w:val="egptext"/>
                <w:sz w:val="28"/>
                <w:szCs w:val="28"/>
              </w:rPr>
              <w:t xml:space="preserve">phường </w:t>
            </w:r>
            <w:r w:rsidR="00F25398" w:rsidRPr="0049599A">
              <w:rPr>
                <w:rStyle w:val="egptext"/>
                <w:sz w:val="28"/>
                <w:szCs w:val="28"/>
              </w:rPr>
              <w:t xml:space="preserve">Phan Chu Trinh, quận Hoàn Kiếm, Hà Nội ĐT: </w:t>
            </w:r>
            <w:r w:rsidR="00137E1B" w:rsidRPr="00C3438B">
              <w:rPr>
                <w:sz w:val="26"/>
                <w:szCs w:val="26"/>
              </w:rPr>
              <w:t>0985.693.959 Mail: hoangthetrieu1981@gmail.com</w:t>
            </w:r>
          </w:p>
        </w:tc>
      </w:tr>
      <w:tr w:rsidR="00201659" w:rsidRPr="0049599A" w14:paraId="64EA1AF7" w14:textId="77777777" w:rsidTr="006F4DC2">
        <w:tblPrEx>
          <w:tblLook w:val="04A0" w:firstRow="1" w:lastRow="0" w:firstColumn="1" w:lastColumn="0" w:noHBand="0" w:noVBand="1"/>
        </w:tblPrEx>
        <w:tc>
          <w:tcPr>
            <w:tcW w:w="1076" w:type="pct"/>
            <w:vAlign w:val="center"/>
            <w:hideMark/>
          </w:tcPr>
          <w:p w14:paraId="280784EE" w14:textId="77777777" w:rsidR="00A33855" w:rsidRPr="0049599A" w:rsidRDefault="00A33855" w:rsidP="00A33855">
            <w:pPr>
              <w:jc w:val="left"/>
              <w:rPr>
                <w:sz w:val="28"/>
                <w:szCs w:val="28"/>
              </w:rPr>
            </w:pPr>
            <w:r w:rsidRPr="0049599A">
              <w:rPr>
                <w:b/>
                <w:bCs/>
                <w:sz w:val="28"/>
                <w:szCs w:val="28"/>
              </w:rPr>
              <w:t>E-ĐKC 6.1</w:t>
            </w:r>
          </w:p>
        </w:tc>
        <w:tc>
          <w:tcPr>
            <w:tcW w:w="3924" w:type="pct"/>
            <w:vAlign w:val="center"/>
            <w:hideMark/>
          </w:tcPr>
          <w:p w14:paraId="4AB4C485" w14:textId="6C769093" w:rsidR="008E36D3" w:rsidRPr="0049599A" w:rsidRDefault="008E36D3" w:rsidP="00FF7517">
            <w:pPr>
              <w:spacing w:before="60" w:after="60"/>
              <w:ind w:firstLine="340"/>
              <w:rPr>
                <w:sz w:val="28"/>
                <w:szCs w:val="28"/>
              </w:rPr>
            </w:pPr>
            <w:r w:rsidRPr="0049599A">
              <w:rPr>
                <w:sz w:val="28"/>
                <w:szCs w:val="28"/>
              </w:rPr>
              <w:t xml:space="preserve">- Hình thức bảo đảm thực hiện hợp đồng: </w:t>
            </w:r>
            <w:r w:rsidR="00FF7517" w:rsidRPr="0049599A">
              <w:rPr>
                <w:sz w:val="28"/>
                <w:szCs w:val="28"/>
              </w:rPr>
              <w:t xml:space="preserve">Nhà thầu cung cấp một bảo đảm thực hiện hợp đồng theo hình thức thư bảo lãnh do Ngân hàng hoặc tổ chức tín dụng hoạt động hợp pháp tại Việt Nam phát hành và phải là bảo đảm không có điều kiện (trả tiền khi có yêu cầu theo Mẫu số 23 Chương VIII). </w:t>
            </w:r>
          </w:p>
          <w:p w14:paraId="0CDDA061" w14:textId="098565D0" w:rsidR="008E36D3" w:rsidRPr="0049599A" w:rsidRDefault="008E36D3" w:rsidP="008E36D3">
            <w:pPr>
              <w:spacing w:before="60" w:after="60"/>
              <w:ind w:firstLine="340"/>
              <w:rPr>
                <w:sz w:val="28"/>
                <w:szCs w:val="28"/>
              </w:rPr>
            </w:pPr>
            <w:r w:rsidRPr="0049599A">
              <w:rPr>
                <w:sz w:val="28"/>
                <w:szCs w:val="28"/>
              </w:rPr>
              <w:t>- Giá trị bảo đảm thực hiện hợp đồng:</w:t>
            </w:r>
            <w:r w:rsidRPr="0049599A" w:rsidDel="0011027A">
              <w:rPr>
                <w:sz w:val="28"/>
                <w:szCs w:val="28"/>
              </w:rPr>
              <w:t xml:space="preserve"> </w:t>
            </w:r>
            <w:r w:rsidRPr="0049599A">
              <w:rPr>
                <w:sz w:val="28"/>
                <w:szCs w:val="28"/>
              </w:rPr>
              <w:t xml:space="preserve">2% Giá hợp đồng. </w:t>
            </w:r>
          </w:p>
          <w:p w14:paraId="2D31A740" w14:textId="355F4298" w:rsidR="00C3438B" w:rsidRPr="00C3438B" w:rsidRDefault="008E36D3" w:rsidP="00C3438B">
            <w:pPr>
              <w:ind w:left="-65"/>
              <w:rPr>
                <w:sz w:val="28"/>
                <w:szCs w:val="28"/>
                <w:lang w:val="nl-NL"/>
              </w:rPr>
            </w:pPr>
            <w:r w:rsidRPr="0049599A">
              <w:rPr>
                <w:sz w:val="28"/>
                <w:szCs w:val="28"/>
                <w:lang w:val="nl-NL"/>
              </w:rPr>
              <w:t xml:space="preserve">     - Hiệu lực của bảo đảm thực hiện hợp đồng: </w:t>
            </w:r>
            <w:r w:rsidRPr="0049599A">
              <w:rPr>
                <w:iCs/>
                <w:sz w:val="28"/>
                <w:szCs w:val="28"/>
                <w:lang w:val="vi-VN"/>
              </w:rPr>
              <w:t xml:space="preserve">Bảo </w:t>
            </w:r>
            <w:r w:rsidRPr="0049599A">
              <w:rPr>
                <w:iCs/>
                <w:sz w:val="28"/>
                <w:szCs w:val="28"/>
              </w:rPr>
              <w:t>đ</w:t>
            </w:r>
            <w:r w:rsidRPr="0049599A">
              <w:rPr>
                <w:iCs/>
                <w:sz w:val="28"/>
                <w:szCs w:val="28"/>
                <w:lang w:val="vi-VN"/>
              </w:rPr>
              <w:t>ảm</w:t>
            </w:r>
            <w:r w:rsidRPr="0049599A">
              <w:rPr>
                <w:iCs/>
                <w:sz w:val="28"/>
                <w:szCs w:val="28"/>
              </w:rPr>
              <w:t xml:space="preserve"> th</w:t>
            </w:r>
            <w:r w:rsidRPr="0049599A">
              <w:rPr>
                <w:iCs/>
                <w:sz w:val="28"/>
                <w:szCs w:val="28"/>
                <w:lang w:val="vi-VN"/>
              </w:rPr>
              <w:t xml:space="preserve">ực hiện hợp </w:t>
            </w:r>
            <w:r w:rsidRPr="0049599A">
              <w:rPr>
                <w:iCs/>
                <w:sz w:val="28"/>
                <w:szCs w:val="28"/>
              </w:rPr>
              <w:t>đ</w:t>
            </w:r>
            <w:r w:rsidRPr="0049599A">
              <w:rPr>
                <w:iCs/>
                <w:sz w:val="28"/>
                <w:szCs w:val="28"/>
                <w:lang w:val="vi-VN"/>
              </w:rPr>
              <w:t>ồng</w:t>
            </w:r>
            <w:r w:rsidRPr="0049599A">
              <w:rPr>
                <w:iCs/>
                <w:sz w:val="28"/>
                <w:szCs w:val="28"/>
              </w:rPr>
              <w:t xml:space="preserve"> ph</w:t>
            </w:r>
            <w:r w:rsidRPr="0049599A">
              <w:rPr>
                <w:iCs/>
                <w:sz w:val="28"/>
                <w:szCs w:val="28"/>
                <w:lang w:val="vi-VN"/>
              </w:rPr>
              <w:t xml:space="preserve">ải có hiệu lực cho </w:t>
            </w:r>
            <w:r w:rsidRPr="0049599A">
              <w:rPr>
                <w:iCs/>
                <w:sz w:val="28"/>
                <w:szCs w:val="28"/>
              </w:rPr>
              <w:t>đ</w:t>
            </w:r>
            <w:r w:rsidRPr="0049599A">
              <w:rPr>
                <w:iCs/>
                <w:sz w:val="28"/>
                <w:szCs w:val="28"/>
                <w:lang w:val="vi-VN"/>
              </w:rPr>
              <w:t>ến</w:t>
            </w:r>
            <w:r w:rsidRPr="0049599A">
              <w:rPr>
                <w:iCs/>
                <w:sz w:val="28"/>
                <w:szCs w:val="28"/>
              </w:rPr>
              <w:t xml:space="preserve"> khi toàn b</w:t>
            </w:r>
            <w:r w:rsidRPr="0049599A">
              <w:rPr>
                <w:iCs/>
                <w:sz w:val="28"/>
                <w:szCs w:val="28"/>
                <w:lang w:val="vi-VN"/>
              </w:rPr>
              <w:t>ộ hàng hóa được</w:t>
            </w:r>
            <w:r w:rsidRPr="0049599A">
              <w:rPr>
                <w:iCs/>
                <w:sz w:val="28"/>
                <w:szCs w:val="28"/>
              </w:rPr>
              <w:t xml:space="preserve"> bàn giao, hai bên ký biên b</w:t>
            </w:r>
            <w:r w:rsidRPr="0049599A">
              <w:rPr>
                <w:iCs/>
                <w:sz w:val="28"/>
                <w:szCs w:val="28"/>
                <w:lang w:val="vi-VN"/>
              </w:rPr>
              <w:t xml:space="preserve">ản nghiệm thu và Nhà thầu chuyển sang nghĩa vụ bảo hành theo quy </w:t>
            </w:r>
            <w:r w:rsidRPr="0049599A">
              <w:rPr>
                <w:iCs/>
                <w:sz w:val="28"/>
                <w:szCs w:val="28"/>
              </w:rPr>
              <w:t>đ</w:t>
            </w:r>
            <w:r w:rsidRPr="0049599A">
              <w:rPr>
                <w:iCs/>
                <w:sz w:val="28"/>
                <w:szCs w:val="28"/>
                <w:lang w:val="vi-VN"/>
              </w:rPr>
              <w:t>ịnh</w:t>
            </w:r>
            <w:r w:rsidRPr="0049599A">
              <w:rPr>
                <w:sz w:val="28"/>
                <w:szCs w:val="28"/>
                <w:lang w:val="nl-NL"/>
              </w:rPr>
              <w:t>.</w:t>
            </w:r>
          </w:p>
        </w:tc>
      </w:tr>
      <w:tr w:rsidR="00201659" w:rsidRPr="0049599A" w14:paraId="3E2E0D02" w14:textId="77777777" w:rsidTr="006F4DC2">
        <w:tblPrEx>
          <w:tblLook w:val="04A0" w:firstRow="1" w:lastRow="0" w:firstColumn="1" w:lastColumn="0" w:noHBand="0" w:noVBand="1"/>
        </w:tblPrEx>
        <w:tc>
          <w:tcPr>
            <w:tcW w:w="1076" w:type="pct"/>
            <w:vAlign w:val="center"/>
            <w:hideMark/>
          </w:tcPr>
          <w:p w14:paraId="041951F9" w14:textId="77777777" w:rsidR="00A33855" w:rsidRPr="0049599A" w:rsidRDefault="00A33855" w:rsidP="00A33855">
            <w:pPr>
              <w:jc w:val="left"/>
              <w:rPr>
                <w:sz w:val="28"/>
                <w:szCs w:val="28"/>
              </w:rPr>
            </w:pPr>
            <w:r w:rsidRPr="0049599A">
              <w:rPr>
                <w:b/>
                <w:bCs/>
                <w:sz w:val="28"/>
                <w:szCs w:val="28"/>
              </w:rPr>
              <w:t>E-ĐKC 6.2</w:t>
            </w:r>
          </w:p>
        </w:tc>
        <w:tc>
          <w:tcPr>
            <w:tcW w:w="3924" w:type="pct"/>
            <w:vAlign w:val="center"/>
            <w:hideMark/>
          </w:tcPr>
          <w:p w14:paraId="5A6A6192" w14:textId="6C74E8ED" w:rsidR="00A33855" w:rsidRPr="0049599A" w:rsidRDefault="00A33855" w:rsidP="007E31A4">
            <w:pPr>
              <w:ind w:left="-65"/>
              <w:divId w:val="2045444546"/>
              <w:rPr>
                <w:sz w:val="28"/>
                <w:szCs w:val="28"/>
              </w:rPr>
            </w:pPr>
            <w:r w:rsidRPr="0049599A">
              <w:rPr>
                <w:sz w:val="28"/>
                <w:szCs w:val="28"/>
              </w:rPr>
              <w:t>       </w:t>
            </w:r>
            <w:r w:rsidRPr="001816FC">
              <w:rPr>
                <w:sz w:val="28"/>
                <w:szCs w:val="28"/>
              </w:rPr>
              <w:t xml:space="preserve">Thời hạn hoàn trả bảo đảm thực hiện hợp đồng: </w:t>
            </w:r>
            <w:r w:rsidR="00360861" w:rsidRPr="001816FC">
              <w:rPr>
                <w:sz w:val="28"/>
                <w:szCs w:val="28"/>
              </w:rPr>
              <w:t xml:space="preserve">Ngay sau khi </w:t>
            </w:r>
            <w:r w:rsidR="004E3473" w:rsidRPr="001816FC">
              <w:rPr>
                <w:sz w:val="28"/>
                <w:szCs w:val="28"/>
              </w:rPr>
              <w:t>hệ thống</w:t>
            </w:r>
            <w:r w:rsidR="00360861" w:rsidRPr="001816FC">
              <w:rPr>
                <w:sz w:val="28"/>
                <w:szCs w:val="28"/>
              </w:rPr>
              <w:t xml:space="preserve"> được</w:t>
            </w:r>
            <w:r w:rsidR="00AA1B5B" w:rsidRPr="001816FC">
              <w:rPr>
                <w:sz w:val="28"/>
                <w:szCs w:val="28"/>
              </w:rPr>
              <w:t xml:space="preserve"> </w:t>
            </w:r>
            <w:r w:rsidR="00360861" w:rsidRPr="001816FC">
              <w:rPr>
                <w:sz w:val="28"/>
                <w:szCs w:val="28"/>
                <w:lang w:val="pl-PL"/>
              </w:rPr>
              <w:t>nghiệm thu, bàn giao</w:t>
            </w:r>
            <w:r w:rsidR="00360861" w:rsidRPr="001816FC">
              <w:rPr>
                <w:sz w:val="28"/>
                <w:szCs w:val="28"/>
              </w:rPr>
              <w:t>, đồng thời Nhà thầu đã chuyển sang thực hiện nghĩa vụ bảo hành theo quy định</w:t>
            </w:r>
            <w:r w:rsidR="00360861" w:rsidRPr="0049599A">
              <w:rPr>
                <w:sz w:val="28"/>
                <w:szCs w:val="26"/>
              </w:rPr>
              <w:t>.</w:t>
            </w:r>
          </w:p>
        </w:tc>
      </w:tr>
      <w:tr w:rsidR="00201659" w:rsidRPr="0049599A" w14:paraId="733E342C" w14:textId="77777777" w:rsidTr="006F4DC2">
        <w:tc>
          <w:tcPr>
            <w:tcW w:w="1076" w:type="pct"/>
            <w:vAlign w:val="center"/>
          </w:tcPr>
          <w:p w14:paraId="07B5DFF2" w14:textId="77777777" w:rsidR="00A33855" w:rsidRPr="0049599A" w:rsidRDefault="00A33855" w:rsidP="00A33855">
            <w:pPr>
              <w:rPr>
                <w:sz w:val="28"/>
                <w:szCs w:val="28"/>
              </w:rPr>
            </w:pPr>
            <w:r w:rsidRPr="0049599A">
              <w:rPr>
                <w:b/>
                <w:bCs/>
                <w:sz w:val="28"/>
                <w:szCs w:val="28"/>
              </w:rPr>
              <w:t>E-ĐKC 7.1</w:t>
            </w:r>
          </w:p>
        </w:tc>
        <w:tc>
          <w:tcPr>
            <w:tcW w:w="3924" w:type="pct"/>
            <w:vAlign w:val="center"/>
          </w:tcPr>
          <w:p w14:paraId="675CEEB3" w14:textId="058DD54A" w:rsidR="00A33855" w:rsidRPr="0049599A" w:rsidRDefault="002122F3" w:rsidP="007E31A4">
            <w:pPr>
              <w:ind w:left="-65"/>
              <w:divId w:val="2135638294"/>
              <w:rPr>
                <w:sz w:val="28"/>
                <w:szCs w:val="28"/>
              </w:rPr>
            </w:pPr>
            <w:r w:rsidRPr="0049599A">
              <w:rPr>
                <w:sz w:val="28"/>
                <w:szCs w:val="28"/>
              </w:rPr>
              <w:t xml:space="preserve">       Danh sách nhà thầu phụ: </w:t>
            </w:r>
            <w:r w:rsidR="00A33855" w:rsidRPr="0049599A">
              <w:rPr>
                <w:sz w:val="28"/>
                <w:szCs w:val="28"/>
              </w:rPr>
              <w:t>-Ghi danh sách nhà thầu phụ phù hợp với danh sách nhà thầu phụ nêu trong E-HSDT</w:t>
            </w:r>
          </w:p>
        </w:tc>
      </w:tr>
      <w:tr w:rsidR="00201659" w:rsidRPr="0049599A" w14:paraId="407A98A5" w14:textId="77777777" w:rsidTr="006F4DC2">
        <w:tc>
          <w:tcPr>
            <w:tcW w:w="1076" w:type="pct"/>
            <w:vAlign w:val="center"/>
          </w:tcPr>
          <w:p w14:paraId="34647272" w14:textId="77777777" w:rsidR="00A33855" w:rsidRPr="0049599A" w:rsidRDefault="00A33855" w:rsidP="00A33855">
            <w:pPr>
              <w:rPr>
                <w:sz w:val="28"/>
                <w:szCs w:val="28"/>
              </w:rPr>
            </w:pPr>
            <w:r w:rsidRPr="0049599A">
              <w:rPr>
                <w:b/>
                <w:bCs/>
                <w:sz w:val="28"/>
                <w:szCs w:val="28"/>
              </w:rPr>
              <w:t>E-ĐKC 7.3</w:t>
            </w:r>
          </w:p>
        </w:tc>
        <w:tc>
          <w:tcPr>
            <w:tcW w:w="3924" w:type="pct"/>
            <w:vAlign w:val="center"/>
          </w:tcPr>
          <w:p w14:paraId="0C876000" w14:textId="77777777" w:rsidR="00A33855" w:rsidRPr="0049599A" w:rsidRDefault="00A33855" w:rsidP="007E31A4">
            <w:pPr>
              <w:ind w:left="-65"/>
              <w:divId w:val="2012874233"/>
              <w:rPr>
                <w:sz w:val="28"/>
                <w:szCs w:val="28"/>
              </w:rPr>
            </w:pPr>
            <w:r w:rsidRPr="0049599A">
              <w:rPr>
                <w:sz w:val="28"/>
                <w:szCs w:val="28"/>
              </w:rPr>
              <w:t>       Nêu các yêu cầu c</w:t>
            </w:r>
            <w:r w:rsidR="002122F3" w:rsidRPr="0049599A">
              <w:rPr>
                <w:sz w:val="28"/>
                <w:szCs w:val="28"/>
              </w:rPr>
              <w:t>ần thiết khác về nhà thầu phụ - Nhà thầu phụ không là nước ngoài.</w:t>
            </w:r>
          </w:p>
        </w:tc>
      </w:tr>
      <w:tr w:rsidR="00201659" w:rsidRPr="0049599A" w14:paraId="7B56D7C2" w14:textId="77777777" w:rsidTr="006F4DC2">
        <w:tc>
          <w:tcPr>
            <w:tcW w:w="1076" w:type="pct"/>
            <w:vAlign w:val="center"/>
          </w:tcPr>
          <w:p w14:paraId="3A3ED812" w14:textId="77777777" w:rsidR="00A33855" w:rsidRPr="0049599A" w:rsidRDefault="00A33855" w:rsidP="00A33855">
            <w:pPr>
              <w:rPr>
                <w:sz w:val="28"/>
                <w:szCs w:val="28"/>
              </w:rPr>
            </w:pPr>
            <w:r w:rsidRPr="0049599A">
              <w:rPr>
                <w:b/>
                <w:bCs/>
                <w:sz w:val="28"/>
                <w:szCs w:val="28"/>
              </w:rPr>
              <w:t>E-ĐKC 8.2</w:t>
            </w:r>
          </w:p>
        </w:tc>
        <w:tc>
          <w:tcPr>
            <w:tcW w:w="3924" w:type="pct"/>
            <w:vAlign w:val="center"/>
          </w:tcPr>
          <w:p w14:paraId="17F3F41F" w14:textId="77777777" w:rsidR="00A33855" w:rsidRPr="0049599A" w:rsidRDefault="00A33855" w:rsidP="007E31A4">
            <w:pPr>
              <w:ind w:left="-65"/>
              <w:divId w:val="463888904"/>
              <w:rPr>
                <w:sz w:val="28"/>
                <w:szCs w:val="28"/>
              </w:rPr>
            </w:pPr>
            <w:r w:rsidRPr="0049599A">
              <w:rPr>
                <w:sz w:val="28"/>
                <w:szCs w:val="28"/>
              </w:rPr>
              <w:t xml:space="preserve">       - Thời gian để tiến hành hòa giải: </w:t>
            </w:r>
            <w:r w:rsidR="002122F3" w:rsidRPr="0049599A">
              <w:rPr>
                <w:sz w:val="28"/>
                <w:szCs w:val="28"/>
              </w:rPr>
              <w:t>15 ngày</w:t>
            </w:r>
          </w:p>
          <w:p w14:paraId="04E90AFA" w14:textId="77777777" w:rsidR="00A33855" w:rsidRPr="0049599A" w:rsidRDefault="00A33855" w:rsidP="007E31A4">
            <w:pPr>
              <w:ind w:left="-65"/>
              <w:divId w:val="2143158360"/>
              <w:rPr>
                <w:sz w:val="28"/>
                <w:szCs w:val="28"/>
              </w:rPr>
            </w:pPr>
            <w:r w:rsidRPr="0049599A">
              <w:rPr>
                <w:sz w:val="28"/>
                <w:szCs w:val="28"/>
              </w:rPr>
              <w:t> </w:t>
            </w:r>
            <w:r w:rsidR="002122F3" w:rsidRPr="0049599A">
              <w:rPr>
                <w:sz w:val="28"/>
                <w:szCs w:val="28"/>
              </w:rPr>
              <w:t>      - Giải quyết tranh chấp: Theo luật đấu thầu</w:t>
            </w:r>
          </w:p>
        </w:tc>
      </w:tr>
      <w:tr w:rsidR="00201659" w:rsidRPr="0049599A" w14:paraId="3AD13454" w14:textId="77777777" w:rsidTr="006F4DC2">
        <w:tc>
          <w:tcPr>
            <w:tcW w:w="1076" w:type="pct"/>
            <w:vAlign w:val="center"/>
          </w:tcPr>
          <w:p w14:paraId="4DA01D7E" w14:textId="77777777" w:rsidR="00A33855" w:rsidRPr="0049599A" w:rsidRDefault="00A33855" w:rsidP="00A33855">
            <w:pPr>
              <w:rPr>
                <w:sz w:val="28"/>
                <w:szCs w:val="28"/>
              </w:rPr>
            </w:pPr>
            <w:r w:rsidRPr="0049599A">
              <w:rPr>
                <w:b/>
                <w:bCs/>
                <w:sz w:val="28"/>
                <w:szCs w:val="28"/>
              </w:rPr>
              <w:t>E-ĐKC 10</w:t>
            </w:r>
          </w:p>
        </w:tc>
        <w:tc>
          <w:tcPr>
            <w:tcW w:w="3924" w:type="pct"/>
            <w:vAlign w:val="center"/>
          </w:tcPr>
          <w:p w14:paraId="388E8EF0" w14:textId="77777777" w:rsidR="00C3438B" w:rsidRDefault="00A33855" w:rsidP="00C3438B">
            <w:pPr>
              <w:ind w:left="-65"/>
              <w:rPr>
                <w:sz w:val="28"/>
                <w:szCs w:val="28"/>
              </w:rPr>
            </w:pPr>
            <w:r w:rsidRPr="0049599A">
              <w:rPr>
                <w:sz w:val="28"/>
                <w:szCs w:val="28"/>
              </w:rPr>
              <w:t>       Nhà thầu phải cung cấp các thông tin và chứng từ sau đâ</w:t>
            </w:r>
            <w:r w:rsidR="002122F3" w:rsidRPr="0049599A">
              <w:rPr>
                <w:sz w:val="28"/>
                <w:szCs w:val="28"/>
              </w:rPr>
              <w:t>y về việc vận chuyển hàng hóa:</w:t>
            </w:r>
          </w:p>
          <w:p w14:paraId="79BD67FA" w14:textId="0175A565" w:rsidR="00AA1B5B" w:rsidRPr="0049599A" w:rsidRDefault="00C3438B" w:rsidP="00C3438B">
            <w:pPr>
              <w:ind w:left="-65"/>
              <w:rPr>
                <w:sz w:val="28"/>
                <w:szCs w:val="28"/>
              </w:rPr>
            </w:pPr>
            <w:r>
              <w:rPr>
                <w:sz w:val="28"/>
                <w:szCs w:val="28"/>
              </w:rPr>
              <w:t xml:space="preserve">      </w:t>
            </w:r>
            <w:r w:rsidR="00A33855" w:rsidRPr="0049599A">
              <w:rPr>
                <w:sz w:val="28"/>
                <w:szCs w:val="28"/>
              </w:rPr>
              <w:t>-</w:t>
            </w:r>
            <w:r w:rsidR="00AA1B5B" w:rsidRPr="0049599A">
              <w:rPr>
                <w:sz w:val="28"/>
                <w:szCs w:val="28"/>
              </w:rPr>
              <w:t xml:space="preserve"> </w:t>
            </w:r>
            <w:r w:rsidR="00A33855" w:rsidRPr="0049599A">
              <w:rPr>
                <w:sz w:val="28"/>
                <w:szCs w:val="28"/>
              </w:rPr>
              <w:t>Ghi tên</w:t>
            </w:r>
            <w:r w:rsidR="002122F3" w:rsidRPr="0049599A">
              <w:rPr>
                <w:sz w:val="28"/>
                <w:szCs w:val="28"/>
              </w:rPr>
              <w:t xml:space="preserve"> các tài liệu chứng từ cần có</w:t>
            </w:r>
          </w:p>
          <w:p w14:paraId="724ACE17" w14:textId="3220B79E" w:rsidR="00A33855" w:rsidRPr="0049599A" w:rsidRDefault="00C3438B" w:rsidP="007E31A4">
            <w:pPr>
              <w:ind w:left="-65"/>
              <w:rPr>
                <w:sz w:val="28"/>
                <w:szCs w:val="28"/>
              </w:rPr>
            </w:pPr>
            <w:r>
              <w:rPr>
                <w:sz w:val="28"/>
                <w:szCs w:val="28"/>
              </w:rPr>
              <w:t xml:space="preserve">      </w:t>
            </w:r>
            <w:r w:rsidR="002122F3" w:rsidRPr="0049599A">
              <w:rPr>
                <w:sz w:val="28"/>
                <w:szCs w:val="28"/>
              </w:rPr>
              <w:t>-</w:t>
            </w:r>
            <w:r w:rsidR="00AA1B5B" w:rsidRPr="0049599A">
              <w:rPr>
                <w:sz w:val="28"/>
                <w:szCs w:val="28"/>
              </w:rPr>
              <w:t> </w:t>
            </w:r>
            <w:r w:rsidR="00A33855" w:rsidRPr="0049599A">
              <w:rPr>
                <w:sz w:val="28"/>
                <w:szCs w:val="28"/>
              </w:rPr>
              <w:t>Chủ đầu tư phải nhận được các tài liệu chứng từ nói trên trước khi Hàng hóa đến nơi, nếu không Nhà thầu sẽ phải chịu trách nhiệm về bất kỳ chi phí nào phát sinh do việc này.</w:t>
            </w:r>
          </w:p>
        </w:tc>
      </w:tr>
      <w:tr w:rsidR="00201659" w:rsidRPr="0049599A" w14:paraId="729A3189" w14:textId="77777777" w:rsidTr="006F4DC2">
        <w:tc>
          <w:tcPr>
            <w:tcW w:w="1076" w:type="pct"/>
            <w:vAlign w:val="center"/>
          </w:tcPr>
          <w:p w14:paraId="06D14A9E" w14:textId="77777777" w:rsidR="00A33855" w:rsidRPr="0049599A" w:rsidRDefault="00A33855" w:rsidP="00A33855">
            <w:pPr>
              <w:jc w:val="left"/>
              <w:rPr>
                <w:sz w:val="28"/>
                <w:szCs w:val="28"/>
              </w:rPr>
            </w:pPr>
            <w:r w:rsidRPr="0049599A">
              <w:rPr>
                <w:b/>
                <w:bCs/>
                <w:sz w:val="28"/>
                <w:szCs w:val="28"/>
              </w:rPr>
              <w:lastRenderedPageBreak/>
              <w:t>E-ĐKC 13.1</w:t>
            </w:r>
          </w:p>
        </w:tc>
        <w:tc>
          <w:tcPr>
            <w:tcW w:w="3924" w:type="pct"/>
            <w:vAlign w:val="center"/>
          </w:tcPr>
          <w:p w14:paraId="2628498B" w14:textId="77777777" w:rsidR="00A33855" w:rsidRPr="0049599A" w:rsidRDefault="00A33855" w:rsidP="007E31A4">
            <w:pPr>
              <w:ind w:left="-65"/>
              <w:divId w:val="924538666"/>
              <w:rPr>
                <w:sz w:val="28"/>
                <w:szCs w:val="28"/>
              </w:rPr>
            </w:pPr>
            <w:r w:rsidRPr="0049599A">
              <w:rPr>
                <w:sz w:val="28"/>
                <w:szCs w:val="28"/>
              </w:rPr>
              <w:t xml:space="preserve">       Giá hợp đồng: --Ghi giá hợp đồng--  VND </w:t>
            </w:r>
          </w:p>
        </w:tc>
      </w:tr>
      <w:tr w:rsidR="00201659" w:rsidRPr="0049599A" w14:paraId="140BA728" w14:textId="77777777" w:rsidTr="006F4DC2">
        <w:tc>
          <w:tcPr>
            <w:tcW w:w="1076" w:type="pct"/>
            <w:vAlign w:val="center"/>
          </w:tcPr>
          <w:p w14:paraId="206B3F05" w14:textId="77777777" w:rsidR="00A33855" w:rsidRPr="0049599A" w:rsidRDefault="00A33855" w:rsidP="00A33855">
            <w:pPr>
              <w:rPr>
                <w:sz w:val="28"/>
                <w:szCs w:val="28"/>
              </w:rPr>
            </w:pPr>
            <w:r w:rsidRPr="0049599A">
              <w:rPr>
                <w:b/>
                <w:bCs/>
                <w:sz w:val="28"/>
                <w:szCs w:val="28"/>
              </w:rPr>
              <w:t>E-ĐKC 14</w:t>
            </w:r>
          </w:p>
        </w:tc>
        <w:tc>
          <w:tcPr>
            <w:tcW w:w="3924" w:type="pct"/>
            <w:vAlign w:val="center"/>
          </w:tcPr>
          <w:p w14:paraId="4D5D6C2C" w14:textId="77777777" w:rsidR="00A33855" w:rsidRPr="0049599A" w:rsidRDefault="00A33855" w:rsidP="007E31A4">
            <w:pPr>
              <w:ind w:left="-65"/>
              <w:divId w:val="2065636110"/>
              <w:rPr>
                <w:sz w:val="28"/>
                <w:szCs w:val="28"/>
              </w:rPr>
            </w:pPr>
            <w:r w:rsidRPr="0049599A">
              <w:rPr>
                <w:sz w:val="28"/>
                <w:szCs w:val="28"/>
              </w:rPr>
              <w:t xml:space="preserve">       Điều chỉnh thuế: không được phép. 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 </w:t>
            </w:r>
          </w:p>
        </w:tc>
      </w:tr>
      <w:tr w:rsidR="00201659" w:rsidRPr="0049599A" w14:paraId="5D9596AC" w14:textId="77777777" w:rsidTr="00C3438B">
        <w:tc>
          <w:tcPr>
            <w:tcW w:w="1076" w:type="pct"/>
            <w:vAlign w:val="center"/>
          </w:tcPr>
          <w:p w14:paraId="1E1874D6" w14:textId="77777777" w:rsidR="00A33855" w:rsidRPr="0049599A" w:rsidRDefault="00A33855" w:rsidP="00A33855">
            <w:pPr>
              <w:rPr>
                <w:sz w:val="28"/>
                <w:szCs w:val="28"/>
              </w:rPr>
            </w:pPr>
            <w:r w:rsidRPr="0049599A">
              <w:rPr>
                <w:b/>
                <w:bCs/>
                <w:sz w:val="28"/>
                <w:szCs w:val="28"/>
              </w:rPr>
              <w:t>E-ĐKC 15.1</w:t>
            </w:r>
          </w:p>
        </w:tc>
        <w:tc>
          <w:tcPr>
            <w:tcW w:w="3924" w:type="pct"/>
            <w:shd w:val="clear" w:color="auto" w:fill="auto"/>
            <w:vAlign w:val="center"/>
          </w:tcPr>
          <w:p w14:paraId="4320EAE1" w14:textId="5BF58D69" w:rsidR="00EF6BCA" w:rsidRPr="00C3438B" w:rsidRDefault="00EF6BCA" w:rsidP="00EF6BCA">
            <w:pPr>
              <w:numPr>
                <w:ilvl w:val="12"/>
                <w:numId w:val="0"/>
              </w:numPr>
              <w:spacing w:before="60" w:after="60"/>
              <w:ind w:firstLine="340"/>
              <w:divId w:val="2117358297"/>
              <w:rPr>
                <w:sz w:val="26"/>
                <w:szCs w:val="26"/>
              </w:rPr>
            </w:pPr>
            <w:r w:rsidRPr="00C3438B">
              <w:rPr>
                <w:color w:val="FF0000"/>
                <w:sz w:val="28"/>
                <w:szCs w:val="28"/>
              </w:rPr>
              <w:t> </w:t>
            </w:r>
            <w:r w:rsidRPr="00C3438B">
              <w:rPr>
                <w:sz w:val="26"/>
                <w:szCs w:val="26"/>
              </w:rPr>
              <w:t>Tạm ứng: Bên A sẽ tạm ứng cho Bên B</w:t>
            </w:r>
            <w:r w:rsidR="00C354FC">
              <w:rPr>
                <w:sz w:val="26"/>
                <w:szCs w:val="26"/>
              </w:rPr>
              <w:t xml:space="preserve"> 30</w:t>
            </w:r>
            <w:r w:rsidRPr="00C3438B">
              <w:rPr>
                <w:sz w:val="26"/>
                <w:szCs w:val="26"/>
              </w:rPr>
              <w:t xml:space="preserve">% giá trị hợp đồng, tương ứng với số tiền là: </w:t>
            </w:r>
            <w:r w:rsidRPr="00C3438B">
              <w:rPr>
                <w:i/>
                <w:sz w:val="26"/>
                <w:szCs w:val="26"/>
              </w:rPr>
              <w:t>__________</w:t>
            </w:r>
            <w:proofErr w:type="gramStart"/>
            <w:r w:rsidRPr="00C3438B">
              <w:rPr>
                <w:i/>
                <w:sz w:val="26"/>
                <w:szCs w:val="26"/>
              </w:rPr>
              <w:t>_[</w:t>
            </w:r>
            <w:proofErr w:type="gramEnd"/>
            <w:r w:rsidRPr="00C3438B">
              <w:rPr>
                <w:i/>
                <w:sz w:val="26"/>
                <w:szCs w:val="26"/>
              </w:rPr>
              <w:t>Ghi số tiền bằng số và bằng chữ]</w:t>
            </w:r>
            <w:r w:rsidRPr="00C3438B">
              <w:rPr>
                <w:sz w:val="26"/>
                <w:szCs w:val="26"/>
              </w:rPr>
              <w:t xml:space="preserve"> sau khi hợp đồng có hiệu lực.</w:t>
            </w:r>
          </w:p>
          <w:p w14:paraId="2B46FE46" w14:textId="584D3B0D" w:rsidR="00A33855" w:rsidRPr="00C3438B" w:rsidRDefault="00EF6BCA" w:rsidP="00EF6BCA">
            <w:pPr>
              <w:ind w:left="-65"/>
              <w:divId w:val="2117358297"/>
              <w:rPr>
                <w:color w:val="FF0000"/>
                <w:sz w:val="28"/>
                <w:szCs w:val="28"/>
              </w:rPr>
            </w:pPr>
            <w:r w:rsidRPr="00C3438B">
              <w:rPr>
                <w:iCs/>
                <w:sz w:val="26"/>
                <w:szCs w:val="26"/>
              </w:rPr>
              <w:t xml:space="preserve">        Bảo lãnh tạm ứng: Không áp dụng</w:t>
            </w:r>
            <w:r w:rsidRPr="00C3438B">
              <w:rPr>
                <w:i/>
                <w:iCs/>
                <w:sz w:val="26"/>
                <w:szCs w:val="26"/>
              </w:rPr>
              <w:t>.</w:t>
            </w:r>
          </w:p>
        </w:tc>
      </w:tr>
      <w:tr w:rsidR="00201659" w:rsidRPr="0049599A" w14:paraId="469AA41B" w14:textId="77777777" w:rsidTr="00C3438B">
        <w:tc>
          <w:tcPr>
            <w:tcW w:w="1076" w:type="pct"/>
            <w:vAlign w:val="center"/>
          </w:tcPr>
          <w:p w14:paraId="4EC23D1E" w14:textId="77777777" w:rsidR="00A33855" w:rsidRPr="0049599A" w:rsidRDefault="00A33855" w:rsidP="00A33855">
            <w:pPr>
              <w:rPr>
                <w:sz w:val="28"/>
                <w:szCs w:val="28"/>
              </w:rPr>
            </w:pPr>
            <w:r w:rsidRPr="0049599A">
              <w:rPr>
                <w:b/>
                <w:bCs/>
                <w:sz w:val="28"/>
                <w:szCs w:val="28"/>
              </w:rPr>
              <w:t>E-ĐKC 16.1</w:t>
            </w:r>
          </w:p>
        </w:tc>
        <w:tc>
          <w:tcPr>
            <w:tcW w:w="3924" w:type="pct"/>
            <w:shd w:val="clear" w:color="auto" w:fill="auto"/>
            <w:vAlign w:val="center"/>
          </w:tcPr>
          <w:p w14:paraId="2EF11FB4" w14:textId="77777777" w:rsidR="00EF6BCA" w:rsidRPr="00C3438B" w:rsidRDefault="00A33855" w:rsidP="007E31A4">
            <w:pPr>
              <w:ind w:left="-65"/>
              <w:divId w:val="1644121888"/>
              <w:rPr>
                <w:sz w:val="28"/>
                <w:szCs w:val="28"/>
              </w:rPr>
            </w:pPr>
            <w:r w:rsidRPr="00C3438B">
              <w:rPr>
                <w:sz w:val="28"/>
                <w:szCs w:val="28"/>
              </w:rPr>
              <w:t>       Phương thức thanh toán: Chuyển khoản</w:t>
            </w:r>
          </w:p>
          <w:p w14:paraId="0A19DBFF" w14:textId="763EE130" w:rsidR="00EF6BCA" w:rsidRPr="00C3438B" w:rsidRDefault="00A33855" w:rsidP="00EF6BCA">
            <w:pPr>
              <w:spacing w:before="60" w:after="60"/>
              <w:ind w:firstLine="340"/>
              <w:divId w:val="1644121888"/>
              <w:rPr>
                <w:spacing w:val="-2"/>
                <w:sz w:val="26"/>
                <w:szCs w:val="26"/>
              </w:rPr>
            </w:pPr>
            <w:r w:rsidRPr="00C3438B">
              <w:rPr>
                <w:sz w:val="28"/>
                <w:szCs w:val="28"/>
              </w:rPr>
              <w:t xml:space="preserve"> </w:t>
            </w:r>
            <w:r w:rsidR="00EF6BCA" w:rsidRPr="00C3438B">
              <w:rPr>
                <w:sz w:val="26"/>
                <w:szCs w:val="26"/>
              </w:rPr>
              <w:t xml:space="preserve">Bên A sẽ thanh toán cho Bên B </w:t>
            </w:r>
            <w:r w:rsidR="00C354FC">
              <w:rPr>
                <w:sz w:val="26"/>
                <w:szCs w:val="26"/>
              </w:rPr>
              <w:t>3</w:t>
            </w:r>
            <w:r w:rsidR="00C354FC" w:rsidRPr="00C3438B">
              <w:rPr>
                <w:sz w:val="26"/>
                <w:szCs w:val="26"/>
              </w:rPr>
              <w:t>0</w:t>
            </w:r>
            <w:r w:rsidR="00EF6BCA" w:rsidRPr="00C3438B">
              <w:rPr>
                <w:sz w:val="26"/>
                <w:szCs w:val="26"/>
              </w:rPr>
              <w:t xml:space="preserve">% giá trị còn lại của hợp đồng, tương ứng với số tiền là: </w:t>
            </w:r>
            <w:r w:rsidR="00EF6BCA" w:rsidRPr="00C3438B">
              <w:rPr>
                <w:i/>
                <w:sz w:val="26"/>
                <w:szCs w:val="26"/>
              </w:rPr>
              <w:t>__________</w:t>
            </w:r>
            <w:proofErr w:type="gramStart"/>
            <w:r w:rsidR="00EF6BCA" w:rsidRPr="00C3438B">
              <w:rPr>
                <w:i/>
                <w:sz w:val="26"/>
                <w:szCs w:val="26"/>
              </w:rPr>
              <w:t>_[</w:t>
            </w:r>
            <w:proofErr w:type="gramEnd"/>
            <w:r w:rsidR="00EF6BCA" w:rsidRPr="00C3438B">
              <w:rPr>
                <w:i/>
                <w:sz w:val="26"/>
                <w:szCs w:val="26"/>
              </w:rPr>
              <w:t>Ghi số tiền bằng số và bằng chữ]</w:t>
            </w:r>
            <w:r w:rsidR="00EF6BCA" w:rsidRPr="00C3438B">
              <w:rPr>
                <w:sz w:val="26"/>
                <w:szCs w:val="26"/>
              </w:rPr>
              <w:t xml:space="preserve">, đồng thời thu hồi số tiền tạm ứng là </w:t>
            </w:r>
            <w:r w:rsidR="00EF6BCA" w:rsidRPr="00C3438B">
              <w:rPr>
                <w:i/>
                <w:sz w:val="26"/>
                <w:szCs w:val="26"/>
              </w:rPr>
              <w:t xml:space="preserve">___________[Ghi số tiền bằng số và bằng chữ] </w:t>
            </w:r>
            <w:r w:rsidR="00EF6BCA" w:rsidRPr="00C3438B">
              <w:rPr>
                <w:sz w:val="26"/>
                <w:szCs w:val="26"/>
              </w:rPr>
              <w:t>sau khi Bên hoàn thành công việc và xuất trình đủ các chứng từ theo yêu cầu của Bên A bao gồm:</w:t>
            </w:r>
          </w:p>
          <w:p w14:paraId="1D198CAC" w14:textId="77777777" w:rsidR="00EF6BCA" w:rsidRPr="00C3438B" w:rsidRDefault="00EF6BCA" w:rsidP="00EF6BCA">
            <w:pPr>
              <w:spacing w:before="60" w:after="60"/>
              <w:ind w:firstLine="340"/>
              <w:divId w:val="1644121888"/>
              <w:rPr>
                <w:sz w:val="26"/>
                <w:szCs w:val="26"/>
              </w:rPr>
            </w:pPr>
            <w:r w:rsidRPr="00C3438B">
              <w:rPr>
                <w:spacing w:val="-2"/>
                <w:sz w:val="26"/>
                <w:szCs w:val="26"/>
              </w:rPr>
              <w:t xml:space="preserve">- </w:t>
            </w:r>
            <w:r w:rsidRPr="00C3438B">
              <w:rPr>
                <w:sz w:val="26"/>
                <w:szCs w:val="26"/>
              </w:rPr>
              <w:t>Biên bản nghiệm thu;</w:t>
            </w:r>
          </w:p>
          <w:p w14:paraId="78365D73" w14:textId="77777777" w:rsidR="00EF6BCA" w:rsidRPr="00C3438B" w:rsidRDefault="00EF6BCA" w:rsidP="00EF6BCA">
            <w:pPr>
              <w:spacing w:before="60" w:after="60"/>
              <w:ind w:firstLine="340"/>
              <w:divId w:val="1644121888"/>
              <w:rPr>
                <w:sz w:val="26"/>
                <w:szCs w:val="26"/>
              </w:rPr>
            </w:pPr>
            <w:r w:rsidRPr="00C3438B">
              <w:rPr>
                <w:spacing w:val="-2"/>
                <w:sz w:val="26"/>
                <w:szCs w:val="26"/>
              </w:rPr>
              <w:t xml:space="preserve">- </w:t>
            </w:r>
            <w:r w:rsidRPr="00C3438B">
              <w:rPr>
                <w:sz w:val="26"/>
                <w:szCs w:val="26"/>
              </w:rPr>
              <w:t>Bảng xác định giá trị khối lượng công việc hoàn thành;</w:t>
            </w:r>
          </w:p>
          <w:p w14:paraId="58AC031B" w14:textId="77777777" w:rsidR="00EF6BCA" w:rsidRPr="00C3438B" w:rsidRDefault="00EF6BCA" w:rsidP="00EF6BCA">
            <w:pPr>
              <w:spacing w:before="60" w:after="60"/>
              <w:ind w:firstLine="340"/>
              <w:divId w:val="1644121888"/>
              <w:rPr>
                <w:sz w:val="26"/>
                <w:szCs w:val="26"/>
              </w:rPr>
            </w:pPr>
            <w:r w:rsidRPr="00C3438B">
              <w:rPr>
                <w:sz w:val="26"/>
                <w:szCs w:val="26"/>
              </w:rPr>
              <w:t>- Biên bản thanh lý hợp đồng;</w:t>
            </w:r>
          </w:p>
          <w:p w14:paraId="0CAF92AD" w14:textId="35E2F861" w:rsidR="00A33855" w:rsidRPr="00C3438B" w:rsidRDefault="00EF6BCA" w:rsidP="00EF6BCA">
            <w:pPr>
              <w:ind w:left="-65"/>
              <w:divId w:val="1644121888"/>
              <w:rPr>
                <w:sz w:val="28"/>
                <w:szCs w:val="28"/>
              </w:rPr>
            </w:pPr>
            <w:r w:rsidRPr="00C3438B">
              <w:rPr>
                <w:sz w:val="26"/>
                <w:szCs w:val="26"/>
              </w:rPr>
              <w:t xml:space="preserve">      - Hóa đơn tài chính hợp lệ.</w:t>
            </w:r>
          </w:p>
        </w:tc>
      </w:tr>
      <w:tr w:rsidR="00201659" w:rsidRPr="0049599A" w14:paraId="40EE6664" w14:textId="77777777" w:rsidTr="00C3438B">
        <w:trPr>
          <w:cantSplit/>
        </w:trPr>
        <w:tc>
          <w:tcPr>
            <w:tcW w:w="1076" w:type="pct"/>
            <w:vAlign w:val="center"/>
          </w:tcPr>
          <w:p w14:paraId="35966E8F" w14:textId="77777777" w:rsidR="00A33855" w:rsidRPr="0049599A" w:rsidRDefault="00A33855" w:rsidP="00A33855">
            <w:pPr>
              <w:rPr>
                <w:sz w:val="28"/>
                <w:szCs w:val="28"/>
              </w:rPr>
            </w:pPr>
            <w:r w:rsidRPr="0049599A">
              <w:rPr>
                <w:b/>
                <w:bCs/>
                <w:sz w:val="28"/>
                <w:szCs w:val="28"/>
              </w:rPr>
              <w:t>E-ĐKC 20</w:t>
            </w:r>
          </w:p>
        </w:tc>
        <w:tc>
          <w:tcPr>
            <w:tcW w:w="3924" w:type="pct"/>
            <w:shd w:val="clear" w:color="auto" w:fill="auto"/>
            <w:vAlign w:val="center"/>
          </w:tcPr>
          <w:p w14:paraId="671C3A1D" w14:textId="77777777" w:rsidR="00A33855" w:rsidRPr="0049599A" w:rsidRDefault="00A33855" w:rsidP="007E31A4">
            <w:pPr>
              <w:ind w:left="-65"/>
              <w:divId w:val="429665388"/>
              <w:rPr>
                <w:sz w:val="28"/>
                <w:szCs w:val="28"/>
              </w:rPr>
            </w:pPr>
            <w:r w:rsidRPr="0049599A">
              <w:rPr>
                <w:sz w:val="28"/>
                <w:szCs w:val="28"/>
              </w:rPr>
              <w:t xml:space="preserve">       Đóng gói hàng hóa: Không yêu cầu </w:t>
            </w:r>
          </w:p>
        </w:tc>
      </w:tr>
      <w:tr w:rsidR="00201659" w:rsidRPr="0049599A" w14:paraId="74B5CD87" w14:textId="77777777" w:rsidTr="00C3438B">
        <w:trPr>
          <w:cantSplit/>
        </w:trPr>
        <w:tc>
          <w:tcPr>
            <w:tcW w:w="1076" w:type="pct"/>
            <w:vAlign w:val="center"/>
          </w:tcPr>
          <w:p w14:paraId="14DAEDD6" w14:textId="77777777" w:rsidR="00A33855" w:rsidRPr="0049599A" w:rsidRDefault="00A33855" w:rsidP="00A33855">
            <w:pPr>
              <w:rPr>
                <w:sz w:val="28"/>
                <w:szCs w:val="28"/>
              </w:rPr>
            </w:pPr>
            <w:r w:rsidRPr="0049599A">
              <w:rPr>
                <w:b/>
                <w:bCs/>
                <w:sz w:val="28"/>
                <w:szCs w:val="28"/>
              </w:rPr>
              <w:t>E-ĐKC 21</w:t>
            </w:r>
          </w:p>
        </w:tc>
        <w:tc>
          <w:tcPr>
            <w:tcW w:w="3924" w:type="pct"/>
            <w:shd w:val="clear" w:color="auto" w:fill="auto"/>
            <w:vAlign w:val="center"/>
          </w:tcPr>
          <w:p w14:paraId="2DE2E69C" w14:textId="77777777" w:rsidR="00A33855" w:rsidRPr="0049599A" w:rsidRDefault="00A33855" w:rsidP="007E31A4">
            <w:pPr>
              <w:ind w:left="-65"/>
              <w:divId w:val="1152454635"/>
              <w:rPr>
                <w:sz w:val="28"/>
                <w:szCs w:val="28"/>
              </w:rPr>
            </w:pPr>
            <w:r w:rsidRPr="0049599A">
              <w:rPr>
                <w:sz w:val="28"/>
                <w:szCs w:val="28"/>
              </w:rPr>
              <w:t xml:space="preserve">       Nội dung bảo hiểm: </w:t>
            </w:r>
            <w:r w:rsidR="00AA1B5B" w:rsidRPr="0049599A">
              <w:rPr>
                <w:sz w:val="28"/>
                <w:szCs w:val="28"/>
              </w:rPr>
              <w:t>Không yêu cầu</w:t>
            </w:r>
          </w:p>
        </w:tc>
      </w:tr>
      <w:tr w:rsidR="00201659" w:rsidRPr="0049599A" w14:paraId="50AB5E21" w14:textId="77777777" w:rsidTr="00C3438B">
        <w:tc>
          <w:tcPr>
            <w:tcW w:w="1076" w:type="pct"/>
            <w:vAlign w:val="center"/>
          </w:tcPr>
          <w:p w14:paraId="7D9AB298" w14:textId="77777777" w:rsidR="00A33855" w:rsidRPr="0049599A" w:rsidRDefault="00A33855" w:rsidP="00A33855">
            <w:pPr>
              <w:rPr>
                <w:sz w:val="28"/>
                <w:szCs w:val="28"/>
              </w:rPr>
            </w:pPr>
            <w:r w:rsidRPr="0049599A">
              <w:rPr>
                <w:b/>
                <w:bCs/>
                <w:sz w:val="28"/>
                <w:szCs w:val="28"/>
              </w:rPr>
              <w:t>E-ĐKC 22</w:t>
            </w:r>
          </w:p>
        </w:tc>
        <w:tc>
          <w:tcPr>
            <w:tcW w:w="3924" w:type="pct"/>
            <w:shd w:val="clear" w:color="auto" w:fill="auto"/>
            <w:vAlign w:val="center"/>
          </w:tcPr>
          <w:p w14:paraId="32C2697B" w14:textId="77777777" w:rsidR="00A33855" w:rsidRPr="0049599A" w:rsidRDefault="00A33855" w:rsidP="007E31A4">
            <w:pPr>
              <w:ind w:left="-65"/>
              <w:divId w:val="639577328"/>
              <w:rPr>
                <w:sz w:val="28"/>
                <w:szCs w:val="28"/>
              </w:rPr>
            </w:pPr>
            <w:r w:rsidRPr="0049599A">
              <w:rPr>
                <w:sz w:val="28"/>
                <w:szCs w:val="28"/>
              </w:rPr>
              <w:t xml:space="preserve">       - Yêu cầu về vận chuyển hàng hóa: Vận chuyển đến nơi nhận tại: </w:t>
            </w:r>
            <w:r w:rsidR="00CB622A" w:rsidRPr="0049599A">
              <w:rPr>
                <w:sz w:val="28"/>
                <w:szCs w:val="28"/>
              </w:rPr>
              <w:t>Số 3, ngõ Phan Chu Trinh, phường Phan Chu Trinh, quận Hoàn Kiếm, Hà Nội</w:t>
            </w:r>
          </w:p>
          <w:p w14:paraId="67555BB0" w14:textId="77777777" w:rsidR="00A33855" w:rsidRPr="0049599A" w:rsidRDefault="00A33855" w:rsidP="007E31A4">
            <w:pPr>
              <w:ind w:left="-65"/>
              <w:divId w:val="1990861459"/>
              <w:rPr>
                <w:sz w:val="28"/>
                <w:szCs w:val="28"/>
              </w:rPr>
            </w:pPr>
            <w:r w:rsidRPr="0049599A">
              <w:rPr>
                <w:sz w:val="28"/>
                <w:szCs w:val="28"/>
              </w:rPr>
              <w:t xml:space="preserve">       - Các yêu cầu khác: </w:t>
            </w:r>
            <w:r w:rsidR="00AA1B5B" w:rsidRPr="0049599A">
              <w:rPr>
                <w:sz w:val="28"/>
                <w:szCs w:val="28"/>
              </w:rPr>
              <w:t>Không</w:t>
            </w:r>
          </w:p>
        </w:tc>
      </w:tr>
      <w:tr w:rsidR="00201659" w:rsidRPr="0049599A" w14:paraId="365B6947" w14:textId="77777777" w:rsidTr="00C3438B">
        <w:tc>
          <w:tcPr>
            <w:tcW w:w="1076" w:type="pct"/>
            <w:vAlign w:val="center"/>
          </w:tcPr>
          <w:p w14:paraId="5947071B" w14:textId="77777777" w:rsidR="00A33855" w:rsidRPr="0049599A" w:rsidRDefault="00A33855" w:rsidP="00A33855">
            <w:pPr>
              <w:rPr>
                <w:sz w:val="28"/>
                <w:szCs w:val="28"/>
              </w:rPr>
            </w:pPr>
            <w:r w:rsidRPr="0049599A">
              <w:rPr>
                <w:b/>
                <w:bCs/>
                <w:sz w:val="28"/>
                <w:szCs w:val="28"/>
              </w:rPr>
              <w:t>E-ĐKC 23.1</w:t>
            </w:r>
          </w:p>
        </w:tc>
        <w:tc>
          <w:tcPr>
            <w:tcW w:w="3924" w:type="pct"/>
            <w:shd w:val="clear" w:color="auto" w:fill="auto"/>
            <w:vAlign w:val="center"/>
          </w:tcPr>
          <w:p w14:paraId="14E87EF6" w14:textId="7B7CCF33" w:rsidR="00A33855" w:rsidRPr="00C3438B" w:rsidRDefault="00A33855" w:rsidP="007E31A4">
            <w:pPr>
              <w:ind w:left="-65"/>
              <w:divId w:val="1666784762"/>
              <w:rPr>
                <w:sz w:val="28"/>
                <w:szCs w:val="28"/>
              </w:rPr>
            </w:pPr>
            <w:r w:rsidRPr="00C3438B">
              <w:rPr>
                <w:sz w:val="28"/>
                <w:szCs w:val="28"/>
              </w:rPr>
              <w:t xml:space="preserve">       Kiểm tra, thử nghiệm hàng hóa: </w:t>
            </w:r>
            <w:r w:rsidR="00FA5279" w:rsidRPr="00C3438B">
              <w:rPr>
                <w:sz w:val="26"/>
                <w:szCs w:val="26"/>
                <w:lang w:val="nl-NL"/>
              </w:rPr>
              <w:t>Theo quy định tại Mục 4</w:t>
            </w:r>
            <w:r w:rsidR="00353FC1" w:rsidRPr="00C3438B">
              <w:rPr>
                <w:sz w:val="26"/>
                <w:szCs w:val="26"/>
                <w:lang w:val="nl-NL"/>
              </w:rPr>
              <w:t xml:space="preserve"> Chương V của E-HSMT</w:t>
            </w:r>
          </w:p>
        </w:tc>
      </w:tr>
      <w:tr w:rsidR="00201659" w:rsidRPr="0049599A" w14:paraId="230F8FB9" w14:textId="77777777" w:rsidTr="00C3438B">
        <w:tc>
          <w:tcPr>
            <w:tcW w:w="1076" w:type="pct"/>
            <w:vAlign w:val="center"/>
          </w:tcPr>
          <w:p w14:paraId="6BE28E53" w14:textId="77777777" w:rsidR="00A33855" w:rsidRPr="0049599A" w:rsidRDefault="00A33855" w:rsidP="00A33855">
            <w:pPr>
              <w:rPr>
                <w:sz w:val="28"/>
                <w:szCs w:val="28"/>
              </w:rPr>
            </w:pPr>
            <w:r w:rsidRPr="0049599A">
              <w:rPr>
                <w:b/>
                <w:bCs/>
                <w:sz w:val="28"/>
                <w:szCs w:val="28"/>
              </w:rPr>
              <w:t>E-ĐKC 24</w:t>
            </w:r>
          </w:p>
        </w:tc>
        <w:tc>
          <w:tcPr>
            <w:tcW w:w="3924" w:type="pct"/>
            <w:shd w:val="clear" w:color="auto" w:fill="auto"/>
            <w:vAlign w:val="center"/>
          </w:tcPr>
          <w:p w14:paraId="6D7AF591" w14:textId="1B9A0AD3" w:rsidR="00A33855" w:rsidRPr="00C3438B" w:rsidRDefault="00A33855" w:rsidP="007E31A4">
            <w:pPr>
              <w:ind w:left="-65"/>
              <w:rPr>
                <w:sz w:val="28"/>
                <w:szCs w:val="28"/>
              </w:rPr>
            </w:pPr>
            <w:r w:rsidRPr="00C3438B">
              <w:rPr>
                <w:sz w:val="28"/>
                <w:szCs w:val="28"/>
              </w:rPr>
              <w:t>       Tổng giá trị bồi thường thiệt hại</w:t>
            </w:r>
            <w:r w:rsidR="00353FC1" w:rsidRPr="00C3438B">
              <w:rPr>
                <w:sz w:val="28"/>
                <w:szCs w:val="28"/>
              </w:rPr>
              <w:t xml:space="preserve"> tối đa: 10</w:t>
            </w:r>
            <w:r w:rsidRPr="00C3438B">
              <w:rPr>
                <w:sz w:val="28"/>
                <w:szCs w:val="28"/>
              </w:rPr>
              <w:t xml:space="preserve">% </w:t>
            </w:r>
          </w:p>
          <w:p w14:paraId="212BBFC7" w14:textId="7F9E08E1" w:rsidR="00A33855" w:rsidRPr="00C3438B" w:rsidRDefault="00A33855" w:rsidP="007E31A4">
            <w:pPr>
              <w:ind w:left="-65"/>
              <w:jc w:val="left"/>
              <w:divId w:val="562519536"/>
              <w:rPr>
                <w:sz w:val="28"/>
                <w:szCs w:val="28"/>
              </w:rPr>
            </w:pPr>
            <w:r w:rsidRPr="00C3438B">
              <w:rPr>
                <w:sz w:val="28"/>
                <w:szCs w:val="28"/>
              </w:rPr>
              <w:t xml:space="preserve">       Mức khấu trừ: </w:t>
            </w:r>
            <w:r w:rsidR="00353FC1" w:rsidRPr="00C3438B">
              <w:rPr>
                <w:sz w:val="28"/>
                <w:szCs w:val="28"/>
              </w:rPr>
              <w:t>1</w:t>
            </w:r>
            <w:r w:rsidRPr="00C3438B">
              <w:rPr>
                <w:sz w:val="28"/>
                <w:szCs w:val="28"/>
              </w:rPr>
              <w:t xml:space="preserve">%/ Năm </w:t>
            </w:r>
          </w:p>
          <w:p w14:paraId="2668F1C3" w14:textId="6CC7A3D6" w:rsidR="00A33855" w:rsidRPr="00C3438B" w:rsidRDefault="00A33855" w:rsidP="007E31A4">
            <w:pPr>
              <w:ind w:left="-65"/>
              <w:divId w:val="1388453410"/>
              <w:rPr>
                <w:sz w:val="28"/>
                <w:szCs w:val="28"/>
              </w:rPr>
            </w:pPr>
            <w:r w:rsidRPr="00C3438B">
              <w:rPr>
                <w:sz w:val="28"/>
                <w:szCs w:val="28"/>
              </w:rPr>
              <w:t>       Mức khấu trừ tối đa:</w:t>
            </w:r>
            <w:r w:rsidR="00353FC1" w:rsidRPr="00C3438B">
              <w:rPr>
                <w:sz w:val="28"/>
                <w:szCs w:val="28"/>
              </w:rPr>
              <w:t xml:space="preserve"> 10</w:t>
            </w:r>
            <w:r w:rsidRPr="00C3438B">
              <w:rPr>
                <w:sz w:val="28"/>
                <w:szCs w:val="28"/>
              </w:rPr>
              <w:t xml:space="preserve"> % </w:t>
            </w:r>
          </w:p>
        </w:tc>
      </w:tr>
      <w:tr w:rsidR="00201659" w:rsidRPr="0049599A" w14:paraId="22417C29" w14:textId="77777777" w:rsidTr="006F4DC2">
        <w:tc>
          <w:tcPr>
            <w:tcW w:w="1076" w:type="pct"/>
            <w:vAlign w:val="center"/>
          </w:tcPr>
          <w:p w14:paraId="2709636E" w14:textId="77777777" w:rsidR="00A33855" w:rsidRPr="0049599A" w:rsidRDefault="00A33855" w:rsidP="00A33855">
            <w:pPr>
              <w:rPr>
                <w:sz w:val="28"/>
                <w:szCs w:val="28"/>
              </w:rPr>
            </w:pPr>
            <w:r w:rsidRPr="0049599A">
              <w:rPr>
                <w:b/>
                <w:bCs/>
                <w:sz w:val="28"/>
                <w:szCs w:val="28"/>
              </w:rPr>
              <w:t>E-ĐKC 25.1</w:t>
            </w:r>
          </w:p>
        </w:tc>
        <w:tc>
          <w:tcPr>
            <w:tcW w:w="3924" w:type="pct"/>
            <w:vAlign w:val="center"/>
          </w:tcPr>
          <w:p w14:paraId="2E3847C8" w14:textId="77777777" w:rsidR="00A33855" w:rsidRPr="0049599A" w:rsidRDefault="00A33855" w:rsidP="007E31A4">
            <w:pPr>
              <w:ind w:left="-65"/>
              <w:divId w:val="112020406"/>
              <w:rPr>
                <w:sz w:val="28"/>
                <w:szCs w:val="28"/>
              </w:rPr>
            </w:pPr>
            <w:r w:rsidRPr="0049599A">
              <w:rPr>
                <w:sz w:val="28"/>
                <w:szCs w:val="28"/>
              </w:rPr>
              <w:t xml:space="preserve">       Nội dung yêu cầu bảo đảm khác đối với hàng hóa: </w:t>
            </w:r>
          </w:p>
          <w:p w14:paraId="56F01B9A" w14:textId="527DF2D6" w:rsidR="0049110B" w:rsidRPr="0049599A" w:rsidRDefault="00A86778" w:rsidP="007E31A4">
            <w:pPr>
              <w:pStyle w:val="ListParagraph"/>
              <w:numPr>
                <w:ilvl w:val="0"/>
                <w:numId w:val="2"/>
              </w:numPr>
              <w:ind w:left="-65"/>
              <w:divId w:val="112020406"/>
              <w:rPr>
                <w:sz w:val="28"/>
                <w:szCs w:val="28"/>
              </w:rPr>
            </w:pPr>
            <w:r>
              <w:rPr>
                <w:sz w:val="28"/>
                <w:szCs w:val="28"/>
              </w:rPr>
              <w:t xml:space="preserve">       </w:t>
            </w:r>
            <w:r w:rsidR="0049110B" w:rsidRPr="0049599A">
              <w:rPr>
                <w:sz w:val="28"/>
                <w:szCs w:val="28"/>
              </w:rPr>
              <w:t>Không có các phần mềm độc hại</w:t>
            </w:r>
          </w:p>
          <w:p w14:paraId="40268ECF" w14:textId="20D100E9" w:rsidR="004E3473" w:rsidRPr="0049599A" w:rsidRDefault="00A86778" w:rsidP="007E31A4">
            <w:pPr>
              <w:pStyle w:val="ListParagraph"/>
              <w:numPr>
                <w:ilvl w:val="0"/>
                <w:numId w:val="2"/>
              </w:numPr>
              <w:ind w:left="-65"/>
              <w:divId w:val="112020406"/>
              <w:rPr>
                <w:sz w:val="28"/>
                <w:szCs w:val="28"/>
              </w:rPr>
            </w:pPr>
            <w:r>
              <w:rPr>
                <w:sz w:val="28"/>
                <w:szCs w:val="28"/>
              </w:rPr>
              <w:t xml:space="preserve">       </w:t>
            </w:r>
            <w:r w:rsidR="004E3473" w:rsidRPr="0049599A">
              <w:rPr>
                <w:sz w:val="28"/>
                <w:szCs w:val="28"/>
              </w:rPr>
              <w:t>Không có các thiết bị ngoại lai không rõ nguồn gốc xuất sứ</w:t>
            </w:r>
          </w:p>
        </w:tc>
      </w:tr>
      <w:tr w:rsidR="00201659" w:rsidRPr="0049599A" w14:paraId="4D74180F" w14:textId="77777777" w:rsidTr="006F4DC2">
        <w:tc>
          <w:tcPr>
            <w:tcW w:w="1076" w:type="pct"/>
            <w:vAlign w:val="center"/>
          </w:tcPr>
          <w:p w14:paraId="4544E605" w14:textId="77777777" w:rsidR="00A33855" w:rsidRPr="0049599A" w:rsidRDefault="00A33855" w:rsidP="00A33855">
            <w:pPr>
              <w:rPr>
                <w:sz w:val="28"/>
                <w:szCs w:val="28"/>
              </w:rPr>
            </w:pPr>
            <w:r w:rsidRPr="0049599A">
              <w:rPr>
                <w:b/>
                <w:bCs/>
                <w:sz w:val="28"/>
                <w:szCs w:val="28"/>
              </w:rPr>
              <w:t>E-ĐKC 25.2</w:t>
            </w:r>
          </w:p>
        </w:tc>
        <w:tc>
          <w:tcPr>
            <w:tcW w:w="3924" w:type="pct"/>
            <w:vAlign w:val="center"/>
          </w:tcPr>
          <w:p w14:paraId="7F391F56" w14:textId="77777777" w:rsidR="00A33855" w:rsidRPr="0049599A" w:rsidRDefault="00A33855" w:rsidP="007E31A4">
            <w:pPr>
              <w:ind w:left="-65"/>
              <w:divId w:val="734668305"/>
              <w:rPr>
                <w:sz w:val="28"/>
                <w:szCs w:val="28"/>
              </w:rPr>
            </w:pPr>
            <w:r w:rsidRPr="0049599A">
              <w:rPr>
                <w:sz w:val="28"/>
                <w:szCs w:val="28"/>
              </w:rPr>
              <w:t xml:space="preserve">       Yêu cầu về bảo hành: Bảo hàng phải đáp ứng tiêu chuẩn của nhà sản xuất </w:t>
            </w:r>
            <w:r w:rsidR="0049110B" w:rsidRPr="0049599A">
              <w:rPr>
                <w:sz w:val="28"/>
                <w:szCs w:val="28"/>
              </w:rPr>
              <w:t>và thời gian tối thiểu 12 tháng</w:t>
            </w:r>
          </w:p>
        </w:tc>
      </w:tr>
      <w:tr w:rsidR="00201659" w:rsidRPr="0049599A" w14:paraId="147B4EF0" w14:textId="77777777" w:rsidTr="006F4DC2">
        <w:trPr>
          <w:cantSplit/>
        </w:trPr>
        <w:tc>
          <w:tcPr>
            <w:tcW w:w="1076" w:type="pct"/>
            <w:vAlign w:val="center"/>
          </w:tcPr>
          <w:p w14:paraId="79CBCDFD" w14:textId="77777777" w:rsidR="00A33855" w:rsidRPr="0049599A" w:rsidRDefault="00A33855" w:rsidP="00A33855">
            <w:pPr>
              <w:rPr>
                <w:sz w:val="28"/>
                <w:szCs w:val="28"/>
              </w:rPr>
            </w:pPr>
            <w:r w:rsidRPr="0049599A">
              <w:rPr>
                <w:b/>
                <w:bCs/>
                <w:sz w:val="28"/>
                <w:szCs w:val="28"/>
              </w:rPr>
              <w:t>E-ĐKC 27.1(e)</w:t>
            </w:r>
          </w:p>
        </w:tc>
        <w:tc>
          <w:tcPr>
            <w:tcW w:w="3924" w:type="pct"/>
            <w:vAlign w:val="center"/>
          </w:tcPr>
          <w:p w14:paraId="1AAA5B3F" w14:textId="494305C4" w:rsidR="00A33855" w:rsidRPr="0049599A" w:rsidRDefault="00A33855" w:rsidP="00B531A5">
            <w:pPr>
              <w:ind w:left="-65"/>
              <w:divId w:val="1991590435"/>
              <w:rPr>
                <w:sz w:val="28"/>
                <w:szCs w:val="28"/>
              </w:rPr>
            </w:pPr>
            <w:r w:rsidRPr="0049599A">
              <w:rPr>
                <w:sz w:val="28"/>
                <w:szCs w:val="28"/>
              </w:rPr>
              <w:t xml:space="preserve">       Các nội dung khác về hiệu chỉnh, bổ sung hợp đồng: </w:t>
            </w:r>
            <w:r w:rsidR="00B531A5" w:rsidRPr="0049599A">
              <w:rPr>
                <w:sz w:val="28"/>
                <w:szCs w:val="28"/>
              </w:rPr>
              <w:t>Không quy định</w:t>
            </w:r>
          </w:p>
        </w:tc>
      </w:tr>
      <w:tr w:rsidR="00201659" w:rsidRPr="0049599A" w14:paraId="6C102F08" w14:textId="77777777" w:rsidTr="006F4DC2">
        <w:trPr>
          <w:cantSplit/>
        </w:trPr>
        <w:tc>
          <w:tcPr>
            <w:tcW w:w="1076" w:type="pct"/>
            <w:vAlign w:val="center"/>
          </w:tcPr>
          <w:p w14:paraId="599018DD" w14:textId="77777777" w:rsidR="00A33855" w:rsidRPr="0049599A" w:rsidRDefault="00A33855" w:rsidP="00A33855">
            <w:pPr>
              <w:rPr>
                <w:sz w:val="28"/>
                <w:szCs w:val="28"/>
              </w:rPr>
            </w:pPr>
            <w:r w:rsidRPr="0049599A">
              <w:rPr>
                <w:b/>
                <w:bCs/>
                <w:sz w:val="28"/>
                <w:szCs w:val="28"/>
              </w:rPr>
              <w:t>E-ĐKC 28.4</w:t>
            </w:r>
          </w:p>
        </w:tc>
        <w:tc>
          <w:tcPr>
            <w:tcW w:w="3924" w:type="pct"/>
            <w:vAlign w:val="center"/>
          </w:tcPr>
          <w:p w14:paraId="0816C1A9" w14:textId="0BECEEEE" w:rsidR="00A33855" w:rsidRPr="0049599A" w:rsidRDefault="00A33855" w:rsidP="00B531A5">
            <w:pPr>
              <w:ind w:left="-65"/>
              <w:divId w:val="1631209339"/>
              <w:rPr>
                <w:sz w:val="28"/>
                <w:szCs w:val="28"/>
              </w:rPr>
            </w:pPr>
            <w:r w:rsidRPr="0049599A">
              <w:rPr>
                <w:sz w:val="28"/>
                <w:szCs w:val="28"/>
              </w:rPr>
              <w:t xml:space="preserve">       Các trường hợp khác: </w:t>
            </w:r>
            <w:r w:rsidR="00B531A5" w:rsidRPr="0049599A">
              <w:rPr>
                <w:spacing w:val="-8"/>
                <w:sz w:val="28"/>
                <w:szCs w:val="28"/>
              </w:rPr>
              <w:t>Theo thỏa thuận giữa các bên ký Hợp đồng</w:t>
            </w:r>
          </w:p>
        </w:tc>
      </w:tr>
      <w:tr w:rsidR="00201659" w:rsidRPr="0049599A" w14:paraId="7EBEB509" w14:textId="77777777" w:rsidTr="006F4DC2">
        <w:trPr>
          <w:cantSplit/>
          <w:trHeight w:val="85"/>
        </w:trPr>
        <w:tc>
          <w:tcPr>
            <w:tcW w:w="1076" w:type="pct"/>
            <w:vAlign w:val="center"/>
          </w:tcPr>
          <w:p w14:paraId="43E9406A" w14:textId="77777777" w:rsidR="00A33855" w:rsidRPr="0049599A" w:rsidRDefault="00A33855" w:rsidP="00A33855">
            <w:pPr>
              <w:rPr>
                <w:sz w:val="28"/>
                <w:szCs w:val="28"/>
              </w:rPr>
            </w:pPr>
            <w:r w:rsidRPr="0049599A">
              <w:rPr>
                <w:b/>
                <w:bCs/>
                <w:sz w:val="28"/>
                <w:szCs w:val="28"/>
              </w:rPr>
              <w:t>E-ĐKC 29.1(d)</w:t>
            </w:r>
          </w:p>
        </w:tc>
        <w:tc>
          <w:tcPr>
            <w:tcW w:w="3924" w:type="pct"/>
            <w:vAlign w:val="center"/>
          </w:tcPr>
          <w:p w14:paraId="6658FBBF" w14:textId="03283D0E" w:rsidR="00A33855" w:rsidRPr="0049599A" w:rsidRDefault="00A33855" w:rsidP="00B531A5">
            <w:pPr>
              <w:ind w:left="-65"/>
              <w:divId w:val="1760979010"/>
              <w:rPr>
                <w:sz w:val="28"/>
                <w:szCs w:val="28"/>
              </w:rPr>
            </w:pPr>
            <w:r w:rsidRPr="0049599A">
              <w:rPr>
                <w:sz w:val="28"/>
                <w:szCs w:val="28"/>
              </w:rPr>
              <w:t xml:space="preserve">       Các hành vi khác: </w:t>
            </w:r>
            <w:r w:rsidR="00B531A5" w:rsidRPr="0049599A">
              <w:rPr>
                <w:sz w:val="28"/>
                <w:szCs w:val="28"/>
              </w:rPr>
              <w:t>Không quy định</w:t>
            </w:r>
          </w:p>
        </w:tc>
      </w:tr>
    </w:tbl>
    <w:p w14:paraId="753414A0" w14:textId="77777777" w:rsidR="006C64AB" w:rsidRPr="0049599A" w:rsidRDefault="006C64AB" w:rsidP="006C64AB"/>
    <w:p w14:paraId="6A082FCA" w14:textId="77777777" w:rsidR="006C64AB" w:rsidRPr="0049599A" w:rsidRDefault="00DC7529" w:rsidP="006C64AB">
      <w:pPr>
        <w:jc w:val="center"/>
        <w:rPr>
          <w:b/>
          <w:sz w:val="28"/>
          <w:szCs w:val="28"/>
          <w:lang w:val="it-IT"/>
        </w:rPr>
      </w:pPr>
      <w:bookmarkStart w:id="137" w:name="_Toc348001569"/>
      <w:bookmarkStart w:id="138" w:name="_Toc438907197"/>
      <w:bookmarkStart w:id="139" w:name="_Toc438907297"/>
      <w:bookmarkStart w:id="140" w:name="_Toc471555884"/>
      <w:bookmarkStart w:id="141" w:name="_Toc73333192"/>
      <w:bookmarkStart w:id="142" w:name="_Toc348001570"/>
      <w:r w:rsidRPr="0049599A">
        <w:rPr>
          <w:b/>
          <w:sz w:val="28"/>
          <w:szCs w:val="28"/>
          <w:lang w:val="it-IT"/>
        </w:rPr>
        <w:br w:type="page"/>
      </w:r>
      <w:r w:rsidR="006C64AB" w:rsidRPr="0049599A">
        <w:rPr>
          <w:b/>
          <w:sz w:val="28"/>
          <w:szCs w:val="28"/>
          <w:lang w:val="it-IT"/>
        </w:rPr>
        <w:lastRenderedPageBreak/>
        <w:t>Chương VIII. BIỂU MẪU HỢP ĐỒNG</w:t>
      </w:r>
    </w:p>
    <w:p w14:paraId="571E475A" w14:textId="77777777" w:rsidR="006C64AB" w:rsidRPr="0049599A" w:rsidRDefault="006C64AB" w:rsidP="006C64AB">
      <w:pPr>
        <w:spacing w:before="120" w:after="120" w:line="264" w:lineRule="auto"/>
        <w:ind w:firstLine="567"/>
        <w:rPr>
          <w:sz w:val="28"/>
          <w:szCs w:val="28"/>
          <w:lang w:val="it-IT"/>
        </w:rPr>
      </w:pPr>
    </w:p>
    <w:p w14:paraId="3FA421E9" w14:textId="77777777" w:rsidR="006C64AB" w:rsidRPr="0049599A" w:rsidRDefault="006C64AB" w:rsidP="006C64AB">
      <w:pPr>
        <w:spacing w:before="120" w:after="120" w:line="264" w:lineRule="auto"/>
        <w:ind w:firstLine="567"/>
        <w:rPr>
          <w:lang w:val="it-IT"/>
        </w:rPr>
      </w:pPr>
      <w:r w:rsidRPr="0049599A">
        <w:rPr>
          <w:sz w:val="28"/>
          <w:szCs w:val="28"/>
          <w:lang w:val="it-IT"/>
        </w:rPr>
        <w:t>Chương này bao</w:t>
      </w:r>
      <w:r w:rsidRPr="0049599A">
        <w:rPr>
          <w:sz w:val="28"/>
          <w:lang w:val="it-IT"/>
        </w:rPr>
        <w:t xml:space="preserve">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r w:rsidRPr="0049599A">
        <w:rPr>
          <w:lang w:val="it-IT"/>
        </w:rPr>
        <w:t xml:space="preserve">. </w:t>
      </w:r>
    </w:p>
    <w:p w14:paraId="16B5B5CC" w14:textId="77777777" w:rsidR="006C64AB" w:rsidRPr="0049599A" w:rsidRDefault="006C64AB" w:rsidP="006C64AB">
      <w:pPr>
        <w:pStyle w:val="HeaderSectionV"/>
        <w:widowControl w:val="0"/>
        <w:spacing w:before="120" w:after="120" w:line="264" w:lineRule="auto"/>
        <w:ind w:firstLine="567"/>
        <w:jc w:val="both"/>
        <w:outlineLvl w:val="2"/>
        <w:rPr>
          <w:b w:val="0"/>
          <w:i/>
          <w:sz w:val="28"/>
          <w:szCs w:val="28"/>
        </w:rPr>
      </w:pPr>
      <w:r w:rsidRPr="0049599A">
        <w:rPr>
          <w:b w:val="0"/>
          <w:sz w:val="28"/>
          <w:szCs w:val="28"/>
          <w:lang w:val="it-IT"/>
        </w:rPr>
        <w:t>Mẫu số 21</w:t>
      </w:r>
      <w:r w:rsidRPr="0049599A">
        <w:rPr>
          <w:b w:val="0"/>
          <w:sz w:val="28"/>
          <w:szCs w:val="28"/>
        </w:rPr>
        <w:t xml:space="preserve">. Thư chấp thuận </w:t>
      </w:r>
      <w:r w:rsidR="00AE45D7" w:rsidRPr="0049599A">
        <w:rPr>
          <w:b w:val="0"/>
          <w:sz w:val="28"/>
          <w:szCs w:val="28"/>
        </w:rPr>
        <w:t>hồ sơ dự thầu</w:t>
      </w:r>
      <w:r w:rsidRPr="0049599A">
        <w:rPr>
          <w:b w:val="0"/>
          <w:sz w:val="28"/>
          <w:szCs w:val="28"/>
        </w:rPr>
        <w:t xml:space="preserve"> và trao hợp đồng</w:t>
      </w:r>
    </w:p>
    <w:p w14:paraId="540C17E5" w14:textId="77777777" w:rsidR="006C64AB" w:rsidRPr="0049599A" w:rsidRDefault="006C64AB" w:rsidP="006C64AB">
      <w:pPr>
        <w:pStyle w:val="Heading3"/>
        <w:widowControl w:val="0"/>
        <w:spacing w:after="120" w:line="264" w:lineRule="auto"/>
        <w:ind w:left="567"/>
        <w:jc w:val="both"/>
        <w:rPr>
          <w:b w:val="0"/>
          <w:szCs w:val="28"/>
          <w:vertAlign w:val="superscript"/>
          <w:lang w:val="es-ES_tradnl"/>
        </w:rPr>
      </w:pPr>
      <w:r w:rsidRPr="0049599A">
        <w:rPr>
          <w:b w:val="0"/>
          <w:szCs w:val="28"/>
          <w:lang w:val="vi-VN"/>
        </w:rPr>
        <w:t xml:space="preserve">Mẫu số </w:t>
      </w:r>
      <w:r w:rsidRPr="0049599A">
        <w:rPr>
          <w:b w:val="0"/>
          <w:szCs w:val="28"/>
          <w:lang w:val="es-ES_tradnl"/>
        </w:rPr>
        <w:t>22. Hợp đồng</w:t>
      </w:r>
    </w:p>
    <w:p w14:paraId="6EFD7C4A" w14:textId="77777777" w:rsidR="006C64AB" w:rsidRPr="0049599A" w:rsidRDefault="006C64AB" w:rsidP="006C64AB">
      <w:pPr>
        <w:pStyle w:val="Mau"/>
        <w:keepNext w:val="0"/>
        <w:widowControl w:val="0"/>
        <w:spacing w:before="120" w:line="264" w:lineRule="auto"/>
        <w:jc w:val="both"/>
        <w:rPr>
          <w:rFonts w:ascii="Times New Roman" w:hAnsi="Times New Roman"/>
          <w:b w:val="0"/>
          <w:u w:val="none"/>
          <w:vertAlign w:val="superscript"/>
          <w:lang w:val="it-IT"/>
        </w:rPr>
      </w:pPr>
      <w:r w:rsidRPr="0049599A">
        <w:rPr>
          <w:rFonts w:ascii="Times New Roman" w:hAnsi="Times New Roman"/>
          <w:b w:val="0"/>
          <w:u w:val="none"/>
          <w:lang w:val="it-IT"/>
        </w:rPr>
        <w:t>Mẫu số 23. Bảo lãnh thực hiện hợp đồng</w:t>
      </w:r>
    </w:p>
    <w:p w14:paraId="0D960365" w14:textId="77777777" w:rsidR="006C64AB" w:rsidRPr="0049599A" w:rsidRDefault="006C64AB" w:rsidP="006C64AB">
      <w:pPr>
        <w:pStyle w:val="HeaderSectionV"/>
        <w:widowControl w:val="0"/>
        <w:tabs>
          <w:tab w:val="center" w:pos="5127"/>
        </w:tabs>
        <w:spacing w:before="120" w:after="120" w:line="264" w:lineRule="auto"/>
        <w:ind w:firstLine="567"/>
        <w:jc w:val="both"/>
        <w:outlineLvl w:val="2"/>
        <w:rPr>
          <w:b w:val="0"/>
          <w:sz w:val="28"/>
          <w:szCs w:val="28"/>
          <w:lang w:val="sv-SE"/>
        </w:rPr>
      </w:pPr>
      <w:r w:rsidRPr="0049599A">
        <w:rPr>
          <w:b w:val="0"/>
          <w:sz w:val="28"/>
          <w:szCs w:val="28"/>
        </w:rPr>
        <w:tab/>
      </w:r>
    </w:p>
    <w:p w14:paraId="4F0CEB5E" w14:textId="77777777" w:rsidR="006C64AB" w:rsidRPr="0049599A" w:rsidRDefault="006C64AB" w:rsidP="006C64AB">
      <w:pPr>
        <w:jc w:val="right"/>
        <w:rPr>
          <w:b/>
          <w:sz w:val="28"/>
          <w:szCs w:val="28"/>
          <w:lang w:val="sv-SE"/>
        </w:rPr>
      </w:pPr>
    </w:p>
    <w:p w14:paraId="3DAE5F66" w14:textId="77777777" w:rsidR="006C64AB" w:rsidRPr="0049599A" w:rsidRDefault="006C64AB" w:rsidP="006C64AB">
      <w:pPr>
        <w:jc w:val="right"/>
        <w:rPr>
          <w:b/>
          <w:sz w:val="28"/>
          <w:szCs w:val="28"/>
          <w:lang w:val="it-IT"/>
        </w:rPr>
      </w:pPr>
    </w:p>
    <w:p w14:paraId="658E9542" w14:textId="77777777" w:rsidR="006C64AB" w:rsidRPr="0049599A" w:rsidRDefault="006C64AB" w:rsidP="006C64AB">
      <w:pPr>
        <w:jc w:val="right"/>
        <w:rPr>
          <w:b/>
          <w:sz w:val="28"/>
          <w:szCs w:val="28"/>
          <w:lang w:val="it-IT"/>
        </w:rPr>
      </w:pPr>
    </w:p>
    <w:p w14:paraId="2A00F093" w14:textId="77777777" w:rsidR="006C64AB" w:rsidRPr="0049599A" w:rsidRDefault="006C64AB" w:rsidP="006C64AB">
      <w:pPr>
        <w:jc w:val="right"/>
        <w:rPr>
          <w:b/>
          <w:sz w:val="28"/>
          <w:szCs w:val="28"/>
          <w:lang w:val="it-IT"/>
        </w:rPr>
      </w:pPr>
    </w:p>
    <w:p w14:paraId="011A0AF4" w14:textId="77777777" w:rsidR="006C64AB" w:rsidRPr="0049599A" w:rsidRDefault="006C64AB" w:rsidP="006C64AB">
      <w:pPr>
        <w:jc w:val="right"/>
        <w:rPr>
          <w:b/>
          <w:sz w:val="28"/>
          <w:szCs w:val="28"/>
          <w:lang w:val="it-IT"/>
        </w:rPr>
      </w:pPr>
    </w:p>
    <w:p w14:paraId="73F601B4" w14:textId="77777777" w:rsidR="004E3473" w:rsidRPr="0049599A" w:rsidRDefault="004E3473" w:rsidP="006C64AB">
      <w:pPr>
        <w:jc w:val="right"/>
        <w:rPr>
          <w:b/>
          <w:sz w:val="28"/>
          <w:szCs w:val="28"/>
          <w:lang w:val="it-IT"/>
        </w:rPr>
      </w:pPr>
    </w:p>
    <w:p w14:paraId="4E583B6F" w14:textId="77777777" w:rsidR="004E3473" w:rsidRPr="0049599A" w:rsidRDefault="004E3473" w:rsidP="006C64AB">
      <w:pPr>
        <w:jc w:val="right"/>
        <w:rPr>
          <w:b/>
          <w:sz w:val="28"/>
          <w:szCs w:val="28"/>
          <w:lang w:val="it-IT"/>
        </w:rPr>
      </w:pPr>
    </w:p>
    <w:p w14:paraId="03AFBD49" w14:textId="77777777" w:rsidR="004E3473" w:rsidRPr="0049599A" w:rsidRDefault="004E3473" w:rsidP="006C64AB">
      <w:pPr>
        <w:jc w:val="right"/>
        <w:rPr>
          <w:b/>
          <w:sz w:val="28"/>
          <w:szCs w:val="28"/>
          <w:lang w:val="it-IT"/>
        </w:rPr>
      </w:pPr>
    </w:p>
    <w:p w14:paraId="18CAE37B" w14:textId="77777777" w:rsidR="004E3473" w:rsidRPr="0049599A" w:rsidRDefault="004E3473" w:rsidP="006C64AB">
      <w:pPr>
        <w:jc w:val="right"/>
        <w:rPr>
          <w:b/>
          <w:sz w:val="28"/>
          <w:szCs w:val="28"/>
          <w:lang w:val="it-IT"/>
        </w:rPr>
      </w:pPr>
    </w:p>
    <w:p w14:paraId="319C73B7" w14:textId="77777777" w:rsidR="004E3473" w:rsidRPr="0049599A" w:rsidRDefault="004E3473" w:rsidP="006C64AB">
      <w:pPr>
        <w:jc w:val="right"/>
        <w:rPr>
          <w:b/>
          <w:sz w:val="28"/>
          <w:szCs w:val="28"/>
          <w:lang w:val="it-IT"/>
        </w:rPr>
      </w:pPr>
    </w:p>
    <w:p w14:paraId="337484A1" w14:textId="77777777" w:rsidR="004E3473" w:rsidRPr="0049599A" w:rsidRDefault="004E3473" w:rsidP="006C64AB">
      <w:pPr>
        <w:jc w:val="right"/>
        <w:rPr>
          <w:b/>
          <w:sz w:val="28"/>
          <w:szCs w:val="28"/>
          <w:lang w:val="it-IT"/>
        </w:rPr>
      </w:pPr>
    </w:p>
    <w:p w14:paraId="593864DB" w14:textId="77777777" w:rsidR="004E3473" w:rsidRPr="0049599A" w:rsidRDefault="004E3473" w:rsidP="006C64AB">
      <w:pPr>
        <w:jc w:val="right"/>
        <w:rPr>
          <w:b/>
          <w:sz w:val="28"/>
          <w:szCs w:val="28"/>
          <w:lang w:val="it-IT"/>
        </w:rPr>
      </w:pPr>
    </w:p>
    <w:p w14:paraId="0DCDD69E" w14:textId="77777777" w:rsidR="004E3473" w:rsidRPr="0049599A" w:rsidRDefault="004E3473" w:rsidP="006C64AB">
      <w:pPr>
        <w:jc w:val="right"/>
        <w:rPr>
          <w:b/>
          <w:sz w:val="28"/>
          <w:szCs w:val="28"/>
          <w:lang w:val="it-IT"/>
        </w:rPr>
      </w:pPr>
    </w:p>
    <w:p w14:paraId="55B623BE" w14:textId="77777777" w:rsidR="004E3473" w:rsidRPr="0049599A" w:rsidRDefault="004E3473" w:rsidP="006C64AB">
      <w:pPr>
        <w:jc w:val="right"/>
        <w:rPr>
          <w:b/>
          <w:sz w:val="28"/>
          <w:szCs w:val="28"/>
          <w:lang w:val="it-IT"/>
        </w:rPr>
      </w:pPr>
    </w:p>
    <w:p w14:paraId="7F90AE49" w14:textId="77777777" w:rsidR="004E3473" w:rsidRPr="0049599A" w:rsidRDefault="004E3473" w:rsidP="006C64AB">
      <w:pPr>
        <w:jc w:val="right"/>
        <w:rPr>
          <w:b/>
          <w:sz w:val="28"/>
          <w:szCs w:val="28"/>
          <w:lang w:val="it-IT"/>
        </w:rPr>
      </w:pPr>
    </w:p>
    <w:p w14:paraId="4AC8C18B" w14:textId="77777777" w:rsidR="004E3473" w:rsidRPr="0049599A" w:rsidRDefault="004E3473" w:rsidP="006C64AB">
      <w:pPr>
        <w:jc w:val="right"/>
        <w:rPr>
          <w:b/>
          <w:sz w:val="28"/>
          <w:szCs w:val="28"/>
          <w:lang w:val="it-IT"/>
        </w:rPr>
      </w:pPr>
    </w:p>
    <w:p w14:paraId="645A677F" w14:textId="77777777" w:rsidR="004E3473" w:rsidRPr="0049599A" w:rsidRDefault="004E3473" w:rsidP="006C64AB">
      <w:pPr>
        <w:jc w:val="right"/>
        <w:rPr>
          <w:b/>
          <w:sz w:val="28"/>
          <w:szCs w:val="28"/>
          <w:lang w:val="it-IT"/>
        </w:rPr>
      </w:pPr>
    </w:p>
    <w:p w14:paraId="171577C0" w14:textId="77777777" w:rsidR="004E3473" w:rsidRPr="0049599A" w:rsidRDefault="004E3473" w:rsidP="006C64AB">
      <w:pPr>
        <w:jc w:val="right"/>
        <w:rPr>
          <w:b/>
          <w:sz w:val="28"/>
          <w:szCs w:val="28"/>
          <w:lang w:val="it-IT"/>
        </w:rPr>
      </w:pPr>
    </w:p>
    <w:p w14:paraId="61C972A3" w14:textId="77777777" w:rsidR="004E3473" w:rsidRPr="0049599A" w:rsidRDefault="004E3473" w:rsidP="006C64AB">
      <w:pPr>
        <w:jc w:val="right"/>
        <w:rPr>
          <w:b/>
          <w:sz w:val="28"/>
          <w:szCs w:val="28"/>
          <w:lang w:val="it-IT"/>
        </w:rPr>
      </w:pPr>
    </w:p>
    <w:p w14:paraId="137A3E15" w14:textId="77777777" w:rsidR="004E3473" w:rsidRPr="0049599A" w:rsidRDefault="004E3473" w:rsidP="006C64AB">
      <w:pPr>
        <w:jc w:val="right"/>
        <w:rPr>
          <w:b/>
          <w:sz w:val="28"/>
          <w:szCs w:val="28"/>
          <w:lang w:val="it-IT"/>
        </w:rPr>
      </w:pPr>
    </w:p>
    <w:p w14:paraId="173C5B4F" w14:textId="77777777" w:rsidR="004E3473" w:rsidRPr="0049599A" w:rsidRDefault="004E3473" w:rsidP="006C64AB">
      <w:pPr>
        <w:jc w:val="right"/>
        <w:rPr>
          <w:b/>
          <w:sz w:val="28"/>
          <w:szCs w:val="28"/>
          <w:lang w:val="it-IT"/>
        </w:rPr>
      </w:pPr>
    </w:p>
    <w:p w14:paraId="4E05B73D" w14:textId="77777777" w:rsidR="004E3473" w:rsidRPr="0049599A" w:rsidRDefault="004E3473" w:rsidP="006C64AB">
      <w:pPr>
        <w:jc w:val="right"/>
        <w:rPr>
          <w:b/>
          <w:sz w:val="28"/>
          <w:szCs w:val="28"/>
          <w:lang w:val="it-IT"/>
        </w:rPr>
      </w:pPr>
    </w:p>
    <w:p w14:paraId="391C54B9" w14:textId="77777777" w:rsidR="004E3473" w:rsidRPr="0049599A" w:rsidRDefault="004E3473" w:rsidP="006C64AB">
      <w:pPr>
        <w:jc w:val="right"/>
        <w:rPr>
          <w:b/>
          <w:sz w:val="28"/>
          <w:szCs w:val="28"/>
          <w:lang w:val="it-IT"/>
        </w:rPr>
      </w:pPr>
    </w:p>
    <w:p w14:paraId="6B759DD0" w14:textId="77777777" w:rsidR="004E3473" w:rsidRPr="0049599A" w:rsidRDefault="004E3473" w:rsidP="006C64AB">
      <w:pPr>
        <w:jc w:val="right"/>
        <w:rPr>
          <w:b/>
          <w:sz w:val="28"/>
          <w:szCs w:val="28"/>
          <w:lang w:val="it-IT"/>
        </w:rPr>
      </w:pPr>
    </w:p>
    <w:p w14:paraId="5FA27755" w14:textId="77777777" w:rsidR="004E3473" w:rsidRPr="0049599A" w:rsidRDefault="004E3473" w:rsidP="006C64AB">
      <w:pPr>
        <w:jc w:val="right"/>
        <w:rPr>
          <w:b/>
          <w:sz w:val="28"/>
          <w:szCs w:val="28"/>
          <w:lang w:val="it-IT"/>
        </w:rPr>
      </w:pPr>
    </w:p>
    <w:p w14:paraId="114D6F94" w14:textId="77777777" w:rsidR="004E3473" w:rsidRPr="0049599A" w:rsidRDefault="004E3473" w:rsidP="006C64AB">
      <w:pPr>
        <w:jc w:val="right"/>
        <w:rPr>
          <w:b/>
          <w:sz w:val="28"/>
          <w:szCs w:val="28"/>
          <w:lang w:val="it-IT"/>
        </w:rPr>
      </w:pPr>
    </w:p>
    <w:p w14:paraId="3814A71B" w14:textId="77777777" w:rsidR="004E3473" w:rsidRPr="0049599A" w:rsidRDefault="004E3473" w:rsidP="006C64AB">
      <w:pPr>
        <w:jc w:val="right"/>
        <w:rPr>
          <w:b/>
          <w:sz w:val="28"/>
          <w:szCs w:val="28"/>
          <w:lang w:val="it-IT"/>
        </w:rPr>
      </w:pPr>
    </w:p>
    <w:p w14:paraId="53A37826" w14:textId="77777777" w:rsidR="004E3473" w:rsidRPr="0049599A" w:rsidRDefault="004E3473" w:rsidP="006C64AB">
      <w:pPr>
        <w:jc w:val="right"/>
        <w:rPr>
          <w:b/>
          <w:sz w:val="28"/>
          <w:szCs w:val="28"/>
          <w:lang w:val="it-IT"/>
        </w:rPr>
      </w:pPr>
    </w:p>
    <w:p w14:paraId="13728E41" w14:textId="77777777" w:rsidR="004E3473" w:rsidRPr="0049599A" w:rsidRDefault="004E3473" w:rsidP="006C64AB">
      <w:pPr>
        <w:jc w:val="right"/>
        <w:rPr>
          <w:b/>
          <w:sz w:val="28"/>
          <w:szCs w:val="28"/>
          <w:lang w:val="it-IT"/>
        </w:rPr>
      </w:pPr>
    </w:p>
    <w:p w14:paraId="148AA394" w14:textId="77777777" w:rsidR="004E3473" w:rsidRPr="0049599A" w:rsidRDefault="004E3473" w:rsidP="006C64AB">
      <w:pPr>
        <w:jc w:val="right"/>
        <w:rPr>
          <w:b/>
          <w:sz w:val="28"/>
          <w:szCs w:val="28"/>
          <w:lang w:val="it-IT"/>
        </w:rPr>
      </w:pPr>
    </w:p>
    <w:p w14:paraId="3BBD9B2E" w14:textId="77777777" w:rsidR="004E3473" w:rsidRPr="0049599A" w:rsidRDefault="004E3473" w:rsidP="006C64AB">
      <w:pPr>
        <w:jc w:val="right"/>
        <w:rPr>
          <w:b/>
          <w:sz w:val="28"/>
          <w:szCs w:val="28"/>
          <w:lang w:val="it-IT"/>
        </w:rPr>
      </w:pPr>
    </w:p>
    <w:p w14:paraId="669939DC" w14:textId="77777777" w:rsidR="004E3473" w:rsidRPr="0049599A" w:rsidRDefault="004E3473" w:rsidP="006C64AB">
      <w:pPr>
        <w:jc w:val="right"/>
        <w:rPr>
          <w:b/>
          <w:sz w:val="28"/>
          <w:szCs w:val="28"/>
          <w:lang w:val="it-IT"/>
        </w:rPr>
      </w:pPr>
    </w:p>
    <w:p w14:paraId="5F22D40F" w14:textId="42BF4A2F" w:rsidR="006C64AB" w:rsidRPr="0049599A" w:rsidRDefault="006C64AB" w:rsidP="006C64AB">
      <w:pPr>
        <w:jc w:val="right"/>
        <w:rPr>
          <w:b/>
          <w:sz w:val="28"/>
          <w:szCs w:val="28"/>
          <w:lang w:val="it-IT"/>
        </w:rPr>
      </w:pPr>
      <w:r w:rsidRPr="0049599A">
        <w:rPr>
          <w:b/>
          <w:sz w:val="28"/>
          <w:szCs w:val="28"/>
          <w:lang w:val="it-IT"/>
        </w:rPr>
        <w:t>Mẫu số 21</w:t>
      </w:r>
    </w:p>
    <w:bookmarkEnd w:id="137"/>
    <w:p w14:paraId="562E1DBD" w14:textId="77777777" w:rsidR="00A33855" w:rsidRPr="0049599A" w:rsidRDefault="00A33855" w:rsidP="006C64AB">
      <w:pPr>
        <w:pStyle w:val="S9Header1"/>
        <w:rPr>
          <w:sz w:val="28"/>
          <w:szCs w:val="28"/>
          <w:lang w:val="it-IT"/>
        </w:rPr>
      </w:pPr>
    </w:p>
    <w:p w14:paraId="4237BC3E" w14:textId="77777777" w:rsidR="006C64AB" w:rsidRPr="0049599A" w:rsidRDefault="006C64AB" w:rsidP="006C64AB">
      <w:pPr>
        <w:pStyle w:val="S9Header1"/>
        <w:rPr>
          <w:sz w:val="28"/>
          <w:szCs w:val="28"/>
          <w:lang w:val="it-IT"/>
        </w:rPr>
      </w:pPr>
      <w:r w:rsidRPr="0049599A">
        <w:rPr>
          <w:sz w:val="28"/>
          <w:szCs w:val="28"/>
          <w:lang w:val="it-IT"/>
        </w:rPr>
        <w:t>THƯ CHẤP THUẬN HỒ SƠ DỰ THẦU VÀ TRAO HỢP ĐỒNG</w:t>
      </w:r>
    </w:p>
    <w:p w14:paraId="6F3D7588" w14:textId="77777777" w:rsidR="006C64AB" w:rsidRPr="0049599A" w:rsidRDefault="006C64AB" w:rsidP="006C64AB">
      <w:pPr>
        <w:rPr>
          <w:lang w:val="it-IT"/>
        </w:rPr>
      </w:pPr>
    </w:p>
    <w:p w14:paraId="23D2C889" w14:textId="77777777" w:rsidR="006C64AB" w:rsidRPr="0049599A" w:rsidRDefault="006C64AB" w:rsidP="006C64AB">
      <w:pPr>
        <w:pStyle w:val="BodyText"/>
        <w:spacing w:before="120" w:after="120" w:line="264" w:lineRule="auto"/>
        <w:jc w:val="right"/>
        <w:rPr>
          <w:sz w:val="28"/>
          <w:szCs w:val="28"/>
          <w:lang w:val="es-ES"/>
        </w:rPr>
      </w:pPr>
      <w:r w:rsidRPr="0049599A">
        <w:rPr>
          <w:sz w:val="28"/>
          <w:szCs w:val="28"/>
          <w:lang w:val="es-ES"/>
        </w:rPr>
        <w:t>____, ngày ____ tháng ____ năm ____</w:t>
      </w:r>
    </w:p>
    <w:p w14:paraId="6863F96C" w14:textId="77777777" w:rsidR="006C64AB" w:rsidRPr="0049599A" w:rsidRDefault="003169DA" w:rsidP="006C64AB">
      <w:pPr>
        <w:spacing w:before="120" w:after="120" w:line="264" w:lineRule="auto"/>
        <w:ind w:firstLine="567"/>
        <w:rPr>
          <w:sz w:val="28"/>
          <w:szCs w:val="28"/>
          <w:lang w:val="it-IT"/>
        </w:rPr>
      </w:pPr>
      <w:r w:rsidRPr="0049599A">
        <w:rPr>
          <w:sz w:val="28"/>
          <w:szCs w:val="28"/>
        </w:rPr>
        <w:fldChar w:fldCharType="begin"/>
      </w:r>
      <w:r w:rsidR="006C64AB" w:rsidRPr="0049599A">
        <w:rPr>
          <w:sz w:val="28"/>
          <w:szCs w:val="28"/>
          <w:lang w:val="it-IT"/>
        </w:rPr>
        <w:instrText>ADVANCE \D 4.80</w:instrText>
      </w:r>
      <w:r w:rsidRPr="0049599A">
        <w:rPr>
          <w:sz w:val="28"/>
          <w:szCs w:val="28"/>
        </w:rPr>
        <w:fldChar w:fldCharType="end"/>
      </w:r>
      <w:r w:rsidR="006C64AB" w:rsidRPr="0049599A">
        <w:rPr>
          <w:rFonts w:eastAsia="Arial"/>
          <w:sz w:val="28"/>
          <w:szCs w:val="28"/>
          <w:lang w:val="it-IT"/>
        </w:rPr>
        <w:t xml:space="preserve">Kính gửi: </w:t>
      </w:r>
      <w:r w:rsidRPr="0049599A">
        <w:rPr>
          <w:i/>
          <w:sz w:val="28"/>
          <w:szCs w:val="28"/>
        </w:rPr>
        <w:fldChar w:fldCharType="begin"/>
      </w:r>
      <w:r w:rsidR="006C64AB" w:rsidRPr="0049599A">
        <w:rPr>
          <w:i/>
          <w:sz w:val="28"/>
          <w:szCs w:val="28"/>
          <w:lang w:val="it-IT"/>
        </w:rPr>
        <w:instrText>ADVANCE \D 1.90</w:instrText>
      </w:r>
      <w:r w:rsidRPr="0049599A">
        <w:rPr>
          <w:i/>
          <w:sz w:val="28"/>
          <w:szCs w:val="28"/>
        </w:rPr>
        <w:fldChar w:fldCharType="end"/>
      </w:r>
      <w:r w:rsidR="006C64AB" w:rsidRPr="0049599A">
        <w:rPr>
          <w:rFonts w:eastAsia="Arial"/>
          <w:i/>
          <w:sz w:val="28"/>
          <w:szCs w:val="28"/>
          <w:lang w:val="it-IT"/>
        </w:rPr>
        <w:t>[ghi tên và địa chỉ của Nhà thầu trúng thầu, sau đây gọi tắt là “Nhà thầu”]</w:t>
      </w:r>
    </w:p>
    <w:p w14:paraId="5E649347" w14:textId="77777777" w:rsidR="006C64AB" w:rsidRPr="0049599A" w:rsidRDefault="006C64AB" w:rsidP="006C64AB">
      <w:pPr>
        <w:spacing w:before="120" w:after="120" w:line="264" w:lineRule="auto"/>
        <w:ind w:firstLine="567"/>
        <w:rPr>
          <w:sz w:val="28"/>
          <w:szCs w:val="28"/>
          <w:lang w:val="it-IT"/>
        </w:rPr>
      </w:pPr>
      <w:r w:rsidRPr="0049599A">
        <w:rPr>
          <w:rFonts w:eastAsia="Arial"/>
          <w:sz w:val="28"/>
          <w:szCs w:val="28"/>
          <w:lang w:val="it-IT"/>
        </w:rPr>
        <w:t>Về việc:</w:t>
      </w:r>
      <w:r w:rsidRPr="0049599A">
        <w:rPr>
          <w:rFonts w:eastAsia="Arial"/>
          <w:i/>
          <w:sz w:val="28"/>
          <w:szCs w:val="28"/>
          <w:lang w:val="it-IT"/>
        </w:rPr>
        <w:t xml:space="preserve">Thông báo chấp thuận </w:t>
      </w:r>
      <w:r w:rsidR="009C7304" w:rsidRPr="0049599A">
        <w:rPr>
          <w:rFonts w:eastAsia="Arial"/>
          <w:i/>
          <w:sz w:val="28"/>
          <w:szCs w:val="28"/>
          <w:lang w:val="it-IT"/>
        </w:rPr>
        <w:t>E-HSDT</w:t>
      </w:r>
      <w:r w:rsidRPr="0049599A">
        <w:rPr>
          <w:rFonts w:eastAsia="Arial"/>
          <w:i/>
          <w:sz w:val="28"/>
          <w:szCs w:val="28"/>
          <w:lang w:val="it-IT"/>
        </w:rPr>
        <w:t xml:space="preserve"> và trao hợp đồng</w:t>
      </w:r>
    </w:p>
    <w:p w14:paraId="5372EBF9" w14:textId="77777777" w:rsidR="006C64AB" w:rsidRPr="0049599A" w:rsidRDefault="006C64AB" w:rsidP="006C64AB">
      <w:pPr>
        <w:spacing w:before="120" w:after="120" w:line="264" w:lineRule="auto"/>
        <w:ind w:firstLine="567"/>
        <w:rPr>
          <w:rFonts w:eastAsia="Arial"/>
          <w:sz w:val="28"/>
          <w:szCs w:val="28"/>
          <w:lang w:val="it-IT"/>
        </w:rPr>
      </w:pPr>
    </w:p>
    <w:p w14:paraId="7AD39FD9" w14:textId="77777777" w:rsidR="006C64AB" w:rsidRPr="0049599A" w:rsidRDefault="006C64AB" w:rsidP="006C64AB">
      <w:pPr>
        <w:spacing w:before="120" w:after="120" w:line="264" w:lineRule="auto"/>
        <w:ind w:firstLine="567"/>
        <w:rPr>
          <w:rFonts w:eastAsia="Arial"/>
          <w:sz w:val="28"/>
          <w:szCs w:val="28"/>
          <w:lang w:val="it-IT"/>
        </w:rPr>
      </w:pPr>
      <w:r w:rsidRPr="0049599A">
        <w:rPr>
          <w:rFonts w:eastAsia="Arial"/>
          <w:sz w:val="28"/>
          <w:szCs w:val="28"/>
          <w:lang w:val="it-IT"/>
        </w:rPr>
        <w:t xml:space="preserve">Căn cứ Quyết định số__ ngày___tháng___năm___ của Chủ đầu tư </w:t>
      </w:r>
      <w:r w:rsidRPr="0049599A">
        <w:rPr>
          <w:rFonts w:eastAsia="Arial"/>
          <w:i/>
          <w:sz w:val="28"/>
          <w:szCs w:val="28"/>
          <w:lang w:val="it-IT"/>
        </w:rPr>
        <w:t>[ghi tên Chủ đầu tư, sau đây gọi tắt là “Chủ đầu tư”]</w:t>
      </w:r>
      <w:r w:rsidRPr="0049599A">
        <w:rPr>
          <w:rFonts w:eastAsia="Arial"/>
          <w:sz w:val="28"/>
          <w:szCs w:val="28"/>
          <w:lang w:val="it-IT"/>
        </w:rPr>
        <w:t xml:space="preserve"> về việc phê duyệt kết quả lựa chọn nhà thầu gói thầu:__ </w:t>
      </w:r>
      <w:r w:rsidRPr="0049599A">
        <w:rPr>
          <w:rFonts w:eastAsia="Arial"/>
          <w:i/>
          <w:sz w:val="28"/>
          <w:szCs w:val="28"/>
          <w:lang w:val="it-IT"/>
        </w:rPr>
        <w:t>[ghi tên, số hiệu gói thầu]</w:t>
      </w:r>
      <w:r w:rsidRPr="0049599A">
        <w:rPr>
          <w:rFonts w:eastAsia="Arial"/>
          <w:sz w:val="28"/>
          <w:szCs w:val="28"/>
          <w:lang w:val="it-IT"/>
        </w:rPr>
        <w:t xml:space="preserve">, Bên mời thầu </w:t>
      </w:r>
      <w:r w:rsidRPr="0049599A">
        <w:rPr>
          <w:rFonts w:eastAsia="Arial"/>
          <w:i/>
          <w:sz w:val="28"/>
          <w:szCs w:val="28"/>
          <w:lang w:val="it-IT"/>
        </w:rPr>
        <w:t>[ghi tên Bên mời thầu, sau đây gọi tắt là “Bên mời thầu”]</w:t>
      </w:r>
      <w:r w:rsidRPr="0049599A">
        <w:rPr>
          <w:rFonts w:eastAsia="Arial"/>
          <w:sz w:val="28"/>
          <w:szCs w:val="28"/>
          <w:lang w:val="it-IT"/>
        </w:rPr>
        <w:t xml:space="preserve"> xin thông báo Chủ đầu tư đã chấp thuận </w:t>
      </w:r>
      <w:r w:rsidR="009C7304" w:rsidRPr="0049599A">
        <w:rPr>
          <w:rFonts w:eastAsia="Arial"/>
          <w:sz w:val="28"/>
          <w:szCs w:val="28"/>
          <w:lang w:val="it-IT"/>
        </w:rPr>
        <w:t>E-HSDT</w:t>
      </w:r>
      <w:r w:rsidRPr="0049599A">
        <w:rPr>
          <w:rFonts w:eastAsia="Arial"/>
          <w:sz w:val="28"/>
          <w:szCs w:val="28"/>
          <w:lang w:val="it-IT"/>
        </w:rPr>
        <w:t xml:space="preserve"> và trao hợp đồng cho Nhà thầu để thực hiện gói thầu </w:t>
      </w:r>
      <w:r w:rsidRPr="0049599A">
        <w:rPr>
          <w:rFonts w:eastAsia="Arial"/>
          <w:i/>
          <w:sz w:val="28"/>
          <w:szCs w:val="28"/>
          <w:lang w:val="it-IT"/>
        </w:rPr>
        <w:t>[ghi tên, số hiệu gói thầ</w:t>
      </w:r>
      <w:r w:rsidR="00DF1CE8" w:rsidRPr="0049599A">
        <w:rPr>
          <w:rFonts w:eastAsia="Arial"/>
          <w:i/>
          <w:sz w:val="28"/>
          <w:szCs w:val="28"/>
          <w:lang w:val="it-IT"/>
        </w:rPr>
        <w:t>u</w:t>
      </w:r>
      <w:r w:rsidRPr="0049599A">
        <w:rPr>
          <w:rFonts w:eastAsia="Arial"/>
          <w:i/>
          <w:sz w:val="28"/>
          <w:szCs w:val="28"/>
          <w:lang w:val="it-IT"/>
        </w:rPr>
        <w:t>]</w:t>
      </w:r>
      <w:r w:rsidRPr="0049599A">
        <w:rPr>
          <w:rFonts w:eastAsia="Arial"/>
          <w:sz w:val="28"/>
          <w:szCs w:val="28"/>
          <w:lang w:val="it-IT"/>
        </w:rPr>
        <w:t xml:space="preserve"> với giá hợp đồng là:____</w:t>
      </w:r>
      <w:r w:rsidRPr="0049599A">
        <w:rPr>
          <w:rFonts w:eastAsia="Arial"/>
          <w:i/>
          <w:sz w:val="28"/>
          <w:szCs w:val="28"/>
          <w:lang w:val="it-IT"/>
        </w:rPr>
        <w:t>[ghi giá trúng thầu trong quyết định phê duyệt kết quả lựa chọn nhà thầu]</w:t>
      </w:r>
      <w:r w:rsidRPr="0049599A">
        <w:rPr>
          <w:rFonts w:eastAsia="Arial"/>
          <w:sz w:val="28"/>
          <w:szCs w:val="28"/>
          <w:lang w:val="it-IT"/>
        </w:rPr>
        <w:t xml:space="preserve"> với thời gian thực hiện hợp đồng là</w:t>
      </w:r>
      <w:r w:rsidRPr="0049599A">
        <w:rPr>
          <w:rFonts w:eastAsia="Arial"/>
          <w:i/>
          <w:sz w:val="28"/>
          <w:szCs w:val="28"/>
          <w:lang w:val="it-IT"/>
        </w:rPr>
        <w:t>:___[ghi thời gian thực hiện hợp đồng trong quyết định phê duyệt kết quả lựa chọn nhà thầu]</w:t>
      </w:r>
      <w:r w:rsidRPr="0049599A">
        <w:rPr>
          <w:rFonts w:eastAsia="Arial"/>
          <w:sz w:val="28"/>
          <w:szCs w:val="28"/>
          <w:lang w:val="it-IT"/>
        </w:rPr>
        <w:t>.</w:t>
      </w:r>
    </w:p>
    <w:p w14:paraId="23A8335B" w14:textId="77777777" w:rsidR="006C64AB" w:rsidRPr="0049599A" w:rsidRDefault="006C64AB" w:rsidP="006C64AB">
      <w:pPr>
        <w:spacing w:before="120" w:after="120" w:line="264" w:lineRule="auto"/>
        <w:ind w:firstLine="567"/>
        <w:rPr>
          <w:rFonts w:eastAsia="Arial"/>
          <w:sz w:val="28"/>
          <w:szCs w:val="28"/>
          <w:lang w:val="it-IT"/>
        </w:rPr>
      </w:pPr>
      <w:r w:rsidRPr="0049599A">
        <w:rPr>
          <w:rFonts w:eastAsia="Arial"/>
          <w:sz w:val="28"/>
          <w:szCs w:val="28"/>
          <w:lang w:val="it-IT"/>
        </w:rPr>
        <w:t>Đề nghị đại diện hợp pháp của Nhà thầu tiến hành hoàn thiện và ký kết hợp đồng với Chủ đầu tư, Bên mời thầu theo kế hoạch như sau:</w:t>
      </w:r>
    </w:p>
    <w:p w14:paraId="06C6F6B7" w14:textId="77777777" w:rsidR="006C64AB" w:rsidRPr="0049599A" w:rsidRDefault="006C64AB" w:rsidP="00FB6792">
      <w:pPr>
        <w:widowControl w:val="0"/>
        <w:numPr>
          <w:ilvl w:val="0"/>
          <w:numId w:val="4"/>
        </w:numPr>
        <w:spacing w:before="120" w:after="120" w:line="264" w:lineRule="auto"/>
        <w:ind w:left="0" w:firstLine="567"/>
        <w:rPr>
          <w:sz w:val="28"/>
          <w:szCs w:val="28"/>
          <w:lang w:val="it-IT"/>
        </w:rPr>
      </w:pPr>
      <w:r w:rsidRPr="0049599A">
        <w:rPr>
          <w:rFonts w:eastAsia="Arial"/>
          <w:sz w:val="28"/>
          <w:szCs w:val="28"/>
          <w:lang w:val="it-IT"/>
        </w:rPr>
        <w:t>Thời gian hoàn thiện hợp đồng:__</w:t>
      </w:r>
      <w:r w:rsidRPr="0049599A">
        <w:rPr>
          <w:rFonts w:eastAsia="Arial"/>
          <w:i/>
          <w:sz w:val="28"/>
          <w:szCs w:val="28"/>
          <w:lang w:val="it-IT"/>
        </w:rPr>
        <w:t>[ghi thời gian hoàn thiện hợp đồng]</w:t>
      </w:r>
      <w:r w:rsidRPr="0049599A">
        <w:rPr>
          <w:rFonts w:eastAsia="Arial"/>
          <w:sz w:val="28"/>
          <w:szCs w:val="28"/>
          <w:lang w:val="it-IT"/>
        </w:rPr>
        <w:t xml:space="preserve">, tại địa điểm </w:t>
      </w:r>
      <w:r w:rsidRPr="0049599A">
        <w:rPr>
          <w:rFonts w:eastAsia="Arial"/>
          <w:i/>
          <w:sz w:val="28"/>
          <w:szCs w:val="28"/>
          <w:lang w:val="it-IT"/>
        </w:rPr>
        <w:t>[ghi địa điểm hoàn thiện hợp đồng]</w:t>
      </w:r>
      <w:r w:rsidRPr="0049599A">
        <w:rPr>
          <w:rFonts w:eastAsia="Arial"/>
          <w:sz w:val="28"/>
          <w:szCs w:val="28"/>
          <w:lang w:val="it-IT"/>
        </w:rPr>
        <w:t>;</w:t>
      </w:r>
    </w:p>
    <w:p w14:paraId="19F376FE" w14:textId="77777777" w:rsidR="006C64AB" w:rsidRPr="0049599A" w:rsidRDefault="006C64AB" w:rsidP="00FB6792">
      <w:pPr>
        <w:widowControl w:val="0"/>
        <w:numPr>
          <w:ilvl w:val="0"/>
          <w:numId w:val="4"/>
        </w:numPr>
        <w:spacing w:before="120" w:after="120" w:line="264" w:lineRule="auto"/>
        <w:ind w:left="0" w:firstLine="567"/>
        <w:rPr>
          <w:sz w:val="28"/>
          <w:szCs w:val="28"/>
          <w:lang w:val="it-IT"/>
        </w:rPr>
      </w:pPr>
      <w:r w:rsidRPr="0049599A">
        <w:rPr>
          <w:rFonts w:eastAsia="Arial"/>
          <w:sz w:val="28"/>
          <w:szCs w:val="28"/>
          <w:lang w:val="it-IT"/>
        </w:rPr>
        <w:t>Thời gian ký kết hợp đồng:___</w:t>
      </w:r>
      <w:r w:rsidRPr="0049599A">
        <w:rPr>
          <w:rFonts w:eastAsia="Arial"/>
          <w:i/>
          <w:sz w:val="28"/>
          <w:szCs w:val="28"/>
          <w:lang w:val="it-IT"/>
        </w:rPr>
        <w:t>[ghi thời gian ký kết hợp đồng]</w:t>
      </w:r>
      <w:r w:rsidRPr="0049599A">
        <w:rPr>
          <w:rFonts w:eastAsia="Arial"/>
          <w:sz w:val="28"/>
          <w:szCs w:val="28"/>
          <w:lang w:val="it-IT"/>
        </w:rPr>
        <w:t xml:space="preserve">; tại địa điểm </w:t>
      </w:r>
      <w:r w:rsidRPr="0049599A">
        <w:rPr>
          <w:rFonts w:eastAsia="Arial"/>
          <w:i/>
          <w:sz w:val="28"/>
          <w:szCs w:val="28"/>
          <w:lang w:val="it-IT"/>
        </w:rPr>
        <w:t>[ghi địa điểm ký kết hợp đồng]</w:t>
      </w:r>
      <w:r w:rsidRPr="0049599A">
        <w:rPr>
          <w:rFonts w:eastAsia="Arial"/>
          <w:sz w:val="28"/>
          <w:szCs w:val="28"/>
          <w:lang w:val="it-IT"/>
        </w:rPr>
        <w:t>, gửi kèm theo Dự thảo hợp đồng.</w:t>
      </w:r>
    </w:p>
    <w:p w14:paraId="2C289DB4" w14:textId="77777777" w:rsidR="006C64AB" w:rsidRPr="0049599A" w:rsidRDefault="006C64AB" w:rsidP="006C64AB">
      <w:pPr>
        <w:spacing w:before="120" w:after="120" w:line="264" w:lineRule="auto"/>
        <w:ind w:firstLine="567"/>
        <w:rPr>
          <w:rFonts w:eastAsia="Arial"/>
          <w:sz w:val="28"/>
          <w:szCs w:val="28"/>
          <w:lang w:val="it-IT"/>
        </w:rPr>
      </w:pPr>
      <w:r w:rsidRPr="0049599A">
        <w:rPr>
          <w:sz w:val="28"/>
          <w:szCs w:val="28"/>
          <w:lang w:val="it-IT"/>
        </w:rPr>
        <w:t xml:space="preserve">Đề nghị Nhà thầu </w:t>
      </w:r>
      <w:r w:rsidRPr="0049599A">
        <w:rPr>
          <w:rFonts w:eastAsia="Arial"/>
          <w:sz w:val="28"/>
          <w:szCs w:val="28"/>
          <w:lang w:val="it-IT"/>
        </w:rPr>
        <w:t xml:space="preserve">thực hiện biện pháp bảo đảm thực hiện hợp đồng theo </w:t>
      </w:r>
      <w:r w:rsidRPr="0049599A">
        <w:rPr>
          <w:sz w:val="28"/>
          <w:szCs w:val="28"/>
          <w:lang w:val="it-IT"/>
        </w:rPr>
        <w:t xml:space="preserve">Mẫu số 23 Chương VIII </w:t>
      </w:r>
      <w:r w:rsidRPr="0049599A">
        <w:rPr>
          <w:rFonts w:eastAsia="Arial"/>
          <w:sz w:val="28"/>
          <w:szCs w:val="28"/>
          <w:lang w:val="it-IT"/>
        </w:rPr>
        <w:t xml:space="preserve">của </w:t>
      </w:r>
      <w:r w:rsidR="00741B5F" w:rsidRPr="0049599A">
        <w:rPr>
          <w:rFonts w:eastAsia="Arial"/>
          <w:sz w:val="28"/>
          <w:szCs w:val="28"/>
          <w:lang w:val="it-IT"/>
        </w:rPr>
        <w:t>E-HSMT</w:t>
      </w:r>
      <w:r w:rsidRPr="0049599A">
        <w:rPr>
          <w:rFonts w:eastAsia="Arial"/>
          <w:sz w:val="28"/>
          <w:szCs w:val="28"/>
          <w:lang w:val="it-IT"/>
        </w:rPr>
        <w:t xml:space="preserve"> với số tiền ____ và thời gian hiệu lực____</w:t>
      </w:r>
      <w:r w:rsidRPr="0049599A">
        <w:rPr>
          <w:rFonts w:eastAsia="Arial"/>
          <w:i/>
          <w:sz w:val="28"/>
          <w:szCs w:val="28"/>
          <w:lang w:val="it-IT"/>
        </w:rPr>
        <w:t xml:space="preserve">[ghi số tiền tương ứng và thời gian có hiệu lực theo quy định tại Mục 6.1 </w:t>
      </w:r>
      <w:r w:rsidRPr="0049599A">
        <w:rPr>
          <w:rFonts w:eastAsia="Arial"/>
          <w:b/>
          <w:i/>
          <w:sz w:val="28"/>
          <w:szCs w:val="28"/>
          <w:lang w:val="it-IT"/>
        </w:rPr>
        <w:t>E-ĐKCT</w:t>
      </w:r>
      <w:r w:rsidRPr="0049599A">
        <w:rPr>
          <w:rFonts w:eastAsia="Arial"/>
          <w:i/>
          <w:sz w:val="28"/>
          <w:szCs w:val="28"/>
          <w:lang w:val="it-IT"/>
        </w:rPr>
        <w:t xml:space="preserve"> của E-HSMT]</w:t>
      </w:r>
      <w:r w:rsidRPr="0049599A">
        <w:rPr>
          <w:rFonts w:eastAsia="Arial"/>
          <w:sz w:val="28"/>
          <w:szCs w:val="28"/>
          <w:lang w:val="it-IT"/>
        </w:rPr>
        <w:t>.</w:t>
      </w:r>
    </w:p>
    <w:p w14:paraId="2D36DB68" w14:textId="77777777" w:rsidR="006C64AB" w:rsidRPr="0049599A" w:rsidRDefault="006C64AB" w:rsidP="006C64AB">
      <w:pPr>
        <w:spacing w:before="120" w:after="120" w:line="264" w:lineRule="auto"/>
        <w:ind w:firstLine="567"/>
        <w:rPr>
          <w:rFonts w:eastAsia="Arial"/>
          <w:sz w:val="28"/>
          <w:szCs w:val="28"/>
          <w:lang w:val="it-IT"/>
        </w:rPr>
      </w:pPr>
      <w:r w:rsidRPr="0049599A">
        <w:rPr>
          <w:rFonts w:eastAsia="Arial"/>
          <w:sz w:val="28"/>
          <w:szCs w:val="28"/>
          <w:lang w:val="it-IT"/>
        </w:rPr>
        <w:t xml:space="preserve">Văn bản này là một phần không thể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của </w:t>
      </w:r>
      <w:r w:rsidR="00741B5F" w:rsidRPr="0049599A">
        <w:rPr>
          <w:rFonts w:eastAsia="Arial"/>
          <w:sz w:val="28"/>
          <w:szCs w:val="28"/>
          <w:lang w:val="it-IT"/>
        </w:rPr>
        <w:t>E-HSMT</w:t>
      </w:r>
      <w:r w:rsidRPr="0049599A">
        <w:rPr>
          <w:rFonts w:eastAsia="Arial"/>
          <w:sz w:val="28"/>
          <w:szCs w:val="28"/>
          <w:lang w:val="it-IT"/>
        </w:rPr>
        <w:t>. Chủ đầu tư sẽ từ chối hoàn thiện, ký kết hợp đồng với Nhà thầu trong trường hợp phát hiện năng lực hiện tại của Nhà thầu không đáp ứng yêu cầu thực hiện gói thầu.</w:t>
      </w:r>
    </w:p>
    <w:p w14:paraId="2C8BF688" w14:textId="77777777" w:rsidR="006C64AB" w:rsidRPr="0049599A" w:rsidRDefault="006C64AB" w:rsidP="006C64AB">
      <w:pPr>
        <w:spacing w:before="120" w:after="120" w:line="264" w:lineRule="auto"/>
        <w:ind w:firstLine="567"/>
        <w:rPr>
          <w:rFonts w:eastAsia="Arial"/>
          <w:sz w:val="28"/>
          <w:szCs w:val="28"/>
          <w:lang w:val="it-IT"/>
        </w:rPr>
      </w:pPr>
      <w:r w:rsidRPr="0049599A">
        <w:rPr>
          <w:rFonts w:eastAsia="Arial"/>
          <w:sz w:val="28"/>
          <w:szCs w:val="28"/>
          <w:lang w:val="it-IT"/>
        </w:rPr>
        <w:lastRenderedPageBreak/>
        <w:t>Nếu đến ngày___tháng___năm___</w:t>
      </w:r>
      <w:r w:rsidRPr="0049599A">
        <w:rPr>
          <w:rFonts w:eastAsia="Arial"/>
          <w:sz w:val="28"/>
          <w:szCs w:val="28"/>
          <w:vertAlign w:val="superscript"/>
          <w:lang w:val="it-IT"/>
        </w:rPr>
        <w:t>(1)</w:t>
      </w:r>
      <w:r w:rsidRPr="0049599A">
        <w:rPr>
          <w:rFonts w:eastAsia="Arial"/>
          <w:sz w:val="28"/>
          <w:szCs w:val="28"/>
          <w:lang w:val="it-IT"/>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p w14:paraId="107D7967" w14:textId="77777777" w:rsidR="006C64AB" w:rsidRPr="0049599A" w:rsidRDefault="006C64AB" w:rsidP="006C64AB">
      <w:pPr>
        <w:spacing w:before="120" w:after="120" w:line="264" w:lineRule="auto"/>
        <w:ind w:firstLine="567"/>
        <w:rPr>
          <w:rFonts w:eastAsia="Arial"/>
          <w:sz w:val="28"/>
          <w:szCs w:val="28"/>
          <w:lang w:val="it-IT"/>
        </w:rPr>
      </w:pPr>
    </w:p>
    <w:p w14:paraId="38A72E86" w14:textId="77777777" w:rsidR="006C64AB" w:rsidRPr="0049599A" w:rsidRDefault="006C64AB" w:rsidP="006C64AB">
      <w:pPr>
        <w:pStyle w:val="BodyText"/>
        <w:tabs>
          <w:tab w:val="center" w:pos="5670"/>
        </w:tabs>
        <w:spacing w:before="120"/>
        <w:ind w:firstLine="720"/>
        <w:jc w:val="right"/>
        <w:rPr>
          <w:b/>
          <w:sz w:val="28"/>
          <w:szCs w:val="28"/>
          <w:vertAlign w:val="superscript"/>
          <w:lang w:val="it-IT"/>
        </w:rPr>
      </w:pPr>
      <w:r w:rsidRPr="0049599A">
        <w:rPr>
          <w:b/>
          <w:sz w:val="28"/>
          <w:szCs w:val="28"/>
          <w:lang w:val="it-IT"/>
        </w:rPr>
        <w:t>Đại diện hợp pháp của Bên mời thầu</w:t>
      </w:r>
    </w:p>
    <w:p w14:paraId="00B096D0" w14:textId="77777777" w:rsidR="006C64AB" w:rsidRPr="0049599A" w:rsidRDefault="006C64AB" w:rsidP="006C64AB">
      <w:pPr>
        <w:pStyle w:val="BodyText"/>
        <w:tabs>
          <w:tab w:val="center" w:pos="5670"/>
        </w:tabs>
        <w:ind w:firstLine="720"/>
        <w:jc w:val="right"/>
        <w:rPr>
          <w:i/>
          <w:sz w:val="28"/>
          <w:szCs w:val="28"/>
          <w:lang w:val="it-IT"/>
        </w:rPr>
      </w:pPr>
      <w:r w:rsidRPr="0049599A">
        <w:rPr>
          <w:i/>
          <w:sz w:val="28"/>
          <w:szCs w:val="28"/>
          <w:lang w:val="it-IT"/>
        </w:rPr>
        <w:tab/>
        <w:t>[ghi tên, chức danh, ký tên và đóng dấu]</w:t>
      </w:r>
    </w:p>
    <w:p w14:paraId="11964BA8" w14:textId="77777777" w:rsidR="006C64AB" w:rsidRPr="0049599A" w:rsidRDefault="006C64AB" w:rsidP="006C64AB">
      <w:pPr>
        <w:ind w:left="360" w:right="288"/>
        <w:rPr>
          <w:rFonts w:eastAsia="Arial"/>
          <w:sz w:val="28"/>
          <w:szCs w:val="28"/>
          <w:lang w:val="vi-VN"/>
        </w:rPr>
      </w:pPr>
    </w:p>
    <w:p w14:paraId="4DE1384F" w14:textId="77777777" w:rsidR="006C64AB" w:rsidRPr="0049599A" w:rsidRDefault="006C64AB" w:rsidP="006C64AB">
      <w:pPr>
        <w:ind w:right="288" w:firstLine="567"/>
        <w:rPr>
          <w:rFonts w:eastAsia="Arial"/>
          <w:sz w:val="28"/>
          <w:szCs w:val="28"/>
          <w:lang w:val="vi-VN"/>
        </w:rPr>
      </w:pPr>
      <w:r w:rsidRPr="0049599A">
        <w:rPr>
          <w:rFonts w:eastAsia="Arial"/>
          <w:sz w:val="28"/>
          <w:szCs w:val="28"/>
          <w:lang w:val="vi-VN"/>
        </w:rPr>
        <w:t>Tài liệu đính kèm:  Dự thảo hợp đồng</w:t>
      </w:r>
    </w:p>
    <w:p w14:paraId="543A1098" w14:textId="77777777" w:rsidR="006C64AB" w:rsidRPr="0049599A" w:rsidRDefault="006C64AB" w:rsidP="006C64AB">
      <w:pPr>
        <w:tabs>
          <w:tab w:val="left" w:pos="990"/>
        </w:tabs>
        <w:ind w:right="45" w:firstLine="567"/>
        <w:rPr>
          <w:rFonts w:eastAsia="Arial"/>
          <w:sz w:val="28"/>
          <w:szCs w:val="28"/>
          <w:lang w:val="vi-VN"/>
        </w:rPr>
      </w:pPr>
    </w:p>
    <w:p w14:paraId="529B69F0" w14:textId="77777777" w:rsidR="006C64AB" w:rsidRPr="0049599A" w:rsidRDefault="006C64AB" w:rsidP="006C64AB">
      <w:pPr>
        <w:tabs>
          <w:tab w:val="left" w:pos="990"/>
        </w:tabs>
        <w:spacing w:before="120" w:after="120" w:line="264" w:lineRule="auto"/>
        <w:ind w:right="45" w:firstLine="567"/>
        <w:rPr>
          <w:rFonts w:eastAsia="Arial"/>
          <w:sz w:val="28"/>
          <w:szCs w:val="28"/>
          <w:lang w:val="vi-VN"/>
        </w:rPr>
      </w:pPr>
      <w:r w:rsidRPr="0049599A">
        <w:rPr>
          <w:rFonts w:eastAsia="Arial"/>
          <w:sz w:val="28"/>
          <w:szCs w:val="28"/>
          <w:lang w:val="vi-VN"/>
        </w:rPr>
        <w:t>Ghi chú:</w:t>
      </w:r>
    </w:p>
    <w:p w14:paraId="2F3C0A69" w14:textId="77777777" w:rsidR="006C64AB" w:rsidRPr="0049599A" w:rsidRDefault="006C64AB" w:rsidP="006C64AB">
      <w:pPr>
        <w:tabs>
          <w:tab w:val="left" w:pos="990"/>
        </w:tabs>
        <w:spacing w:before="120" w:after="120" w:line="264" w:lineRule="auto"/>
        <w:ind w:right="45" w:firstLine="567"/>
        <w:rPr>
          <w:spacing w:val="-6"/>
          <w:sz w:val="28"/>
          <w:szCs w:val="28"/>
          <w:lang w:val="vi-VN"/>
        </w:rPr>
      </w:pPr>
      <w:r w:rsidRPr="0049599A">
        <w:rPr>
          <w:rFonts w:eastAsia="Arial"/>
          <w:spacing w:val="-6"/>
          <w:sz w:val="28"/>
          <w:szCs w:val="28"/>
          <w:lang w:val="vi-VN"/>
        </w:rPr>
        <w:t>(1) Ghi thời gian phù hợp với thời gian quy định trong Mẫu thư bảo lãnh dự thầu.</w:t>
      </w:r>
    </w:p>
    <w:p w14:paraId="2D68190A" w14:textId="77777777" w:rsidR="006C64AB" w:rsidRPr="0049599A" w:rsidRDefault="006C64AB" w:rsidP="006C64AB">
      <w:pPr>
        <w:pStyle w:val="SectionIXHeader"/>
        <w:jc w:val="right"/>
        <w:rPr>
          <w:sz w:val="28"/>
          <w:szCs w:val="28"/>
          <w:lang w:val="vi-VN"/>
        </w:rPr>
      </w:pPr>
    </w:p>
    <w:p w14:paraId="0D9565A2" w14:textId="77777777" w:rsidR="006C64AB" w:rsidRPr="0049599A" w:rsidRDefault="006C64AB" w:rsidP="006C64AB">
      <w:pPr>
        <w:pStyle w:val="SectionIXHeader"/>
        <w:jc w:val="right"/>
        <w:rPr>
          <w:sz w:val="28"/>
          <w:szCs w:val="28"/>
          <w:lang w:val="vi-VN"/>
        </w:rPr>
      </w:pPr>
      <w:r w:rsidRPr="0049599A">
        <w:rPr>
          <w:sz w:val="28"/>
          <w:szCs w:val="28"/>
          <w:lang w:val="vi-VN"/>
        </w:rPr>
        <w:br w:type="page"/>
      </w:r>
      <w:r w:rsidRPr="0049599A">
        <w:rPr>
          <w:sz w:val="28"/>
          <w:szCs w:val="28"/>
          <w:lang w:val="vi-VN"/>
        </w:rPr>
        <w:lastRenderedPageBreak/>
        <w:t>Mẫu số 22</w:t>
      </w:r>
    </w:p>
    <w:bookmarkEnd w:id="138"/>
    <w:bookmarkEnd w:id="139"/>
    <w:bookmarkEnd w:id="140"/>
    <w:bookmarkEnd w:id="141"/>
    <w:bookmarkEnd w:id="142"/>
    <w:p w14:paraId="3768B8E4" w14:textId="1CE632D9" w:rsidR="00690E0E" w:rsidRPr="0049599A" w:rsidRDefault="00690E0E" w:rsidP="00201659">
      <w:pPr>
        <w:jc w:val="center"/>
        <w:outlineLvl w:val="0"/>
        <w:rPr>
          <w:b/>
          <w:bCs/>
          <w:sz w:val="28"/>
          <w:szCs w:val="28"/>
        </w:rPr>
      </w:pPr>
      <w:r w:rsidRPr="0049599A">
        <w:rPr>
          <w:b/>
          <w:bCs/>
          <w:sz w:val="28"/>
          <w:szCs w:val="28"/>
          <w:lang w:val="vi-VN"/>
        </w:rPr>
        <w:t>HỢP ĐỒNG</w:t>
      </w:r>
      <w:r w:rsidR="004E3473" w:rsidRPr="0049599A">
        <w:rPr>
          <w:b/>
          <w:bCs/>
          <w:sz w:val="28"/>
          <w:szCs w:val="28"/>
        </w:rPr>
        <w:t xml:space="preserve"> KINH TẾ</w:t>
      </w:r>
    </w:p>
    <w:p w14:paraId="4789CFC8" w14:textId="4555BC2C" w:rsidR="00690E0E" w:rsidRPr="0049599A" w:rsidRDefault="00690E0E" w:rsidP="00201659">
      <w:pPr>
        <w:jc w:val="center"/>
        <w:rPr>
          <w:b/>
          <w:bCs/>
          <w:i/>
          <w:iCs/>
          <w:sz w:val="28"/>
          <w:szCs w:val="28"/>
          <w:lang w:val="vi-VN"/>
        </w:rPr>
      </w:pPr>
      <w:r w:rsidRPr="0049599A">
        <w:rPr>
          <w:b/>
          <w:bCs/>
          <w:i/>
          <w:iCs/>
          <w:sz w:val="28"/>
          <w:szCs w:val="28"/>
          <w:lang w:val="vi-VN"/>
        </w:rPr>
        <w:t xml:space="preserve">( V/v mua sắm </w:t>
      </w:r>
      <w:r w:rsidR="004E3473" w:rsidRPr="0049599A">
        <w:rPr>
          <w:b/>
          <w:bCs/>
          <w:i/>
          <w:iCs/>
          <w:sz w:val="28"/>
          <w:szCs w:val="28"/>
        </w:rPr>
        <w:t xml:space="preserve">phần mềm, </w:t>
      </w:r>
      <w:r w:rsidRPr="0049599A">
        <w:rPr>
          <w:b/>
          <w:bCs/>
          <w:i/>
          <w:iCs/>
          <w:sz w:val="28"/>
          <w:szCs w:val="28"/>
          <w:lang w:val="vi-VN"/>
        </w:rPr>
        <w:t>vật tư, trang bị…….)</w:t>
      </w:r>
    </w:p>
    <w:p w14:paraId="0CF4F40A" w14:textId="01A3E3CD" w:rsidR="00690E0E" w:rsidRPr="0049599A" w:rsidRDefault="00690E0E" w:rsidP="00201659">
      <w:pPr>
        <w:jc w:val="center"/>
        <w:outlineLvl w:val="0"/>
        <w:rPr>
          <w:i/>
          <w:iCs/>
          <w:sz w:val="28"/>
          <w:szCs w:val="28"/>
        </w:rPr>
      </w:pPr>
      <w:r w:rsidRPr="0049599A">
        <w:rPr>
          <w:i/>
          <w:iCs/>
          <w:sz w:val="28"/>
          <w:szCs w:val="28"/>
          <w:lang w:val="vi-VN"/>
        </w:rPr>
        <w:t>Số:....../HĐKT</w:t>
      </w:r>
      <w:r w:rsidR="00211E9A" w:rsidRPr="0049599A">
        <w:rPr>
          <w:i/>
          <w:iCs/>
          <w:sz w:val="28"/>
          <w:szCs w:val="28"/>
          <w:lang w:val="vi-VN"/>
        </w:rPr>
        <w:t>/V10</w:t>
      </w:r>
      <w:r w:rsidR="004E3473" w:rsidRPr="0049599A">
        <w:rPr>
          <w:i/>
          <w:iCs/>
          <w:sz w:val="28"/>
          <w:szCs w:val="28"/>
        </w:rPr>
        <w:t>-…</w:t>
      </w:r>
    </w:p>
    <w:p w14:paraId="2C42E8F1" w14:textId="77777777" w:rsidR="00690E0E" w:rsidRPr="0049599A" w:rsidRDefault="00690E0E" w:rsidP="00690E0E">
      <w:pPr>
        <w:ind w:left="1440"/>
        <w:outlineLvl w:val="0"/>
        <w:rPr>
          <w:i/>
          <w:iCs/>
          <w:sz w:val="28"/>
          <w:szCs w:val="28"/>
          <w:lang w:val="vi-VN"/>
        </w:rPr>
      </w:pPr>
    </w:p>
    <w:p w14:paraId="1DEF4011" w14:textId="77777777" w:rsidR="00690E0E" w:rsidRPr="0049599A" w:rsidRDefault="00690E0E" w:rsidP="00690E0E">
      <w:pPr>
        <w:ind w:firstLine="720"/>
        <w:rPr>
          <w:iCs/>
          <w:noProof/>
          <w:sz w:val="28"/>
          <w:szCs w:val="28"/>
          <w:lang w:val="vi-VN"/>
        </w:rPr>
      </w:pPr>
      <w:r w:rsidRPr="0049599A">
        <w:rPr>
          <w:iCs/>
          <w:noProof/>
          <w:sz w:val="28"/>
          <w:szCs w:val="28"/>
          <w:lang w:val="vi-VN"/>
        </w:rPr>
        <w:t>Căn cứ luật đấu thầu số 43/2013/QH13 được Quốc hội nước cộng hòa xã hội chủ nghĩa Việt nam thông qua ngày 26/11/2013;</w:t>
      </w:r>
    </w:p>
    <w:p w14:paraId="7E798FD5" w14:textId="2BF7927B" w:rsidR="00690E0E" w:rsidRPr="0049599A" w:rsidRDefault="00690E0E" w:rsidP="00690E0E">
      <w:pPr>
        <w:ind w:firstLine="720"/>
        <w:rPr>
          <w:iCs/>
          <w:noProof/>
          <w:sz w:val="28"/>
          <w:szCs w:val="28"/>
          <w:lang w:val="vi-VN"/>
        </w:rPr>
      </w:pPr>
      <w:r w:rsidRPr="0049599A">
        <w:rPr>
          <w:iCs/>
          <w:noProof/>
          <w:sz w:val="28"/>
          <w:szCs w:val="28"/>
          <w:lang w:val="vi-VN"/>
        </w:rPr>
        <w:t>Căn cứ vào Nghị định số 63/2014/NĐ-C</w:t>
      </w:r>
      <w:r w:rsidR="00201659" w:rsidRPr="0049599A">
        <w:rPr>
          <w:iCs/>
          <w:noProof/>
          <w:sz w:val="28"/>
          <w:szCs w:val="28"/>
        </w:rPr>
        <w:t>P</w:t>
      </w:r>
      <w:r w:rsidRPr="0049599A">
        <w:rPr>
          <w:iCs/>
          <w:noProof/>
          <w:sz w:val="28"/>
          <w:szCs w:val="28"/>
          <w:lang w:val="vi-VN"/>
        </w:rPr>
        <w:t xml:space="preserve"> ngày 26/6/2014 của </w:t>
      </w:r>
      <w:r w:rsidR="00201659" w:rsidRPr="0049599A">
        <w:rPr>
          <w:iCs/>
          <w:noProof/>
          <w:sz w:val="28"/>
          <w:szCs w:val="28"/>
        </w:rPr>
        <w:t>C</w:t>
      </w:r>
      <w:r w:rsidRPr="0049599A">
        <w:rPr>
          <w:iCs/>
          <w:noProof/>
          <w:sz w:val="28"/>
          <w:szCs w:val="28"/>
          <w:lang w:val="vi-VN"/>
        </w:rPr>
        <w:t xml:space="preserve">hính </w:t>
      </w:r>
      <w:r w:rsidR="00201659" w:rsidRPr="0049599A">
        <w:rPr>
          <w:iCs/>
          <w:noProof/>
          <w:sz w:val="28"/>
          <w:szCs w:val="28"/>
        </w:rPr>
        <w:t>P</w:t>
      </w:r>
      <w:r w:rsidRPr="0049599A">
        <w:rPr>
          <w:iCs/>
          <w:noProof/>
          <w:sz w:val="28"/>
          <w:szCs w:val="28"/>
          <w:lang w:val="vi-VN"/>
        </w:rPr>
        <w:t>hủ quy định chi tiết thi hành một số điều của luật đấu thầu và lựa chọn nhà thầu;</w:t>
      </w:r>
    </w:p>
    <w:p w14:paraId="5590CCFD" w14:textId="77777777" w:rsidR="001765AC" w:rsidRPr="0049599A" w:rsidRDefault="001765AC" w:rsidP="001765AC">
      <w:pPr>
        <w:ind w:firstLine="720"/>
        <w:rPr>
          <w:rFonts w:cs="Arial"/>
          <w:noProof/>
          <w:sz w:val="28"/>
          <w:szCs w:val="28"/>
        </w:rPr>
      </w:pPr>
      <w:r w:rsidRPr="0049599A">
        <w:rPr>
          <w:sz w:val="28"/>
          <w:szCs w:val="28"/>
        </w:rPr>
        <w:t>Căn cứ Thông tư 05/2021/TT-BQP ngày 12/01/2021 về việc quy định một số nội dung về lựa chọn nhà thầu trong phạm vi quản lý của Bộ Quốc phòng</w:t>
      </w:r>
      <w:r w:rsidRPr="0049599A">
        <w:rPr>
          <w:rFonts w:cs="Arial"/>
          <w:noProof/>
          <w:sz w:val="28"/>
          <w:szCs w:val="28"/>
        </w:rPr>
        <w:t>;</w:t>
      </w:r>
    </w:p>
    <w:p w14:paraId="28844286" w14:textId="53732E80" w:rsidR="00690E0E" w:rsidRPr="00A86778" w:rsidRDefault="00690E0E" w:rsidP="00690E0E">
      <w:pPr>
        <w:spacing w:before="120" w:line="260" w:lineRule="exact"/>
        <w:ind w:firstLine="720"/>
        <w:rPr>
          <w:iCs/>
          <w:sz w:val="28"/>
          <w:szCs w:val="28"/>
          <w:lang w:val="vi-VN"/>
        </w:rPr>
      </w:pPr>
      <w:r w:rsidRPr="00A86778">
        <w:rPr>
          <w:iCs/>
          <w:sz w:val="28"/>
          <w:szCs w:val="28"/>
          <w:lang w:val="vi-VN"/>
        </w:rPr>
        <w:t>Căn cứ Quyết định số…….. ngày…… tháng .... năm 20</w:t>
      </w:r>
      <w:r w:rsidR="004E3473" w:rsidRPr="00A86778">
        <w:rPr>
          <w:iCs/>
          <w:sz w:val="28"/>
          <w:szCs w:val="28"/>
        </w:rPr>
        <w:t>2</w:t>
      </w:r>
      <w:r w:rsidR="00A86778" w:rsidRPr="00A86778">
        <w:rPr>
          <w:iCs/>
          <w:sz w:val="28"/>
          <w:szCs w:val="28"/>
        </w:rPr>
        <w:t>2</w:t>
      </w:r>
      <w:r w:rsidRPr="00A86778">
        <w:rPr>
          <w:iCs/>
          <w:sz w:val="28"/>
          <w:szCs w:val="28"/>
          <w:lang w:val="vi-VN"/>
        </w:rPr>
        <w:t xml:space="preserve"> về việc phê duyệt kết quả lựa chọn </w:t>
      </w:r>
      <w:r w:rsidR="004E3473" w:rsidRPr="00A86778">
        <w:rPr>
          <w:iCs/>
          <w:sz w:val="28"/>
          <w:szCs w:val="28"/>
        </w:rPr>
        <w:t>nhà thầu</w:t>
      </w:r>
      <w:r w:rsidRPr="00A86778">
        <w:rPr>
          <w:iCs/>
          <w:sz w:val="28"/>
          <w:szCs w:val="28"/>
          <w:lang w:val="vi-VN"/>
        </w:rPr>
        <w:t xml:space="preserve"> cung cấp……………… ;</w:t>
      </w:r>
    </w:p>
    <w:p w14:paraId="74F8DACE" w14:textId="2EFFA397" w:rsidR="00690E0E" w:rsidRPr="0049599A" w:rsidRDefault="00690E0E" w:rsidP="00690E0E">
      <w:pPr>
        <w:keepNext/>
        <w:widowControl w:val="0"/>
        <w:ind w:firstLine="567"/>
        <w:rPr>
          <w:sz w:val="28"/>
          <w:szCs w:val="28"/>
          <w:lang w:val="vi-VN"/>
        </w:rPr>
      </w:pPr>
      <w:r w:rsidRPr="0049599A">
        <w:rPr>
          <w:sz w:val="28"/>
          <w:szCs w:val="28"/>
          <w:lang w:val="vi-VN"/>
        </w:rPr>
        <w:t xml:space="preserve">  Hôm nay, ngày……..tháng  .. năm 20</w:t>
      </w:r>
      <w:r w:rsidR="006C50BD" w:rsidRPr="0049599A">
        <w:rPr>
          <w:sz w:val="28"/>
          <w:szCs w:val="28"/>
        </w:rPr>
        <w:t>2</w:t>
      </w:r>
      <w:r w:rsidR="008E36D3" w:rsidRPr="0049599A">
        <w:rPr>
          <w:sz w:val="28"/>
          <w:szCs w:val="28"/>
        </w:rPr>
        <w:t>2</w:t>
      </w:r>
      <w:r w:rsidRPr="0049599A">
        <w:rPr>
          <w:sz w:val="28"/>
          <w:szCs w:val="28"/>
          <w:lang w:val="vi-VN"/>
        </w:rPr>
        <w:t xml:space="preserve"> chúng tôi, đại diện cho các bên ký hợp đồng, gồm có:</w:t>
      </w:r>
    </w:p>
    <w:p w14:paraId="09EEFFA9" w14:textId="77777777" w:rsidR="00690E0E" w:rsidRPr="0049599A" w:rsidRDefault="00690E0E" w:rsidP="00690E0E">
      <w:pPr>
        <w:spacing w:line="280" w:lineRule="exact"/>
        <w:ind w:firstLine="720"/>
        <w:outlineLvl w:val="0"/>
        <w:rPr>
          <w:b/>
          <w:bCs/>
          <w:sz w:val="28"/>
          <w:szCs w:val="28"/>
        </w:rPr>
      </w:pPr>
      <w:r w:rsidRPr="0049599A">
        <w:rPr>
          <w:b/>
          <w:bCs/>
          <w:sz w:val="28"/>
          <w:szCs w:val="28"/>
        </w:rPr>
        <w:t xml:space="preserve">Chủ đầu tư </w:t>
      </w:r>
      <w:proofErr w:type="gramStart"/>
      <w:r w:rsidRPr="0049599A">
        <w:rPr>
          <w:b/>
          <w:bCs/>
          <w:sz w:val="28"/>
          <w:szCs w:val="28"/>
        </w:rPr>
        <w:t>( bên</w:t>
      </w:r>
      <w:proofErr w:type="gramEnd"/>
      <w:r w:rsidRPr="0049599A">
        <w:rPr>
          <w:b/>
          <w:bCs/>
          <w:sz w:val="28"/>
          <w:szCs w:val="28"/>
        </w:rPr>
        <w:t xml:space="preserve"> A):</w:t>
      </w:r>
      <w:r w:rsidRPr="0049599A">
        <w:rPr>
          <w:b/>
          <w:bCs/>
          <w:spacing w:val="-10"/>
          <w:sz w:val="28"/>
          <w:szCs w:val="28"/>
        </w:rPr>
        <w:t xml:space="preserve"> ....................................................</w:t>
      </w:r>
    </w:p>
    <w:p w14:paraId="30D29C62" w14:textId="77777777" w:rsidR="00690E0E" w:rsidRPr="0049599A" w:rsidRDefault="00690E0E" w:rsidP="00690E0E">
      <w:pPr>
        <w:spacing w:line="280" w:lineRule="exact"/>
        <w:ind w:firstLine="720"/>
        <w:outlineLvl w:val="0"/>
        <w:rPr>
          <w:sz w:val="28"/>
          <w:szCs w:val="28"/>
        </w:rPr>
      </w:pPr>
      <w:r w:rsidRPr="0049599A">
        <w:rPr>
          <w:sz w:val="28"/>
          <w:szCs w:val="28"/>
        </w:rPr>
        <w:t>Địa chỉ</w:t>
      </w:r>
      <w:r w:rsidRPr="0049599A">
        <w:rPr>
          <w:sz w:val="28"/>
          <w:szCs w:val="28"/>
        </w:rPr>
        <w:tab/>
      </w:r>
      <w:r w:rsidRPr="0049599A">
        <w:rPr>
          <w:sz w:val="28"/>
          <w:szCs w:val="28"/>
        </w:rPr>
        <w:tab/>
        <w:t xml:space="preserve">: </w:t>
      </w:r>
      <w:r w:rsidR="00211E9A" w:rsidRPr="0049599A">
        <w:rPr>
          <w:sz w:val="28"/>
          <w:szCs w:val="28"/>
        </w:rPr>
        <w:t>………………………………………</w:t>
      </w:r>
      <w:proofErr w:type="gramStart"/>
      <w:r w:rsidR="00211E9A" w:rsidRPr="0049599A">
        <w:rPr>
          <w:sz w:val="28"/>
          <w:szCs w:val="28"/>
        </w:rPr>
        <w:t>…..</w:t>
      </w:r>
      <w:proofErr w:type="gramEnd"/>
    </w:p>
    <w:p w14:paraId="1AC638F7" w14:textId="043CD682" w:rsidR="00690E0E" w:rsidRPr="0049599A" w:rsidRDefault="00690E0E" w:rsidP="00690E0E">
      <w:pPr>
        <w:spacing w:line="280" w:lineRule="exact"/>
        <w:rPr>
          <w:sz w:val="28"/>
          <w:szCs w:val="28"/>
        </w:rPr>
      </w:pPr>
      <w:r w:rsidRPr="0049599A">
        <w:rPr>
          <w:sz w:val="28"/>
          <w:szCs w:val="28"/>
        </w:rPr>
        <w:tab/>
        <w:t xml:space="preserve">Số tài khoản         </w:t>
      </w:r>
      <w:r w:rsidR="004C3532" w:rsidRPr="0049599A">
        <w:rPr>
          <w:sz w:val="28"/>
          <w:szCs w:val="28"/>
        </w:rPr>
        <w:t xml:space="preserve"> </w:t>
      </w:r>
      <w:proofErr w:type="gramStart"/>
      <w:r w:rsidR="004C3532" w:rsidRPr="0049599A">
        <w:rPr>
          <w:sz w:val="28"/>
          <w:szCs w:val="28"/>
        </w:rPr>
        <w:t xml:space="preserve"> </w:t>
      </w:r>
      <w:r w:rsidRPr="0049599A">
        <w:rPr>
          <w:sz w:val="28"/>
          <w:szCs w:val="28"/>
        </w:rPr>
        <w:t>:</w:t>
      </w:r>
      <w:r w:rsidR="00211E9A" w:rsidRPr="0049599A">
        <w:rPr>
          <w:sz w:val="28"/>
          <w:szCs w:val="28"/>
        </w:rPr>
        <w:t>…</w:t>
      </w:r>
      <w:proofErr w:type="gramEnd"/>
      <w:r w:rsidR="00211E9A" w:rsidRPr="0049599A">
        <w:rPr>
          <w:sz w:val="28"/>
          <w:szCs w:val="28"/>
        </w:rPr>
        <w:t>………………………………………..</w:t>
      </w:r>
    </w:p>
    <w:p w14:paraId="41841BA5" w14:textId="77777777" w:rsidR="00690E0E" w:rsidRPr="0049599A" w:rsidRDefault="00690E0E" w:rsidP="00690E0E">
      <w:pPr>
        <w:spacing w:line="280" w:lineRule="exact"/>
        <w:rPr>
          <w:sz w:val="28"/>
          <w:szCs w:val="28"/>
        </w:rPr>
      </w:pPr>
      <w:r w:rsidRPr="0049599A">
        <w:rPr>
          <w:sz w:val="28"/>
          <w:szCs w:val="28"/>
        </w:rPr>
        <w:t xml:space="preserve">          Tại kho bạc</w:t>
      </w:r>
      <w:r w:rsidR="00211E9A" w:rsidRPr="0049599A">
        <w:rPr>
          <w:sz w:val="28"/>
          <w:szCs w:val="28"/>
        </w:rPr>
        <w:tab/>
      </w:r>
      <w:proofErr w:type="gramStart"/>
      <w:r w:rsidR="00211E9A" w:rsidRPr="0049599A">
        <w:rPr>
          <w:sz w:val="28"/>
          <w:szCs w:val="28"/>
        </w:rPr>
        <w:tab/>
      </w:r>
      <w:r w:rsidRPr="0049599A">
        <w:rPr>
          <w:sz w:val="28"/>
          <w:szCs w:val="28"/>
        </w:rPr>
        <w:t>:</w:t>
      </w:r>
      <w:r w:rsidR="00211E9A" w:rsidRPr="0049599A">
        <w:rPr>
          <w:sz w:val="28"/>
          <w:szCs w:val="28"/>
        </w:rPr>
        <w:t>…</w:t>
      </w:r>
      <w:proofErr w:type="gramEnd"/>
      <w:r w:rsidR="00211E9A" w:rsidRPr="0049599A">
        <w:rPr>
          <w:sz w:val="28"/>
          <w:szCs w:val="28"/>
        </w:rPr>
        <w:t>………………………………………..</w:t>
      </w:r>
      <w:r w:rsidR="00211E9A" w:rsidRPr="0049599A">
        <w:rPr>
          <w:sz w:val="28"/>
          <w:szCs w:val="28"/>
        </w:rPr>
        <w:tab/>
      </w:r>
      <w:r w:rsidR="00211E9A" w:rsidRPr="0049599A">
        <w:rPr>
          <w:sz w:val="28"/>
          <w:szCs w:val="28"/>
        </w:rPr>
        <w:tab/>
      </w:r>
    </w:p>
    <w:p w14:paraId="04256076" w14:textId="77777777" w:rsidR="00690E0E" w:rsidRPr="0049599A" w:rsidRDefault="00690E0E" w:rsidP="00690E0E">
      <w:pPr>
        <w:spacing w:line="280" w:lineRule="exact"/>
        <w:ind w:firstLine="720"/>
        <w:rPr>
          <w:sz w:val="28"/>
          <w:szCs w:val="28"/>
        </w:rPr>
      </w:pPr>
      <w:r w:rsidRPr="0049599A">
        <w:rPr>
          <w:sz w:val="28"/>
          <w:szCs w:val="28"/>
        </w:rPr>
        <w:t>Đại diện là ông</w:t>
      </w:r>
      <w:r w:rsidRPr="0049599A">
        <w:rPr>
          <w:sz w:val="28"/>
          <w:szCs w:val="28"/>
        </w:rPr>
        <w:tab/>
        <w:t xml:space="preserve">: </w:t>
      </w:r>
      <w:r w:rsidR="00211E9A" w:rsidRPr="0049599A">
        <w:rPr>
          <w:sz w:val="28"/>
          <w:szCs w:val="28"/>
        </w:rPr>
        <w:t>………………………………………</w:t>
      </w:r>
      <w:proofErr w:type="gramStart"/>
      <w:r w:rsidR="00211E9A" w:rsidRPr="0049599A">
        <w:rPr>
          <w:sz w:val="28"/>
          <w:szCs w:val="28"/>
        </w:rPr>
        <w:t>…..</w:t>
      </w:r>
      <w:proofErr w:type="gramEnd"/>
    </w:p>
    <w:p w14:paraId="28F24857" w14:textId="77777777" w:rsidR="00690E0E" w:rsidRPr="0049599A" w:rsidRDefault="00690E0E" w:rsidP="00690E0E">
      <w:pPr>
        <w:spacing w:line="280" w:lineRule="exact"/>
        <w:ind w:firstLine="720"/>
        <w:outlineLvl w:val="0"/>
        <w:rPr>
          <w:b/>
          <w:sz w:val="28"/>
          <w:szCs w:val="28"/>
        </w:rPr>
      </w:pPr>
      <w:r w:rsidRPr="0049599A">
        <w:rPr>
          <w:sz w:val="28"/>
          <w:szCs w:val="28"/>
        </w:rPr>
        <w:t>Chức vụ</w:t>
      </w:r>
      <w:r w:rsidRPr="0049599A">
        <w:rPr>
          <w:sz w:val="28"/>
          <w:szCs w:val="28"/>
        </w:rPr>
        <w:tab/>
        <w:t>`</w:t>
      </w:r>
      <w:r w:rsidRPr="0049599A">
        <w:rPr>
          <w:sz w:val="28"/>
          <w:szCs w:val="28"/>
        </w:rPr>
        <w:tab/>
        <w:t xml:space="preserve">: </w:t>
      </w:r>
      <w:r w:rsidR="00211E9A" w:rsidRPr="0049599A">
        <w:rPr>
          <w:sz w:val="28"/>
          <w:szCs w:val="28"/>
        </w:rPr>
        <w:t>………………………………………</w:t>
      </w:r>
      <w:proofErr w:type="gramStart"/>
      <w:r w:rsidR="00211E9A" w:rsidRPr="0049599A">
        <w:rPr>
          <w:sz w:val="28"/>
          <w:szCs w:val="28"/>
        </w:rPr>
        <w:t>…..</w:t>
      </w:r>
      <w:proofErr w:type="gramEnd"/>
    </w:p>
    <w:p w14:paraId="71CDF14B" w14:textId="77777777" w:rsidR="00690E0E" w:rsidRPr="0049599A" w:rsidRDefault="00211E9A" w:rsidP="00690E0E">
      <w:pPr>
        <w:spacing w:line="280" w:lineRule="exact"/>
        <w:ind w:firstLine="720"/>
        <w:outlineLvl w:val="0"/>
        <w:rPr>
          <w:b/>
          <w:sz w:val="28"/>
          <w:szCs w:val="28"/>
        </w:rPr>
      </w:pPr>
      <w:r w:rsidRPr="0049599A">
        <w:rPr>
          <w:sz w:val="28"/>
          <w:szCs w:val="28"/>
        </w:rPr>
        <w:t xml:space="preserve">Điện thoại             </w:t>
      </w:r>
      <w:proofErr w:type="gramStart"/>
      <w:r w:rsidRPr="0049599A">
        <w:rPr>
          <w:sz w:val="28"/>
          <w:szCs w:val="28"/>
        </w:rPr>
        <w:t xml:space="preserve"> </w:t>
      </w:r>
      <w:r w:rsidR="00690E0E" w:rsidRPr="0049599A">
        <w:rPr>
          <w:sz w:val="28"/>
          <w:szCs w:val="28"/>
        </w:rPr>
        <w:t>:</w:t>
      </w:r>
      <w:r w:rsidRPr="0049599A">
        <w:rPr>
          <w:sz w:val="28"/>
          <w:szCs w:val="28"/>
        </w:rPr>
        <w:t>…</w:t>
      </w:r>
      <w:proofErr w:type="gramEnd"/>
      <w:r w:rsidRPr="0049599A">
        <w:rPr>
          <w:sz w:val="28"/>
          <w:szCs w:val="28"/>
        </w:rPr>
        <w:t>………………………………………..</w:t>
      </w:r>
    </w:p>
    <w:p w14:paraId="04AEB339" w14:textId="47E0F4CB" w:rsidR="00690E0E" w:rsidRPr="0049599A" w:rsidRDefault="00690E0E" w:rsidP="00690E0E">
      <w:pPr>
        <w:spacing w:line="280" w:lineRule="exact"/>
        <w:ind w:firstLine="720"/>
        <w:outlineLvl w:val="0"/>
        <w:rPr>
          <w:sz w:val="28"/>
          <w:szCs w:val="28"/>
        </w:rPr>
      </w:pPr>
      <w:proofErr w:type="gramStart"/>
      <w:r w:rsidRPr="0049599A">
        <w:rPr>
          <w:sz w:val="28"/>
          <w:szCs w:val="28"/>
        </w:rPr>
        <w:t>( Giấy</w:t>
      </w:r>
      <w:proofErr w:type="gramEnd"/>
      <w:r w:rsidRPr="0049599A">
        <w:rPr>
          <w:sz w:val="28"/>
          <w:szCs w:val="28"/>
        </w:rPr>
        <w:t xml:space="preserve"> ủy quyền ký hợ</w:t>
      </w:r>
      <w:r w:rsidR="0069485D" w:rsidRPr="0049599A">
        <w:rPr>
          <w:sz w:val="28"/>
          <w:szCs w:val="28"/>
        </w:rPr>
        <w:t>p</w:t>
      </w:r>
      <w:r w:rsidRPr="0049599A">
        <w:rPr>
          <w:sz w:val="28"/>
          <w:szCs w:val="28"/>
        </w:rPr>
        <w:t xml:space="preserve"> đồng………..( nếu có).</w:t>
      </w:r>
    </w:p>
    <w:p w14:paraId="3D1E579E" w14:textId="77777777" w:rsidR="00690E0E" w:rsidRPr="0049599A" w:rsidRDefault="00690E0E" w:rsidP="00690E0E">
      <w:pPr>
        <w:spacing w:line="280" w:lineRule="exact"/>
        <w:ind w:firstLine="720"/>
        <w:outlineLvl w:val="0"/>
        <w:rPr>
          <w:sz w:val="28"/>
          <w:szCs w:val="28"/>
        </w:rPr>
      </w:pPr>
      <w:r w:rsidRPr="0049599A">
        <w:rPr>
          <w:b/>
          <w:bCs/>
          <w:sz w:val="28"/>
          <w:szCs w:val="28"/>
        </w:rPr>
        <w:t xml:space="preserve">Nhà thầu </w:t>
      </w:r>
      <w:proofErr w:type="gramStart"/>
      <w:r w:rsidRPr="0049599A">
        <w:rPr>
          <w:b/>
          <w:bCs/>
          <w:sz w:val="28"/>
          <w:szCs w:val="28"/>
        </w:rPr>
        <w:t>( Bên</w:t>
      </w:r>
      <w:proofErr w:type="gramEnd"/>
      <w:r w:rsidRPr="0049599A">
        <w:rPr>
          <w:b/>
          <w:bCs/>
          <w:sz w:val="28"/>
          <w:szCs w:val="28"/>
        </w:rPr>
        <w:t xml:space="preserve"> B ): …………………………….</w:t>
      </w:r>
    </w:p>
    <w:p w14:paraId="50140DEE" w14:textId="1C1BF8B9" w:rsidR="00690E0E" w:rsidRPr="0049599A" w:rsidRDefault="00690E0E" w:rsidP="00690E0E">
      <w:pPr>
        <w:spacing w:line="280" w:lineRule="exact"/>
        <w:ind w:firstLine="720"/>
        <w:outlineLvl w:val="0"/>
        <w:rPr>
          <w:sz w:val="28"/>
          <w:szCs w:val="28"/>
        </w:rPr>
      </w:pPr>
      <w:r w:rsidRPr="0049599A">
        <w:rPr>
          <w:sz w:val="28"/>
          <w:szCs w:val="28"/>
        </w:rPr>
        <w:t>-</w:t>
      </w:r>
      <w:r w:rsidR="0069485D" w:rsidRPr="0049599A">
        <w:rPr>
          <w:sz w:val="28"/>
          <w:szCs w:val="28"/>
        </w:rPr>
        <w:t xml:space="preserve"> </w:t>
      </w:r>
      <w:r w:rsidRPr="0049599A">
        <w:rPr>
          <w:sz w:val="28"/>
          <w:szCs w:val="28"/>
        </w:rPr>
        <w:t>Địa chỉ</w:t>
      </w:r>
      <w:r w:rsidRPr="0049599A">
        <w:rPr>
          <w:sz w:val="28"/>
          <w:szCs w:val="28"/>
        </w:rPr>
        <w:tab/>
      </w:r>
      <w:r w:rsidRPr="0049599A">
        <w:rPr>
          <w:sz w:val="28"/>
          <w:szCs w:val="28"/>
        </w:rPr>
        <w:tab/>
        <w:t>: ………………………………………</w:t>
      </w:r>
      <w:proofErr w:type="gramStart"/>
      <w:r w:rsidRPr="0049599A">
        <w:rPr>
          <w:sz w:val="28"/>
          <w:szCs w:val="28"/>
        </w:rPr>
        <w:t>…..</w:t>
      </w:r>
      <w:proofErr w:type="gramEnd"/>
    </w:p>
    <w:p w14:paraId="2C6752E1" w14:textId="78219709" w:rsidR="00690E0E" w:rsidRPr="0049599A" w:rsidRDefault="00690E0E" w:rsidP="00690E0E">
      <w:pPr>
        <w:spacing w:line="280" w:lineRule="exact"/>
        <w:rPr>
          <w:sz w:val="28"/>
          <w:szCs w:val="28"/>
        </w:rPr>
      </w:pPr>
      <w:r w:rsidRPr="0049599A">
        <w:rPr>
          <w:sz w:val="28"/>
          <w:szCs w:val="28"/>
        </w:rPr>
        <w:t xml:space="preserve">          -</w:t>
      </w:r>
      <w:r w:rsidRPr="0049599A">
        <w:rPr>
          <w:spacing w:val="-8"/>
          <w:sz w:val="28"/>
          <w:szCs w:val="28"/>
        </w:rPr>
        <w:t>Tài khoản số</w:t>
      </w:r>
      <w:proofErr w:type="gramStart"/>
      <w:r w:rsidRPr="0049599A">
        <w:rPr>
          <w:spacing w:val="-8"/>
          <w:sz w:val="28"/>
          <w:szCs w:val="28"/>
        </w:rPr>
        <w:tab/>
        <w:t>:…</w:t>
      </w:r>
      <w:proofErr w:type="gramEnd"/>
      <w:r w:rsidRPr="0049599A">
        <w:rPr>
          <w:spacing w:val="-8"/>
          <w:sz w:val="28"/>
          <w:szCs w:val="28"/>
        </w:rPr>
        <w:t>……..</w:t>
      </w:r>
      <w:r w:rsidRPr="0049599A">
        <w:rPr>
          <w:sz w:val="28"/>
          <w:szCs w:val="28"/>
        </w:rPr>
        <w:t xml:space="preserve">tại Ngân hàng </w:t>
      </w:r>
      <w:r w:rsidR="00211E9A" w:rsidRPr="0049599A">
        <w:rPr>
          <w:sz w:val="28"/>
          <w:szCs w:val="28"/>
        </w:rPr>
        <w:t>……………………</w:t>
      </w:r>
    </w:p>
    <w:p w14:paraId="12E35F67" w14:textId="77777777" w:rsidR="00690E0E" w:rsidRPr="0049599A" w:rsidRDefault="00690E0E" w:rsidP="00690E0E">
      <w:pPr>
        <w:spacing w:line="280" w:lineRule="exact"/>
        <w:ind w:firstLine="720"/>
        <w:rPr>
          <w:sz w:val="28"/>
          <w:szCs w:val="28"/>
        </w:rPr>
      </w:pPr>
      <w:r w:rsidRPr="0049599A">
        <w:rPr>
          <w:sz w:val="28"/>
          <w:szCs w:val="28"/>
        </w:rPr>
        <w:t>-Mã số thuế</w:t>
      </w:r>
      <w:r w:rsidRPr="0049599A">
        <w:rPr>
          <w:sz w:val="28"/>
          <w:szCs w:val="28"/>
        </w:rPr>
        <w:tab/>
      </w:r>
      <w:r w:rsidRPr="0049599A">
        <w:rPr>
          <w:sz w:val="28"/>
          <w:szCs w:val="28"/>
        </w:rPr>
        <w:tab/>
        <w:t>: ……………………</w:t>
      </w:r>
      <w:proofErr w:type="gramStart"/>
      <w:r w:rsidRPr="0049599A">
        <w:rPr>
          <w:sz w:val="28"/>
          <w:szCs w:val="28"/>
        </w:rPr>
        <w:t>…..</w:t>
      </w:r>
      <w:proofErr w:type="gramEnd"/>
    </w:p>
    <w:p w14:paraId="37CFA7D8" w14:textId="77777777" w:rsidR="00690E0E" w:rsidRPr="0049599A" w:rsidRDefault="00690E0E" w:rsidP="00690E0E">
      <w:pPr>
        <w:spacing w:line="280" w:lineRule="exact"/>
        <w:ind w:firstLine="720"/>
        <w:rPr>
          <w:sz w:val="28"/>
          <w:szCs w:val="28"/>
        </w:rPr>
      </w:pPr>
      <w:r w:rsidRPr="0049599A">
        <w:rPr>
          <w:sz w:val="28"/>
          <w:szCs w:val="28"/>
        </w:rPr>
        <w:t xml:space="preserve">-Mã số NH   </w:t>
      </w:r>
      <w:proofErr w:type="gramStart"/>
      <w:r w:rsidR="00211E9A" w:rsidRPr="0049599A">
        <w:rPr>
          <w:sz w:val="28"/>
          <w:szCs w:val="28"/>
        </w:rPr>
        <w:tab/>
      </w:r>
      <w:r w:rsidRPr="0049599A">
        <w:rPr>
          <w:sz w:val="28"/>
          <w:szCs w:val="28"/>
        </w:rPr>
        <w:t>:…</w:t>
      </w:r>
      <w:proofErr w:type="gramEnd"/>
      <w:r w:rsidRPr="0049599A">
        <w:rPr>
          <w:sz w:val="28"/>
          <w:szCs w:val="28"/>
        </w:rPr>
        <w:t>…………………………….</w:t>
      </w:r>
    </w:p>
    <w:p w14:paraId="3466D080" w14:textId="77777777" w:rsidR="00690E0E" w:rsidRPr="0049599A" w:rsidRDefault="00690E0E" w:rsidP="00690E0E">
      <w:pPr>
        <w:spacing w:line="280" w:lineRule="exact"/>
        <w:ind w:firstLine="720"/>
        <w:rPr>
          <w:sz w:val="28"/>
          <w:szCs w:val="28"/>
        </w:rPr>
      </w:pPr>
      <w:r w:rsidRPr="0049599A">
        <w:rPr>
          <w:sz w:val="28"/>
          <w:szCs w:val="28"/>
        </w:rPr>
        <w:t xml:space="preserve">-Đại diện là </w:t>
      </w:r>
      <w:r w:rsidRPr="0049599A">
        <w:rPr>
          <w:sz w:val="28"/>
          <w:szCs w:val="28"/>
        </w:rPr>
        <w:tab/>
      </w:r>
      <w:proofErr w:type="gramStart"/>
      <w:r w:rsidRPr="0049599A">
        <w:rPr>
          <w:sz w:val="28"/>
          <w:szCs w:val="28"/>
        </w:rPr>
        <w:tab/>
        <w:t>:…</w:t>
      </w:r>
      <w:proofErr w:type="gramEnd"/>
      <w:r w:rsidRPr="0049599A">
        <w:rPr>
          <w:sz w:val="28"/>
          <w:szCs w:val="28"/>
        </w:rPr>
        <w:t xml:space="preserve">………………………..   Chức vụ: </w:t>
      </w:r>
      <w:r w:rsidR="00211E9A" w:rsidRPr="0049599A">
        <w:rPr>
          <w:sz w:val="28"/>
          <w:szCs w:val="28"/>
        </w:rPr>
        <w:t>……………</w:t>
      </w:r>
    </w:p>
    <w:p w14:paraId="67599FD4" w14:textId="77777777" w:rsidR="00690E0E" w:rsidRPr="0049599A" w:rsidRDefault="00690E0E" w:rsidP="00690E0E">
      <w:pPr>
        <w:spacing w:line="280" w:lineRule="exact"/>
        <w:ind w:firstLine="720"/>
        <w:rPr>
          <w:sz w:val="28"/>
          <w:szCs w:val="28"/>
        </w:rPr>
      </w:pPr>
      <w:r w:rsidRPr="0049599A">
        <w:rPr>
          <w:sz w:val="28"/>
          <w:szCs w:val="28"/>
        </w:rPr>
        <w:t>-Điện thoại</w:t>
      </w:r>
      <w:r w:rsidR="00211E9A" w:rsidRPr="0049599A">
        <w:rPr>
          <w:sz w:val="28"/>
          <w:szCs w:val="28"/>
        </w:rPr>
        <w:tab/>
      </w:r>
      <w:proofErr w:type="gramStart"/>
      <w:r w:rsidR="00211E9A" w:rsidRPr="0049599A">
        <w:rPr>
          <w:sz w:val="28"/>
          <w:szCs w:val="28"/>
        </w:rPr>
        <w:tab/>
      </w:r>
      <w:r w:rsidRPr="0049599A">
        <w:rPr>
          <w:sz w:val="28"/>
          <w:szCs w:val="28"/>
        </w:rPr>
        <w:t>:…</w:t>
      </w:r>
      <w:proofErr w:type="gramEnd"/>
      <w:r w:rsidRPr="0049599A">
        <w:rPr>
          <w:sz w:val="28"/>
          <w:szCs w:val="28"/>
        </w:rPr>
        <w:t>………………………..</w:t>
      </w:r>
    </w:p>
    <w:p w14:paraId="74558658" w14:textId="6EBA38EF" w:rsidR="00690E0E" w:rsidRPr="0049599A" w:rsidRDefault="00690E0E" w:rsidP="00690E0E">
      <w:pPr>
        <w:tabs>
          <w:tab w:val="left" w:pos="426"/>
        </w:tabs>
        <w:spacing w:after="60"/>
        <w:rPr>
          <w:spacing w:val="-6"/>
          <w:sz w:val="28"/>
          <w:szCs w:val="28"/>
        </w:rPr>
      </w:pPr>
      <w:r w:rsidRPr="0049599A">
        <w:rPr>
          <w:spacing w:val="-8"/>
          <w:sz w:val="28"/>
          <w:szCs w:val="28"/>
        </w:rPr>
        <w:t xml:space="preserve">  Sau khi bàn bạc thỏa thuận, h</w:t>
      </w:r>
      <w:r w:rsidR="00A86778">
        <w:rPr>
          <w:spacing w:val="-6"/>
          <w:sz w:val="28"/>
          <w:szCs w:val="28"/>
        </w:rPr>
        <w:t>ai bên nhất trí</w:t>
      </w:r>
      <w:r w:rsidRPr="0049599A">
        <w:rPr>
          <w:spacing w:val="-6"/>
          <w:sz w:val="28"/>
          <w:szCs w:val="28"/>
        </w:rPr>
        <w:t xml:space="preserve"> ký kết hợp đồng với các nội dung, điều khoản cụ thể như sau:</w:t>
      </w:r>
    </w:p>
    <w:p w14:paraId="100FC141" w14:textId="749070F1" w:rsidR="00690E0E" w:rsidRPr="0049599A" w:rsidRDefault="00690E0E" w:rsidP="00690E0E">
      <w:pPr>
        <w:spacing w:line="280" w:lineRule="exact"/>
        <w:ind w:left="720"/>
        <w:outlineLvl w:val="0"/>
        <w:rPr>
          <w:sz w:val="28"/>
          <w:szCs w:val="28"/>
        </w:rPr>
      </w:pPr>
      <w:r w:rsidRPr="0049599A">
        <w:rPr>
          <w:b/>
          <w:bCs/>
          <w:sz w:val="28"/>
          <w:szCs w:val="28"/>
        </w:rPr>
        <w:t>Điều 1: Đối tượng hợp đ</w:t>
      </w:r>
      <w:r w:rsidR="002A5DD2" w:rsidRPr="0049599A">
        <w:rPr>
          <w:b/>
          <w:bCs/>
          <w:sz w:val="28"/>
          <w:szCs w:val="28"/>
        </w:rPr>
        <w:t>ồ</w:t>
      </w:r>
      <w:r w:rsidRPr="0049599A">
        <w:rPr>
          <w:b/>
          <w:bCs/>
          <w:sz w:val="28"/>
          <w:szCs w:val="28"/>
        </w:rPr>
        <w:t>ng</w:t>
      </w:r>
      <w:r w:rsidRPr="0049599A">
        <w:rPr>
          <w:sz w:val="28"/>
          <w:szCs w:val="28"/>
        </w:rPr>
        <w:t>.</w:t>
      </w:r>
    </w:p>
    <w:p w14:paraId="477581A7" w14:textId="77777777" w:rsidR="00690E0E" w:rsidRPr="0049599A" w:rsidRDefault="00690E0E" w:rsidP="00690E0E">
      <w:pPr>
        <w:ind w:left="691"/>
        <w:rPr>
          <w:sz w:val="28"/>
          <w:szCs w:val="28"/>
        </w:rPr>
      </w:pPr>
      <w:r w:rsidRPr="0049599A">
        <w:rPr>
          <w:sz w:val="28"/>
          <w:szCs w:val="28"/>
          <w:lang w:val="vi-VN"/>
        </w:rPr>
        <w:t>Đối tượng của hợp đồng là c</w:t>
      </w:r>
      <w:r w:rsidRPr="0049599A">
        <w:rPr>
          <w:sz w:val="28"/>
          <w:szCs w:val="28"/>
        </w:rPr>
        <w:t>á</w:t>
      </w:r>
      <w:r w:rsidRPr="0049599A">
        <w:rPr>
          <w:sz w:val="28"/>
          <w:szCs w:val="28"/>
          <w:lang w:val="vi-VN"/>
        </w:rPr>
        <w:t>c hàng h</w:t>
      </w:r>
      <w:r w:rsidRPr="0049599A">
        <w:rPr>
          <w:sz w:val="28"/>
          <w:szCs w:val="28"/>
        </w:rPr>
        <w:t>óa</w:t>
      </w:r>
      <w:r w:rsidRPr="0049599A">
        <w:rPr>
          <w:sz w:val="28"/>
          <w:szCs w:val="28"/>
          <w:lang w:val="vi-VN"/>
        </w:rPr>
        <w:t xml:space="preserve"> được n</w:t>
      </w:r>
      <w:r w:rsidRPr="0049599A">
        <w:rPr>
          <w:sz w:val="28"/>
          <w:szCs w:val="28"/>
        </w:rPr>
        <w:t>êu</w:t>
      </w:r>
      <w:r w:rsidRPr="0049599A">
        <w:rPr>
          <w:sz w:val="28"/>
          <w:szCs w:val="28"/>
          <w:lang w:val="vi-VN"/>
        </w:rPr>
        <w:t xml:space="preserve"> tại Phụ lục k</w:t>
      </w:r>
      <w:r w:rsidRPr="0049599A">
        <w:rPr>
          <w:sz w:val="28"/>
          <w:szCs w:val="28"/>
        </w:rPr>
        <w:t>è</w:t>
      </w:r>
      <w:r w:rsidRPr="0049599A">
        <w:rPr>
          <w:sz w:val="28"/>
          <w:szCs w:val="28"/>
          <w:lang w:val="vi-VN"/>
        </w:rPr>
        <w:t>m theo.</w:t>
      </w:r>
    </w:p>
    <w:p w14:paraId="01FBAF80" w14:textId="77777777" w:rsidR="00690E0E" w:rsidRPr="0049599A" w:rsidRDefault="00690E0E" w:rsidP="00690E0E">
      <w:pPr>
        <w:ind w:left="691"/>
        <w:rPr>
          <w:b/>
          <w:bCs/>
          <w:sz w:val="28"/>
          <w:szCs w:val="28"/>
          <w:lang w:val="vi-VN"/>
        </w:rPr>
      </w:pPr>
      <w:r w:rsidRPr="0049599A">
        <w:rPr>
          <w:b/>
          <w:bCs/>
          <w:sz w:val="28"/>
          <w:szCs w:val="28"/>
          <w:lang w:val="vi-VN"/>
        </w:rPr>
        <w:t>Điều 2. Thành phần hợp đồng</w:t>
      </w:r>
    </w:p>
    <w:p w14:paraId="2F886E15" w14:textId="77906BEC" w:rsidR="00690E0E" w:rsidRDefault="00690E0E" w:rsidP="00690E0E">
      <w:pPr>
        <w:ind w:firstLine="691"/>
        <w:rPr>
          <w:sz w:val="28"/>
          <w:szCs w:val="28"/>
          <w:lang w:val="vi-VN"/>
        </w:rPr>
      </w:pPr>
      <w:r w:rsidRPr="0049599A">
        <w:rPr>
          <w:sz w:val="28"/>
          <w:szCs w:val="28"/>
          <w:lang w:val="vi-VN"/>
        </w:rPr>
        <w:t>Thành phần hợp đồng và thứ tự ưu tiên pháp lý như sau:</w:t>
      </w:r>
    </w:p>
    <w:p w14:paraId="4F90F6B0" w14:textId="77777777" w:rsidR="00A86778" w:rsidRPr="009F5C40" w:rsidRDefault="00A86778" w:rsidP="00A86778">
      <w:pPr>
        <w:ind w:firstLine="720"/>
        <w:outlineLvl w:val="0"/>
        <w:rPr>
          <w:sz w:val="28"/>
          <w:szCs w:val="28"/>
          <w:lang w:val="vi-VN"/>
        </w:rPr>
      </w:pPr>
      <w:r w:rsidRPr="009F5C40">
        <w:rPr>
          <w:sz w:val="28"/>
          <w:szCs w:val="28"/>
          <w:lang w:val="vi-VN"/>
        </w:rPr>
        <w:t>1. Văn bản hợp đồng (kèm theo Phụ lục);</w:t>
      </w:r>
    </w:p>
    <w:p w14:paraId="0754A006" w14:textId="4B35D2D8" w:rsidR="00A86778" w:rsidRPr="009F5C40" w:rsidRDefault="00A86778" w:rsidP="00A86778">
      <w:pPr>
        <w:ind w:firstLine="720"/>
        <w:outlineLvl w:val="0"/>
        <w:rPr>
          <w:sz w:val="28"/>
          <w:szCs w:val="28"/>
          <w:lang w:val="vi-VN"/>
        </w:rPr>
      </w:pPr>
      <w:r>
        <w:rPr>
          <w:sz w:val="28"/>
          <w:szCs w:val="28"/>
          <w:lang w:val="vi-VN"/>
        </w:rPr>
        <w:t xml:space="preserve">2. </w:t>
      </w:r>
      <w:r>
        <w:rPr>
          <w:sz w:val="28"/>
          <w:szCs w:val="28"/>
        </w:rPr>
        <w:t>Biên</w:t>
      </w:r>
      <w:r w:rsidRPr="009F5C40">
        <w:rPr>
          <w:sz w:val="28"/>
          <w:szCs w:val="28"/>
          <w:lang w:val="vi-VN"/>
        </w:rPr>
        <w:t xml:space="preserve"> bản thư</w:t>
      </w:r>
      <w:r>
        <w:rPr>
          <w:sz w:val="28"/>
          <w:szCs w:val="28"/>
          <w:lang w:val="vi-VN"/>
        </w:rPr>
        <w:t>ơng thảo, hoàn thiện hợp đồng (</w:t>
      </w:r>
      <w:r w:rsidRPr="009F5C40">
        <w:rPr>
          <w:sz w:val="28"/>
          <w:szCs w:val="28"/>
          <w:lang w:val="vi-VN"/>
        </w:rPr>
        <w:t>nếu có);</w:t>
      </w:r>
    </w:p>
    <w:p w14:paraId="548BB0BD" w14:textId="77777777" w:rsidR="00A86778" w:rsidRPr="009F5C40" w:rsidRDefault="00A86778" w:rsidP="00A86778">
      <w:pPr>
        <w:ind w:firstLine="720"/>
        <w:outlineLvl w:val="0"/>
        <w:rPr>
          <w:sz w:val="28"/>
          <w:szCs w:val="28"/>
          <w:lang w:val="vi-VN"/>
        </w:rPr>
      </w:pPr>
      <w:r w:rsidRPr="009F5C40">
        <w:rPr>
          <w:sz w:val="28"/>
          <w:szCs w:val="28"/>
          <w:lang w:val="vi-VN"/>
        </w:rPr>
        <w:t>3. Quyết định phê duyệt kết quả chào hàng (nếu có);</w:t>
      </w:r>
    </w:p>
    <w:p w14:paraId="0E082319" w14:textId="77777777" w:rsidR="00A86778" w:rsidRPr="005D477F" w:rsidRDefault="00A86778" w:rsidP="00A86778">
      <w:pPr>
        <w:ind w:firstLine="720"/>
        <w:outlineLvl w:val="0"/>
        <w:rPr>
          <w:spacing w:val="-2"/>
          <w:sz w:val="28"/>
          <w:szCs w:val="28"/>
          <w:lang w:val="vi-VN"/>
        </w:rPr>
      </w:pPr>
      <w:r w:rsidRPr="005D477F">
        <w:rPr>
          <w:spacing w:val="-2"/>
          <w:sz w:val="28"/>
          <w:szCs w:val="28"/>
          <w:lang w:val="vi-VN"/>
        </w:rPr>
        <w:t>4. E-HSDT và các văn bản làm rõ E-HSDT của Nhà thầu trúng thầu (nếu có);</w:t>
      </w:r>
    </w:p>
    <w:p w14:paraId="693720CA" w14:textId="77777777" w:rsidR="00A86778" w:rsidRPr="009F5C40" w:rsidRDefault="00A86778" w:rsidP="00A86778">
      <w:pPr>
        <w:ind w:firstLine="720"/>
        <w:outlineLvl w:val="0"/>
        <w:rPr>
          <w:sz w:val="28"/>
          <w:szCs w:val="28"/>
          <w:lang w:val="vi-VN"/>
        </w:rPr>
      </w:pPr>
      <w:r w:rsidRPr="009F5C40">
        <w:rPr>
          <w:sz w:val="28"/>
          <w:szCs w:val="28"/>
          <w:lang w:val="vi-VN"/>
        </w:rPr>
        <w:t>5. E-HSMT và các tài liệu sửa đổi E-HSMT (nếu có);</w:t>
      </w:r>
    </w:p>
    <w:p w14:paraId="7A892555" w14:textId="261BEBE0" w:rsidR="00A86778" w:rsidRPr="0049599A" w:rsidRDefault="00A86778" w:rsidP="00A86778">
      <w:pPr>
        <w:ind w:firstLine="720"/>
        <w:outlineLvl w:val="0"/>
        <w:rPr>
          <w:sz w:val="28"/>
          <w:szCs w:val="28"/>
          <w:lang w:val="vi-VN"/>
        </w:rPr>
      </w:pPr>
      <w:r w:rsidRPr="009F5C40">
        <w:rPr>
          <w:sz w:val="28"/>
          <w:szCs w:val="28"/>
          <w:lang w:val="vi-VN"/>
        </w:rPr>
        <w:t xml:space="preserve">6. Các tài liệu kèm theo khác (nếu có).  </w:t>
      </w:r>
    </w:p>
    <w:p w14:paraId="3F875378" w14:textId="77777777" w:rsidR="00690E0E" w:rsidRPr="0049599A" w:rsidRDefault="00690E0E" w:rsidP="00690E0E">
      <w:pPr>
        <w:ind w:firstLine="720"/>
        <w:outlineLvl w:val="0"/>
        <w:rPr>
          <w:b/>
          <w:bCs/>
          <w:sz w:val="28"/>
          <w:szCs w:val="28"/>
          <w:lang w:val="vi-VN"/>
        </w:rPr>
      </w:pPr>
      <w:r w:rsidRPr="0049599A">
        <w:rPr>
          <w:b/>
          <w:bCs/>
          <w:sz w:val="28"/>
          <w:szCs w:val="28"/>
          <w:lang w:val="vi-VN"/>
        </w:rPr>
        <w:t xml:space="preserve">Điều </w:t>
      </w:r>
      <w:r w:rsidRPr="0049599A">
        <w:rPr>
          <w:b/>
          <w:bCs/>
          <w:sz w:val="28"/>
          <w:szCs w:val="28"/>
        </w:rPr>
        <w:t>3</w:t>
      </w:r>
      <w:r w:rsidRPr="0049599A">
        <w:rPr>
          <w:b/>
          <w:bCs/>
          <w:sz w:val="28"/>
          <w:szCs w:val="28"/>
          <w:lang w:val="vi-VN"/>
        </w:rPr>
        <w:t>: Trách nhiệm của bên A</w:t>
      </w:r>
    </w:p>
    <w:p w14:paraId="459A056D" w14:textId="77777777" w:rsidR="00690E0E" w:rsidRPr="0049599A" w:rsidRDefault="00690E0E" w:rsidP="00690E0E">
      <w:pPr>
        <w:ind w:firstLine="720"/>
        <w:rPr>
          <w:sz w:val="28"/>
          <w:szCs w:val="28"/>
          <w:lang w:val="vi-VN"/>
        </w:rPr>
      </w:pPr>
      <w:r w:rsidRPr="0049599A">
        <w:rPr>
          <w:sz w:val="28"/>
          <w:szCs w:val="28"/>
          <w:lang w:val="vi-VN"/>
        </w:rPr>
        <w:t>Bên A cam kết thanh toán cho bên B theo giá hợp đồng và phương thức thanh toán nêu tại điều 4 của hợp đồng này cũng như thực hiện đầy đủ nghĩa vụ và trách nhiệm khác được quy định trong hợp đồng.</w:t>
      </w:r>
    </w:p>
    <w:p w14:paraId="1EC93C3E" w14:textId="77777777" w:rsidR="00A86778" w:rsidRDefault="00A86778" w:rsidP="00690E0E">
      <w:pPr>
        <w:ind w:firstLine="720"/>
        <w:outlineLvl w:val="0"/>
        <w:rPr>
          <w:b/>
          <w:bCs/>
          <w:sz w:val="28"/>
          <w:szCs w:val="28"/>
          <w:lang w:val="vi-VN"/>
        </w:rPr>
      </w:pPr>
    </w:p>
    <w:p w14:paraId="40CEF07A" w14:textId="30E365E8" w:rsidR="00690E0E" w:rsidRPr="0049599A" w:rsidRDefault="00690E0E" w:rsidP="00690E0E">
      <w:pPr>
        <w:ind w:firstLine="720"/>
        <w:outlineLvl w:val="0"/>
        <w:rPr>
          <w:b/>
          <w:bCs/>
          <w:sz w:val="28"/>
          <w:szCs w:val="28"/>
          <w:lang w:val="vi-VN"/>
        </w:rPr>
      </w:pPr>
      <w:r w:rsidRPr="0049599A">
        <w:rPr>
          <w:b/>
          <w:bCs/>
          <w:sz w:val="28"/>
          <w:szCs w:val="28"/>
          <w:lang w:val="vi-VN"/>
        </w:rPr>
        <w:lastRenderedPageBreak/>
        <w:t>Điều 4: Trách nhiệm của bên B</w:t>
      </w:r>
    </w:p>
    <w:p w14:paraId="5DEC55E7" w14:textId="77777777" w:rsidR="00690E0E" w:rsidRPr="0049599A" w:rsidRDefault="00690E0E" w:rsidP="00690E0E">
      <w:pPr>
        <w:ind w:firstLine="720"/>
        <w:rPr>
          <w:sz w:val="28"/>
          <w:szCs w:val="28"/>
          <w:lang w:val="vi-VN"/>
        </w:rPr>
      </w:pPr>
      <w:r w:rsidRPr="0049599A">
        <w:rPr>
          <w:sz w:val="28"/>
          <w:szCs w:val="28"/>
          <w:lang w:val="vi-VN"/>
        </w:rPr>
        <w:t>Bên B cam kết cung cấp cho bên A đầy đủ các loại hàng hóa như  nêu tại điều 1 của hợp đồng này, đồng thời cam kết thực hiện đầy đủ các nghĩa vụ và trách nhiệm được nêu trong hợp đồng.</w:t>
      </w:r>
    </w:p>
    <w:p w14:paraId="4EA87A19" w14:textId="77777777" w:rsidR="00690E0E" w:rsidRPr="0049599A" w:rsidRDefault="00690E0E" w:rsidP="00690E0E">
      <w:pPr>
        <w:ind w:firstLine="720"/>
        <w:outlineLvl w:val="0"/>
        <w:rPr>
          <w:sz w:val="28"/>
          <w:szCs w:val="28"/>
          <w:lang w:val="vi-VN"/>
        </w:rPr>
      </w:pPr>
      <w:r w:rsidRPr="0049599A">
        <w:rPr>
          <w:sz w:val="28"/>
          <w:szCs w:val="28"/>
          <w:lang w:val="vi-VN"/>
        </w:rPr>
        <w:t>Đ</w:t>
      </w:r>
      <w:r w:rsidRPr="0049599A">
        <w:rPr>
          <w:b/>
          <w:bCs/>
          <w:sz w:val="28"/>
          <w:szCs w:val="28"/>
          <w:lang w:val="vi-VN"/>
        </w:rPr>
        <w:t>iều 5: Giá hợp đồng và phương thức thanh toán</w:t>
      </w:r>
    </w:p>
    <w:p w14:paraId="3061029A" w14:textId="77777777" w:rsidR="00690E0E" w:rsidRPr="0049599A" w:rsidRDefault="00690E0E" w:rsidP="00690E0E">
      <w:pPr>
        <w:ind w:firstLine="720"/>
        <w:rPr>
          <w:sz w:val="28"/>
          <w:szCs w:val="28"/>
          <w:lang w:val="vi-VN"/>
        </w:rPr>
      </w:pPr>
      <w:r w:rsidRPr="0049599A">
        <w:rPr>
          <w:sz w:val="28"/>
          <w:szCs w:val="28"/>
          <w:lang w:val="vi-VN"/>
        </w:rPr>
        <w:t>1. Giá hợp đồng: …………….đ .Bằng chữ:( ……………………………..)</w:t>
      </w:r>
    </w:p>
    <w:p w14:paraId="14AD888B" w14:textId="77777777" w:rsidR="00690E0E" w:rsidRPr="0049599A" w:rsidRDefault="00690E0E" w:rsidP="00690E0E">
      <w:pPr>
        <w:tabs>
          <w:tab w:val="left" w:pos="426"/>
        </w:tabs>
        <w:spacing w:after="60"/>
        <w:ind w:firstLine="567"/>
        <w:rPr>
          <w:sz w:val="28"/>
          <w:szCs w:val="28"/>
          <w:lang w:val="vi-VN"/>
        </w:rPr>
      </w:pPr>
      <w:r w:rsidRPr="0049599A">
        <w:rPr>
          <w:sz w:val="28"/>
          <w:szCs w:val="28"/>
          <w:lang w:val="vi-VN"/>
        </w:rPr>
        <w:t xml:space="preserve">  2. Phương thức thanh toán:</w:t>
      </w:r>
    </w:p>
    <w:p w14:paraId="605BF19E" w14:textId="77777777" w:rsidR="00690E0E" w:rsidRPr="0049599A" w:rsidRDefault="00690E0E" w:rsidP="00690E0E">
      <w:pPr>
        <w:ind w:firstLine="720"/>
        <w:rPr>
          <w:sz w:val="28"/>
          <w:szCs w:val="28"/>
          <w:lang w:val="vi-VN"/>
        </w:rPr>
      </w:pPr>
      <w:r w:rsidRPr="0049599A">
        <w:rPr>
          <w:sz w:val="28"/>
          <w:szCs w:val="28"/>
          <w:lang w:val="vi-VN"/>
        </w:rPr>
        <w:t>a) Hình thức thanh toán: Bằng chuyển khoản.</w:t>
      </w:r>
    </w:p>
    <w:p w14:paraId="42513249" w14:textId="48055571" w:rsidR="00690E0E" w:rsidRDefault="00690E0E" w:rsidP="00690E0E">
      <w:pPr>
        <w:ind w:firstLine="720"/>
        <w:rPr>
          <w:color w:val="FF0000"/>
          <w:sz w:val="28"/>
          <w:szCs w:val="28"/>
          <w:lang w:val="vi-VN"/>
        </w:rPr>
      </w:pPr>
      <w:r w:rsidRPr="0049599A">
        <w:rPr>
          <w:sz w:val="28"/>
          <w:szCs w:val="28"/>
          <w:lang w:val="vi-VN"/>
        </w:rPr>
        <w:t xml:space="preserve">b) Thời hạn thanh toán: </w:t>
      </w:r>
    </w:p>
    <w:p w14:paraId="464E12D5" w14:textId="6551EBCA" w:rsidR="00C3438B" w:rsidRPr="00B014AA" w:rsidRDefault="00C3438B" w:rsidP="00C3438B">
      <w:pPr>
        <w:ind w:firstLine="720"/>
        <w:rPr>
          <w:sz w:val="28"/>
          <w:szCs w:val="28"/>
        </w:rPr>
      </w:pPr>
      <w:r w:rsidRPr="00B014AA">
        <w:rPr>
          <w:sz w:val="28"/>
          <w:szCs w:val="28"/>
        </w:rPr>
        <w:t xml:space="preserve">- </w:t>
      </w:r>
      <w:r>
        <w:rPr>
          <w:sz w:val="28"/>
          <w:szCs w:val="28"/>
        </w:rPr>
        <w:t>S</w:t>
      </w:r>
      <w:r w:rsidRPr="00B014AA">
        <w:rPr>
          <w:sz w:val="28"/>
          <w:szCs w:val="28"/>
        </w:rPr>
        <w:t xml:space="preserve">au khi ký hợp đồng, bên a tạm ứng cho bên B… </w:t>
      </w:r>
      <w:r w:rsidR="00C354FC">
        <w:rPr>
          <w:sz w:val="28"/>
          <w:szCs w:val="28"/>
        </w:rPr>
        <w:t>3</w:t>
      </w:r>
      <w:r w:rsidR="00C354FC" w:rsidRPr="00B014AA">
        <w:rPr>
          <w:sz w:val="28"/>
          <w:szCs w:val="28"/>
        </w:rPr>
        <w:t>0</w:t>
      </w:r>
      <w:r w:rsidRPr="00B014AA">
        <w:rPr>
          <w:sz w:val="28"/>
          <w:szCs w:val="28"/>
        </w:rPr>
        <w:t>% giá trị hợp đồng tương ứng với số tiền…</w:t>
      </w:r>
    </w:p>
    <w:p w14:paraId="0FABBA61" w14:textId="4599C02D" w:rsidR="00C3438B" w:rsidRPr="00C3438B" w:rsidRDefault="00C3438B" w:rsidP="00C3438B">
      <w:pPr>
        <w:ind w:firstLine="720"/>
        <w:rPr>
          <w:sz w:val="28"/>
          <w:szCs w:val="28"/>
        </w:rPr>
      </w:pPr>
      <w:r w:rsidRPr="00B014AA">
        <w:rPr>
          <w:sz w:val="28"/>
          <w:szCs w:val="28"/>
        </w:rPr>
        <w:t xml:space="preserve">- </w:t>
      </w:r>
      <w:r>
        <w:rPr>
          <w:sz w:val="28"/>
          <w:szCs w:val="28"/>
        </w:rPr>
        <w:t>S</w:t>
      </w:r>
      <w:r w:rsidRPr="00B014AA">
        <w:rPr>
          <w:sz w:val="28"/>
          <w:szCs w:val="28"/>
        </w:rPr>
        <w:t>au khi hai bên ký biên bản nghiệm thu, thanh lý và b</w:t>
      </w:r>
      <w:r>
        <w:rPr>
          <w:sz w:val="28"/>
          <w:szCs w:val="28"/>
        </w:rPr>
        <w:t>ê</w:t>
      </w:r>
      <w:r w:rsidRPr="00B014AA">
        <w:rPr>
          <w:sz w:val="28"/>
          <w:szCs w:val="28"/>
        </w:rPr>
        <w:t>n B xuất đầy đủ chứng từ hợp lệ….</w:t>
      </w:r>
    </w:p>
    <w:p w14:paraId="4002E5F9" w14:textId="77777777" w:rsidR="00690E0E" w:rsidRPr="0049599A" w:rsidRDefault="00690E0E" w:rsidP="00690E0E">
      <w:pPr>
        <w:outlineLvl w:val="0"/>
        <w:rPr>
          <w:b/>
          <w:bCs/>
          <w:sz w:val="28"/>
          <w:szCs w:val="28"/>
          <w:lang w:val="vi-VN"/>
        </w:rPr>
      </w:pPr>
      <w:r w:rsidRPr="0049599A">
        <w:rPr>
          <w:sz w:val="28"/>
          <w:szCs w:val="28"/>
          <w:lang w:val="vi-VN"/>
        </w:rPr>
        <w:tab/>
      </w:r>
      <w:r w:rsidRPr="0049599A">
        <w:rPr>
          <w:b/>
          <w:bCs/>
          <w:sz w:val="28"/>
          <w:szCs w:val="28"/>
          <w:lang w:val="vi-VN"/>
        </w:rPr>
        <w:t xml:space="preserve">Điều 6: Hình thức hợp đồng: </w:t>
      </w:r>
      <w:r w:rsidRPr="0049599A">
        <w:rPr>
          <w:sz w:val="28"/>
          <w:szCs w:val="28"/>
          <w:lang w:val="vi-VN"/>
        </w:rPr>
        <w:t>Trọn gói.</w:t>
      </w:r>
    </w:p>
    <w:p w14:paraId="4A3D57ED" w14:textId="77777777" w:rsidR="00690E0E" w:rsidRPr="0049599A" w:rsidRDefault="00690E0E" w:rsidP="00690E0E">
      <w:pPr>
        <w:spacing w:line="288" w:lineRule="auto"/>
        <w:ind w:firstLine="720"/>
        <w:outlineLvl w:val="0"/>
        <w:rPr>
          <w:b/>
          <w:bCs/>
          <w:sz w:val="28"/>
          <w:szCs w:val="28"/>
          <w:lang w:val="vi-VN"/>
        </w:rPr>
      </w:pPr>
      <w:r w:rsidRPr="0049599A">
        <w:rPr>
          <w:b/>
          <w:bCs/>
          <w:sz w:val="28"/>
          <w:szCs w:val="28"/>
          <w:lang w:val="vi-VN"/>
        </w:rPr>
        <w:t>Điều 7: Thời gian, địa điểm giao hàng, bảo hành:</w:t>
      </w:r>
    </w:p>
    <w:p w14:paraId="2E62EA1A" w14:textId="72AC50C5" w:rsidR="00690E0E" w:rsidRPr="0049599A" w:rsidRDefault="00690E0E" w:rsidP="00690E0E">
      <w:pPr>
        <w:ind w:firstLine="720"/>
        <w:rPr>
          <w:sz w:val="28"/>
          <w:szCs w:val="28"/>
          <w:lang w:val="vi-VN"/>
        </w:rPr>
      </w:pPr>
      <w:r w:rsidRPr="0049599A">
        <w:rPr>
          <w:sz w:val="28"/>
          <w:szCs w:val="28"/>
          <w:lang w:val="vi-VN"/>
        </w:rPr>
        <w:t xml:space="preserve">1. Thời gian thực hiện hợp đồng: </w:t>
      </w:r>
      <w:r w:rsidR="001816FC">
        <w:rPr>
          <w:sz w:val="28"/>
          <w:szCs w:val="28"/>
        </w:rPr>
        <w:t>9</w:t>
      </w:r>
      <w:r w:rsidRPr="0049599A">
        <w:rPr>
          <w:sz w:val="28"/>
          <w:szCs w:val="28"/>
          <w:lang w:val="vi-VN"/>
        </w:rPr>
        <w:t>0 ngày kể từ ngày hợp đồng được ký.</w:t>
      </w:r>
    </w:p>
    <w:p w14:paraId="23BBBA78" w14:textId="77777777" w:rsidR="00690E0E" w:rsidRPr="0049599A" w:rsidRDefault="00690E0E" w:rsidP="00690E0E">
      <w:pPr>
        <w:ind w:firstLine="720"/>
        <w:rPr>
          <w:sz w:val="28"/>
          <w:szCs w:val="28"/>
          <w:lang w:val="vi-VN"/>
        </w:rPr>
      </w:pPr>
      <w:r w:rsidRPr="0049599A">
        <w:rPr>
          <w:sz w:val="28"/>
          <w:szCs w:val="28"/>
          <w:lang w:val="vi-VN"/>
        </w:rPr>
        <w:t>2. Địa điểm giao hàng: Tại kho của bên A. Chi phí vận chuyển về kho của bên A do bên B chịu.</w:t>
      </w:r>
    </w:p>
    <w:p w14:paraId="73ED4AF5" w14:textId="77777777" w:rsidR="00690E0E" w:rsidRPr="0049599A" w:rsidRDefault="00690E0E" w:rsidP="00690E0E">
      <w:pPr>
        <w:ind w:firstLine="720"/>
        <w:rPr>
          <w:sz w:val="28"/>
          <w:szCs w:val="28"/>
          <w:lang w:val="vi-VN"/>
        </w:rPr>
      </w:pPr>
      <w:r w:rsidRPr="0049599A">
        <w:rPr>
          <w:sz w:val="28"/>
          <w:szCs w:val="28"/>
          <w:lang w:val="vi-VN"/>
        </w:rPr>
        <w:t>3. Bảo hành: bên B bảo đảm rằng hàng hóa được cung cấp theo hợp đồng là mới 100%, chưa qua sử dụng, đảm bảo chất lượng theo tiêu chuẩn chế tạo, đạt yêu cầu sử dụng, được đảm bảo đúng quy trình của nhà sản xuất.</w:t>
      </w:r>
    </w:p>
    <w:p w14:paraId="71619023" w14:textId="77777777" w:rsidR="00690E0E" w:rsidRPr="0049599A" w:rsidRDefault="00690E0E" w:rsidP="00690E0E">
      <w:pPr>
        <w:ind w:firstLine="720"/>
        <w:outlineLvl w:val="0"/>
        <w:rPr>
          <w:b/>
          <w:bCs/>
          <w:sz w:val="28"/>
          <w:szCs w:val="28"/>
          <w:lang w:val="vi-VN"/>
        </w:rPr>
      </w:pPr>
      <w:r w:rsidRPr="0049599A">
        <w:rPr>
          <w:b/>
          <w:bCs/>
          <w:sz w:val="28"/>
          <w:szCs w:val="28"/>
          <w:lang w:val="vi-VN"/>
        </w:rPr>
        <w:t>Điều 8: Điều khoản chung:</w:t>
      </w:r>
    </w:p>
    <w:p w14:paraId="46E387B9" w14:textId="77777777" w:rsidR="00690E0E" w:rsidRPr="0049599A" w:rsidRDefault="00690E0E" w:rsidP="00690E0E">
      <w:pPr>
        <w:spacing w:line="288" w:lineRule="auto"/>
        <w:ind w:firstLine="720"/>
        <w:rPr>
          <w:sz w:val="28"/>
          <w:szCs w:val="28"/>
          <w:lang w:val="vi-VN"/>
        </w:rPr>
      </w:pPr>
      <w:r w:rsidRPr="0049599A">
        <w:rPr>
          <w:sz w:val="28"/>
          <w:szCs w:val="28"/>
          <w:lang w:val="vi-VN"/>
        </w:rPr>
        <w:t>Hai bên có trách nhiệm thực hiện đúng những điều khoản đã ghi trong hợp đồng. Trong quá trình thực hiện hợp đồng có gì vướng mắc hai bên cùng nhau tìm biện pháp giải quyết trên tinh thần hợp tác. Nếu không giải  quyết được sẽ theo sự phán quyết của pháp luật.</w:t>
      </w:r>
    </w:p>
    <w:p w14:paraId="21DAAB89" w14:textId="77777777" w:rsidR="00690E0E" w:rsidRPr="0049599A" w:rsidRDefault="00690E0E" w:rsidP="00690E0E">
      <w:pPr>
        <w:ind w:firstLine="720"/>
        <w:rPr>
          <w:sz w:val="28"/>
          <w:szCs w:val="28"/>
          <w:lang w:val="vi-VN"/>
        </w:rPr>
      </w:pPr>
      <w:r w:rsidRPr="0049599A">
        <w:rPr>
          <w:sz w:val="28"/>
          <w:szCs w:val="28"/>
          <w:lang w:val="vi-VN"/>
        </w:rPr>
        <w:t>Hợp đồng có hiệu lực kể từ ngày ký và hết  hiệu lực khi hai bên tiến hành thanh lý hợp đồng theo luật định.</w:t>
      </w:r>
    </w:p>
    <w:p w14:paraId="5CF36CC0" w14:textId="77777777" w:rsidR="00690E0E" w:rsidRPr="0049599A" w:rsidRDefault="00690E0E" w:rsidP="00690E0E">
      <w:pPr>
        <w:ind w:firstLine="720"/>
        <w:rPr>
          <w:sz w:val="28"/>
          <w:szCs w:val="28"/>
          <w:lang w:val="vi-VN"/>
        </w:rPr>
      </w:pPr>
      <w:r w:rsidRPr="0049599A">
        <w:rPr>
          <w:sz w:val="28"/>
          <w:szCs w:val="28"/>
          <w:lang w:val="vi-VN"/>
        </w:rPr>
        <w:t>Hợp đồng được lập thành 02 bản có giá trị pháp lý như nhau, bên A giữ 01 bản, bên B giữ 01 bản.</w:t>
      </w:r>
    </w:p>
    <w:p w14:paraId="019FF49F" w14:textId="77777777" w:rsidR="00690E0E" w:rsidRPr="0049599A" w:rsidRDefault="00690E0E" w:rsidP="00690E0E">
      <w:pPr>
        <w:ind w:firstLine="720"/>
        <w:rPr>
          <w:sz w:val="28"/>
          <w:szCs w:val="28"/>
          <w:lang w:val="vi-VN"/>
        </w:rPr>
      </w:pPr>
    </w:p>
    <w:tbl>
      <w:tblPr>
        <w:tblW w:w="0" w:type="auto"/>
        <w:jc w:val="center"/>
        <w:tblLook w:val="00A0" w:firstRow="1" w:lastRow="0" w:firstColumn="1" w:lastColumn="0" w:noHBand="0" w:noVBand="0"/>
      </w:tblPr>
      <w:tblGrid>
        <w:gridCol w:w="4632"/>
        <w:gridCol w:w="4723"/>
      </w:tblGrid>
      <w:tr w:rsidR="00201659" w:rsidRPr="0049599A" w14:paraId="4AEAFB72" w14:textId="77777777" w:rsidTr="001C4B82">
        <w:trPr>
          <w:jc w:val="center"/>
        </w:trPr>
        <w:tc>
          <w:tcPr>
            <w:tcW w:w="4770" w:type="dxa"/>
          </w:tcPr>
          <w:p w14:paraId="70781654" w14:textId="77777777" w:rsidR="00690E0E" w:rsidRPr="0049599A" w:rsidRDefault="00690E0E" w:rsidP="001C4B82">
            <w:pPr>
              <w:jc w:val="center"/>
              <w:rPr>
                <w:b/>
                <w:iCs/>
                <w:sz w:val="28"/>
                <w:szCs w:val="28"/>
                <w:lang w:val="pt-BR"/>
              </w:rPr>
            </w:pPr>
            <w:r w:rsidRPr="0049599A">
              <w:rPr>
                <w:b/>
                <w:iCs/>
                <w:sz w:val="28"/>
                <w:szCs w:val="28"/>
                <w:lang w:val="pt-BR"/>
              </w:rPr>
              <w:t>ĐẠI DIỆN BÊN A</w:t>
            </w:r>
          </w:p>
          <w:p w14:paraId="49FD98EA" w14:textId="77777777" w:rsidR="00690E0E" w:rsidRPr="0049599A" w:rsidRDefault="00690E0E" w:rsidP="001C4B82">
            <w:pPr>
              <w:jc w:val="center"/>
              <w:rPr>
                <w:b/>
                <w:iCs/>
                <w:sz w:val="28"/>
                <w:szCs w:val="28"/>
                <w:lang w:val="pt-BR"/>
              </w:rPr>
            </w:pPr>
          </w:p>
          <w:p w14:paraId="20E02CE4" w14:textId="77777777" w:rsidR="00690E0E" w:rsidRPr="0049599A" w:rsidRDefault="00690E0E" w:rsidP="001C4B82">
            <w:pPr>
              <w:jc w:val="center"/>
              <w:rPr>
                <w:b/>
                <w:iCs/>
                <w:sz w:val="28"/>
                <w:szCs w:val="28"/>
                <w:lang w:val="pt-BR"/>
              </w:rPr>
            </w:pPr>
          </w:p>
          <w:p w14:paraId="5326DF2C" w14:textId="77777777" w:rsidR="00690E0E" w:rsidRPr="0049599A" w:rsidRDefault="00690E0E" w:rsidP="001C4B82">
            <w:pPr>
              <w:jc w:val="center"/>
              <w:rPr>
                <w:b/>
                <w:iCs/>
                <w:sz w:val="28"/>
                <w:szCs w:val="28"/>
              </w:rPr>
            </w:pPr>
          </w:p>
          <w:p w14:paraId="154C8B9B" w14:textId="77777777" w:rsidR="00690E0E" w:rsidRPr="0049599A" w:rsidRDefault="00690E0E" w:rsidP="001C4B82">
            <w:pPr>
              <w:jc w:val="center"/>
              <w:rPr>
                <w:b/>
                <w:iCs/>
                <w:sz w:val="28"/>
                <w:szCs w:val="28"/>
              </w:rPr>
            </w:pPr>
          </w:p>
          <w:p w14:paraId="34946D03" w14:textId="1BDB5167" w:rsidR="00690E0E" w:rsidRPr="0049599A" w:rsidRDefault="002A5DD2" w:rsidP="001C4B82">
            <w:pPr>
              <w:jc w:val="center"/>
              <w:rPr>
                <w:b/>
                <w:iCs/>
                <w:sz w:val="28"/>
                <w:szCs w:val="28"/>
              </w:rPr>
            </w:pPr>
            <w:r w:rsidRPr="0049599A">
              <w:rPr>
                <w:b/>
                <w:iCs/>
                <w:sz w:val="28"/>
                <w:szCs w:val="28"/>
              </w:rPr>
              <w:t>…………………..</w:t>
            </w:r>
            <w:r w:rsidR="00690E0E" w:rsidRPr="0049599A">
              <w:rPr>
                <w:b/>
                <w:iCs/>
                <w:sz w:val="28"/>
                <w:szCs w:val="28"/>
              </w:rPr>
              <w:t>………………</w:t>
            </w:r>
          </w:p>
        </w:tc>
        <w:tc>
          <w:tcPr>
            <w:tcW w:w="4801" w:type="dxa"/>
          </w:tcPr>
          <w:p w14:paraId="3D26CC4E" w14:textId="77777777" w:rsidR="00690E0E" w:rsidRPr="0049599A" w:rsidRDefault="00690E0E" w:rsidP="001C4B82">
            <w:pPr>
              <w:ind w:left="720"/>
              <w:jc w:val="center"/>
              <w:rPr>
                <w:b/>
                <w:iCs/>
                <w:sz w:val="28"/>
                <w:szCs w:val="28"/>
              </w:rPr>
            </w:pPr>
            <w:r w:rsidRPr="0049599A">
              <w:rPr>
                <w:b/>
                <w:iCs/>
                <w:sz w:val="28"/>
                <w:szCs w:val="28"/>
              </w:rPr>
              <w:t>ĐẠI DIỆN BÊN B</w:t>
            </w:r>
          </w:p>
          <w:p w14:paraId="1478995D" w14:textId="77777777" w:rsidR="00690E0E" w:rsidRPr="0049599A" w:rsidRDefault="00690E0E" w:rsidP="001C4B82">
            <w:pPr>
              <w:ind w:left="720"/>
              <w:jc w:val="center"/>
              <w:rPr>
                <w:b/>
                <w:iCs/>
                <w:sz w:val="28"/>
                <w:szCs w:val="28"/>
              </w:rPr>
            </w:pPr>
          </w:p>
          <w:p w14:paraId="71A05422" w14:textId="77777777" w:rsidR="00690E0E" w:rsidRPr="0049599A" w:rsidRDefault="00690E0E" w:rsidP="001C4B82">
            <w:pPr>
              <w:ind w:left="720"/>
              <w:jc w:val="center"/>
              <w:rPr>
                <w:b/>
                <w:iCs/>
                <w:sz w:val="28"/>
                <w:szCs w:val="28"/>
              </w:rPr>
            </w:pPr>
          </w:p>
          <w:p w14:paraId="2EC883E7" w14:textId="77777777" w:rsidR="00690E0E" w:rsidRPr="0049599A" w:rsidRDefault="00690E0E" w:rsidP="001C4B82">
            <w:pPr>
              <w:ind w:left="720"/>
              <w:jc w:val="center"/>
              <w:rPr>
                <w:b/>
                <w:iCs/>
                <w:sz w:val="28"/>
                <w:szCs w:val="28"/>
              </w:rPr>
            </w:pPr>
          </w:p>
          <w:p w14:paraId="5D790FF4" w14:textId="77777777" w:rsidR="00690E0E" w:rsidRPr="0049599A" w:rsidRDefault="00690E0E" w:rsidP="001C4B82">
            <w:pPr>
              <w:ind w:left="720"/>
              <w:jc w:val="center"/>
              <w:rPr>
                <w:b/>
                <w:iCs/>
                <w:sz w:val="28"/>
                <w:szCs w:val="28"/>
              </w:rPr>
            </w:pPr>
          </w:p>
          <w:p w14:paraId="0865F815" w14:textId="77777777" w:rsidR="00690E0E" w:rsidRPr="0049599A" w:rsidRDefault="00690E0E" w:rsidP="001C4B82">
            <w:pPr>
              <w:ind w:left="720"/>
              <w:jc w:val="center"/>
              <w:rPr>
                <w:b/>
                <w:iCs/>
                <w:sz w:val="28"/>
                <w:szCs w:val="28"/>
              </w:rPr>
            </w:pPr>
            <w:r w:rsidRPr="0049599A">
              <w:rPr>
                <w:b/>
                <w:iCs/>
                <w:sz w:val="28"/>
                <w:szCs w:val="28"/>
              </w:rPr>
              <w:t>……………………………….</w:t>
            </w:r>
          </w:p>
        </w:tc>
      </w:tr>
    </w:tbl>
    <w:p w14:paraId="33BD18A2" w14:textId="77777777" w:rsidR="006C64AB" w:rsidRPr="0049599A" w:rsidRDefault="006C64AB" w:rsidP="006C64AB">
      <w:pPr>
        <w:pStyle w:val="SectionIXHeader"/>
        <w:jc w:val="right"/>
        <w:outlineLvl w:val="3"/>
        <w:rPr>
          <w:sz w:val="28"/>
          <w:szCs w:val="28"/>
          <w:lang w:val="nl-NL"/>
        </w:rPr>
      </w:pPr>
    </w:p>
    <w:p w14:paraId="7866DEFB" w14:textId="77777777" w:rsidR="006C64AB" w:rsidRPr="0049599A" w:rsidRDefault="006C64AB" w:rsidP="006C64AB">
      <w:pPr>
        <w:pStyle w:val="BodyText"/>
        <w:spacing w:before="120"/>
        <w:jc w:val="center"/>
        <w:rPr>
          <w:b/>
          <w:sz w:val="28"/>
          <w:szCs w:val="28"/>
          <w:lang w:val="nl-NL"/>
        </w:rPr>
      </w:pPr>
      <w:r w:rsidRPr="0049599A">
        <w:rPr>
          <w:sz w:val="28"/>
          <w:szCs w:val="28"/>
          <w:lang w:val="nl-NL"/>
        </w:rPr>
        <w:br w:type="page"/>
      </w:r>
      <w:r w:rsidRPr="0049599A">
        <w:rPr>
          <w:b/>
          <w:sz w:val="28"/>
          <w:szCs w:val="28"/>
          <w:lang w:val="nl-NL"/>
        </w:rPr>
        <w:lastRenderedPageBreak/>
        <w:t>PHỤ LỤC BẢNG GIÁ HỢP ĐỒNG</w:t>
      </w:r>
    </w:p>
    <w:p w14:paraId="1D85451D" w14:textId="77777777" w:rsidR="006C64AB" w:rsidRPr="0049599A" w:rsidRDefault="006C64AB" w:rsidP="006C64AB">
      <w:pPr>
        <w:ind w:right="49" w:firstLine="567"/>
        <w:jc w:val="center"/>
        <w:rPr>
          <w:b/>
          <w:sz w:val="2"/>
          <w:szCs w:val="28"/>
          <w:lang w:val="nl-NL"/>
        </w:rPr>
      </w:pPr>
    </w:p>
    <w:p w14:paraId="1CB91BD1" w14:textId="77777777" w:rsidR="006C64AB" w:rsidRPr="0049599A" w:rsidRDefault="006C64AB" w:rsidP="006C64AB">
      <w:pPr>
        <w:ind w:right="49" w:firstLine="567"/>
        <w:jc w:val="center"/>
        <w:rPr>
          <w:sz w:val="28"/>
          <w:szCs w:val="28"/>
          <w:lang w:val="nl-NL"/>
        </w:rPr>
      </w:pPr>
      <w:r w:rsidRPr="0049599A">
        <w:rPr>
          <w:sz w:val="28"/>
          <w:szCs w:val="28"/>
          <w:lang w:val="nl-NL"/>
        </w:rPr>
        <w:t>(Kèm theo hợp đồng số _____,  ngày ____ tháng ____ năm ____)</w:t>
      </w:r>
    </w:p>
    <w:p w14:paraId="046CCFD6" w14:textId="77777777" w:rsidR="006C64AB" w:rsidRPr="0049599A" w:rsidRDefault="006C64AB" w:rsidP="006C64AB">
      <w:pPr>
        <w:pStyle w:val="BodyText"/>
        <w:spacing w:before="60" w:after="60"/>
        <w:ind w:right="49" w:firstLine="567"/>
        <w:rPr>
          <w:sz w:val="10"/>
          <w:szCs w:val="28"/>
          <w:lang w:val="nl-NL"/>
        </w:rPr>
      </w:pPr>
    </w:p>
    <w:p w14:paraId="5D6DECFA" w14:textId="77777777" w:rsidR="006C64AB" w:rsidRPr="0049599A" w:rsidRDefault="006C64AB" w:rsidP="006C64AB">
      <w:pPr>
        <w:pStyle w:val="BodyText"/>
        <w:spacing w:before="60" w:after="60"/>
        <w:ind w:right="49" w:firstLine="567"/>
        <w:rPr>
          <w:i/>
          <w:sz w:val="28"/>
          <w:szCs w:val="28"/>
          <w:lang w:val="nl-NL"/>
        </w:rPr>
      </w:pPr>
      <w:r w:rsidRPr="0049599A">
        <w:rPr>
          <w:i/>
          <w:sz w:val="28"/>
          <w:szCs w:val="28"/>
          <w:lang w:val="nl-NL"/>
        </w:rPr>
        <w:t>Phụ lục này được lập trên cơ sở yêu cầu nêu trong E-HSMT, E-HSDT và những thỏa thuận đã đạt được trong quá trình thương thảo, hoàn thiện hợp đồng, bao gồm giá (thành tiền) cho từng hạng mục, nội dung công việc. Giá (thành tiền) cho từng hạng mục, nội dung công việc đã bao gồm các chi phí về thuế, phí, lệ phí (nếu có) theo thuế suất, mức phí, lệ phí tại thời điểm 28 ngày trước ngày có thời điểm đóng thầu theo quy định</w:t>
      </w:r>
      <w:r w:rsidR="00802D22" w:rsidRPr="0049599A">
        <w:rPr>
          <w:i/>
          <w:sz w:val="28"/>
          <w:szCs w:val="28"/>
          <w:lang w:val="nl-NL"/>
        </w:rPr>
        <w:t>.</w:t>
      </w:r>
    </w:p>
    <w:p w14:paraId="5D29216A" w14:textId="77777777" w:rsidR="006C64AB" w:rsidRPr="0049599A" w:rsidRDefault="006C64AB" w:rsidP="006C64AB">
      <w:pPr>
        <w:pStyle w:val="BodyText"/>
        <w:spacing w:before="60" w:after="60"/>
        <w:ind w:right="49"/>
        <w:jc w:val="center"/>
        <w:rPr>
          <w:b/>
          <w:sz w:val="28"/>
          <w:szCs w:val="28"/>
        </w:rPr>
      </w:pPr>
      <w:r w:rsidRPr="0049599A">
        <w:rPr>
          <w:b/>
          <w:sz w:val="28"/>
          <w:szCs w:val="28"/>
        </w:rPr>
        <w:t>BẢNG GIÁ HỢP ĐỒNG</w:t>
      </w:r>
    </w:p>
    <w:p w14:paraId="0DF3BD3F" w14:textId="77777777" w:rsidR="006C64AB" w:rsidRPr="0049599A" w:rsidRDefault="006C64AB" w:rsidP="006C64AB">
      <w:pPr>
        <w:pStyle w:val="BodyText"/>
        <w:spacing w:before="60" w:after="60"/>
        <w:ind w:right="49" w:firstLine="567"/>
        <w:rPr>
          <w:b/>
          <w:sz w:val="28"/>
          <w:szCs w:val="28"/>
        </w:rPr>
      </w:pPr>
    </w:p>
    <w:tbl>
      <w:tblPr>
        <w:tblpPr w:leftFromText="180" w:rightFromText="180" w:vertAnchor="text" w:horzAnchor="margin" w:tblpY="-5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4478"/>
        <w:gridCol w:w="3639"/>
      </w:tblGrid>
      <w:tr w:rsidR="00201659" w:rsidRPr="0049599A" w14:paraId="1C2D2E8C" w14:textId="77777777" w:rsidTr="00C9105E">
        <w:trPr>
          <w:trHeight w:val="700"/>
        </w:trPr>
        <w:tc>
          <w:tcPr>
            <w:tcW w:w="657" w:type="pct"/>
            <w:vAlign w:val="center"/>
          </w:tcPr>
          <w:p w14:paraId="5AAFD647" w14:textId="77777777" w:rsidR="006C64AB" w:rsidRPr="0049599A" w:rsidRDefault="006C64AB" w:rsidP="00C9105E">
            <w:pPr>
              <w:jc w:val="center"/>
              <w:rPr>
                <w:b/>
                <w:sz w:val="28"/>
                <w:szCs w:val="28"/>
              </w:rPr>
            </w:pPr>
            <w:r w:rsidRPr="0049599A">
              <w:rPr>
                <w:b/>
                <w:sz w:val="28"/>
                <w:szCs w:val="28"/>
              </w:rPr>
              <w:t>STT</w:t>
            </w:r>
          </w:p>
        </w:tc>
        <w:tc>
          <w:tcPr>
            <w:tcW w:w="2395" w:type="pct"/>
            <w:vAlign w:val="center"/>
          </w:tcPr>
          <w:p w14:paraId="26BC4B12" w14:textId="77777777" w:rsidR="006C64AB" w:rsidRPr="0049599A" w:rsidRDefault="006C64AB" w:rsidP="00C9105E">
            <w:pPr>
              <w:jc w:val="center"/>
              <w:rPr>
                <w:b/>
                <w:sz w:val="28"/>
                <w:szCs w:val="28"/>
              </w:rPr>
            </w:pPr>
            <w:r w:rsidRPr="0049599A">
              <w:rPr>
                <w:b/>
                <w:sz w:val="28"/>
                <w:szCs w:val="28"/>
              </w:rPr>
              <w:t>Nội dung giá hợp đồng</w:t>
            </w:r>
          </w:p>
        </w:tc>
        <w:tc>
          <w:tcPr>
            <w:tcW w:w="1947" w:type="pct"/>
            <w:vAlign w:val="center"/>
          </w:tcPr>
          <w:p w14:paraId="2098ACE2" w14:textId="77777777" w:rsidR="006C64AB" w:rsidRPr="0049599A" w:rsidRDefault="006C64AB" w:rsidP="00C9105E">
            <w:pPr>
              <w:jc w:val="center"/>
              <w:rPr>
                <w:b/>
                <w:sz w:val="28"/>
                <w:szCs w:val="28"/>
              </w:rPr>
            </w:pPr>
            <w:r w:rsidRPr="0049599A">
              <w:rPr>
                <w:b/>
                <w:sz w:val="28"/>
                <w:szCs w:val="28"/>
              </w:rPr>
              <w:t>Thành tiền</w:t>
            </w:r>
          </w:p>
        </w:tc>
      </w:tr>
      <w:tr w:rsidR="00201659" w:rsidRPr="0049599A" w14:paraId="02851AE3" w14:textId="77777777" w:rsidTr="00C9105E">
        <w:trPr>
          <w:trHeight w:val="554"/>
        </w:trPr>
        <w:tc>
          <w:tcPr>
            <w:tcW w:w="657" w:type="pct"/>
            <w:vAlign w:val="center"/>
          </w:tcPr>
          <w:p w14:paraId="0C5F7F8A" w14:textId="77777777" w:rsidR="006C64AB" w:rsidRPr="0049599A" w:rsidRDefault="006C64AB" w:rsidP="00C9105E">
            <w:pPr>
              <w:jc w:val="center"/>
              <w:rPr>
                <w:sz w:val="28"/>
                <w:szCs w:val="28"/>
              </w:rPr>
            </w:pPr>
            <w:r w:rsidRPr="0049599A">
              <w:rPr>
                <w:sz w:val="28"/>
                <w:szCs w:val="28"/>
              </w:rPr>
              <w:t>1</w:t>
            </w:r>
          </w:p>
        </w:tc>
        <w:tc>
          <w:tcPr>
            <w:tcW w:w="2395" w:type="pct"/>
            <w:vAlign w:val="center"/>
          </w:tcPr>
          <w:p w14:paraId="46AC79F8" w14:textId="77777777" w:rsidR="006C64AB" w:rsidRPr="0049599A" w:rsidRDefault="006C64AB" w:rsidP="00C9105E">
            <w:pPr>
              <w:jc w:val="left"/>
              <w:rPr>
                <w:sz w:val="28"/>
                <w:szCs w:val="28"/>
              </w:rPr>
            </w:pPr>
            <w:r w:rsidRPr="0049599A">
              <w:rPr>
                <w:sz w:val="28"/>
                <w:szCs w:val="28"/>
              </w:rPr>
              <w:t>Giá hàng hoá</w:t>
            </w:r>
          </w:p>
        </w:tc>
        <w:tc>
          <w:tcPr>
            <w:tcW w:w="1947" w:type="pct"/>
            <w:vAlign w:val="center"/>
          </w:tcPr>
          <w:p w14:paraId="61CFF8B5" w14:textId="77777777" w:rsidR="006C64AB" w:rsidRPr="0049599A" w:rsidRDefault="006C64AB" w:rsidP="00C9105E">
            <w:pPr>
              <w:jc w:val="center"/>
              <w:rPr>
                <w:sz w:val="28"/>
                <w:szCs w:val="28"/>
              </w:rPr>
            </w:pPr>
            <w:r w:rsidRPr="0049599A">
              <w:rPr>
                <w:sz w:val="28"/>
                <w:szCs w:val="28"/>
              </w:rPr>
              <w:t>(M)</w:t>
            </w:r>
          </w:p>
        </w:tc>
      </w:tr>
      <w:tr w:rsidR="00201659" w:rsidRPr="0049599A" w14:paraId="31669DD8" w14:textId="77777777" w:rsidTr="00C9105E">
        <w:trPr>
          <w:trHeight w:val="562"/>
        </w:trPr>
        <w:tc>
          <w:tcPr>
            <w:tcW w:w="657" w:type="pct"/>
            <w:vAlign w:val="center"/>
          </w:tcPr>
          <w:p w14:paraId="476535DB" w14:textId="77777777" w:rsidR="006C64AB" w:rsidRPr="0049599A" w:rsidRDefault="006C64AB" w:rsidP="00C9105E">
            <w:pPr>
              <w:jc w:val="center"/>
              <w:rPr>
                <w:sz w:val="28"/>
                <w:szCs w:val="28"/>
              </w:rPr>
            </w:pPr>
            <w:r w:rsidRPr="0049599A">
              <w:rPr>
                <w:sz w:val="28"/>
                <w:szCs w:val="28"/>
              </w:rPr>
              <w:t>2</w:t>
            </w:r>
          </w:p>
        </w:tc>
        <w:tc>
          <w:tcPr>
            <w:tcW w:w="2395" w:type="pct"/>
            <w:vAlign w:val="center"/>
          </w:tcPr>
          <w:p w14:paraId="10CFDFAA" w14:textId="77777777" w:rsidR="006C64AB" w:rsidRPr="0049599A" w:rsidRDefault="006C64AB" w:rsidP="00C9105E">
            <w:pPr>
              <w:jc w:val="left"/>
              <w:rPr>
                <w:sz w:val="28"/>
                <w:szCs w:val="28"/>
              </w:rPr>
            </w:pPr>
            <w:r w:rsidRPr="0049599A">
              <w:rPr>
                <w:sz w:val="28"/>
                <w:szCs w:val="28"/>
              </w:rPr>
              <w:t>Giá dịch vụ liên quan</w:t>
            </w:r>
          </w:p>
        </w:tc>
        <w:tc>
          <w:tcPr>
            <w:tcW w:w="1947" w:type="pct"/>
            <w:vAlign w:val="center"/>
          </w:tcPr>
          <w:p w14:paraId="11C443B8" w14:textId="77777777" w:rsidR="006C64AB" w:rsidRPr="0049599A" w:rsidRDefault="006C64AB" w:rsidP="00C9105E">
            <w:pPr>
              <w:jc w:val="center"/>
              <w:rPr>
                <w:sz w:val="28"/>
                <w:szCs w:val="28"/>
              </w:rPr>
            </w:pPr>
            <w:r w:rsidRPr="0049599A">
              <w:rPr>
                <w:sz w:val="28"/>
                <w:szCs w:val="28"/>
              </w:rPr>
              <w:t>(I)</w:t>
            </w:r>
          </w:p>
        </w:tc>
      </w:tr>
      <w:tr w:rsidR="00201659" w:rsidRPr="0049599A" w14:paraId="700CA039" w14:textId="77777777" w:rsidTr="00C9105E">
        <w:trPr>
          <w:trHeight w:val="840"/>
        </w:trPr>
        <w:tc>
          <w:tcPr>
            <w:tcW w:w="3053" w:type="pct"/>
            <w:gridSpan w:val="2"/>
            <w:vAlign w:val="center"/>
          </w:tcPr>
          <w:p w14:paraId="48C2438E" w14:textId="77777777" w:rsidR="006C64AB" w:rsidRPr="0049599A" w:rsidRDefault="006C64AB" w:rsidP="00C9105E">
            <w:pPr>
              <w:jc w:val="center"/>
              <w:rPr>
                <w:b/>
                <w:sz w:val="28"/>
                <w:szCs w:val="28"/>
              </w:rPr>
            </w:pPr>
            <w:r w:rsidRPr="0049599A">
              <w:rPr>
                <w:b/>
                <w:sz w:val="28"/>
                <w:szCs w:val="28"/>
              </w:rPr>
              <w:t>Tổng cộng giá hợp đồng</w:t>
            </w:r>
          </w:p>
          <w:p w14:paraId="5FA6817D" w14:textId="77777777" w:rsidR="006C64AB" w:rsidRPr="0049599A" w:rsidRDefault="006C64AB" w:rsidP="00C9105E">
            <w:pPr>
              <w:jc w:val="center"/>
              <w:rPr>
                <w:b/>
                <w:sz w:val="28"/>
                <w:szCs w:val="28"/>
              </w:rPr>
            </w:pPr>
            <w:r w:rsidRPr="0049599A">
              <w:rPr>
                <w:i/>
                <w:sz w:val="28"/>
                <w:szCs w:val="28"/>
              </w:rPr>
              <w:t>(Kết chuyển sang Điều 5 hợp đồng)</w:t>
            </w:r>
          </w:p>
        </w:tc>
        <w:tc>
          <w:tcPr>
            <w:tcW w:w="1947" w:type="pct"/>
            <w:vAlign w:val="center"/>
          </w:tcPr>
          <w:p w14:paraId="11C28FA0" w14:textId="77777777" w:rsidR="006C64AB" w:rsidRPr="0049599A" w:rsidRDefault="006C64AB" w:rsidP="00C9105E">
            <w:pPr>
              <w:jc w:val="center"/>
              <w:rPr>
                <w:b/>
                <w:sz w:val="28"/>
                <w:szCs w:val="28"/>
              </w:rPr>
            </w:pPr>
            <w:r w:rsidRPr="0049599A">
              <w:rPr>
                <w:b/>
                <w:sz w:val="28"/>
                <w:szCs w:val="28"/>
              </w:rPr>
              <w:t>(M) + (I)</w:t>
            </w:r>
          </w:p>
        </w:tc>
      </w:tr>
    </w:tbl>
    <w:p w14:paraId="2F6BA644" w14:textId="77777777" w:rsidR="006C64AB" w:rsidRPr="0049599A" w:rsidRDefault="006C64AB" w:rsidP="006C64AB">
      <w:pPr>
        <w:pStyle w:val="BodyText"/>
        <w:spacing w:before="60" w:after="60"/>
        <w:ind w:right="49"/>
        <w:rPr>
          <w:b/>
          <w:sz w:val="28"/>
          <w:szCs w:val="28"/>
        </w:rPr>
      </w:pPr>
    </w:p>
    <w:p w14:paraId="4FD64669" w14:textId="77777777" w:rsidR="006C64AB" w:rsidRPr="0049599A" w:rsidRDefault="006C64AB" w:rsidP="006C64AB">
      <w:pPr>
        <w:pStyle w:val="BodyText"/>
        <w:spacing w:before="60" w:after="60"/>
        <w:ind w:right="49"/>
        <w:jc w:val="center"/>
        <w:rPr>
          <w:b/>
          <w:sz w:val="28"/>
          <w:szCs w:val="28"/>
        </w:rPr>
      </w:pPr>
      <w:r w:rsidRPr="0049599A">
        <w:rPr>
          <w:b/>
          <w:sz w:val="28"/>
          <w:szCs w:val="28"/>
        </w:rPr>
        <w:t>BẢNG GIÁ CỦA HÀNG HÓA</w:t>
      </w:r>
    </w:p>
    <w:p w14:paraId="6A57FD76" w14:textId="77777777" w:rsidR="006C64AB" w:rsidRPr="0049599A" w:rsidRDefault="006C64AB" w:rsidP="006C64AB">
      <w:pPr>
        <w:pStyle w:val="BodyText"/>
        <w:spacing w:before="60" w:after="60"/>
        <w:ind w:right="49"/>
        <w:jc w:val="center"/>
        <w:rPr>
          <w:b/>
          <w:sz w:val="12"/>
          <w:szCs w:val="28"/>
        </w:rPr>
      </w:pPr>
    </w:p>
    <w:tbl>
      <w:tblPr>
        <w:tblpPr w:leftFromText="180" w:rightFromText="180" w:vertAnchor="text" w:horzAnchor="margin" w:tblpXSpec="center" w:tblpY="89"/>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684"/>
        <w:gridCol w:w="2066"/>
        <w:gridCol w:w="914"/>
        <w:gridCol w:w="1003"/>
        <w:gridCol w:w="2157"/>
        <w:gridCol w:w="864"/>
        <w:gridCol w:w="1584"/>
      </w:tblGrid>
      <w:tr w:rsidR="00201659" w:rsidRPr="0049599A" w14:paraId="7297695C" w14:textId="77777777" w:rsidTr="00C9105E">
        <w:trPr>
          <w:cantSplit/>
          <w:trHeight w:val="1077"/>
        </w:trPr>
        <w:tc>
          <w:tcPr>
            <w:tcW w:w="369" w:type="pct"/>
            <w:vAlign w:val="center"/>
            <w:hideMark/>
          </w:tcPr>
          <w:p w14:paraId="4CA39778" w14:textId="77777777" w:rsidR="006C64AB" w:rsidRPr="0049599A" w:rsidRDefault="006C64AB" w:rsidP="00C9105E">
            <w:pPr>
              <w:suppressAutoHyphens/>
              <w:jc w:val="center"/>
              <w:rPr>
                <w:b/>
                <w:sz w:val="28"/>
                <w:szCs w:val="28"/>
              </w:rPr>
            </w:pPr>
            <w:r w:rsidRPr="0049599A">
              <w:rPr>
                <w:b/>
                <w:sz w:val="28"/>
                <w:szCs w:val="28"/>
              </w:rPr>
              <w:t>STT</w:t>
            </w:r>
          </w:p>
        </w:tc>
        <w:tc>
          <w:tcPr>
            <w:tcW w:w="1114" w:type="pct"/>
            <w:vAlign w:val="center"/>
            <w:hideMark/>
          </w:tcPr>
          <w:p w14:paraId="3AF6BD3F" w14:textId="77777777" w:rsidR="006C64AB" w:rsidRPr="0049599A" w:rsidRDefault="006C64AB" w:rsidP="00C9105E">
            <w:pPr>
              <w:suppressAutoHyphens/>
              <w:jc w:val="center"/>
              <w:rPr>
                <w:b/>
                <w:sz w:val="28"/>
                <w:szCs w:val="28"/>
              </w:rPr>
            </w:pPr>
            <w:r w:rsidRPr="0049599A">
              <w:rPr>
                <w:b/>
                <w:sz w:val="28"/>
                <w:szCs w:val="28"/>
              </w:rPr>
              <w:t>Mô tả hàng hóa</w:t>
            </w:r>
          </w:p>
        </w:tc>
        <w:tc>
          <w:tcPr>
            <w:tcW w:w="493" w:type="pct"/>
            <w:vAlign w:val="center"/>
          </w:tcPr>
          <w:p w14:paraId="26C6EDE2" w14:textId="77777777" w:rsidR="006C64AB" w:rsidRPr="0049599A" w:rsidRDefault="006C64AB" w:rsidP="00C9105E">
            <w:pPr>
              <w:suppressAutoHyphens/>
              <w:jc w:val="center"/>
              <w:rPr>
                <w:b/>
                <w:sz w:val="28"/>
                <w:szCs w:val="28"/>
              </w:rPr>
            </w:pPr>
            <w:r w:rsidRPr="0049599A">
              <w:rPr>
                <w:b/>
                <w:sz w:val="28"/>
                <w:szCs w:val="28"/>
              </w:rPr>
              <w:t>Đơn vị tính</w:t>
            </w:r>
          </w:p>
        </w:tc>
        <w:tc>
          <w:tcPr>
            <w:tcW w:w="541" w:type="pct"/>
            <w:vAlign w:val="center"/>
            <w:hideMark/>
          </w:tcPr>
          <w:p w14:paraId="38A0C255" w14:textId="77777777" w:rsidR="006C64AB" w:rsidRPr="0049599A" w:rsidRDefault="006C64AB" w:rsidP="00C9105E">
            <w:pPr>
              <w:suppressAutoHyphens/>
              <w:jc w:val="center"/>
              <w:rPr>
                <w:b/>
                <w:sz w:val="28"/>
                <w:szCs w:val="28"/>
              </w:rPr>
            </w:pPr>
            <w:r w:rsidRPr="0049599A">
              <w:rPr>
                <w:b/>
                <w:sz w:val="28"/>
                <w:szCs w:val="28"/>
              </w:rPr>
              <w:t>Khối lượng</w:t>
            </w:r>
          </w:p>
        </w:tc>
        <w:tc>
          <w:tcPr>
            <w:tcW w:w="1163" w:type="pct"/>
            <w:vAlign w:val="center"/>
            <w:hideMark/>
          </w:tcPr>
          <w:p w14:paraId="0A4BF872" w14:textId="77777777" w:rsidR="006C64AB" w:rsidRPr="0049599A" w:rsidRDefault="006C64AB" w:rsidP="00C9105E">
            <w:pPr>
              <w:suppressAutoHyphens/>
              <w:jc w:val="center"/>
              <w:rPr>
                <w:b/>
                <w:sz w:val="28"/>
                <w:szCs w:val="28"/>
              </w:rPr>
            </w:pPr>
            <w:r w:rsidRPr="0049599A">
              <w:rPr>
                <w:b/>
                <w:sz w:val="28"/>
                <w:szCs w:val="28"/>
              </w:rPr>
              <w:t>Xuất xứ, ký mã hiệu, nhãn mác của sản phẩm</w:t>
            </w:r>
          </w:p>
        </w:tc>
        <w:tc>
          <w:tcPr>
            <w:tcW w:w="466" w:type="pct"/>
            <w:vAlign w:val="center"/>
            <w:hideMark/>
          </w:tcPr>
          <w:p w14:paraId="1F86DE6B" w14:textId="77777777" w:rsidR="006C64AB" w:rsidRPr="0049599A" w:rsidRDefault="006C64AB" w:rsidP="00C9105E">
            <w:pPr>
              <w:suppressAutoHyphens/>
              <w:jc w:val="center"/>
              <w:rPr>
                <w:b/>
                <w:sz w:val="28"/>
                <w:szCs w:val="28"/>
              </w:rPr>
            </w:pPr>
            <w:r w:rsidRPr="0049599A">
              <w:rPr>
                <w:b/>
                <w:sz w:val="28"/>
                <w:szCs w:val="28"/>
              </w:rPr>
              <w:t>Đơn giá</w:t>
            </w:r>
          </w:p>
        </w:tc>
        <w:tc>
          <w:tcPr>
            <w:tcW w:w="854" w:type="pct"/>
            <w:vAlign w:val="center"/>
          </w:tcPr>
          <w:p w14:paraId="140F80C5" w14:textId="77777777" w:rsidR="006C64AB" w:rsidRPr="0049599A" w:rsidRDefault="006C64AB" w:rsidP="00C9105E">
            <w:pPr>
              <w:suppressAutoHyphens/>
              <w:jc w:val="center"/>
              <w:rPr>
                <w:b/>
                <w:sz w:val="28"/>
                <w:szCs w:val="28"/>
              </w:rPr>
            </w:pPr>
            <w:r w:rsidRPr="0049599A">
              <w:rPr>
                <w:b/>
                <w:sz w:val="28"/>
                <w:szCs w:val="28"/>
              </w:rPr>
              <w:t>Thành tiền</w:t>
            </w:r>
          </w:p>
          <w:p w14:paraId="31CBCD80" w14:textId="77777777" w:rsidR="006C64AB" w:rsidRPr="0049599A" w:rsidRDefault="006C64AB" w:rsidP="00C9105E">
            <w:pPr>
              <w:suppressAutoHyphens/>
              <w:jc w:val="center"/>
              <w:rPr>
                <w:sz w:val="28"/>
                <w:szCs w:val="28"/>
              </w:rPr>
            </w:pPr>
            <w:r w:rsidRPr="0049599A">
              <w:rPr>
                <w:sz w:val="28"/>
                <w:szCs w:val="28"/>
              </w:rPr>
              <w:t>(Cột 4x6)</w:t>
            </w:r>
          </w:p>
        </w:tc>
      </w:tr>
      <w:tr w:rsidR="00201659" w:rsidRPr="0049599A" w14:paraId="5A0A1558" w14:textId="77777777" w:rsidTr="00025E10">
        <w:trPr>
          <w:cantSplit/>
          <w:trHeight w:val="316"/>
        </w:trPr>
        <w:tc>
          <w:tcPr>
            <w:tcW w:w="369" w:type="pct"/>
            <w:hideMark/>
          </w:tcPr>
          <w:p w14:paraId="35B1E1AA" w14:textId="77777777" w:rsidR="00802D22" w:rsidRPr="0049599A" w:rsidRDefault="00802D22" w:rsidP="00802D22">
            <w:pPr>
              <w:suppressAutoHyphens/>
              <w:jc w:val="center"/>
              <w:rPr>
                <w:sz w:val="28"/>
                <w:szCs w:val="28"/>
              </w:rPr>
            </w:pPr>
            <w:r w:rsidRPr="0049599A">
              <w:rPr>
                <w:sz w:val="28"/>
                <w:szCs w:val="28"/>
              </w:rPr>
              <w:t>(1)</w:t>
            </w:r>
          </w:p>
        </w:tc>
        <w:tc>
          <w:tcPr>
            <w:tcW w:w="1114" w:type="pct"/>
            <w:hideMark/>
          </w:tcPr>
          <w:p w14:paraId="042AF853" w14:textId="77777777" w:rsidR="00802D22" w:rsidRPr="0049599A" w:rsidRDefault="00802D22" w:rsidP="00802D22">
            <w:pPr>
              <w:suppressAutoHyphens/>
              <w:jc w:val="center"/>
              <w:rPr>
                <w:sz w:val="28"/>
                <w:szCs w:val="28"/>
              </w:rPr>
            </w:pPr>
            <w:r w:rsidRPr="0049599A">
              <w:rPr>
                <w:sz w:val="28"/>
                <w:szCs w:val="28"/>
              </w:rPr>
              <w:t>(2)</w:t>
            </w:r>
          </w:p>
        </w:tc>
        <w:tc>
          <w:tcPr>
            <w:tcW w:w="493" w:type="pct"/>
          </w:tcPr>
          <w:p w14:paraId="7F853927" w14:textId="77777777" w:rsidR="00802D22" w:rsidRPr="0049599A" w:rsidRDefault="00802D22" w:rsidP="00802D22">
            <w:pPr>
              <w:suppressAutoHyphens/>
              <w:jc w:val="center"/>
              <w:rPr>
                <w:sz w:val="28"/>
                <w:szCs w:val="28"/>
              </w:rPr>
            </w:pPr>
            <w:r w:rsidRPr="0049599A">
              <w:rPr>
                <w:sz w:val="28"/>
                <w:szCs w:val="28"/>
              </w:rPr>
              <w:t>(3)</w:t>
            </w:r>
          </w:p>
        </w:tc>
        <w:tc>
          <w:tcPr>
            <w:tcW w:w="541" w:type="pct"/>
            <w:hideMark/>
          </w:tcPr>
          <w:p w14:paraId="34EE856E" w14:textId="77777777" w:rsidR="00802D22" w:rsidRPr="0049599A" w:rsidRDefault="00802D22" w:rsidP="00802D22">
            <w:pPr>
              <w:suppressAutoHyphens/>
              <w:jc w:val="center"/>
              <w:rPr>
                <w:sz w:val="28"/>
                <w:szCs w:val="28"/>
              </w:rPr>
            </w:pPr>
            <w:r w:rsidRPr="0049599A">
              <w:rPr>
                <w:sz w:val="28"/>
                <w:szCs w:val="28"/>
              </w:rPr>
              <w:t>(4)</w:t>
            </w:r>
          </w:p>
        </w:tc>
        <w:tc>
          <w:tcPr>
            <w:tcW w:w="1163" w:type="pct"/>
            <w:hideMark/>
          </w:tcPr>
          <w:p w14:paraId="3D8194F8" w14:textId="77777777" w:rsidR="00802D22" w:rsidRPr="0049599A" w:rsidRDefault="00802D22" w:rsidP="00802D22">
            <w:pPr>
              <w:suppressAutoHyphens/>
              <w:jc w:val="center"/>
              <w:rPr>
                <w:sz w:val="28"/>
                <w:szCs w:val="28"/>
              </w:rPr>
            </w:pPr>
            <w:r w:rsidRPr="0049599A">
              <w:rPr>
                <w:sz w:val="28"/>
                <w:szCs w:val="28"/>
              </w:rPr>
              <w:t>(5)</w:t>
            </w:r>
          </w:p>
        </w:tc>
        <w:tc>
          <w:tcPr>
            <w:tcW w:w="466" w:type="pct"/>
            <w:hideMark/>
          </w:tcPr>
          <w:p w14:paraId="2F3CB6ED" w14:textId="77777777" w:rsidR="00802D22" w:rsidRPr="0049599A" w:rsidRDefault="00802D22" w:rsidP="00802D22">
            <w:pPr>
              <w:suppressAutoHyphens/>
              <w:jc w:val="center"/>
              <w:rPr>
                <w:sz w:val="28"/>
                <w:szCs w:val="28"/>
              </w:rPr>
            </w:pPr>
            <w:r w:rsidRPr="0049599A">
              <w:rPr>
                <w:sz w:val="28"/>
                <w:szCs w:val="28"/>
              </w:rPr>
              <w:t>(6)</w:t>
            </w:r>
          </w:p>
        </w:tc>
        <w:tc>
          <w:tcPr>
            <w:tcW w:w="854" w:type="pct"/>
            <w:hideMark/>
          </w:tcPr>
          <w:p w14:paraId="47426ADA" w14:textId="77777777" w:rsidR="00802D22" w:rsidRPr="0049599A" w:rsidRDefault="00802D22" w:rsidP="00802D22">
            <w:pPr>
              <w:suppressAutoHyphens/>
              <w:jc w:val="center"/>
              <w:rPr>
                <w:sz w:val="28"/>
                <w:szCs w:val="28"/>
              </w:rPr>
            </w:pPr>
            <w:r w:rsidRPr="0049599A">
              <w:rPr>
                <w:sz w:val="28"/>
                <w:szCs w:val="28"/>
              </w:rPr>
              <w:t>(7)</w:t>
            </w:r>
          </w:p>
        </w:tc>
      </w:tr>
      <w:tr w:rsidR="00201659" w:rsidRPr="0049599A" w14:paraId="3AB93C78" w14:textId="77777777" w:rsidTr="00C9105E">
        <w:trPr>
          <w:cantSplit/>
          <w:trHeight w:val="651"/>
        </w:trPr>
        <w:tc>
          <w:tcPr>
            <w:tcW w:w="369" w:type="pct"/>
            <w:hideMark/>
          </w:tcPr>
          <w:p w14:paraId="4FE1BD3D" w14:textId="77777777" w:rsidR="006C64AB" w:rsidRPr="0049599A" w:rsidRDefault="006C64AB" w:rsidP="00C9105E">
            <w:pPr>
              <w:suppressAutoHyphens/>
              <w:jc w:val="center"/>
              <w:rPr>
                <w:i/>
                <w:iCs/>
                <w:sz w:val="28"/>
                <w:szCs w:val="28"/>
              </w:rPr>
            </w:pPr>
            <w:r w:rsidRPr="0049599A">
              <w:rPr>
                <w:i/>
                <w:iCs/>
                <w:sz w:val="28"/>
                <w:szCs w:val="28"/>
              </w:rPr>
              <w:t>1</w:t>
            </w:r>
          </w:p>
        </w:tc>
        <w:tc>
          <w:tcPr>
            <w:tcW w:w="1114" w:type="pct"/>
            <w:hideMark/>
          </w:tcPr>
          <w:p w14:paraId="2225B90F" w14:textId="77777777" w:rsidR="006C64AB" w:rsidRPr="0049599A" w:rsidRDefault="006C64AB" w:rsidP="00C9105E">
            <w:pPr>
              <w:suppressAutoHyphens/>
              <w:rPr>
                <w:i/>
                <w:iCs/>
                <w:sz w:val="28"/>
                <w:szCs w:val="28"/>
              </w:rPr>
            </w:pPr>
            <w:r w:rsidRPr="0049599A">
              <w:rPr>
                <w:i/>
                <w:iCs/>
                <w:sz w:val="28"/>
                <w:szCs w:val="28"/>
              </w:rPr>
              <w:t>Hàng hoá thứ 1</w:t>
            </w:r>
          </w:p>
        </w:tc>
        <w:tc>
          <w:tcPr>
            <w:tcW w:w="493" w:type="pct"/>
          </w:tcPr>
          <w:p w14:paraId="1C393D82" w14:textId="77777777" w:rsidR="006C64AB" w:rsidRPr="0049599A" w:rsidRDefault="006C64AB" w:rsidP="00C9105E">
            <w:pPr>
              <w:suppressAutoHyphens/>
              <w:rPr>
                <w:i/>
                <w:iCs/>
                <w:sz w:val="28"/>
                <w:szCs w:val="28"/>
              </w:rPr>
            </w:pPr>
          </w:p>
        </w:tc>
        <w:tc>
          <w:tcPr>
            <w:tcW w:w="541" w:type="pct"/>
            <w:hideMark/>
          </w:tcPr>
          <w:p w14:paraId="5AF95B86" w14:textId="77777777" w:rsidR="006C64AB" w:rsidRPr="0049599A" w:rsidRDefault="006C64AB" w:rsidP="00C9105E">
            <w:pPr>
              <w:suppressAutoHyphens/>
              <w:rPr>
                <w:i/>
                <w:iCs/>
                <w:sz w:val="28"/>
                <w:szCs w:val="28"/>
              </w:rPr>
            </w:pPr>
          </w:p>
        </w:tc>
        <w:tc>
          <w:tcPr>
            <w:tcW w:w="1163" w:type="pct"/>
            <w:hideMark/>
          </w:tcPr>
          <w:p w14:paraId="2B38FF78" w14:textId="77777777" w:rsidR="006C64AB" w:rsidRPr="0049599A" w:rsidRDefault="006C64AB" w:rsidP="00C9105E">
            <w:pPr>
              <w:suppressAutoHyphens/>
              <w:rPr>
                <w:i/>
                <w:iCs/>
                <w:sz w:val="28"/>
                <w:szCs w:val="28"/>
              </w:rPr>
            </w:pPr>
          </w:p>
        </w:tc>
        <w:tc>
          <w:tcPr>
            <w:tcW w:w="466" w:type="pct"/>
            <w:hideMark/>
          </w:tcPr>
          <w:p w14:paraId="44AD65A0" w14:textId="77777777" w:rsidR="006C64AB" w:rsidRPr="0049599A" w:rsidRDefault="006C64AB" w:rsidP="00C9105E">
            <w:pPr>
              <w:suppressAutoHyphens/>
              <w:rPr>
                <w:i/>
                <w:iCs/>
                <w:sz w:val="28"/>
                <w:szCs w:val="28"/>
              </w:rPr>
            </w:pPr>
          </w:p>
        </w:tc>
        <w:tc>
          <w:tcPr>
            <w:tcW w:w="854" w:type="pct"/>
            <w:hideMark/>
          </w:tcPr>
          <w:p w14:paraId="4B208C75" w14:textId="77777777" w:rsidR="006C64AB" w:rsidRPr="0049599A" w:rsidRDefault="006C64AB" w:rsidP="00C9105E">
            <w:pPr>
              <w:suppressAutoHyphens/>
              <w:jc w:val="center"/>
              <w:rPr>
                <w:i/>
                <w:iCs/>
                <w:sz w:val="28"/>
                <w:szCs w:val="28"/>
              </w:rPr>
            </w:pPr>
            <w:r w:rsidRPr="0049599A">
              <w:rPr>
                <w:i/>
                <w:iCs/>
                <w:sz w:val="28"/>
                <w:szCs w:val="28"/>
              </w:rPr>
              <w:t>M1</w:t>
            </w:r>
          </w:p>
        </w:tc>
      </w:tr>
      <w:tr w:rsidR="00201659" w:rsidRPr="0049599A" w14:paraId="1CAAC8D3" w14:textId="77777777" w:rsidTr="00C9105E">
        <w:trPr>
          <w:cantSplit/>
          <w:trHeight w:val="563"/>
        </w:trPr>
        <w:tc>
          <w:tcPr>
            <w:tcW w:w="369" w:type="pct"/>
          </w:tcPr>
          <w:p w14:paraId="6F51AADF" w14:textId="77777777" w:rsidR="006C64AB" w:rsidRPr="0049599A" w:rsidRDefault="006C64AB" w:rsidP="00C9105E">
            <w:pPr>
              <w:suppressAutoHyphens/>
              <w:jc w:val="center"/>
              <w:rPr>
                <w:i/>
                <w:iCs/>
                <w:sz w:val="28"/>
                <w:szCs w:val="28"/>
              </w:rPr>
            </w:pPr>
            <w:r w:rsidRPr="0049599A">
              <w:rPr>
                <w:i/>
                <w:iCs/>
                <w:sz w:val="28"/>
                <w:szCs w:val="28"/>
              </w:rPr>
              <w:t>2</w:t>
            </w:r>
          </w:p>
        </w:tc>
        <w:tc>
          <w:tcPr>
            <w:tcW w:w="1114" w:type="pct"/>
          </w:tcPr>
          <w:p w14:paraId="2B1520B4" w14:textId="77777777" w:rsidR="006C64AB" w:rsidRPr="0049599A" w:rsidRDefault="006C64AB" w:rsidP="00C9105E">
            <w:pPr>
              <w:suppressAutoHyphens/>
              <w:rPr>
                <w:i/>
                <w:iCs/>
                <w:sz w:val="28"/>
                <w:szCs w:val="28"/>
              </w:rPr>
            </w:pPr>
            <w:r w:rsidRPr="0049599A">
              <w:rPr>
                <w:i/>
                <w:iCs/>
                <w:sz w:val="28"/>
                <w:szCs w:val="28"/>
              </w:rPr>
              <w:t>Hàng hoá thứ 2</w:t>
            </w:r>
          </w:p>
        </w:tc>
        <w:tc>
          <w:tcPr>
            <w:tcW w:w="493" w:type="pct"/>
          </w:tcPr>
          <w:p w14:paraId="64945E3F" w14:textId="77777777" w:rsidR="006C64AB" w:rsidRPr="0049599A" w:rsidRDefault="006C64AB" w:rsidP="00C9105E">
            <w:pPr>
              <w:suppressAutoHyphens/>
              <w:rPr>
                <w:i/>
                <w:iCs/>
                <w:sz w:val="28"/>
                <w:szCs w:val="28"/>
              </w:rPr>
            </w:pPr>
          </w:p>
        </w:tc>
        <w:tc>
          <w:tcPr>
            <w:tcW w:w="541" w:type="pct"/>
          </w:tcPr>
          <w:p w14:paraId="2AF09451" w14:textId="77777777" w:rsidR="006C64AB" w:rsidRPr="0049599A" w:rsidRDefault="006C64AB" w:rsidP="00C9105E">
            <w:pPr>
              <w:suppressAutoHyphens/>
              <w:rPr>
                <w:i/>
                <w:iCs/>
                <w:sz w:val="28"/>
                <w:szCs w:val="28"/>
              </w:rPr>
            </w:pPr>
          </w:p>
        </w:tc>
        <w:tc>
          <w:tcPr>
            <w:tcW w:w="1163" w:type="pct"/>
          </w:tcPr>
          <w:p w14:paraId="6A76C3CF" w14:textId="77777777" w:rsidR="006C64AB" w:rsidRPr="0049599A" w:rsidRDefault="006C64AB" w:rsidP="00C9105E">
            <w:pPr>
              <w:suppressAutoHyphens/>
              <w:rPr>
                <w:i/>
                <w:iCs/>
                <w:sz w:val="28"/>
                <w:szCs w:val="28"/>
              </w:rPr>
            </w:pPr>
          </w:p>
        </w:tc>
        <w:tc>
          <w:tcPr>
            <w:tcW w:w="466" w:type="pct"/>
          </w:tcPr>
          <w:p w14:paraId="6942DAFA" w14:textId="77777777" w:rsidR="006C64AB" w:rsidRPr="0049599A" w:rsidRDefault="006C64AB" w:rsidP="00C9105E">
            <w:pPr>
              <w:suppressAutoHyphens/>
              <w:rPr>
                <w:i/>
                <w:iCs/>
                <w:sz w:val="28"/>
                <w:szCs w:val="28"/>
              </w:rPr>
            </w:pPr>
          </w:p>
        </w:tc>
        <w:tc>
          <w:tcPr>
            <w:tcW w:w="854" w:type="pct"/>
          </w:tcPr>
          <w:p w14:paraId="44D78F8C" w14:textId="77777777" w:rsidR="006C64AB" w:rsidRPr="0049599A" w:rsidRDefault="006C64AB" w:rsidP="00C9105E">
            <w:pPr>
              <w:suppressAutoHyphens/>
              <w:jc w:val="center"/>
              <w:rPr>
                <w:i/>
                <w:iCs/>
                <w:sz w:val="28"/>
                <w:szCs w:val="28"/>
              </w:rPr>
            </w:pPr>
            <w:r w:rsidRPr="0049599A">
              <w:rPr>
                <w:i/>
                <w:iCs/>
                <w:sz w:val="28"/>
                <w:szCs w:val="28"/>
              </w:rPr>
              <w:t>M2</w:t>
            </w:r>
          </w:p>
        </w:tc>
      </w:tr>
      <w:tr w:rsidR="00201659" w:rsidRPr="0049599A" w14:paraId="1C367B60" w14:textId="77777777" w:rsidTr="00C9105E">
        <w:trPr>
          <w:cantSplit/>
          <w:trHeight w:val="397"/>
        </w:trPr>
        <w:tc>
          <w:tcPr>
            <w:tcW w:w="369" w:type="pct"/>
          </w:tcPr>
          <w:p w14:paraId="5EE70DC2" w14:textId="77777777" w:rsidR="006C64AB" w:rsidRPr="0049599A" w:rsidRDefault="006C64AB" w:rsidP="00C9105E">
            <w:pPr>
              <w:suppressAutoHyphens/>
              <w:jc w:val="center"/>
              <w:rPr>
                <w:i/>
                <w:iCs/>
                <w:sz w:val="28"/>
                <w:szCs w:val="28"/>
              </w:rPr>
            </w:pPr>
          </w:p>
        </w:tc>
        <w:tc>
          <w:tcPr>
            <w:tcW w:w="1114" w:type="pct"/>
          </w:tcPr>
          <w:p w14:paraId="6107B3C6" w14:textId="77777777" w:rsidR="006C64AB" w:rsidRPr="0049599A" w:rsidRDefault="006C64AB" w:rsidP="00C9105E">
            <w:pPr>
              <w:suppressAutoHyphens/>
              <w:rPr>
                <w:i/>
                <w:iCs/>
                <w:sz w:val="28"/>
                <w:szCs w:val="28"/>
              </w:rPr>
            </w:pPr>
            <w:r w:rsidRPr="0049599A">
              <w:rPr>
                <w:i/>
                <w:iCs/>
                <w:sz w:val="28"/>
                <w:szCs w:val="28"/>
              </w:rPr>
              <w:t>….</w:t>
            </w:r>
          </w:p>
        </w:tc>
        <w:tc>
          <w:tcPr>
            <w:tcW w:w="493" w:type="pct"/>
          </w:tcPr>
          <w:p w14:paraId="7F88AD22" w14:textId="77777777" w:rsidR="006C64AB" w:rsidRPr="0049599A" w:rsidRDefault="006C64AB" w:rsidP="00C9105E">
            <w:pPr>
              <w:suppressAutoHyphens/>
              <w:rPr>
                <w:i/>
                <w:iCs/>
                <w:sz w:val="28"/>
                <w:szCs w:val="28"/>
              </w:rPr>
            </w:pPr>
          </w:p>
        </w:tc>
        <w:tc>
          <w:tcPr>
            <w:tcW w:w="541" w:type="pct"/>
          </w:tcPr>
          <w:p w14:paraId="3966FB5F" w14:textId="77777777" w:rsidR="006C64AB" w:rsidRPr="0049599A" w:rsidRDefault="006C64AB" w:rsidP="00C9105E">
            <w:pPr>
              <w:suppressAutoHyphens/>
              <w:rPr>
                <w:i/>
                <w:iCs/>
                <w:sz w:val="28"/>
                <w:szCs w:val="28"/>
              </w:rPr>
            </w:pPr>
          </w:p>
        </w:tc>
        <w:tc>
          <w:tcPr>
            <w:tcW w:w="1163" w:type="pct"/>
          </w:tcPr>
          <w:p w14:paraId="3EC63577" w14:textId="77777777" w:rsidR="006C64AB" w:rsidRPr="0049599A" w:rsidRDefault="006C64AB" w:rsidP="00C9105E">
            <w:pPr>
              <w:suppressAutoHyphens/>
              <w:rPr>
                <w:i/>
                <w:iCs/>
                <w:sz w:val="28"/>
                <w:szCs w:val="28"/>
              </w:rPr>
            </w:pPr>
          </w:p>
        </w:tc>
        <w:tc>
          <w:tcPr>
            <w:tcW w:w="466" w:type="pct"/>
          </w:tcPr>
          <w:p w14:paraId="54FDFAC9" w14:textId="77777777" w:rsidR="006C64AB" w:rsidRPr="0049599A" w:rsidRDefault="006C64AB" w:rsidP="00C9105E">
            <w:pPr>
              <w:suppressAutoHyphens/>
              <w:rPr>
                <w:i/>
                <w:iCs/>
                <w:sz w:val="28"/>
                <w:szCs w:val="28"/>
              </w:rPr>
            </w:pPr>
          </w:p>
        </w:tc>
        <w:tc>
          <w:tcPr>
            <w:tcW w:w="854" w:type="pct"/>
          </w:tcPr>
          <w:p w14:paraId="2E8AC1B8" w14:textId="77777777" w:rsidR="006C64AB" w:rsidRPr="0049599A" w:rsidRDefault="006C64AB" w:rsidP="00C9105E">
            <w:pPr>
              <w:suppressAutoHyphens/>
              <w:jc w:val="center"/>
              <w:rPr>
                <w:i/>
                <w:iCs/>
                <w:sz w:val="28"/>
                <w:szCs w:val="28"/>
              </w:rPr>
            </w:pPr>
          </w:p>
        </w:tc>
      </w:tr>
      <w:tr w:rsidR="00201659" w:rsidRPr="0049599A" w14:paraId="22D715FD" w14:textId="77777777" w:rsidTr="00C9105E">
        <w:trPr>
          <w:cantSplit/>
          <w:trHeight w:val="671"/>
        </w:trPr>
        <w:tc>
          <w:tcPr>
            <w:tcW w:w="369" w:type="pct"/>
          </w:tcPr>
          <w:p w14:paraId="7127C8F2" w14:textId="77777777" w:rsidR="006C64AB" w:rsidRPr="0049599A" w:rsidRDefault="006C64AB" w:rsidP="00C9105E">
            <w:pPr>
              <w:suppressAutoHyphens/>
              <w:jc w:val="center"/>
              <w:rPr>
                <w:i/>
                <w:iCs/>
                <w:sz w:val="28"/>
                <w:szCs w:val="28"/>
              </w:rPr>
            </w:pPr>
            <w:r w:rsidRPr="0049599A">
              <w:rPr>
                <w:i/>
                <w:iCs/>
                <w:sz w:val="28"/>
                <w:szCs w:val="28"/>
              </w:rPr>
              <w:t>n</w:t>
            </w:r>
          </w:p>
        </w:tc>
        <w:tc>
          <w:tcPr>
            <w:tcW w:w="1114" w:type="pct"/>
          </w:tcPr>
          <w:p w14:paraId="1E54D929" w14:textId="77777777" w:rsidR="006C64AB" w:rsidRPr="0049599A" w:rsidRDefault="006C64AB" w:rsidP="00C9105E">
            <w:pPr>
              <w:suppressAutoHyphens/>
              <w:rPr>
                <w:i/>
                <w:iCs/>
                <w:sz w:val="28"/>
                <w:szCs w:val="28"/>
              </w:rPr>
            </w:pPr>
            <w:r w:rsidRPr="0049599A">
              <w:rPr>
                <w:i/>
                <w:iCs/>
                <w:sz w:val="28"/>
                <w:szCs w:val="28"/>
              </w:rPr>
              <w:t>Hàng hoá thứ n</w:t>
            </w:r>
          </w:p>
        </w:tc>
        <w:tc>
          <w:tcPr>
            <w:tcW w:w="493" w:type="pct"/>
          </w:tcPr>
          <w:p w14:paraId="381BCD71" w14:textId="77777777" w:rsidR="006C64AB" w:rsidRPr="0049599A" w:rsidRDefault="006C64AB" w:rsidP="00C9105E">
            <w:pPr>
              <w:suppressAutoHyphens/>
              <w:rPr>
                <w:i/>
                <w:iCs/>
                <w:sz w:val="28"/>
                <w:szCs w:val="28"/>
              </w:rPr>
            </w:pPr>
          </w:p>
        </w:tc>
        <w:tc>
          <w:tcPr>
            <w:tcW w:w="541" w:type="pct"/>
          </w:tcPr>
          <w:p w14:paraId="1DA52FD6" w14:textId="77777777" w:rsidR="006C64AB" w:rsidRPr="0049599A" w:rsidRDefault="006C64AB" w:rsidP="00C9105E">
            <w:pPr>
              <w:suppressAutoHyphens/>
              <w:rPr>
                <w:i/>
                <w:iCs/>
                <w:sz w:val="28"/>
                <w:szCs w:val="28"/>
              </w:rPr>
            </w:pPr>
          </w:p>
        </w:tc>
        <w:tc>
          <w:tcPr>
            <w:tcW w:w="1163" w:type="pct"/>
          </w:tcPr>
          <w:p w14:paraId="6528D8AA" w14:textId="77777777" w:rsidR="006C64AB" w:rsidRPr="0049599A" w:rsidRDefault="006C64AB" w:rsidP="00C9105E">
            <w:pPr>
              <w:suppressAutoHyphens/>
              <w:rPr>
                <w:i/>
                <w:iCs/>
                <w:sz w:val="28"/>
                <w:szCs w:val="28"/>
              </w:rPr>
            </w:pPr>
          </w:p>
        </w:tc>
        <w:tc>
          <w:tcPr>
            <w:tcW w:w="466" w:type="pct"/>
          </w:tcPr>
          <w:p w14:paraId="6B0CED3D" w14:textId="77777777" w:rsidR="006C64AB" w:rsidRPr="0049599A" w:rsidRDefault="006C64AB" w:rsidP="00C9105E">
            <w:pPr>
              <w:suppressAutoHyphens/>
              <w:rPr>
                <w:i/>
                <w:iCs/>
                <w:sz w:val="28"/>
                <w:szCs w:val="28"/>
              </w:rPr>
            </w:pPr>
          </w:p>
        </w:tc>
        <w:tc>
          <w:tcPr>
            <w:tcW w:w="854" w:type="pct"/>
          </w:tcPr>
          <w:p w14:paraId="69F6242F" w14:textId="77777777" w:rsidR="006C64AB" w:rsidRPr="0049599A" w:rsidRDefault="006C64AB" w:rsidP="00C9105E">
            <w:pPr>
              <w:suppressAutoHyphens/>
              <w:jc w:val="center"/>
              <w:rPr>
                <w:i/>
                <w:iCs/>
                <w:sz w:val="28"/>
                <w:szCs w:val="28"/>
              </w:rPr>
            </w:pPr>
            <w:r w:rsidRPr="0049599A">
              <w:rPr>
                <w:i/>
                <w:iCs/>
                <w:sz w:val="28"/>
                <w:szCs w:val="28"/>
              </w:rPr>
              <w:t>Mn</w:t>
            </w:r>
          </w:p>
        </w:tc>
      </w:tr>
      <w:tr w:rsidR="00201659" w:rsidRPr="0049599A" w14:paraId="5135A556" w14:textId="77777777" w:rsidTr="00C9105E">
        <w:trPr>
          <w:cantSplit/>
          <w:trHeight w:val="671"/>
        </w:trPr>
        <w:tc>
          <w:tcPr>
            <w:tcW w:w="4146" w:type="pct"/>
            <w:gridSpan w:val="6"/>
          </w:tcPr>
          <w:p w14:paraId="30734881" w14:textId="77777777" w:rsidR="006C64AB" w:rsidRPr="0049599A" w:rsidRDefault="006C64AB" w:rsidP="00C9105E">
            <w:pPr>
              <w:suppressAutoHyphens/>
              <w:jc w:val="center"/>
              <w:rPr>
                <w:b/>
                <w:iCs/>
                <w:sz w:val="28"/>
                <w:szCs w:val="28"/>
              </w:rPr>
            </w:pPr>
            <w:r w:rsidRPr="0049599A">
              <w:rPr>
                <w:b/>
                <w:iCs/>
                <w:sz w:val="28"/>
                <w:szCs w:val="28"/>
              </w:rPr>
              <w:t>Tổng cộng giá hàng hoá đã bao gồm thuế, phí,</w:t>
            </w:r>
          </w:p>
          <w:p w14:paraId="51B13C2D" w14:textId="77777777" w:rsidR="006C64AB" w:rsidRPr="0049599A" w:rsidRDefault="006C64AB" w:rsidP="00C9105E">
            <w:pPr>
              <w:suppressAutoHyphens/>
              <w:jc w:val="center"/>
              <w:rPr>
                <w:b/>
                <w:iCs/>
                <w:sz w:val="28"/>
                <w:szCs w:val="28"/>
              </w:rPr>
            </w:pPr>
            <w:r w:rsidRPr="0049599A">
              <w:rPr>
                <w:b/>
                <w:iCs/>
                <w:sz w:val="28"/>
                <w:szCs w:val="28"/>
              </w:rPr>
              <w:t>lệ phí (nếu có)</w:t>
            </w:r>
          </w:p>
          <w:p w14:paraId="175E76D9" w14:textId="77777777" w:rsidR="006C64AB" w:rsidRPr="0049599A" w:rsidRDefault="006C64AB" w:rsidP="00C9105E">
            <w:pPr>
              <w:suppressAutoHyphens/>
              <w:jc w:val="center"/>
              <w:rPr>
                <w:i/>
                <w:iCs/>
                <w:sz w:val="28"/>
                <w:szCs w:val="28"/>
              </w:rPr>
            </w:pPr>
            <w:r w:rsidRPr="0049599A">
              <w:rPr>
                <w:i/>
                <w:iCs/>
                <w:sz w:val="28"/>
                <w:szCs w:val="28"/>
              </w:rPr>
              <w:t>(Kết chuyển sang bảng giá hợp đồng)</w:t>
            </w:r>
          </w:p>
        </w:tc>
        <w:tc>
          <w:tcPr>
            <w:tcW w:w="854" w:type="pct"/>
          </w:tcPr>
          <w:p w14:paraId="1E0216E9" w14:textId="77777777" w:rsidR="006C64AB" w:rsidRPr="0049599A" w:rsidRDefault="006C64AB" w:rsidP="00C9105E">
            <w:pPr>
              <w:suppressAutoHyphens/>
              <w:jc w:val="center"/>
              <w:rPr>
                <w:b/>
                <w:iCs/>
                <w:sz w:val="28"/>
                <w:szCs w:val="28"/>
              </w:rPr>
            </w:pPr>
            <w:r w:rsidRPr="0049599A">
              <w:rPr>
                <w:b/>
                <w:iCs/>
                <w:sz w:val="28"/>
                <w:szCs w:val="28"/>
              </w:rPr>
              <w:t>M=M1+M2+…+Mn</w:t>
            </w:r>
          </w:p>
        </w:tc>
      </w:tr>
    </w:tbl>
    <w:p w14:paraId="1214B308" w14:textId="3BAC3F90" w:rsidR="006C64AB" w:rsidRPr="0049599A" w:rsidRDefault="006C64AB" w:rsidP="006C64AB">
      <w:pPr>
        <w:pStyle w:val="HeaderSectionV"/>
        <w:rPr>
          <w:sz w:val="28"/>
          <w:szCs w:val="28"/>
        </w:rPr>
      </w:pPr>
      <w:r w:rsidRPr="0049599A">
        <w:rPr>
          <w:sz w:val="28"/>
          <w:szCs w:val="28"/>
        </w:rPr>
        <w:br w:type="page"/>
      </w:r>
      <w:r w:rsidRPr="0049599A">
        <w:rPr>
          <w:sz w:val="28"/>
          <w:szCs w:val="28"/>
          <w:lang w:val="en-US"/>
        </w:rPr>
        <w:lastRenderedPageBreak/>
        <w:t>BẢNG</w:t>
      </w:r>
      <w:r w:rsidR="0069485D" w:rsidRPr="0049599A">
        <w:rPr>
          <w:sz w:val="28"/>
          <w:szCs w:val="28"/>
          <w:lang w:val="en-US"/>
        </w:rPr>
        <w:t xml:space="preserve"> </w:t>
      </w:r>
      <w:r w:rsidRPr="0049599A">
        <w:rPr>
          <w:sz w:val="28"/>
          <w:szCs w:val="28"/>
        </w:rPr>
        <w:t>GIÁ CÁC DỊCH VỤ LIÊN QUAN</w:t>
      </w:r>
    </w:p>
    <w:p w14:paraId="3F24E4C4" w14:textId="77777777" w:rsidR="006C64AB" w:rsidRPr="0049599A" w:rsidRDefault="006C64AB" w:rsidP="006C64AB">
      <w:pPr>
        <w:pStyle w:val="HeaderSectionV"/>
        <w:rPr>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2142"/>
        <w:gridCol w:w="1585"/>
        <w:gridCol w:w="1209"/>
        <w:gridCol w:w="1469"/>
        <w:gridCol w:w="1482"/>
        <w:gridCol w:w="1458"/>
      </w:tblGrid>
      <w:tr w:rsidR="00201659" w:rsidRPr="0049599A" w14:paraId="3FE58462" w14:textId="77777777" w:rsidTr="00802D22">
        <w:trPr>
          <w:cantSplit/>
          <w:trHeight w:val="733"/>
          <w:jc w:val="center"/>
        </w:trPr>
        <w:tc>
          <w:tcPr>
            <w:tcW w:w="1146" w:type="pct"/>
            <w:vAlign w:val="center"/>
          </w:tcPr>
          <w:p w14:paraId="05690926" w14:textId="77777777" w:rsidR="006C64AB" w:rsidRPr="0049599A" w:rsidRDefault="006C64AB" w:rsidP="00C9105E">
            <w:pPr>
              <w:suppressAutoHyphens/>
              <w:jc w:val="center"/>
              <w:rPr>
                <w:b/>
                <w:sz w:val="28"/>
                <w:szCs w:val="28"/>
              </w:rPr>
            </w:pPr>
            <w:r w:rsidRPr="0049599A">
              <w:rPr>
                <w:b/>
                <w:sz w:val="28"/>
                <w:szCs w:val="28"/>
              </w:rPr>
              <w:t>Mô tả dịch vụ</w:t>
            </w:r>
          </w:p>
        </w:tc>
        <w:tc>
          <w:tcPr>
            <w:tcW w:w="848" w:type="pct"/>
            <w:vAlign w:val="center"/>
          </w:tcPr>
          <w:p w14:paraId="2990B765" w14:textId="77777777" w:rsidR="006C64AB" w:rsidRPr="0049599A" w:rsidRDefault="006C64AB" w:rsidP="00C9105E">
            <w:pPr>
              <w:suppressAutoHyphens/>
              <w:jc w:val="center"/>
              <w:rPr>
                <w:b/>
                <w:sz w:val="28"/>
                <w:szCs w:val="28"/>
              </w:rPr>
            </w:pPr>
            <w:r w:rsidRPr="0049599A">
              <w:rPr>
                <w:b/>
                <w:sz w:val="28"/>
                <w:szCs w:val="28"/>
              </w:rPr>
              <w:t>Khối lượng</w:t>
            </w:r>
          </w:p>
        </w:tc>
        <w:tc>
          <w:tcPr>
            <w:tcW w:w="647" w:type="pct"/>
            <w:vAlign w:val="center"/>
          </w:tcPr>
          <w:p w14:paraId="2FD86733" w14:textId="77777777" w:rsidR="006C64AB" w:rsidRPr="0049599A" w:rsidRDefault="006C64AB" w:rsidP="00C9105E">
            <w:pPr>
              <w:suppressAutoHyphens/>
              <w:jc w:val="center"/>
              <w:rPr>
                <w:b/>
                <w:sz w:val="28"/>
                <w:szCs w:val="28"/>
              </w:rPr>
            </w:pPr>
            <w:r w:rsidRPr="0049599A">
              <w:rPr>
                <w:b/>
                <w:sz w:val="28"/>
                <w:szCs w:val="28"/>
              </w:rPr>
              <w:t>Đơn vị tính</w:t>
            </w:r>
          </w:p>
        </w:tc>
        <w:tc>
          <w:tcPr>
            <w:tcW w:w="786" w:type="pct"/>
            <w:vAlign w:val="center"/>
          </w:tcPr>
          <w:p w14:paraId="1BFBCA46" w14:textId="77777777" w:rsidR="006C64AB" w:rsidRPr="0049599A" w:rsidRDefault="006C64AB" w:rsidP="00C9105E">
            <w:pPr>
              <w:suppressAutoHyphens/>
              <w:jc w:val="center"/>
              <w:rPr>
                <w:b/>
                <w:sz w:val="28"/>
                <w:szCs w:val="28"/>
              </w:rPr>
            </w:pPr>
            <w:r w:rsidRPr="0049599A">
              <w:rPr>
                <w:b/>
                <w:sz w:val="28"/>
                <w:szCs w:val="28"/>
              </w:rPr>
              <w:t>Địa điểm thực hiện dịch vụ</w:t>
            </w:r>
          </w:p>
        </w:tc>
        <w:tc>
          <w:tcPr>
            <w:tcW w:w="792" w:type="pct"/>
            <w:vAlign w:val="center"/>
          </w:tcPr>
          <w:p w14:paraId="258BA27E" w14:textId="77777777" w:rsidR="006C64AB" w:rsidRPr="0049599A" w:rsidRDefault="006C64AB" w:rsidP="00C9105E">
            <w:pPr>
              <w:suppressAutoHyphens/>
              <w:jc w:val="center"/>
              <w:rPr>
                <w:b/>
                <w:sz w:val="28"/>
                <w:szCs w:val="28"/>
              </w:rPr>
            </w:pPr>
            <w:r w:rsidRPr="0049599A">
              <w:rPr>
                <w:b/>
                <w:sz w:val="28"/>
                <w:szCs w:val="28"/>
              </w:rPr>
              <w:t>Đơn giá</w:t>
            </w:r>
          </w:p>
        </w:tc>
        <w:tc>
          <w:tcPr>
            <w:tcW w:w="780" w:type="pct"/>
            <w:vAlign w:val="center"/>
          </w:tcPr>
          <w:p w14:paraId="78E5850D" w14:textId="77777777" w:rsidR="006C64AB" w:rsidRPr="0049599A" w:rsidRDefault="006C64AB" w:rsidP="00C9105E">
            <w:pPr>
              <w:suppressAutoHyphens/>
              <w:jc w:val="center"/>
              <w:rPr>
                <w:b/>
                <w:sz w:val="28"/>
                <w:szCs w:val="28"/>
              </w:rPr>
            </w:pPr>
            <w:r w:rsidRPr="0049599A">
              <w:rPr>
                <w:b/>
                <w:sz w:val="28"/>
                <w:szCs w:val="28"/>
              </w:rPr>
              <w:t>Thành tiền</w:t>
            </w:r>
          </w:p>
          <w:p w14:paraId="182E364A" w14:textId="77777777" w:rsidR="006C64AB" w:rsidRPr="0049599A" w:rsidRDefault="006C64AB" w:rsidP="00C9105E">
            <w:pPr>
              <w:suppressAutoHyphens/>
              <w:jc w:val="center"/>
              <w:rPr>
                <w:sz w:val="28"/>
                <w:szCs w:val="28"/>
              </w:rPr>
            </w:pPr>
            <w:r w:rsidRPr="0049599A">
              <w:rPr>
                <w:sz w:val="28"/>
                <w:szCs w:val="28"/>
              </w:rPr>
              <w:t>(Cột 2x5)</w:t>
            </w:r>
          </w:p>
        </w:tc>
      </w:tr>
      <w:tr w:rsidR="00201659" w:rsidRPr="0049599A" w14:paraId="64232C15" w14:textId="77777777" w:rsidTr="00802D22">
        <w:trPr>
          <w:cantSplit/>
          <w:trHeight w:val="507"/>
          <w:jc w:val="center"/>
        </w:trPr>
        <w:tc>
          <w:tcPr>
            <w:tcW w:w="1145" w:type="pct"/>
            <w:vAlign w:val="center"/>
          </w:tcPr>
          <w:p w14:paraId="631472B9" w14:textId="77777777" w:rsidR="00802D22" w:rsidRPr="0049599A" w:rsidRDefault="00802D22" w:rsidP="00802D22">
            <w:pPr>
              <w:suppressAutoHyphens/>
              <w:jc w:val="center"/>
              <w:rPr>
                <w:sz w:val="28"/>
                <w:szCs w:val="28"/>
              </w:rPr>
            </w:pPr>
            <w:r w:rsidRPr="0049599A">
              <w:rPr>
                <w:sz w:val="28"/>
                <w:szCs w:val="28"/>
              </w:rPr>
              <w:t>(1)</w:t>
            </w:r>
          </w:p>
        </w:tc>
        <w:tc>
          <w:tcPr>
            <w:tcW w:w="848" w:type="pct"/>
            <w:vAlign w:val="center"/>
          </w:tcPr>
          <w:p w14:paraId="22821C38" w14:textId="77777777" w:rsidR="00802D22" w:rsidRPr="0049599A" w:rsidRDefault="00802D22" w:rsidP="00802D22">
            <w:pPr>
              <w:suppressAutoHyphens/>
              <w:jc w:val="center"/>
              <w:rPr>
                <w:sz w:val="28"/>
                <w:szCs w:val="28"/>
              </w:rPr>
            </w:pPr>
            <w:r w:rsidRPr="0049599A">
              <w:rPr>
                <w:sz w:val="28"/>
                <w:szCs w:val="28"/>
              </w:rPr>
              <w:t>(2)</w:t>
            </w:r>
          </w:p>
        </w:tc>
        <w:tc>
          <w:tcPr>
            <w:tcW w:w="647" w:type="pct"/>
            <w:vAlign w:val="center"/>
          </w:tcPr>
          <w:p w14:paraId="7481513B" w14:textId="77777777" w:rsidR="00802D22" w:rsidRPr="0049599A" w:rsidRDefault="00802D22" w:rsidP="00802D22">
            <w:pPr>
              <w:suppressAutoHyphens/>
              <w:jc w:val="center"/>
              <w:rPr>
                <w:sz w:val="28"/>
                <w:szCs w:val="28"/>
              </w:rPr>
            </w:pPr>
            <w:r w:rsidRPr="0049599A">
              <w:rPr>
                <w:sz w:val="28"/>
                <w:szCs w:val="28"/>
              </w:rPr>
              <w:t>(3)</w:t>
            </w:r>
          </w:p>
        </w:tc>
        <w:tc>
          <w:tcPr>
            <w:tcW w:w="786" w:type="pct"/>
            <w:vAlign w:val="center"/>
          </w:tcPr>
          <w:p w14:paraId="201629D0" w14:textId="77777777" w:rsidR="00802D22" w:rsidRPr="0049599A" w:rsidRDefault="00802D22" w:rsidP="00802D22">
            <w:pPr>
              <w:suppressAutoHyphens/>
              <w:jc w:val="center"/>
              <w:rPr>
                <w:sz w:val="28"/>
                <w:szCs w:val="28"/>
              </w:rPr>
            </w:pPr>
            <w:r w:rsidRPr="0049599A">
              <w:rPr>
                <w:sz w:val="28"/>
                <w:szCs w:val="28"/>
              </w:rPr>
              <w:t>(4)</w:t>
            </w:r>
          </w:p>
        </w:tc>
        <w:tc>
          <w:tcPr>
            <w:tcW w:w="793" w:type="pct"/>
            <w:vAlign w:val="center"/>
          </w:tcPr>
          <w:p w14:paraId="0D4EE144" w14:textId="77777777" w:rsidR="00802D22" w:rsidRPr="0049599A" w:rsidRDefault="00802D22" w:rsidP="00802D22">
            <w:pPr>
              <w:suppressAutoHyphens/>
              <w:jc w:val="center"/>
              <w:rPr>
                <w:sz w:val="28"/>
                <w:szCs w:val="28"/>
              </w:rPr>
            </w:pPr>
            <w:r w:rsidRPr="0049599A">
              <w:rPr>
                <w:sz w:val="28"/>
                <w:szCs w:val="28"/>
              </w:rPr>
              <w:t>(5)</w:t>
            </w:r>
          </w:p>
        </w:tc>
        <w:tc>
          <w:tcPr>
            <w:tcW w:w="780" w:type="pct"/>
            <w:vAlign w:val="center"/>
          </w:tcPr>
          <w:p w14:paraId="262492DF" w14:textId="77777777" w:rsidR="00802D22" w:rsidRPr="0049599A" w:rsidRDefault="00802D22" w:rsidP="00802D22">
            <w:pPr>
              <w:suppressAutoHyphens/>
              <w:jc w:val="center"/>
              <w:rPr>
                <w:sz w:val="28"/>
                <w:szCs w:val="28"/>
              </w:rPr>
            </w:pPr>
            <w:r w:rsidRPr="0049599A">
              <w:rPr>
                <w:sz w:val="28"/>
                <w:szCs w:val="28"/>
              </w:rPr>
              <w:t>(6)</w:t>
            </w:r>
          </w:p>
        </w:tc>
      </w:tr>
      <w:tr w:rsidR="00201659" w:rsidRPr="0049599A" w14:paraId="40C17EF8" w14:textId="77777777" w:rsidTr="00802D22">
        <w:trPr>
          <w:cantSplit/>
          <w:trHeight w:val="412"/>
          <w:jc w:val="center"/>
        </w:trPr>
        <w:tc>
          <w:tcPr>
            <w:tcW w:w="1146" w:type="pct"/>
          </w:tcPr>
          <w:p w14:paraId="345F0EE0" w14:textId="77777777" w:rsidR="00802D22" w:rsidRPr="0049599A" w:rsidRDefault="00802D22" w:rsidP="00802D22">
            <w:pPr>
              <w:suppressAutoHyphens/>
              <w:jc w:val="center"/>
              <w:rPr>
                <w:i/>
                <w:iCs/>
                <w:sz w:val="28"/>
                <w:szCs w:val="28"/>
              </w:rPr>
            </w:pPr>
          </w:p>
        </w:tc>
        <w:tc>
          <w:tcPr>
            <w:tcW w:w="848" w:type="pct"/>
          </w:tcPr>
          <w:p w14:paraId="3DCA7AC5" w14:textId="77777777" w:rsidR="00802D22" w:rsidRPr="0049599A" w:rsidRDefault="00802D22" w:rsidP="00802D22">
            <w:pPr>
              <w:suppressAutoHyphens/>
              <w:rPr>
                <w:i/>
                <w:iCs/>
                <w:sz w:val="28"/>
                <w:szCs w:val="28"/>
              </w:rPr>
            </w:pPr>
          </w:p>
        </w:tc>
        <w:tc>
          <w:tcPr>
            <w:tcW w:w="647" w:type="pct"/>
          </w:tcPr>
          <w:p w14:paraId="1BD4B7C7" w14:textId="77777777" w:rsidR="00802D22" w:rsidRPr="0049599A" w:rsidRDefault="00802D22" w:rsidP="00802D22">
            <w:pPr>
              <w:suppressAutoHyphens/>
              <w:rPr>
                <w:i/>
                <w:iCs/>
                <w:sz w:val="28"/>
                <w:szCs w:val="28"/>
              </w:rPr>
            </w:pPr>
          </w:p>
        </w:tc>
        <w:tc>
          <w:tcPr>
            <w:tcW w:w="786" w:type="pct"/>
          </w:tcPr>
          <w:p w14:paraId="4A9B0976" w14:textId="77777777" w:rsidR="00802D22" w:rsidRPr="0049599A" w:rsidRDefault="00802D22" w:rsidP="00802D22">
            <w:pPr>
              <w:suppressAutoHyphens/>
              <w:rPr>
                <w:i/>
                <w:iCs/>
                <w:sz w:val="28"/>
                <w:szCs w:val="28"/>
              </w:rPr>
            </w:pPr>
          </w:p>
        </w:tc>
        <w:tc>
          <w:tcPr>
            <w:tcW w:w="792" w:type="pct"/>
          </w:tcPr>
          <w:p w14:paraId="38C6C83D" w14:textId="77777777" w:rsidR="00802D22" w:rsidRPr="0049599A" w:rsidRDefault="00802D22" w:rsidP="00802D22">
            <w:pPr>
              <w:suppressAutoHyphens/>
              <w:rPr>
                <w:i/>
                <w:iCs/>
                <w:sz w:val="28"/>
                <w:szCs w:val="28"/>
              </w:rPr>
            </w:pPr>
          </w:p>
        </w:tc>
        <w:tc>
          <w:tcPr>
            <w:tcW w:w="780" w:type="pct"/>
          </w:tcPr>
          <w:p w14:paraId="3CFC93DE" w14:textId="77777777" w:rsidR="00802D22" w:rsidRPr="0049599A" w:rsidRDefault="00802D22" w:rsidP="00802D22">
            <w:pPr>
              <w:suppressAutoHyphens/>
              <w:rPr>
                <w:i/>
                <w:iCs/>
                <w:sz w:val="28"/>
                <w:szCs w:val="28"/>
              </w:rPr>
            </w:pPr>
          </w:p>
        </w:tc>
      </w:tr>
      <w:tr w:rsidR="00201659" w:rsidRPr="0049599A" w14:paraId="232DEF5A" w14:textId="77777777" w:rsidTr="00802D22">
        <w:trPr>
          <w:cantSplit/>
          <w:trHeight w:val="412"/>
          <w:jc w:val="center"/>
        </w:trPr>
        <w:tc>
          <w:tcPr>
            <w:tcW w:w="1146" w:type="pct"/>
          </w:tcPr>
          <w:p w14:paraId="5A30C955" w14:textId="77777777" w:rsidR="00802D22" w:rsidRPr="0049599A" w:rsidRDefault="00802D22" w:rsidP="00802D22">
            <w:pPr>
              <w:suppressAutoHyphens/>
              <w:spacing w:before="60" w:after="60"/>
              <w:rPr>
                <w:sz w:val="28"/>
                <w:szCs w:val="28"/>
              </w:rPr>
            </w:pPr>
          </w:p>
        </w:tc>
        <w:tc>
          <w:tcPr>
            <w:tcW w:w="848" w:type="pct"/>
          </w:tcPr>
          <w:p w14:paraId="1CA8A888" w14:textId="77777777" w:rsidR="00802D22" w:rsidRPr="0049599A" w:rsidRDefault="00802D22" w:rsidP="00802D22">
            <w:pPr>
              <w:suppressAutoHyphens/>
              <w:spacing w:before="60" w:after="60"/>
              <w:rPr>
                <w:strike/>
                <w:sz w:val="28"/>
                <w:szCs w:val="28"/>
              </w:rPr>
            </w:pPr>
          </w:p>
        </w:tc>
        <w:tc>
          <w:tcPr>
            <w:tcW w:w="647" w:type="pct"/>
          </w:tcPr>
          <w:p w14:paraId="0D563D67" w14:textId="77777777" w:rsidR="00802D22" w:rsidRPr="0049599A" w:rsidRDefault="00802D22" w:rsidP="00802D22">
            <w:pPr>
              <w:suppressAutoHyphens/>
              <w:spacing w:before="60" w:after="60"/>
              <w:rPr>
                <w:sz w:val="28"/>
                <w:szCs w:val="28"/>
              </w:rPr>
            </w:pPr>
          </w:p>
        </w:tc>
        <w:tc>
          <w:tcPr>
            <w:tcW w:w="786" w:type="pct"/>
          </w:tcPr>
          <w:p w14:paraId="407E63A5" w14:textId="77777777" w:rsidR="00802D22" w:rsidRPr="0049599A" w:rsidRDefault="00802D22" w:rsidP="00802D22">
            <w:pPr>
              <w:suppressAutoHyphens/>
              <w:spacing w:before="60" w:after="60"/>
              <w:rPr>
                <w:sz w:val="28"/>
                <w:szCs w:val="28"/>
              </w:rPr>
            </w:pPr>
          </w:p>
        </w:tc>
        <w:tc>
          <w:tcPr>
            <w:tcW w:w="792" w:type="pct"/>
          </w:tcPr>
          <w:p w14:paraId="4BC198DE" w14:textId="77777777" w:rsidR="00802D22" w:rsidRPr="0049599A" w:rsidRDefault="00802D22" w:rsidP="00802D22">
            <w:pPr>
              <w:suppressAutoHyphens/>
              <w:spacing w:before="60" w:after="60"/>
              <w:rPr>
                <w:sz w:val="28"/>
                <w:szCs w:val="28"/>
              </w:rPr>
            </w:pPr>
          </w:p>
        </w:tc>
        <w:tc>
          <w:tcPr>
            <w:tcW w:w="780" w:type="pct"/>
          </w:tcPr>
          <w:p w14:paraId="5D125403" w14:textId="77777777" w:rsidR="00802D22" w:rsidRPr="0049599A" w:rsidRDefault="00802D22" w:rsidP="00802D22">
            <w:pPr>
              <w:suppressAutoHyphens/>
              <w:spacing w:before="60" w:after="60"/>
              <w:rPr>
                <w:sz w:val="28"/>
                <w:szCs w:val="28"/>
              </w:rPr>
            </w:pPr>
          </w:p>
        </w:tc>
      </w:tr>
      <w:tr w:rsidR="00201659" w:rsidRPr="0049599A" w14:paraId="000801B7" w14:textId="77777777" w:rsidTr="00802D22">
        <w:trPr>
          <w:cantSplit/>
          <w:trHeight w:val="412"/>
          <w:jc w:val="center"/>
        </w:trPr>
        <w:tc>
          <w:tcPr>
            <w:tcW w:w="1146" w:type="pct"/>
          </w:tcPr>
          <w:p w14:paraId="344417A1" w14:textId="77777777" w:rsidR="00802D22" w:rsidRPr="0049599A" w:rsidRDefault="00802D22" w:rsidP="00802D22">
            <w:pPr>
              <w:suppressAutoHyphens/>
              <w:spacing w:before="60" w:after="60"/>
              <w:rPr>
                <w:sz w:val="28"/>
                <w:szCs w:val="28"/>
              </w:rPr>
            </w:pPr>
          </w:p>
        </w:tc>
        <w:tc>
          <w:tcPr>
            <w:tcW w:w="848" w:type="pct"/>
          </w:tcPr>
          <w:p w14:paraId="334B3D5A" w14:textId="77777777" w:rsidR="00802D22" w:rsidRPr="0049599A" w:rsidRDefault="00802D22" w:rsidP="00802D22">
            <w:pPr>
              <w:suppressAutoHyphens/>
              <w:spacing w:before="60" w:after="60"/>
              <w:rPr>
                <w:strike/>
                <w:sz w:val="28"/>
                <w:szCs w:val="28"/>
              </w:rPr>
            </w:pPr>
          </w:p>
        </w:tc>
        <w:tc>
          <w:tcPr>
            <w:tcW w:w="647" w:type="pct"/>
          </w:tcPr>
          <w:p w14:paraId="687D7292" w14:textId="77777777" w:rsidR="00802D22" w:rsidRPr="0049599A" w:rsidRDefault="00802D22" w:rsidP="00802D22">
            <w:pPr>
              <w:suppressAutoHyphens/>
              <w:spacing w:before="60" w:after="60"/>
              <w:rPr>
                <w:sz w:val="28"/>
                <w:szCs w:val="28"/>
              </w:rPr>
            </w:pPr>
          </w:p>
        </w:tc>
        <w:tc>
          <w:tcPr>
            <w:tcW w:w="786" w:type="pct"/>
          </w:tcPr>
          <w:p w14:paraId="2FA132D1" w14:textId="77777777" w:rsidR="00802D22" w:rsidRPr="0049599A" w:rsidRDefault="00802D22" w:rsidP="00802D22">
            <w:pPr>
              <w:suppressAutoHyphens/>
              <w:spacing w:before="60" w:after="60"/>
              <w:rPr>
                <w:sz w:val="28"/>
                <w:szCs w:val="28"/>
              </w:rPr>
            </w:pPr>
          </w:p>
        </w:tc>
        <w:tc>
          <w:tcPr>
            <w:tcW w:w="792" w:type="pct"/>
          </w:tcPr>
          <w:p w14:paraId="5627455B" w14:textId="77777777" w:rsidR="00802D22" w:rsidRPr="0049599A" w:rsidRDefault="00802D22" w:rsidP="00802D22">
            <w:pPr>
              <w:suppressAutoHyphens/>
              <w:spacing w:before="60" w:after="60"/>
              <w:rPr>
                <w:b/>
                <w:sz w:val="28"/>
                <w:szCs w:val="28"/>
              </w:rPr>
            </w:pPr>
          </w:p>
        </w:tc>
        <w:tc>
          <w:tcPr>
            <w:tcW w:w="780" w:type="pct"/>
          </w:tcPr>
          <w:p w14:paraId="3B9C8E33" w14:textId="77777777" w:rsidR="00802D22" w:rsidRPr="0049599A" w:rsidRDefault="00802D22" w:rsidP="00802D22">
            <w:pPr>
              <w:suppressAutoHyphens/>
              <w:spacing w:before="60" w:after="60"/>
              <w:rPr>
                <w:sz w:val="28"/>
                <w:szCs w:val="28"/>
              </w:rPr>
            </w:pPr>
          </w:p>
        </w:tc>
      </w:tr>
      <w:tr w:rsidR="00201659" w:rsidRPr="0049599A" w14:paraId="01786F07" w14:textId="77777777" w:rsidTr="00C9105E">
        <w:trPr>
          <w:cantSplit/>
          <w:trHeight w:val="412"/>
          <w:jc w:val="center"/>
        </w:trPr>
        <w:tc>
          <w:tcPr>
            <w:tcW w:w="4220" w:type="pct"/>
            <w:gridSpan w:val="5"/>
          </w:tcPr>
          <w:p w14:paraId="4E366C06" w14:textId="77777777" w:rsidR="00802D22" w:rsidRPr="0049599A" w:rsidRDefault="00802D22" w:rsidP="00802D22">
            <w:pPr>
              <w:suppressAutoHyphens/>
              <w:spacing w:before="60" w:after="60"/>
              <w:jc w:val="center"/>
              <w:rPr>
                <w:b/>
                <w:sz w:val="28"/>
                <w:szCs w:val="28"/>
              </w:rPr>
            </w:pPr>
            <w:r w:rsidRPr="0049599A">
              <w:rPr>
                <w:b/>
                <w:sz w:val="28"/>
                <w:szCs w:val="28"/>
              </w:rPr>
              <w:t>Tổng giá các dịch vụ liên quan đã bao gồm thuế, phí, lệ phí (nếu có)</w:t>
            </w:r>
          </w:p>
          <w:p w14:paraId="18DAF1E8" w14:textId="77777777" w:rsidR="00802D22" w:rsidRPr="0049599A" w:rsidRDefault="00802D22" w:rsidP="00802D22">
            <w:pPr>
              <w:suppressAutoHyphens/>
              <w:spacing w:before="60" w:after="60"/>
              <w:jc w:val="center"/>
              <w:rPr>
                <w:sz w:val="28"/>
                <w:szCs w:val="28"/>
              </w:rPr>
            </w:pPr>
            <w:r w:rsidRPr="0049599A">
              <w:rPr>
                <w:i/>
                <w:iCs/>
                <w:sz w:val="28"/>
                <w:szCs w:val="28"/>
              </w:rPr>
              <w:t>(Kết chuyển sang bảng giá hợp đồng)</w:t>
            </w:r>
          </w:p>
        </w:tc>
        <w:tc>
          <w:tcPr>
            <w:tcW w:w="780" w:type="pct"/>
          </w:tcPr>
          <w:p w14:paraId="227F1C96" w14:textId="77777777" w:rsidR="00802D22" w:rsidRPr="0049599A" w:rsidRDefault="00802D22" w:rsidP="00802D22">
            <w:pPr>
              <w:suppressAutoHyphens/>
              <w:spacing w:before="60" w:after="60"/>
              <w:jc w:val="center"/>
              <w:rPr>
                <w:b/>
                <w:sz w:val="28"/>
                <w:szCs w:val="28"/>
              </w:rPr>
            </w:pPr>
            <w:r w:rsidRPr="0049599A">
              <w:rPr>
                <w:b/>
                <w:sz w:val="28"/>
                <w:szCs w:val="28"/>
              </w:rPr>
              <w:t>(I)</w:t>
            </w:r>
          </w:p>
        </w:tc>
      </w:tr>
    </w:tbl>
    <w:p w14:paraId="04480C6E" w14:textId="77777777" w:rsidR="006C64AB" w:rsidRPr="0049599A" w:rsidRDefault="006C64AB" w:rsidP="006C64AB">
      <w:pPr>
        <w:pStyle w:val="BodyText"/>
        <w:spacing w:before="60" w:after="60"/>
        <w:ind w:right="49" w:firstLine="567"/>
        <w:jc w:val="center"/>
        <w:rPr>
          <w:b/>
          <w:sz w:val="28"/>
          <w:szCs w:val="28"/>
        </w:rPr>
      </w:pPr>
    </w:p>
    <w:tbl>
      <w:tblPr>
        <w:tblW w:w="9432" w:type="dxa"/>
        <w:tblInd w:w="-252" w:type="dxa"/>
        <w:tblLook w:val="01E0" w:firstRow="1" w:lastRow="1" w:firstColumn="1" w:lastColumn="1" w:noHBand="0" w:noVBand="0"/>
      </w:tblPr>
      <w:tblGrid>
        <w:gridCol w:w="4755"/>
        <w:gridCol w:w="4677"/>
      </w:tblGrid>
      <w:tr w:rsidR="00EF5602" w:rsidRPr="0049599A" w14:paraId="7E244C23" w14:textId="77777777" w:rsidTr="00C9105E">
        <w:tc>
          <w:tcPr>
            <w:tcW w:w="4755" w:type="dxa"/>
            <w:shd w:val="clear" w:color="auto" w:fill="auto"/>
          </w:tcPr>
          <w:p w14:paraId="5B1183DE" w14:textId="77777777" w:rsidR="006C64AB" w:rsidRPr="0049599A" w:rsidRDefault="006C64AB" w:rsidP="00C9105E">
            <w:pPr>
              <w:pStyle w:val="BodyText"/>
              <w:spacing w:before="120" w:after="120" w:line="264" w:lineRule="auto"/>
              <w:jc w:val="center"/>
              <w:rPr>
                <w:b/>
                <w:sz w:val="28"/>
                <w:szCs w:val="28"/>
                <w:lang w:val="es-ES"/>
              </w:rPr>
            </w:pPr>
          </w:p>
          <w:p w14:paraId="49FCD1EB" w14:textId="77777777" w:rsidR="006C64AB" w:rsidRPr="0049599A" w:rsidRDefault="006C64AB" w:rsidP="00C9105E">
            <w:pPr>
              <w:pStyle w:val="BodyText"/>
              <w:spacing w:before="120" w:after="120" w:line="264" w:lineRule="auto"/>
              <w:jc w:val="center"/>
              <w:rPr>
                <w:b/>
                <w:sz w:val="28"/>
                <w:szCs w:val="28"/>
                <w:lang w:val="es-ES"/>
              </w:rPr>
            </w:pPr>
            <w:r w:rsidRPr="0049599A">
              <w:rPr>
                <w:b/>
                <w:sz w:val="28"/>
                <w:szCs w:val="28"/>
                <w:lang w:val="es-ES"/>
              </w:rPr>
              <w:t>ĐẠI DIỆN HỢP PHÁP CỦA NHÀ THẦU</w:t>
            </w:r>
          </w:p>
          <w:p w14:paraId="030DFF0A" w14:textId="77777777" w:rsidR="006C64AB" w:rsidRPr="0049599A" w:rsidRDefault="006C64AB" w:rsidP="00C9105E">
            <w:pPr>
              <w:pStyle w:val="BodyText"/>
              <w:spacing w:before="120" w:after="120" w:line="264" w:lineRule="auto"/>
              <w:jc w:val="center"/>
              <w:rPr>
                <w:i/>
                <w:sz w:val="28"/>
                <w:szCs w:val="28"/>
                <w:lang w:val="es-ES"/>
              </w:rPr>
            </w:pPr>
            <w:r w:rsidRPr="0049599A">
              <w:rPr>
                <w:i/>
                <w:sz w:val="28"/>
                <w:szCs w:val="28"/>
                <w:lang w:val="es-ES"/>
              </w:rPr>
              <w:t>[ghi tên, chức danh, ký tên và đóng dấu]</w:t>
            </w:r>
            <w:r w:rsidRPr="0049599A">
              <w:rPr>
                <w:i/>
                <w:sz w:val="28"/>
                <w:szCs w:val="28"/>
                <w:lang w:val="es-ES"/>
              </w:rPr>
              <w:br w:type="page"/>
            </w:r>
          </w:p>
        </w:tc>
        <w:tc>
          <w:tcPr>
            <w:tcW w:w="4677" w:type="dxa"/>
            <w:shd w:val="clear" w:color="auto" w:fill="auto"/>
          </w:tcPr>
          <w:p w14:paraId="4AFDCDDE" w14:textId="77777777" w:rsidR="006C64AB" w:rsidRPr="0049599A" w:rsidRDefault="006C64AB" w:rsidP="00C9105E">
            <w:pPr>
              <w:pStyle w:val="BodyText"/>
              <w:spacing w:before="120" w:after="120" w:line="264" w:lineRule="auto"/>
              <w:jc w:val="center"/>
              <w:rPr>
                <w:b/>
                <w:sz w:val="28"/>
                <w:szCs w:val="28"/>
                <w:lang w:val="es-ES"/>
              </w:rPr>
            </w:pPr>
          </w:p>
          <w:p w14:paraId="05CF9013" w14:textId="77777777" w:rsidR="006C64AB" w:rsidRPr="0049599A" w:rsidRDefault="006C64AB" w:rsidP="00C9105E">
            <w:pPr>
              <w:pStyle w:val="BodyText"/>
              <w:spacing w:before="120" w:after="120" w:line="264" w:lineRule="auto"/>
              <w:jc w:val="center"/>
              <w:rPr>
                <w:b/>
                <w:sz w:val="28"/>
                <w:szCs w:val="28"/>
                <w:lang w:val="es-ES"/>
              </w:rPr>
            </w:pPr>
            <w:r w:rsidRPr="0049599A">
              <w:rPr>
                <w:b/>
                <w:sz w:val="28"/>
                <w:szCs w:val="28"/>
                <w:lang w:val="es-ES"/>
              </w:rPr>
              <w:t>ĐẠI DIỆN HỢP PHÁP CỦA CHỦ ĐẦU TƯ</w:t>
            </w:r>
          </w:p>
          <w:p w14:paraId="06D6EBE4" w14:textId="77777777" w:rsidR="006C64AB" w:rsidRPr="0049599A" w:rsidRDefault="006C64AB" w:rsidP="00C9105E">
            <w:pPr>
              <w:pStyle w:val="BodyText"/>
              <w:spacing w:before="120" w:after="120" w:line="264" w:lineRule="auto"/>
              <w:jc w:val="center"/>
              <w:rPr>
                <w:i/>
                <w:sz w:val="28"/>
                <w:szCs w:val="28"/>
                <w:lang w:val="es-ES"/>
              </w:rPr>
            </w:pPr>
            <w:r w:rsidRPr="0049599A">
              <w:rPr>
                <w:i/>
                <w:sz w:val="28"/>
                <w:szCs w:val="28"/>
                <w:lang w:val="es-ES"/>
              </w:rPr>
              <w:t>[ghi tên, chức danh, ký tên và đóng dấu]</w:t>
            </w:r>
          </w:p>
        </w:tc>
      </w:tr>
    </w:tbl>
    <w:p w14:paraId="5189D167" w14:textId="77777777" w:rsidR="006C64AB" w:rsidRPr="0049599A" w:rsidRDefault="006C64AB" w:rsidP="006C64AB">
      <w:pPr>
        <w:pStyle w:val="BodyText"/>
        <w:spacing w:before="60" w:after="60"/>
        <w:ind w:right="49" w:firstLine="567"/>
        <w:jc w:val="right"/>
        <w:rPr>
          <w:i/>
          <w:sz w:val="28"/>
          <w:szCs w:val="28"/>
          <w:lang w:val="es-ES"/>
        </w:rPr>
      </w:pPr>
    </w:p>
    <w:p w14:paraId="2F332B78" w14:textId="77777777" w:rsidR="006C64AB" w:rsidRPr="0049599A" w:rsidRDefault="006C64AB" w:rsidP="006C64AB">
      <w:pPr>
        <w:pStyle w:val="BodyText"/>
        <w:spacing w:before="60" w:after="60"/>
        <w:ind w:right="49" w:firstLine="567"/>
        <w:jc w:val="right"/>
        <w:rPr>
          <w:rFonts w:eastAsia="Arial"/>
          <w:b/>
          <w:sz w:val="28"/>
          <w:szCs w:val="28"/>
          <w:lang w:val="es-ES_tradnl"/>
        </w:rPr>
      </w:pPr>
      <w:r w:rsidRPr="0049599A">
        <w:rPr>
          <w:i/>
          <w:sz w:val="28"/>
          <w:szCs w:val="28"/>
          <w:lang w:val="es-ES"/>
        </w:rPr>
        <w:br w:type="page"/>
      </w:r>
      <w:r w:rsidRPr="0049599A">
        <w:rPr>
          <w:b/>
          <w:sz w:val="28"/>
          <w:szCs w:val="28"/>
          <w:lang w:val="es-ES"/>
        </w:rPr>
        <w:lastRenderedPageBreak/>
        <w:t>M</w:t>
      </w:r>
      <w:r w:rsidRPr="0049599A">
        <w:rPr>
          <w:rFonts w:eastAsia="Arial"/>
          <w:b/>
          <w:sz w:val="28"/>
          <w:szCs w:val="28"/>
          <w:lang w:val="es-ES_tradnl"/>
        </w:rPr>
        <w:t>ẫu số 23</w:t>
      </w:r>
    </w:p>
    <w:p w14:paraId="59176645" w14:textId="77777777" w:rsidR="006C64AB" w:rsidRPr="0049599A" w:rsidRDefault="006C64AB" w:rsidP="006C64AB">
      <w:pPr>
        <w:spacing w:before="60" w:after="60"/>
        <w:ind w:right="49" w:firstLine="567"/>
        <w:jc w:val="center"/>
        <w:rPr>
          <w:b/>
          <w:sz w:val="28"/>
          <w:szCs w:val="28"/>
          <w:vertAlign w:val="superscript"/>
          <w:lang w:val="es-ES"/>
        </w:rPr>
      </w:pPr>
      <w:r w:rsidRPr="0049599A">
        <w:rPr>
          <w:b/>
          <w:sz w:val="28"/>
          <w:szCs w:val="28"/>
          <w:lang w:val="es-ES"/>
        </w:rPr>
        <w:t xml:space="preserve">BẢO LÃNH THỰC HIỆN HỢP </w:t>
      </w:r>
      <w:proofErr w:type="gramStart"/>
      <w:r w:rsidRPr="0049599A">
        <w:rPr>
          <w:b/>
          <w:sz w:val="28"/>
          <w:szCs w:val="28"/>
          <w:lang w:val="es-ES"/>
        </w:rPr>
        <w:t>ĐỒNG</w:t>
      </w:r>
      <w:r w:rsidRPr="0049599A">
        <w:rPr>
          <w:b/>
          <w:sz w:val="28"/>
          <w:szCs w:val="28"/>
          <w:vertAlign w:val="superscript"/>
          <w:lang w:val="es-ES"/>
        </w:rPr>
        <w:t>(</w:t>
      </w:r>
      <w:proofErr w:type="gramEnd"/>
      <w:r w:rsidRPr="0049599A">
        <w:rPr>
          <w:b/>
          <w:sz w:val="28"/>
          <w:szCs w:val="28"/>
          <w:vertAlign w:val="superscript"/>
          <w:lang w:val="es-ES"/>
        </w:rPr>
        <w:t>1)</w:t>
      </w:r>
    </w:p>
    <w:p w14:paraId="71BB5070" w14:textId="77777777" w:rsidR="006C64AB" w:rsidRPr="0049599A" w:rsidRDefault="006C64AB" w:rsidP="006C64AB">
      <w:pPr>
        <w:spacing w:before="60" w:after="60"/>
        <w:ind w:right="49" w:firstLine="567"/>
        <w:jc w:val="center"/>
        <w:rPr>
          <w:b/>
          <w:sz w:val="28"/>
          <w:szCs w:val="28"/>
          <w:vertAlign w:val="superscript"/>
          <w:lang w:val="es-ES"/>
        </w:rPr>
      </w:pPr>
    </w:p>
    <w:p w14:paraId="3A09BDB1" w14:textId="77777777" w:rsidR="006C64AB" w:rsidRPr="0049599A" w:rsidRDefault="006C64AB" w:rsidP="006C64AB">
      <w:pPr>
        <w:spacing w:before="120" w:after="120" w:line="264" w:lineRule="auto"/>
        <w:ind w:right="51" w:firstLine="567"/>
        <w:jc w:val="right"/>
        <w:rPr>
          <w:sz w:val="28"/>
          <w:szCs w:val="28"/>
          <w:lang w:val="es-ES"/>
        </w:rPr>
      </w:pPr>
      <w:r w:rsidRPr="0049599A">
        <w:rPr>
          <w:sz w:val="28"/>
          <w:szCs w:val="28"/>
          <w:lang w:val="es-ES"/>
        </w:rPr>
        <w:t>____, ngày ____ tháng ____ năm ____</w:t>
      </w:r>
    </w:p>
    <w:p w14:paraId="22BF0373" w14:textId="77777777" w:rsidR="006C64AB" w:rsidRPr="0049599A" w:rsidRDefault="006C64AB" w:rsidP="006C64AB">
      <w:pPr>
        <w:spacing w:before="120" w:after="120" w:line="264" w:lineRule="auto"/>
        <w:ind w:right="51" w:firstLine="567"/>
        <w:rPr>
          <w:sz w:val="28"/>
          <w:szCs w:val="28"/>
          <w:lang w:val="es-ES"/>
        </w:rPr>
      </w:pPr>
    </w:p>
    <w:p w14:paraId="14F40595" w14:textId="77777777" w:rsidR="006C64AB" w:rsidRPr="0049599A" w:rsidRDefault="006C64AB" w:rsidP="006C64AB">
      <w:pPr>
        <w:spacing w:before="120" w:after="120" w:line="264" w:lineRule="auto"/>
        <w:ind w:right="51" w:firstLine="567"/>
        <w:jc w:val="center"/>
        <w:rPr>
          <w:i/>
          <w:sz w:val="28"/>
          <w:szCs w:val="28"/>
          <w:lang w:val="es-ES"/>
        </w:rPr>
      </w:pPr>
      <w:r w:rsidRPr="0049599A">
        <w:rPr>
          <w:sz w:val="28"/>
          <w:szCs w:val="28"/>
          <w:lang w:val="es-ES"/>
        </w:rPr>
        <w:t>Kính gửi: ________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ghi tên Chủ đầu tư]</w:t>
      </w:r>
    </w:p>
    <w:p w14:paraId="7086DE72" w14:textId="77777777" w:rsidR="006C64AB" w:rsidRPr="0049599A" w:rsidRDefault="006C64AB" w:rsidP="006C64AB">
      <w:pPr>
        <w:spacing w:before="120" w:after="120" w:line="264" w:lineRule="auto"/>
        <w:ind w:right="51" w:firstLine="567"/>
        <w:jc w:val="center"/>
        <w:rPr>
          <w:sz w:val="28"/>
          <w:szCs w:val="28"/>
          <w:lang w:val="es-ES"/>
        </w:rPr>
      </w:pPr>
      <w:r w:rsidRPr="0049599A">
        <w:rPr>
          <w:sz w:val="28"/>
          <w:szCs w:val="28"/>
          <w:lang w:val="es-ES"/>
        </w:rPr>
        <w:t>(sau đây gọi là Chủ đầu tư)</w:t>
      </w:r>
    </w:p>
    <w:p w14:paraId="0110B9E6" w14:textId="77777777" w:rsidR="006C64AB" w:rsidRPr="0049599A" w:rsidRDefault="006C64AB" w:rsidP="006C64AB">
      <w:pPr>
        <w:spacing w:before="120" w:after="120" w:line="264" w:lineRule="auto"/>
        <w:ind w:right="51" w:firstLine="567"/>
        <w:rPr>
          <w:sz w:val="28"/>
          <w:szCs w:val="28"/>
          <w:lang w:val="es-ES"/>
        </w:rPr>
      </w:pPr>
    </w:p>
    <w:p w14:paraId="79B8510B" w14:textId="77777777" w:rsidR="006C64AB" w:rsidRPr="0049599A" w:rsidRDefault="006C64AB" w:rsidP="001765AC">
      <w:pPr>
        <w:pStyle w:val="BodyText"/>
        <w:widowControl w:val="0"/>
        <w:suppressAutoHyphens w:val="0"/>
        <w:ind w:right="51" w:firstLine="567"/>
        <w:rPr>
          <w:sz w:val="28"/>
          <w:szCs w:val="28"/>
          <w:vertAlign w:val="superscript"/>
          <w:lang w:val="es-ES"/>
        </w:rPr>
      </w:pPr>
      <w:r w:rsidRPr="0049599A">
        <w:rPr>
          <w:sz w:val="28"/>
          <w:szCs w:val="28"/>
          <w:lang w:val="es-ES"/>
        </w:rPr>
        <w:t>Theo đề nghị của 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ghi tên Nhà thầu]</w:t>
      </w:r>
      <w:r w:rsidRPr="0049599A">
        <w:rPr>
          <w:sz w:val="28"/>
          <w:szCs w:val="28"/>
          <w:lang w:val="es-ES"/>
        </w:rPr>
        <w:t xml:space="preserve"> (sau đây gọi là Nhà thầu) là Nhà thầu đã trúng thầu gói thầu ____</w:t>
      </w:r>
      <w:r w:rsidRPr="0049599A">
        <w:rPr>
          <w:i/>
          <w:sz w:val="28"/>
          <w:szCs w:val="28"/>
          <w:lang w:val="es-ES"/>
        </w:rPr>
        <w:t>[ghi tên gói thầu]</w:t>
      </w:r>
      <w:r w:rsidRPr="0049599A">
        <w:rPr>
          <w:sz w:val="28"/>
          <w:szCs w:val="28"/>
          <w:lang w:val="es-ES"/>
        </w:rPr>
        <w:t xml:space="preserve"> và cam kết sẽ ký kết hợp đồng cung cấp hàng hoá cho gói thầu trên (sau đây gọi là hợp đồng); </w:t>
      </w:r>
      <w:r w:rsidRPr="0049599A">
        <w:rPr>
          <w:sz w:val="28"/>
          <w:szCs w:val="28"/>
          <w:vertAlign w:val="superscript"/>
          <w:lang w:val="es-ES"/>
        </w:rPr>
        <w:t>(2)</w:t>
      </w:r>
    </w:p>
    <w:p w14:paraId="2F09FE72"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 xml:space="preserve">Theo quy định trong E-HSMT </w:t>
      </w:r>
      <w:r w:rsidRPr="0049599A">
        <w:rPr>
          <w:i/>
          <w:sz w:val="28"/>
          <w:szCs w:val="28"/>
          <w:lang w:val="es-ES"/>
        </w:rPr>
        <w:t>(hoặc hợp đồng)</w:t>
      </w:r>
      <w:r w:rsidRPr="0049599A">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2D732C90"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Chúng tôi, ____</w:t>
      </w:r>
      <w:r w:rsidRPr="0049599A">
        <w:rPr>
          <w:i/>
          <w:sz w:val="28"/>
          <w:szCs w:val="28"/>
          <w:lang w:val="es-ES"/>
        </w:rPr>
        <w:t>[ghi tên của ngân hàng]</w:t>
      </w:r>
      <w:r w:rsidRPr="0049599A">
        <w:rPr>
          <w:sz w:val="28"/>
          <w:szCs w:val="28"/>
          <w:lang w:val="es-ES"/>
        </w:rPr>
        <w:t xml:space="preserve"> ở ____</w:t>
      </w:r>
      <w:r w:rsidRPr="0049599A">
        <w:rPr>
          <w:i/>
          <w:sz w:val="28"/>
          <w:szCs w:val="28"/>
          <w:lang w:val="es-ES"/>
        </w:rPr>
        <w:t>[ghi tên quốc gia hoặc vùng lãnh thổ]</w:t>
      </w:r>
      <w:r w:rsidRPr="0049599A">
        <w:rPr>
          <w:sz w:val="28"/>
          <w:szCs w:val="28"/>
          <w:lang w:val="es-ES"/>
        </w:rPr>
        <w:t xml:space="preserve"> có trụ sở đăng ký tại ____</w:t>
      </w:r>
      <w:r w:rsidRPr="0049599A">
        <w:rPr>
          <w:i/>
          <w:sz w:val="28"/>
          <w:szCs w:val="28"/>
          <w:lang w:val="es-ES"/>
        </w:rPr>
        <w:t>[ghi địa chỉ của ngân hàng</w:t>
      </w:r>
      <w:r w:rsidRPr="0049599A">
        <w:rPr>
          <w:sz w:val="28"/>
          <w:szCs w:val="28"/>
          <w:vertAlign w:val="superscript"/>
          <w:lang w:val="es-ES"/>
        </w:rPr>
        <w:t>(3)</w:t>
      </w:r>
      <w:r w:rsidRPr="0049599A">
        <w:rPr>
          <w:i/>
          <w:sz w:val="28"/>
          <w:szCs w:val="28"/>
          <w:lang w:val="es-ES"/>
        </w:rPr>
        <w:t>]</w:t>
      </w:r>
      <w:r w:rsidRPr="0049599A">
        <w:rPr>
          <w:sz w:val="28"/>
          <w:szCs w:val="28"/>
          <w:lang w:val="es-ES"/>
        </w:rPr>
        <w:t xml:space="preserve"> (sau đây gọi là “Ngân hàng”), xin cam kết bảo lãnh cho việc thực hiện hợp đồng của Nhà thầu với số tiền là ____</w:t>
      </w:r>
      <w:r w:rsidRPr="0049599A">
        <w:rPr>
          <w:i/>
          <w:sz w:val="28"/>
          <w:szCs w:val="28"/>
          <w:lang w:val="es-ES"/>
        </w:rPr>
        <w:t xml:space="preserve">[ghi rõ giá trị tương ứng bằng số, bằng chữ và đồng tiền sử dụng theo quy định tại Mục 6.1 </w:t>
      </w:r>
      <w:r w:rsidRPr="0049599A">
        <w:rPr>
          <w:rFonts w:eastAsia="Arial"/>
          <w:b/>
          <w:i/>
          <w:sz w:val="28"/>
          <w:szCs w:val="28"/>
          <w:lang w:val="es-ES"/>
        </w:rPr>
        <w:t>E-ĐKCT</w:t>
      </w:r>
      <w:r w:rsidRPr="0049599A">
        <w:rPr>
          <w:rFonts w:eastAsia="Arial"/>
          <w:i/>
          <w:sz w:val="28"/>
          <w:szCs w:val="28"/>
          <w:lang w:val="es-ES"/>
        </w:rPr>
        <w:t xml:space="preserve"> của E-HSMT</w:t>
      </w:r>
      <w:r w:rsidRPr="0049599A">
        <w:rPr>
          <w:i/>
          <w:sz w:val="28"/>
          <w:szCs w:val="28"/>
          <w:lang w:val="es-ES"/>
        </w:rPr>
        <w:t>]</w:t>
      </w:r>
      <w:r w:rsidRPr="0049599A">
        <w:rPr>
          <w:sz w:val="28"/>
          <w:szCs w:val="28"/>
          <w:lang w:val="es-ES"/>
        </w:rPr>
        <w:t>. Chúng tôi cam kết thanh toán vô điều kiện, không hủy ngang cho Chủ đầu tư bất cứ khoản tiền nào trong giới hạn 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ghi số tiền bảo lãnh]</w:t>
      </w:r>
      <w:r w:rsidRPr="0049599A">
        <w:rPr>
          <w:sz w:val="28"/>
          <w:szCs w:val="28"/>
          <w:lang w:val="es-ES"/>
        </w:rPr>
        <w:t xml:space="preserve"> như đã nêu trên, khi có văn bản của Chủ đầu tư thông báo Nhà thầu vi phạm hợp đồng trong thời hạn hiệu lực của bảo lãnh thực hiện hợp đồng.</w:t>
      </w:r>
    </w:p>
    <w:p w14:paraId="36815F4A"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Bảo lãnh này có hiệu lực kể từ ngày phát hành cho đến hết ngày___tháng___năm ___</w:t>
      </w:r>
      <w:proofErr w:type="gramStart"/>
      <w:r w:rsidRPr="0049599A">
        <w:rPr>
          <w:sz w:val="28"/>
          <w:szCs w:val="28"/>
          <w:lang w:val="es-ES"/>
        </w:rPr>
        <w:t>_</w:t>
      </w:r>
      <w:r w:rsidRPr="0049599A">
        <w:rPr>
          <w:sz w:val="28"/>
          <w:szCs w:val="28"/>
          <w:vertAlign w:val="superscript"/>
          <w:lang w:val="es-ES"/>
        </w:rPr>
        <w:t>(</w:t>
      </w:r>
      <w:proofErr w:type="gramEnd"/>
      <w:r w:rsidRPr="0049599A">
        <w:rPr>
          <w:sz w:val="28"/>
          <w:szCs w:val="28"/>
          <w:vertAlign w:val="superscript"/>
          <w:lang w:val="es-ES"/>
        </w:rPr>
        <w:t>4)</w:t>
      </w:r>
      <w:r w:rsidRPr="0049599A">
        <w:rPr>
          <w:sz w:val="28"/>
          <w:szCs w:val="28"/>
          <w:lang w:val="es-ES"/>
        </w:rPr>
        <w:t>.</w:t>
      </w:r>
    </w:p>
    <w:tbl>
      <w:tblPr>
        <w:tblW w:w="0" w:type="auto"/>
        <w:tblInd w:w="4068" w:type="dxa"/>
        <w:tblLook w:val="04A0" w:firstRow="1" w:lastRow="0" w:firstColumn="1" w:lastColumn="0" w:noHBand="0" w:noVBand="1"/>
      </w:tblPr>
      <w:tblGrid>
        <w:gridCol w:w="5287"/>
      </w:tblGrid>
      <w:tr w:rsidR="00201659" w:rsidRPr="0049599A" w14:paraId="758E58F5" w14:textId="77777777" w:rsidTr="00C9105E">
        <w:tc>
          <w:tcPr>
            <w:tcW w:w="5310" w:type="dxa"/>
          </w:tcPr>
          <w:p w14:paraId="1C315E98" w14:textId="77777777" w:rsidR="006C64AB" w:rsidRPr="0049599A" w:rsidRDefault="006C64AB" w:rsidP="00C9105E">
            <w:pPr>
              <w:tabs>
                <w:tab w:val="center" w:pos="5670"/>
              </w:tabs>
              <w:spacing w:before="120" w:after="120" w:line="264" w:lineRule="auto"/>
              <w:ind w:right="51" w:firstLine="567"/>
              <w:jc w:val="center"/>
              <w:rPr>
                <w:b/>
                <w:sz w:val="28"/>
                <w:szCs w:val="28"/>
                <w:lang w:val="es-ES"/>
              </w:rPr>
            </w:pPr>
            <w:r w:rsidRPr="0049599A">
              <w:rPr>
                <w:b/>
                <w:sz w:val="28"/>
                <w:szCs w:val="28"/>
                <w:lang w:val="es-ES"/>
              </w:rPr>
              <w:t>Đại diện hợp pháp của ngân hàng</w:t>
            </w:r>
          </w:p>
          <w:p w14:paraId="2D06B65A" w14:textId="77777777" w:rsidR="006C64AB" w:rsidRPr="0049599A" w:rsidRDefault="006C64AB" w:rsidP="00C9105E">
            <w:pPr>
              <w:pStyle w:val="BodyText"/>
              <w:widowControl w:val="0"/>
              <w:tabs>
                <w:tab w:val="center" w:pos="5670"/>
              </w:tabs>
              <w:suppressAutoHyphens w:val="0"/>
              <w:spacing w:before="120" w:after="120" w:line="264" w:lineRule="auto"/>
              <w:ind w:right="51" w:firstLine="567"/>
              <w:jc w:val="center"/>
              <w:rPr>
                <w:i/>
                <w:sz w:val="28"/>
                <w:szCs w:val="28"/>
                <w:lang w:val="es-ES"/>
              </w:rPr>
            </w:pPr>
            <w:r w:rsidRPr="0049599A">
              <w:rPr>
                <w:i/>
                <w:sz w:val="28"/>
                <w:szCs w:val="28"/>
                <w:lang w:val="es-ES"/>
              </w:rPr>
              <w:t>[ghi tên, chức danh, ký tên và đóng dấu]</w:t>
            </w:r>
          </w:p>
        </w:tc>
      </w:tr>
    </w:tbl>
    <w:p w14:paraId="70F7AD08" w14:textId="77777777" w:rsidR="006C64AB" w:rsidRPr="0049599A" w:rsidRDefault="006C64AB" w:rsidP="006C64AB">
      <w:pPr>
        <w:tabs>
          <w:tab w:val="center" w:pos="5670"/>
        </w:tabs>
        <w:spacing w:before="120" w:after="120" w:line="264" w:lineRule="auto"/>
        <w:ind w:right="51" w:firstLine="567"/>
        <w:rPr>
          <w:sz w:val="28"/>
          <w:szCs w:val="28"/>
          <w:lang w:val="es-ES"/>
        </w:rPr>
      </w:pPr>
      <w:r w:rsidRPr="0049599A">
        <w:rPr>
          <w:sz w:val="28"/>
          <w:szCs w:val="28"/>
          <w:lang w:val="es-ES"/>
        </w:rPr>
        <w:t>Ghi chú:</w:t>
      </w:r>
    </w:p>
    <w:p w14:paraId="68B5F9D3" w14:textId="77777777" w:rsidR="006C64AB" w:rsidRPr="0049599A" w:rsidRDefault="006C64AB" w:rsidP="001765AC">
      <w:pPr>
        <w:ind w:right="51" w:firstLine="567"/>
        <w:rPr>
          <w:sz w:val="28"/>
          <w:szCs w:val="28"/>
          <w:lang w:val="es-ES"/>
        </w:rPr>
      </w:pPr>
      <w:r w:rsidRPr="0049599A">
        <w:rPr>
          <w:sz w:val="28"/>
          <w:szCs w:val="28"/>
          <w:lang w:val="es-ES"/>
        </w:rPr>
        <w:t>(1) Chỉ áp dụng trong trường hợp biện pháp bảo đảm thực hiện hợp đồng là thư bảo lãnh của ngân hàng hoặc tổ chức tài chính.</w:t>
      </w:r>
    </w:p>
    <w:p w14:paraId="283DFF7A"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14:paraId="6D7EAD68"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 xml:space="preserve">“Theo đề nghị của ____ </w:t>
      </w:r>
      <w:r w:rsidRPr="0049599A">
        <w:rPr>
          <w:i/>
          <w:sz w:val="28"/>
          <w:szCs w:val="28"/>
          <w:lang w:val="es-ES"/>
        </w:rPr>
        <w:t>[ghi tên Nhà thầu]</w:t>
      </w:r>
      <w:r w:rsidRPr="0049599A">
        <w:rPr>
          <w:sz w:val="28"/>
          <w:szCs w:val="28"/>
          <w:lang w:val="es-ES"/>
        </w:rPr>
        <w:t xml:space="preserve"> (sau đây gọi là Nhà thầu) là Nhà thầu trúng thầu gói thầu ___</w:t>
      </w:r>
      <w:proofErr w:type="gramStart"/>
      <w:r w:rsidRPr="0049599A">
        <w:rPr>
          <w:sz w:val="28"/>
          <w:szCs w:val="28"/>
          <w:lang w:val="es-ES"/>
        </w:rPr>
        <w:t>_</w:t>
      </w:r>
      <w:r w:rsidRPr="0049599A">
        <w:rPr>
          <w:i/>
          <w:sz w:val="28"/>
          <w:szCs w:val="28"/>
          <w:lang w:val="es-ES"/>
        </w:rPr>
        <w:t>[</w:t>
      </w:r>
      <w:proofErr w:type="gramEnd"/>
      <w:r w:rsidRPr="0049599A">
        <w:rPr>
          <w:i/>
          <w:sz w:val="28"/>
          <w:szCs w:val="28"/>
          <w:lang w:val="es-ES"/>
        </w:rPr>
        <w:t>ghi tên gói thầu]</w:t>
      </w:r>
      <w:r w:rsidRPr="0049599A">
        <w:rPr>
          <w:sz w:val="28"/>
          <w:szCs w:val="28"/>
          <w:lang w:val="es-ES"/>
        </w:rPr>
        <w:t xml:space="preserve"> đã ký hợp đồng số__</w:t>
      </w:r>
      <w:r w:rsidRPr="0049599A">
        <w:rPr>
          <w:i/>
          <w:sz w:val="28"/>
          <w:szCs w:val="28"/>
          <w:lang w:val="es-ES"/>
        </w:rPr>
        <w:t>[ghi số hợp đồng]</w:t>
      </w:r>
      <w:r w:rsidRPr="0049599A">
        <w:rPr>
          <w:sz w:val="28"/>
          <w:szCs w:val="28"/>
          <w:lang w:val="es-ES"/>
        </w:rPr>
        <w:t xml:space="preserve"> ngày ____ tháng ____ năm ____  (sau đây gọi là Hợp đồng).”</w:t>
      </w:r>
    </w:p>
    <w:p w14:paraId="2FCF5090"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(3) Địa chỉ ngân hàng: ghi rõ địa chỉ, số điện thoại, số fax, e-mail để liên hệ.</w:t>
      </w:r>
    </w:p>
    <w:p w14:paraId="3F527FCD" w14:textId="77777777" w:rsidR="006C64AB" w:rsidRPr="0049599A" w:rsidRDefault="006C64AB" w:rsidP="001765AC">
      <w:pPr>
        <w:pStyle w:val="BodyText"/>
        <w:widowControl w:val="0"/>
        <w:suppressAutoHyphens w:val="0"/>
        <w:ind w:right="51" w:firstLine="567"/>
        <w:rPr>
          <w:sz w:val="28"/>
          <w:szCs w:val="28"/>
          <w:lang w:val="es-ES"/>
        </w:rPr>
      </w:pPr>
      <w:r w:rsidRPr="0049599A">
        <w:rPr>
          <w:sz w:val="28"/>
          <w:szCs w:val="28"/>
          <w:lang w:val="es-ES"/>
        </w:rPr>
        <w:t xml:space="preserve">(4) Ghi thời hạn phù hợp với yêu cầu quy định tại Mục 6.1 </w:t>
      </w:r>
      <w:r w:rsidRPr="0049599A">
        <w:rPr>
          <w:b/>
          <w:sz w:val="28"/>
          <w:szCs w:val="28"/>
          <w:lang w:val="es-ES"/>
        </w:rPr>
        <w:t>E-ĐKCT</w:t>
      </w:r>
      <w:r w:rsidRPr="0049599A">
        <w:rPr>
          <w:sz w:val="28"/>
          <w:szCs w:val="28"/>
          <w:lang w:val="es-ES"/>
        </w:rPr>
        <w:t>.</w:t>
      </w:r>
    </w:p>
    <w:p w14:paraId="5AFDACFE" w14:textId="77777777" w:rsidR="006C64AB" w:rsidRPr="0049599A" w:rsidRDefault="006C64AB" w:rsidP="006C64AB">
      <w:pPr>
        <w:pStyle w:val="BodyText"/>
        <w:spacing w:before="60" w:after="60"/>
        <w:jc w:val="center"/>
        <w:rPr>
          <w:lang w:val="es-ES_tradnl"/>
        </w:rPr>
      </w:pPr>
    </w:p>
    <w:p w14:paraId="1C0C0ED3" w14:textId="77777777" w:rsidR="006C64AB" w:rsidRPr="0049599A" w:rsidRDefault="006C64AB" w:rsidP="00C57DB1">
      <w:pPr>
        <w:ind w:firstLine="567"/>
        <w:jc w:val="right"/>
        <w:rPr>
          <w:sz w:val="28"/>
          <w:szCs w:val="28"/>
          <w:lang w:val="es-ES"/>
        </w:rPr>
      </w:pPr>
    </w:p>
    <w:sectPr w:rsidR="006C64AB" w:rsidRPr="0049599A" w:rsidSect="00E80696">
      <w:footnotePr>
        <w:numRestart w:val="eachPage"/>
      </w:footnotePr>
      <w:pgSz w:w="11907" w:h="16839" w:code="9"/>
      <w:pgMar w:top="1134" w:right="851" w:bottom="1134" w:left="1701" w:header="720" w:footer="35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9570E" w14:textId="77777777" w:rsidR="002645EB" w:rsidRDefault="002645EB" w:rsidP="00E05AF1">
      <w:r>
        <w:separator/>
      </w:r>
    </w:p>
  </w:endnote>
  <w:endnote w:type="continuationSeparator" w:id="0">
    <w:p w14:paraId="18F8B3F7" w14:textId="77777777" w:rsidR="002645EB" w:rsidRDefault="002645EB"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charset w:val="00"/>
    <w:family w:val="roman"/>
    <w:pitch w:val="variable"/>
    <w:sig w:usb0="00000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altName w:val="Times New Roman"/>
    <w:panose1 w:val="00000000000000000000"/>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69B95" w14:textId="46707A3C" w:rsidR="00137E1B" w:rsidRDefault="00137E1B">
    <w:pPr>
      <w:pStyle w:val="Footer"/>
      <w:jc w:val="right"/>
    </w:pPr>
  </w:p>
  <w:p w14:paraId="69C32FB7" w14:textId="77777777" w:rsidR="00137E1B" w:rsidRDefault="00137E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8C284" w14:textId="77777777" w:rsidR="00137E1B" w:rsidRDefault="00137E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12EFA" w14:textId="77777777" w:rsidR="002645EB" w:rsidRDefault="002645EB" w:rsidP="00E05AF1">
      <w:r>
        <w:separator/>
      </w:r>
    </w:p>
  </w:footnote>
  <w:footnote w:type="continuationSeparator" w:id="0">
    <w:p w14:paraId="101BFC3D" w14:textId="77777777" w:rsidR="002645EB" w:rsidRDefault="002645EB" w:rsidP="00E05A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47807"/>
      <w:docPartObj>
        <w:docPartGallery w:val="Page Numbers (Top of Page)"/>
        <w:docPartUnique/>
      </w:docPartObj>
    </w:sdtPr>
    <w:sdtEndPr>
      <w:rPr>
        <w:noProof/>
      </w:rPr>
    </w:sdtEndPr>
    <w:sdtContent>
      <w:p w14:paraId="64405932" w14:textId="29C98981" w:rsidR="00137E1B" w:rsidRDefault="00137E1B">
        <w:pPr>
          <w:pStyle w:val="Header"/>
          <w:jc w:val="center"/>
        </w:pPr>
        <w:r>
          <w:fldChar w:fldCharType="begin"/>
        </w:r>
        <w:r>
          <w:instrText xml:space="preserve"> PAGE   \* MERGEFORMAT </w:instrText>
        </w:r>
        <w:r>
          <w:fldChar w:fldCharType="separate"/>
        </w:r>
        <w:r w:rsidR="000050A4">
          <w:rPr>
            <w:noProof/>
          </w:rPr>
          <w:t>41</w:t>
        </w:r>
        <w:r>
          <w:rPr>
            <w:noProof/>
          </w:rPr>
          <w:fldChar w:fldCharType="end"/>
        </w:r>
      </w:p>
    </w:sdtContent>
  </w:sdt>
  <w:p w14:paraId="40003F07" w14:textId="77777777" w:rsidR="00137E1B" w:rsidRDefault="00137E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23B37"/>
    <w:multiLevelType w:val="hybridMultilevel"/>
    <w:tmpl w:val="F162C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34775"/>
    <w:multiLevelType w:val="hybridMultilevel"/>
    <w:tmpl w:val="EB885C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E203A"/>
    <w:multiLevelType w:val="hybridMultilevel"/>
    <w:tmpl w:val="ACD01216"/>
    <w:lvl w:ilvl="0" w:tplc="6EAE859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67832"/>
    <w:multiLevelType w:val="hybridMultilevel"/>
    <w:tmpl w:val="664E2998"/>
    <w:lvl w:ilvl="0" w:tplc="263EA0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82C4F"/>
    <w:multiLevelType w:val="hybridMultilevel"/>
    <w:tmpl w:val="24820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C692C"/>
    <w:multiLevelType w:val="hybridMultilevel"/>
    <w:tmpl w:val="071C2604"/>
    <w:lvl w:ilvl="0" w:tplc="A6F0F2C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7" w15:restartNumberingAfterBreak="0">
    <w:nsid w:val="26D74C93"/>
    <w:multiLevelType w:val="hybridMultilevel"/>
    <w:tmpl w:val="A16C3E12"/>
    <w:lvl w:ilvl="0" w:tplc="34FE7FE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C254A"/>
    <w:multiLevelType w:val="hybridMultilevel"/>
    <w:tmpl w:val="B798BE06"/>
    <w:lvl w:ilvl="0" w:tplc="FCEA35D6">
      <w:start w:val="1"/>
      <w:numFmt w:val="decimal"/>
      <w:lvlText w:val="(%1)"/>
      <w:lvlJc w:val="left"/>
      <w:pPr>
        <w:ind w:left="957" w:hanging="39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2D264B10"/>
    <w:multiLevelType w:val="hybridMultilevel"/>
    <w:tmpl w:val="34D0709E"/>
    <w:lvl w:ilvl="0" w:tplc="E8B05E7A">
      <w:start w:val="2"/>
      <w:numFmt w:val="bullet"/>
      <w:pStyle w:val="Style11"/>
      <w:suff w:val="space"/>
      <w:lvlText w:val="-"/>
      <w:lvlJc w:val="left"/>
      <w:pPr>
        <w:ind w:left="284" w:firstLine="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22118A"/>
    <w:multiLevelType w:val="hybridMultilevel"/>
    <w:tmpl w:val="96B4E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40454ECE"/>
    <w:multiLevelType w:val="hybridMultilevel"/>
    <w:tmpl w:val="DA245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14" w15:restartNumberingAfterBreak="0">
    <w:nsid w:val="572C710B"/>
    <w:multiLevelType w:val="hybridMultilevel"/>
    <w:tmpl w:val="294E0A0E"/>
    <w:lvl w:ilvl="0" w:tplc="142C3552">
      <w:start w:val="1"/>
      <w:numFmt w:val="decimal"/>
      <w:lvlText w:val="%1)"/>
      <w:lvlJc w:val="left"/>
      <w:pPr>
        <w:ind w:left="786"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68583DC5"/>
    <w:multiLevelType w:val="hybridMultilevel"/>
    <w:tmpl w:val="F36AE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62014"/>
    <w:multiLevelType w:val="hybridMultilevel"/>
    <w:tmpl w:val="5FCA53B6"/>
    <w:lvl w:ilvl="0" w:tplc="FFFFFFFF">
      <w:start w:val="1"/>
      <w:numFmt w:val="upperRoman"/>
      <w:lvlText w:val="PHẦN %1."/>
      <w:lvlJc w:val="right"/>
      <w:pPr>
        <w:tabs>
          <w:tab w:val="num" w:pos="720"/>
        </w:tabs>
        <w:ind w:left="720" w:hanging="180"/>
      </w:pPr>
      <w:rPr>
        <w:rFonts w:ascii="Times New Roman Bold" w:hAnsi="Times New Roman Bold" w:cs="Times New Roman Bold" w:hint="default"/>
        <w:b/>
        <w:bCs/>
        <w:i w:val="0"/>
        <w:iCs w:val="0"/>
        <w:sz w:val="32"/>
        <w:szCs w:val="32"/>
      </w:rPr>
    </w:lvl>
    <w:lvl w:ilvl="1" w:tplc="FFFFFFFF">
      <w:start w:val="1"/>
      <w:numFmt w:val="upperRoman"/>
      <w:pStyle w:val="H1"/>
      <w:lvlText w:val="CHƯƠNG %2."/>
      <w:lvlJc w:val="left"/>
      <w:pPr>
        <w:tabs>
          <w:tab w:val="num" w:pos="1647"/>
        </w:tabs>
        <w:ind w:left="1647" w:hanging="567"/>
      </w:pPr>
      <w:rPr>
        <w:rFonts w:ascii="Times New Roman Bold" w:hAnsi="Times New Roman Bold" w:cs="Times New Roman Bold" w:hint="default"/>
        <w:b/>
        <w:bCs/>
        <w:i w:val="0"/>
        <w:iCs w:val="0"/>
        <w:sz w:val="28"/>
        <w:szCs w:val="28"/>
      </w:rPr>
    </w:lvl>
    <w:lvl w:ilvl="2" w:tplc="FFFFFFFF">
      <w:start w:val="1"/>
      <w:numFmt w:val="upperLetter"/>
      <w:lvlText w:val="%3."/>
      <w:lvlJc w:val="left"/>
      <w:pPr>
        <w:tabs>
          <w:tab w:val="num" w:pos="2340"/>
        </w:tabs>
        <w:ind w:left="2340" w:hanging="360"/>
      </w:pPr>
      <w:rPr>
        <w:rFonts w:ascii="Times New Roman Bold" w:hAnsi="Times New Roman Bold" w:cs="Times New Roman Bold" w:hint="default"/>
        <w:b/>
        <w:bCs/>
        <w:i w:val="0"/>
        <w:iCs w:val="0"/>
        <w:sz w:val="26"/>
        <w:szCs w:val="26"/>
      </w:rPr>
    </w:lvl>
    <w:lvl w:ilvl="3" w:tplc="FFFFFFFF">
      <w:start w:val="1"/>
      <w:numFmt w:val="decimal"/>
      <w:pStyle w:val="H1"/>
      <w:lvlText w:val="Mục %4."/>
      <w:lvlJc w:val="left"/>
      <w:pPr>
        <w:tabs>
          <w:tab w:val="num" w:pos="992"/>
        </w:tabs>
        <w:ind w:left="992" w:hanging="992"/>
      </w:pPr>
      <w:rPr>
        <w:rFonts w:ascii="Times New Roman Bold" w:hAnsi="Times New Roman Bold" w:cs="Times New Roman Bold" w:hint="default"/>
        <w:b/>
        <w:bCs/>
        <w:i w:val="0"/>
        <w:iCs w:val="0"/>
        <w:sz w:val="26"/>
        <w:szCs w:val="26"/>
      </w:rPr>
    </w:lvl>
    <w:lvl w:ilvl="4" w:tplc="FFFFFFFF">
      <w:start w:val="1"/>
      <w:numFmt w:val="decimal"/>
      <w:lvlText w:val="%5."/>
      <w:lvlJc w:val="left"/>
      <w:pPr>
        <w:tabs>
          <w:tab w:val="num" w:pos="992"/>
        </w:tabs>
        <w:ind w:left="992" w:hanging="425"/>
      </w:pPr>
      <w:rPr>
        <w:rFonts w:ascii="Times New Roman" w:hAnsi="Times New Roman" w:cs="Times New Roman" w:hint="default"/>
        <w:b w:val="0"/>
        <w:bCs w:val="0"/>
        <w:i w:val="0"/>
        <w:iCs w:val="0"/>
        <w:sz w:val="26"/>
        <w:szCs w:val="26"/>
      </w:r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7"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6"/>
  </w:num>
  <w:num w:numId="4">
    <w:abstractNumId w:val="13"/>
  </w:num>
  <w:num w:numId="5">
    <w:abstractNumId w:val="16"/>
  </w:num>
  <w:num w:numId="6">
    <w:abstractNumId w:val="5"/>
  </w:num>
  <w:num w:numId="7">
    <w:abstractNumId w:val="9"/>
  </w:num>
  <w:num w:numId="8">
    <w:abstractNumId w:val="1"/>
  </w:num>
  <w:num w:numId="9">
    <w:abstractNumId w:val="10"/>
  </w:num>
  <w:num w:numId="10">
    <w:abstractNumId w:val="3"/>
  </w:num>
  <w:num w:numId="11">
    <w:abstractNumId w:val="7"/>
  </w:num>
  <w:num w:numId="12">
    <w:abstractNumId w:val="2"/>
  </w:num>
  <w:num w:numId="13">
    <w:abstractNumId w:val="8"/>
  </w:num>
  <w:num w:numId="14">
    <w:abstractNumId w:val="15"/>
  </w:num>
  <w:num w:numId="15">
    <w:abstractNumId w:val="0"/>
  </w:num>
  <w:num w:numId="16">
    <w:abstractNumId w:val="4"/>
  </w:num>
  <w:num w:numId="17">
    <w:abstractNumId w:val="14"/>
  </w:num>
  <w:num w:numId="18">
    <w:abstractNumId w:val="12"/>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PM_VANLT">
    <w15:presenceInfo w15:providerId="None" w15:userId="PPM_VAN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trackRevisions/>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AF1"/>
    <w:rsid w:val="000010A5"/>
    <w:rsid w:val="00003DE3"/>
    <w:rsid w:val="000046C4"/>
    <w:rsid w:val="000050A4"/>
    <w:rsid w:val="00005DBB"/>
    <w:rsid w:val="00006BCF"/>
    <w:rsid w:val="000071C2"/>
    <w:rsid w:val="000102C6"/>
    <w:rsid w:val="000115E2"/>
    <w:rsid w:val="00016527"/>
    <w:rsid w:val="00016B7F"/>
    <w:rsid w:val="00017C46"/>
    <w:rsid w:val="00020E91"/>
    <w:rsid w:val="000217F7"/>
    <w:rsid w:val="00022A28"/>
    <w:rsid w:val="000244D2"/>
    <w:rsid w:val="000246D3"/>
    <w:rsid w:val="00025D57"/>
    <w:rsid w:val="00025E10"/>
    <w:rsid w:val="000278DD"/>
    <w:rsid w:val="00030C3A"/>
    <w:rsid w:val="00031DF2"/>
    <w:rsid w:val="000325E5"/>
    <w:rsid w:val="00036ACC"/>
    <w:rsid w:val="00036E29"/>
    <w:rsid w:val="0004033F"/>
    <w:rsid w:val="0004162F"/>
    <w:rsid w:val="00044C27"/>
    <w:rsid w:val="0004504E"/>
    <w:rsid w:val="00046718"/>
    <w:rsid w:val="00046A56"/>
    <w:rsid w:val="000475EB"/>
    <w:rsid w:val="000478A9"/>
    <w:rsid w:val="00051AC9"/>
    <w:rsid w:val="00053839"/>
    <w:rsid w:val="00055D8A"/>
    <w:rsid w:val="0005663E"/>
    <w:rsid w:val="00056DD3"/>
    <w:rsid w:val="000615E1"/>
    <w:rsid w:val="00061C9C"/>
    <w:rsid w:val="00062AAD"/>
    <w:rsid w:val="00062E15"/>
    <w:rsid w:val="000632CC"/>
    <w:rsid w:val="000660C8"/>
    <w:rsid w:val="000701F0"/>
    <w:rsid w:val="00070C87"/>
    <w:rsid w:val="00073783"/>
    <w:rsid w:val="00073AE6"/>
    <w:rsid w:val="00074D01"/>
    <w:rsid w:val="00076911"/>
    <w:rsid w:val="00077A20"/>
    <w:rsid w:val="00084E4A"/>
    <w:rsid w:val="0008541D"/>
    <w:rsid w:val="00085804"/>
    <w:rsid w:val="00086514"/>
    <w:rsid w:val="0009050C"/>
    <w:rsid w:val="00090D11"/>
    <w:rsid w:val="000911B7"/>
    <w:rsid w:val="0009261E"/>
    <w:rsid w:val="00092D32"/>
    <w:rsid w:val="0009483E"/>
    <w:rsid w:val="00095E69"/>
    <w:rsid w:val="000967EE"/>
    <w:rsid w:val="00097604"/>
    <w:rsid w:val="00097B23"/>
    <w:rsid w:val="000A12DE"/>
    <w:rsid w:val="000A1598"/>
    <w:rsid w:val="000A202A"/>
    <w:rsid w:val="000A24B1"/>
    <w:rsid w:val="000A295B"/>
    <w:rsid w:val="000A32A2"/>
    <w:rsid w:val="000A367C"/>
    <w:rsid w:val="000A3A07"/>
    <w:rsid w:val="000A5787"/>
    <w:rsid w:val="000A7884"/>
    <w:rsid w:val="000B0092"/>
    <w:rsid w:val="000B03B0"/>
    <w:rsid w:val="000B0B61"/>
    <w:rsid w:val="000B0C2F"/>
    <w:rsid w:val="000B1C84"/>
    <w:rsid w:val="000B1D37"/>
    <w:rsid w:val="000B2306"/>
    <w:rsid w:val="000B68D1"/>
    <w:rsid w:val="000C0593"/>
    <w:rsid w:val="000C07AD"/>
    <w:rsid w:val="000C1B89"/>
    <w:rsid w:val="000C4699"/>
    <w:rsid w:val="000C4EB9"/>
    <w:rsid w:val="000C692E"/>
    <w:rsid w:val="000C71C0"/>
    <w:rsid w:val="000C7314"/>
    <w:rsid w:val="000C7886"/>
    <w:rsid w:val="000D0FC3"/>
    <w:rsid w:val="000D16C0"/>
    <w:rsid w:val="000D635D"/>
    <w:rsid w:val="000D6407"/>
    <w:rsid w:val="000D761E"/>
    <w:rsid w:val="000E1C5C"/>
    <w:rsid w:val="000E24A7"/>
    <w:rsid w:val="000E32C5"/>
    <w:rsid w:val="000E3B41"/>
    <w:rsid w:val="000E3CB2"/>
    <w:rsid w:val="000E595B"/>
    <w:rsid w:val="000E6D64"/>
    <w:rsid w:val="000F1EEE"/>
    <w:rsid w:val="000F3943"/>
    <w:rsid w:val="000F7508"/>
    <w:rsid w:val="001025AF"/>
    <w:rsid w:val="00105547"/>
    <w:rsid w:val="00105A1C"/>
    <w:rsid w:val="00110404"/>
    <w:rsid w:val="00110C87"/>
    <w:rsid w:val="00112BFB"/>
    <w:rsid w:val="001159A2"/>
    <w:rsid w:val="00115A40"/>
    <w:rsid w:val="00116F64"/>
    <w:rsid w:val="00121E12"/>
    <w:rsid w:val="001235D8"/>
    <w:rsid w:val="00124787"/>
    <w:rsid w:val="00125DE4"/>
    <w:rsid w:val="001354D1"/>
    <w:rsid w:val="00135C46"/>
    <w:rsid w:val="00135DEF"/>
    <w:rsid w:val="00136684"/>
    <w:rsid w:val="00137E1B"/>
    <w:rsid w:val="00142D46"/>
    <w:rsid w:val="00143921"/>
    <w:rsid w:val="00145742"/>
    <w:rsid w:val="00146166"/>
    <w:rsid w:val="00146912"/>
    <w:rsid w:val="00150C5F"/>
    <w:rsid w:val="00153BF3"/>
    <w:rsid w:val="00153F39"/>
    <w:rsid w:val="00153F8D"/>
    <w:rsid w:val="00155799"/>
    <w:rsid w:val="00156113"/>
    <w:rsid w:val="0016114D"/>
    <w:rsid w:val="00161E8C"/>
    <w:rsid w:val="001620F7"/>
    <w:rsid w:val="00162C22"/>
    <w:rsid w:val="00164B04"/>
    <w:rsid w:val="00165656"/>
    <w:rsid w:val="00165D18"/>
    <w:rsid w:val="0017053B"/>
    <w:rsid w:val="00170ACE"/>
    <w:rsid w:val="00170E14"/>
    <w:rsid w:val="001727CE"/>
    <w:rsid w:val="00172B69"/>
    <w:rsid w:val="00172C17"/>
    <w:rsid w:val="00175442"/>
    <w:rsid w:val="001765AC"/>
    <w:rsid w:val="001767CC"/>
    <w:rsid w:val="001816FC"/>
    <w:rsid w:val="00181A2A"/>
    <w:rsid w:val="0018231F"/>
    <w:rsid w:val="00182B92"/>
    <w:rsid w:val="00182BA4"/>
    <w:rsid w:val="00183172"/>
    <w:rsid w:val="00183A4E"/>
    <w:rsid w:val="00184F54"/>
    <w:rsid w:val="00185E63"/>
    <w:rsid w:val="0018787C"/>
    <w:rsid w:val="00191698"/>
    <w:rsid w:val="00194E98"/>
    <w:rsid w:val="00195322"/>
    <w:rsid w:val="00197C27"/>
    <w:rsid w:val="001A2503"/>
    <w:rsid w:val="001A4C92"/>
    <w:rsid w:val="001B2A68"/>
    <w:rsid w:val="001B3ECA"/>
    <w:rsid w:val="001B6665"/>
    <w:rsid w:val="001C009B"/>
    <w:rsid w:val="001C2DF9"/>
    <w:rsid w:val="001C346D"/>
    <w:rsid w:val="001C4B82"/>
    <w:rsid w:val="001C4F36"/>
    <w:rsid w:val="001C5675"/>
    <w:rsid w:val="001C6D3F"/>
    <w:rsid w:val="001C6D66"/>
    <w:rsid w:val="001D1325"/>
    <w:rsid w:val="001D2654"/>
    <w:rsid w:val="001D289A"/>
    <w:rsid w:val="001D723E"/>
    <w:rsid w:val="001D7742"/>
    <w:rsid w:val="001E1890"/>
    <w:rsid w:val="001E1A7B"/>
    <w:rsid w:val="001E2043"/>
    <w:rsid w:val="001E270A"/>
    <w:rsid w:val="001E58A7"/>
    <w:rsid w:val="001E68DF"/>
    <w:rsid w:val="001E7C8A"/>
    <w:rsid w:val="001F0A37"/>
    <w:rsid w:val="001F100A"/>
    <w:rsid w:val="001F57FE"/>
    <w:rsid w:val="001F5C10"/>
    <w:rsid w:val="001F71F8"/>
    <w:rsid w:val="00200054"/>
    <w:rsid w:val="00201316"/>
    <w:rsid w:val="00201659"/>
    <w:rsid w:val="00204CF2"/>
    <w:rsid w:val="002052C7"/>
    <w:rsid w:val="00205DB0"/>
    <w:rsid w:val="002063EB"/>
    <w:rsid w:val="00211BFD"/>
    <w:rsid w:val="00211E9A"/>
    <w:rsid w:val="00211FC7"/>
    <w:rsid w:val="002122F3"/>
    <w:rsid w:val="00212C20"/>
    <w:rsid w:val="0021319F"/>
    <w:rsid w:val="00213589"/>
    <w:rsid w:val="00214189"/>
    <w:rsid w:val="0021435B"/>
    <w:rsid w:val="00215E97"/>
    <w:rsid w:val="0021603A"/>
    <w:rsid w:val="00220538"/>
    <w:rsid w:val="002227E8"/>
    <w:rsid w:val="002234EE"/>
    <w:rsid w:val="00223DB8"/>
    <w:rsid w:val="00227D2C"/>
    <w:rsid w:val="002306F9"/>
    <w:rsid w:val="00231D5B"/>
    <w:rsid w:val="00233458"/>
    <w:rsid w:val="00233542"/>
    <w:rsid w:val="00236E0D"/>
    <w:rsid w:val="00236F68"/>
    <w:rsid w:val="002372B9"/>
    <w:rsid w:val="002407F3"/>
    <w:rsid w:val="00241AE4"/>
    <w:rsid w:val="002423CC"/>
    <w:rsid w:val="00242B1A"/>
    <w:rsid w:val="00243FCE"/>
    <w:rsid w:val="00247B94"/>
    <w:rsid w:val="00250B07"/>
    <w:rsid w:val="00252FE0"/>
    <w:rsid w:val="002540ED"/>
    <w:rsid w:val="002549DD"/>
    <w:rsid w:val="00255E2B"/>
    <w:rsid w:val="00256214"/>
    <w:rsid w:val="0025662C"/>
    <w:rsid w:val="00257C8D"/>
    <w:rsid w:val="00257CEB"/>
    <w:rsid w:val="002645EB"/>
    <w:rsid w:val="00264736"/>
    <w:rsid w:val="0026477A"/>
    <w:rsid w:val="00264882"/>
    <w:rsid w:val="00267A66"/>
    <w:rsid w:val="00267BE4"/>
    <w:rsid w:val="002701D4"/>
    <w:rsid w:val="002723D6"/>
    <w:rsid w:val="0027354F"/>
    <w:rsid w:val="002743BB"/>
    <w:rsid w:val="0027489D"/>
    <w:rsid w:val="0027560D"/>
    <w:rsid w:val="00276AE5"/>
    <w:rsid w:val="00277D1F"/>
    <w:rsid w:val="00280829"/>
    <w:rsid w:val="002847FB"/>
    <w:rsid w:val="002868A0"/>
    <w:rsid w:val="002904BB"/>
    <w:rsid w:val="00291F47"/>
    <w:rsid w:val="002932EE"/>
    <w:rsid w:val="00294438"/>
    <w:rsid w:val="00295656"/>
    <w:rsid w:val="002964D3"/>
    <w:rsid w:val="00297089"/>
    <w:rsid w:val="002A07E4"/>
    <w:rsid w:val="002A1532"/>
    <w:rsid w:val="002A44B2"/>
    <w:rsid w:val="002A50CB"/>
    <w:rsid w:val="002A553A"/>
    <w:rsid w:val="002A5D45"/>
    <w:rsid w:val="002A5DD2"/>
    <w:rsid w:val="002A6292"/>
    <w:rsid w:val="002B4F4F"/>
    <w:rsid w:val="002B56AB"/>
    <w:rsid w:val="002B5A34"/>
    <w:rsid w:val="002C163F"/>
    <w:rsid w:val="002C1D9B"/>
    <w:rsid w:val="002C2B99"/>
    <w:rsid w:val="002C2BD5"/>
    <w:rsid w:val="002C4626"/>
    <w:rsid w:val="002C47E4"/>
    <w:rsid w:val="002C5C38"/>
    <w:rsid w:val="002C5E70"/>
    <w:rsid w:val="002C6B1A"/>
    <w:rsid w:val="002D0560"/>
    <w:rsid w:val="002D0F7F"/>
    <w:rsid w:val="002D25B8"/>
    <w:rsid w:val="002D28A4"/>
    <w:rsid w:val="002D2D27"/>
    <w:rsid w:val="002D4D9F"/>
    <w:rsid w:val="002E0380"/>
    <w:rsid w:val="002E2021"/>
    <w:rsid w:val="002E226C"/>
    <w:rsid w:val="002E2F22"/>
    <w:rsid w:val="002E4DBB"/>
    <w:rsid w:val="002E6272"/>
    <w:rsid w:val="002E6CA0"/>
    <w:rsid w:val="002E735D"/>
    <w:rsid w:val="002F122E"/>
    <w:rsid w:val="002F307B"/>
    <w:rsid w:val="002F366D"/>
    <w:rsid w:val="002F3E7B"/>
    <w:rsid w:val="003006EE"/>
    <w:rsid w:val="003052CB"/>
    <w:rsid w:val="00305CFD"/>
    <w:rsid w:val="00310E7A"/>
    <w:rsid w:val="00311B01"/>
    <w:rsid w:val="00311E8B"/>
    <w:rsid w:val="00312E18"/>
    <w:rsid w:val="00314531"/>
    <w:rsid w:val="00314A8D"/>
    <w:rsid w:val="00315A36"/>
    <w:rsid w:val="00316747"/>
    <w:rsid w:val="003169DA"/>
    <w:rsid w:val="00317601"/>
    <w:rsid w:val="00321091"/>
    <w:rsid w:val="00324181"/>
    <w:rsid w:val="00327418"/>
    <w:rsid w:val="00330AEF"/>
    <w:rsid w:val="003312DC"/>
    <w:rsid w:val="00331772"/>
    <w:rsid w:val="003341C9"/>
    <w:rsid w:val="00334443"/>
    <w:rsid w:val="003352EA"/>
    <w:rsid w:val="00340AA8"/>
    <w:rsid w:val="00340DDD"/>
    <w:rsid w:val="0034708E"/>
    <w:rsid w:val="003474EE"/>
    <w:rsid w:val="00351CF3"/>
    <w:rsid w:val="00353FC1"/>
    <w:rsid w:val="00354C43"/>
    <w:rsid w:val="00355E6E"/>
    <w:rsid w:val="0036055F"/>
    <w:rsid w:val="00360861"/>
    <w:rsid w:val="003609AF"/>
    <w:rsid w:val="00360EE9"/>
    <w:rsid w:val="00366A83"/>
    <w:rsid w:val="003720DB"/>
    <w:rsid w:val="00373501"/>
    <w:rsid w:val="0037366A"/>
    <w:rsid w:val="00374BEF"/>
    <w:rsid w:val="00374F04"/>
    <w:rsid w:val="0037507B"/>
    <w:rsid w:val="0037773D"/>
    <w:rsid w:val="003777FC"/>
    <w:rsid w:val="00382297"/>
    <w:rsid w:val="00383383"/>
    <w:rsid w:val="00383421"/>
    <w:rsid w:val="00383F9B"/>
    <w:rsid w:val="0038593A"/>
    <w:rsid w:val="00387189"/>
    <w:rsid w:val="00390CE4"/>
    <w:rsid w:val="00392C8E"/>
    <w:rsid w:val="00393498"/>
    <w:rsid w:val="003952E0"/>
    <w:rsid w:val="003A0157"/>
    <w:rsid w:val="003A100A"/>
    <w:rsid w:val="003A10CD"/>
    <w:rsid w:val="003A18D2"/>
    <w:rsid w:val="003A1A43"/>
    <w:rsid w:val="003A1C64"/>
    <w:rsid w:val="003A2B60"/>
    <w:rsid w:val="003A335C"/>
    <w:rsid w:val="003A5B50"/>
    <w:rsid w:val="003B0497"/>
    <w:rsid w:val="003B0DED"/>
    <w:rsid w:val="003B15A9"/>
    <w:rsid w:val="003B1FE8"/>
    <w:rsid w:val="003B2135"/>
    <w:rsid w:val="003B29C5"/>
    <w:rsid w:val="003B3004"/>
    <w:rsid w:val="003B363B"/>
    <w:rsid w:val="003B4378"/>
    <w:rsid w:val="003B5BED"/>
    <w:rsid w:val="003B6BAF"/>
    <w:rsid w:val="003B7A64"/>
    <w:rsid w:val="003C02C7"/>
    <w:rsid w:val="003C18C4"/>
    <w:rsid w:val="003C55EB"/>
    <w:rsid w:val="003D0446"/>
    <w:rsid w:val="003D0457"/>
    <w:rsid w:val="003D0EF4"/>
    <w:rsid w:val="003D12BE"/>
    <w:rsid w:val="003D16BF"/>
    <w:rsid w:val="003D18BF"/>
    <w:rsid w:val="003D20DE"/>
    <w:rsid w:val="003D22E4"/>
    <w:rsid w:val="003D2B60"/>
    <w:rsid w:val="003D3556"/>
    <w:rsid w:val="003D4125"/>
    <w:rsid w:val="003E14BD"/>
    <w:rsid w:val="003E2647"/>
    <w:rsid w:val="003E3F36"/>
    <w:rsid w:val="003E5463"/>
    <w:rsid w:val="003E54B2"/>
    <w:rsid w:val="003E551B"/>
    <w:rsid w:val="003F01F4"/>
    <w:rsid w:val="003F0EE3"/>
    <w:rsid w:val="003F136B"/>
    <w:rsid w:val="003F1D79"/>
    <w:rsid w:val="00400687"/>
    <w:rsid w:val="00400DA4"/>
    <w:rsid w:val="00401C9E"/>
    <w:rsid w:val="004040BC"/>
    <w:rsid w:val="00404A0B"/>
    <w:rsid w:val="00405372"/>
    <w:rsid w:val="00405A44"/>
    <w:rsid w:val="004062B4"/>
    <w:rsid w:val="00415551"/>
    <w:rsid w:val="004173B7"/>
    <w:rsid w:val="00417861"/>
    <w:rsid w:val="00417F92"/>
    <w:rsid w:val="004226EB"/>
    <w:rsid w:val="004251AD"/>
    <w:rsid w:val="004257FF"/>
    <w:rsid w:val="0043187C"/>
    <w:rsid w:val="0043445D"/>
    <w:rsid w:val="00440E6A"/>
    <w:rsid w:val="00445E41"/>
    <w:rsid w:val="004507B0"/>
    <w:rsid w:val="00451683"/>
    <w:rsid w:val="0045291D"/>
    <w:rsid w:val="004533FA"/>
    <w:rsid w:val="0045369E"/>
    <w:rsid w:val="00453B03"/>
    <w:rsid w:val="0045462F"/>
    <w:rsid w:val="00460E7C"/>
    <w:rsid w:val="00460F15"/>
    <w:rsid w:val="00461C6B"/>
    <w:rsid w:val="00463ECF"/>
    <w:rsid w:val="00464499"/>
    <w:rsid w:val="004652A4"/>
    <w:rsid w:val="00466C03"/>
    <w:rsid w:val="00466F9E"/>
    <w:rsid w:val="00467673"/>
    <w:rsid w:val="00472A97"/>
    <w:rsid w:val="00473F14"/>
    <w:rsid w:val="004741EE"/>
    <w:rsid w:val="00474493"/>
    <w:rsid w:val="004747BE"/>
    <w:rsid w:val="00475E68"/>
    <w:rsid w:val="004775BB"/>
    <w:rsid w:val="0047793D"/>
    <w:rsid w:val="00477A1C"/>
    <w:rsid w:val="00477EF8"/>
    <w:rsid w:val="00481C3B"/>
    <w:rsid w:val="00481E23"/>
    <w:rsid w:val="00481FAA"/>
    <w:rsid w:val="00482066"/>
    <w:rsid w:val="004833E7"/>
    <w:rsid w:val="004852CA"/>
    <w:rsid w:val="004871FB"/>
    <w:rsid w:val="004905D7"/>
    <w:rsid w:val="00490632"/>
    <w:rsid w:val="0049110B"/>
    <w:rsid w:val="004938A3"/>
    <w:rsid w:val="0049599A"/>
    <w:rsid w:val="004A20FF"/>
    <w:rsid w:val="004A2934"/>
    <w:rsid w:val="004A3684"/>
    <w:rsid w:val="004A4238"/>
    <w:rsid w:val="004A433B"/>
    <w:rsid w:val="004A4E86"/>
    <w:rsid w:val="004A6FCB"/>
    <w:rsid w:val="004A7A13"/>
    <w:rsid w:val="004A7C86"/>
    <w:rsid w:val="004A7E92"/>
    <w:rsid w:val="004B420B"/>
    <w:rsid w:val="004B4D07"/>
    <w:rsid w:val="004B567B"/>
    <w:rsid w:val="004B6C92"/>
    <w:rsid w:val="004C00EE"/>
    <w:rsid w:val="004C0F39"/>
    <w:rsid w:val="004C34E4"/>
    <w:rsid w:val="004C3532"/>
    <w:rsid w:val="004C4E06"/>
    <w:rsid w:val="004C58F5"/>
    <w:rsid w:val="004C603F"/>
    <w:rsid w:val="004C6C5C"/>
    <w:rsid w:val="004C7A2C"/>
    <w:rsid w:val="004D0715"/>
    <w:rsid w:val="004D103A"/>
    <w:rsid w:val="004D3142"/>
    <w:rsid w:val="004D3C01"/>
    <w:rsid w:val="004D46B3"/>
    <w:rsid w:val="004D4777"/>
    <w:rsid w:val="004D5CFB"/>
    <w:rsid w:val="004D7267"/>
    <w:rsid w:val="004E3473"/>
    <w:rsid w:val="004E55E6"/>
    <w:rsid w:val="004F0DA8"/>
    <w:rsid w:val="004F2ED7"/>
    <w:rsid w:val="004F49D5"/>
    <w:rsid w:val="004F4ECA"/>
    <w:rsid w:val="004F687D"/>
    <w:rsid w:val="004F729F"/>
    <w:rsid w:val="00500D47"/>
    <w:rsid w:val="00501050"/>
    <w:rsid w:val="00501A1F"/>
    <w:rsid w:val="00503BEF"/>
    <w:rsid w:val="005045AD"/>
    <w:rsid w:val="005055BF"/>
    <w:rsid w:val="00505E91"/>
    <w:rsid w:val="00506411"/>
    <w:rsid w:val="00506BCA"/>
    <w:rsid w:val="005120BE"/>
    <w:rsid w:val="00514238"/>
    <w:rsid w:val="005148EC"/>
    <w:rsid w:val="005173A1"/>
    <w:rsid w:val="005227A0"/>
    <w:rsid w:val="00522D60"/>
    <w:rsid w:val="00523014"/>
    <w:rsid w:val="00523B42"/>
    <w:rsid w:val="005267FB"/>
    <w:rsid w:val="00527724"/>
    <w:rsid w:val="00527ACE"/>
    <w:rsid w:val="00527C30"/>
    <w:rsid w:val="00530A10"/>
    <w:rsid w:val="005312E0"/>
    <w:rsid w:val="00531463"/>
    <w:rsid w:val="00531D99"/>
    <w:rsid w:val="005325C8"/>
    <w:rsid w:val="00533761"/>
    <w:rsid w:val="00536D71"/>
    <w:rsid w:val="00537C0E"/>
    <w:rsid w:val="00537CCE"/>
    <w:rsid w:val="0054042C"/>
    <w:rsid w:val="00540A98"/>
    <w:rsid w:val="00543273"/>
    <w:rsid w:val="00547659"/>
    <w:rsid w:val="00551156"/>
    <w:rsid w:val="0055182B"/>
    <w:rsid w:val="00552E40"/>
    <w:rsid w:val="00552F5B"/>
    <w:rsid w:val="005530B6"/>
    <w:rsid w:val="005544BB"/>
    <w:rsid w:val="00554627"/>
    <w:rsid w:val="005546F3"/>
    <w:rsid w:val="00554DEF"/>
    <w:rsid w:val="005552BD"/>
    <w:rsid w:val="00555E1B"/>
    <w:rsid w:val="005572D7"/>
    <w:rsid w:val="00560035"/>
    <w:rsid w:val="005601A7"/>
    <w:rsid w:val="00561059"/>
    <w:rsid w:val="00562A69"/>
    <w:rsid w:val="00565E2F"/>
    <w:rsid w:val="005664FC"/>
    <w:rsid w:val="00573830"/>
    <w:rsid w:val="005743E1"/>
    <w:rsid w:val="0057448C"/>
    <w:rsid w:val="00574BBF"/>
    <w:rsid w:val="0057643D"/>
    <w:rsid w:val="00580A97"/>
    <w:rsid w:val="005842B7"/>
    <w:rsid w:val="00586119"/>
    <w:rsid w:val="00586737"/>
    <w:rsid w:val="00586AB4"/>
    <w:rsid w:val="00590350"/>
    <w:rsid w:val="00590772"/>
    <w:rsid w:val="00591ABA"/>
    <w:rsid w:val="00591C16"/>
    <w:rsid w:val="00593CA6"/>
    <w:rsid w:val="00595412"/>
    <w:rsid w:val="00595B2C"/>
    <w:rsid w:val="00597073"/>
    <w:rsid w:val="00597B1A"/>
    <w:rsid w:val="005A2792"/>
    <w:rsid w:val="005A3D04"/>
    <w:rsid w:val="005A5184"/>
    <w:rsid w:val="005A5C56"/>
    <w:rsid w:val="005A5E29"/>
    <w:rsid w:val="005A68F3"/>
    <w:rsid w:val="005B0049"/>
    <w:rsid w:val="005B0788"/>
    <w:rsid w:val="005B3CFE"/>
    <w:rsid w:val="005B60EF"/>
    <w:rsid w:val="005B634A"/>
    <w:rsid w:val="005B6C5D"/>
    <w:rsid w:val="005B75FE"/>
    <w:rsid w:val="005C1207"/>
    <w:rsid w:val="005C21BB"/>
    <w:rsid w:val="005C35EC"/>
    <w:rsid w:val="005C559E"/>
    <w:rsid w:val="005C56F1"/>
    <w:rsid w:val="005C62B1"/>
    <w:rsid w:val="005C6B59"/>
    <w:rsid w:val="005C7823"/>
    <w:rsid w:val="005D1585"/>
    <w:rsid w:val="005D16DC"/>
    <w:rsid w:val="005D477F"/>
    <w:rsid w:val="005D7F8E"/>
    <w:rsid w:val="005E19CB"/>
    <w:rsid w:val="005E2617"/>
    <w:rsid w:val="005E2D0D"/>
    <w:rsid w:val="005E5275"/>
    <w:rsid w:val="005E5538"/>
    <w:rsid w:val="005E5605"/>
    <w:rsid w:val="005E73A9"/>
    <w:rsid w:val="005F3F2F"/>
    <w:rsid w:val="0060029B"/>
    <w:rsid w:val="0060153C"/>
    <w:rsid w:val="0060633F"/>
    <w:rsid w:val="00611128"/>
    <w:rsid w:val="00611176"/>
    <w:rsid w:val="00612084"/>
    <w:rsid w:val="00614B4D"/>
    <w:rsid w:val="00615220"/>
    <w:rsid w:val="00616260"/>
    <w:rsid w:val="00617279"/>
    <w:rsid w:val="00621093"/>
    <w:rsid w:val="00621FCF"/>
    <w:rsid w:val="00624510"/>
    <w:rsid w:val="006245F8"/>
    <w:rsid w:val="00624A2C"/>
    <w:rsid w:val="00625715"/>
    <w:rsid w:val="00630EDF"/>
    <w:rsid w:val="00632952"/>
    <w:rsid w:val="00633ACE"/>
    <w:rsid w:val="0063406A"/>
    <w:rsid w:val="006352DD"/>
    <w:rsid w:val="0063654A"/>
    <w:rsid w:val="006368C0"/>
    <w:rsid w:val="00640403"/>
    <w:rsid w:val="00642FAB"/>
    <w:rsid w:val="00644D78"/>
    <w:rsid w:val="00646EF6"/>
    <w:rsid w:val="006473DA"/>
    <w:rsid w:val="00647833"/>
    <w:rsid w:val="00647C70"/>
    <w:rsid w:val="006509B6"/>
    <w:rsid w:val="0065168E"/>
    <w:rsid w:val="006524F4"/>
    <w:rsid w:val="00652B2B"/>
    <w:rsid w:val="00654406"/>
    <w:rsid w:val="00654F02"/>
    <w:rsid w:val="006603A7"/>
    <w:rsid w:val="00662A62"/>
    <w:rsid w:val="006651A4"/>
    <w:rsid w:val="0067051B"/>
    <w:rsid w:val="006725D0"/>
    <w:rsid w:val="00676D66"/>
    <w:rsid w:val="006773A4"/>
    <w:rsid w:val="006800AE"/>
    <w:rsid w:val="006800EF"/>
    <w:rsid w:val="00682780"/>
    <w:rsid w:val="006836BF"/>
    <w:rsid w:val="0068428B"/>
    <w:rsid w:val="00685099"/>
    <w:rsid w:val="00686184"/>
    <w:rsid w:val="00690981"/>
    <w:rsid w:val="00690E0E"/>
    <w:rsid w:val="00691614"/>
    <w:rsid w:val="00691868"/>
    <w:rsid w:val="00691F7D"/>
    <w:rsid w:val="00693C66"/>
    <w:rsid w:val="0069485D"/>
    <w:rsid w:val="006A0BCC"/>
    <w:rsid w:val="006A16FB"/>
    <w:rsid w:val="006A6117"/>
    <w:rsid w:val="006A73FF"/>
    <w:rsid w:val="006A740E"/>
    <w:rsid w:val="006B27B2"/>
    <w:rsid w:val="006B58C6"/>
    <w:rsid w:val="006C47C7"/>
    <w:rsid w:val="006C4AB7"/>
    <w:rsid w:val="006C50BD"/>
    <w:rsid w:val="006C5EDF"/>
    <w:rsid w:val="006C64AB"/>
    <w:rsid w:val="006C6FB9"/>
    <w:rsid w:val="006D081C"/>
    <w:rsid w:val="006D2DB6"/>
    <w:rsid w:val="006D57BD"/>
    <w:rsid w:val="006D5DAB"/>
    <w:rsid w:val="006D5DED"/>
    <w:rsid w:val="006D724D"/>
    <w:rsid w:val="006D745B"/>
    <w:rsid w:val="006E4152"/>
    <w:rsid w:val="006E6677"/>
    <w:rsid w:val="006E6AB8"/>
    <w:rsid w:val="006F1E80"/>
    <w:rsid w:val="006F3163"/>
    <w:rsid w:val="006F4DC2"/>
    <w:rsid w:val="00700208"/>
    <w:rsid w:val="007003D5"/>
    <w:rsid w:val="0070115F"/>
    <w:rsid w:val="00702E78"/>
    <w:rsid w:val="007031CB"/>
    <w:rsid w:val="007037BD"/>
    <w:rsid w:val="00704685"/>
    <w:rsid w:val="00704A73"/>
    <w:rsid w:val="00707CCB"/>
    <w:rsid w:val="00711198"/>
    <w:rsid w:val="00711CF6"/>
    <w:rsid w:val="00712486"/>
    <w:rsid w:val="007128DA"/>
    <w:rsid w:val="007138D9"/>
    <w:rsid w:val="00715823"/>
    <w:rsid w:val="0071769D"/>
    <w:rsid w:val="0071793D"/>
    <w:rsid w:val="00720040"/>
    <w:rsid w:val="00720355"/>
    <w:rsid w:val="007233B4"/>
    <w:rsid w:val="007236A3"/>
    <w:rsid w:val="00723B85"/>
    <w:rsid w:val="00723C5B"/>
    <w:rsid w:val="00724335"/>
    <w:rsid w:val="007244DC"/>
    <w:rsid w:val="007258D2"/>
    <w:rsid w:val="00725C9C"/>
    <w:rsid w:val="007275F5"/>
    <w:rsid w:val="007324D7"/>
    <w:rsid w:val="00733360"/>
    <w:rsid w:val="00733BB2"/>
    <w:rsid w:val="0073594D"/>
    <w:rsid w:val="00737AAD"/>
    <w:rsid w:val="00740250"/>
    <w:rsid w:val="00741649"/>
    <w:rsid w:val="00741696"/>
    <w:rsid w:val="007418D6"/>
    <w:rsid w:val="00741B5F"/>
    <w:rsid w:val="007433B4"/>
    <w:rsid w:val="00743810"/>
    <w:rsid w:val="00743B0D"/>
    <w:rsid w:val="0074445B"/>
    <w:rsid w:val="00744FA7"/>
    <w:rsid w:val="00745804"/>
    <w:rsid w:val="0074663D"/>
    <w:rsid w:val="00746A60"/>
    <w:rsid w:val="00750FEA"/>
    <w:rsid w:val="00751A61"/>
    <w:rsid w:val="00754A9C"/>
    <w:rsid w:val="007561CD"/>
    <w:rsid w:val="0075662D"/>
    <w:rsid w:val="007606B5"/>
    <w:rsid w:val="007624D9"/>
    <w:rsid w:val="007652EE"/>
    <w:rsid w:val="0076539B"/>
    <w:rsid w:val="00767C62"/>
    <w:rsid w:val="00770355"/>
    <w:rsid w:val="00773B01"/>
    <w:rsid w:val="007745F8"/>
    <w:rsid w:val="00776983"/>
    <w:rsid w:val="00776C16"/>
    <w:rsid w:val="00777D2B"/>
    <w:rsid w:val="007801AB"/>
    <w:rsid w:val="00783063"/>
    <w:rsid w:val="007834E6"/>
    <w:rsid w:val="0078526A"/>
    <w:rsid w:val="00785712"/>
    <w:rsid w:val="00790F4C"/>
    <w:rsid w:val="007955E9"/>
    <w:rsid w:val="0079619B"/>
    <w:rsid w:val="007A058A"/>
    <w:rsid w:val="007A1A2D"/>
    <w:rsid w:val="007A25C3"/>
    <w:rsid w:val="007A2FCF"/>
    <w:rsid w:val="007A689E"/>
    <w:rsid w:val="007B0DDB"/>
    <w:rsid w:val="007B1497"/>
    <w:rsid w:val="007B3D46"/>
    <w:rsid w:val="007B5F74"/>
    <w:rsid w:val="007B67EA"/>
    <w:rsid w:val="007C0406"/>
    <w:rsid w:val="007C3A5F"/>
    <w:rsid w:val="007D0D0B"/>
    <w:rsid w:val="007D11F8"/>
    <w:rsid w:val="007D385A"/>
    <w:rsid w:val="007D3FC9"/>
    <w:rsid w:val="007D7F20"/>
    <w:rsid w:val="007E0290"/>
    <w:rsid w:val="007E0A5C"/>
    <w:rsid w:val="007E166E"/>
    <w:rsid w:val="007E189B"/>
    <w:rsid w:val="007E24B6"/>
    <w:rsid w:val="007E2670"/>
    <w:rsid w:val="007E31A4"/>
    <w:rsid w:val="007F04B2"/>
    <w:rsid w:val="007F0D08"/>
    <w:rsid w:val="007F693F"/>
    <w:rsid w:val="00800A75"/>
    <w:rsid w:val="00802D22"/>
    <w:rsid w:val="00806AD4"/>
    <w:rsid w:val="0080769C"/>
    <w:rsid w:val="00810CFF"/>
    <w:rsid w:val="0081114F"/>
    <w:rsid w:val="00811E83"/>
    <w:rsid w:val="00814426"/>
    <w:rsid w:val="00814952"/>
    <w:rsid w:val="00815AA5"/>
    <w:rsid w:val="008163A6"/>
    <w:rsid w:val="00817015"/>
    <w:rsid w:val="0082141E"/>
    <w:rsid w:val="00822BBC"/>
    <w:rsid w:val="00823C24"/>
    <w:rsid w:val="008241A6"/>
    <w:rsid w:val="008251A1"/>
    <w:rsid w:val="008265D5"/>
    <w:rsid w:val="0083019C"/>
    <w:rsid w:val="008307C7"/>
    <w:rsid w:val="00832702"/>
    <w:rsid w:val="00833131"/>
    <w:rsid w:val="0083379D"/>
    <w:rsid w:val="008356CD"/>
    <w:rsid w:val="00835BCD"/>
    <w:rsid w:val="00836FAA"/>
    <w:rsid w:val="00837516"/>
    <w:rsid w:val="00837653"/>
    <w:rsid w:val="00841FA1"/>
    <w:rsid w:val="0084286B"/>
    <w:rsid w:val="00842F39"/>
    <w:rsid w:val="00843A0A"/>
    <w:rsid w:val="008448FB"/>
    <w:rsid w:val="00844907"/>
    <w:rsid w:val="008460CA"/>
    <w:rsid w:val="0084662D"/>
    <w:rsid w:val="00846B64"/>
    <w:rsid w:val="00850AD4"/>
    <w:rsid w:val="0085130C"/>
    <w:rsid w:val="00853123"/>
    <w:rsid w:val="0085325D"/>
    <w:rsid w:val="008539BE"/>
    <w:rsid w:val="00853A97"/>
    <w:rsid w:val="008545EA"/>
    <w:rsid w:val="00855097"/>
    <w:rsid w:val="008570A9"/>
    <w:rsid w:val="00857876"/>
    <w:rsid w:val="0086140A"/>
    <w:rsid w:val="00863919"/>
    <w:rsid w:val="00866635"/>
    <w:rsid w:val="00867425"/>
    <w:rsid w:val="0086778F"/>
    <w:rsid w:val="00871CD6"/>
    <w:rsid w:val="008728A9"/>
    <w:rsid w:val="00873311"/>
    <w:rsid w:val="008755E4"/>
    <w:rsid w:val="00875C99"/>
    <w:rsid w:val="0087608E"/>
    <w:rsid w:val="008766A8"/>
    <w:rsid w:val="008769C5"/>
    <w:rsid w:val="00877899"/>
    <w:rsid w:val="00877C20"/>
    <w:rsid w:val="008800AD"/>
    <w:rsid w:val="008826C9"/>
    <w:rsid w:val="008861D1"/>
    <w:rsid w:val="0088659B"/>
    <w:rsid w:val="00887250"/>
    <w:rsid w:val="00891403"/>
    <w:rsid w:val="0089173C"/>
    <w:rsid w:val="008932DC"/>
    <w:rsid w:val="0089388D"/>
    <w:rsid w:val="00896B17"/>
    <w:rsid w:val="008A1A60"/>
    <w:rsid w:val="008A2EBB"/>
    <w:rsid w:val="008A5301"/>
    <w:rsid w:val="008A6E71"/>
    <w:rsid w:val="008A7990"/>
    <w:rsid w:val="008B1976"/>
    <w:rsid w:val="008B30CE"/>
    <w:rsid w:val="008B670D"/>
    <w:rsid w:val="008B6C3E"/>
    <w:rsid w:val="008B723D"/>
    <w:rsid w:val="008B7487"/>
    <w:rsid w:val="008B74C8"/>
    <w:rsid w:val="008C454A"/>
    <w:rsid w:val="008C4705"/>
    <w:rsid w:val="008C49A3"/>
    <w:rsid w:val="008C5ADF"/>
    <w:rsid w:val="008C66AE"/>
    <w:rsid w:val="008D1B51"/>
    <w:rsid w:val="008D212D"/>
    <w:rsid w:val="008D3CD9"/>
    <w:rsid w:val="008D5AF7"/>
    <w:rsid w:val="008D5AFD"/>
    <w:rsid w:val="008D7D55"/>
    <w:rsid w:val="008E0869"/>
    <w:rsid w:val="008E112A"/>
    <w:rsid w:val="008E36D3"/>
    <w:rsid w:val="008E3AC5"/>
    <w:rsid w:val="008E4413"/>
    <w:rsid w:val="008E4A7E"/>
    <w:rsid w:val="008E6F58"/>
    <w:rsid w:val="008E7343"/>
    <w:rsid w:val="008E7799"/>
    <w:rsid w:val="008F0952"/>
    <w:rsid w:val="008F2AC4"/>
    <w:rsid w:val="008F3510"/>
    <w:rsid w:val="008F35C7"/>
    <w:rsid w:val="008F492A"/>
    <w:rsid w:val="008F57AF"/>
    <w:rsid w:val="008F5A66"/>
    <w:rsid w:val="008F5D94"/>
    <w:rsid w:val="008F6B71"/>
    <w:rsid w:val="008F728A"/>
    <w:rsid w:val="00900EB7"/>
    <w:rsid w:val="00901E04"/>
    <w:rsid w:val="00904DEC"/>
    <w:rsid w:val="00907E5B"/>
    <w:rsid w:val="00921691"/>
    <w:rsid w:val="0092553E"/>
    <w:rsid w:val="009257E9"/>
    <w:rsid w:val="00925D45"/>
    <w:rsid w:val="009312B3"/>
    <w:rsid w:val="0093187A"/>
    <w:rsid w:val="0093188F"/>
    <w:rsid w:val="0093216A"/>
    <w:rsid w:val="00933580"/>
    <w:rsid w:val="00934377"/>
    <w:rsid w:val="0093572C"/>
    <w:rsid w:val="009377D0"/>
    <w:rsid w:val="00943C2B"/>
    <w:rsid w:val="00944CEE"/>
    <w:rsid w:val="00944F96"/>
    <w:rsid w:val="00947D87"/>
    <w:rsid w:val="00947E81"/>
    <w:rsid w:val="00951CBF"/>
    <w:rsid w:val="009564E9"/>
    <w:rsid w:val="0096037E"/>
    <w:rsid w:val="00961342"/>
    <w:rsid w:val="00961BE4"/>
    <w:rsid w:val="00961D62"/>
    <w:rsid w:val="00962415"/>
    <w:rsid w:val="00964352"/>
    <w:rsid w:val="0096776B"/>
    <w:rsid w:val="00971D53"/>
    <w:rsid w:val="009721C7"/>
    <w:rsid w:val="00975B98"/>
    <w:rsid w:val="00977BA0"/>
    <w:rsid w:val="009815A2"/>
    <w:rsid w:val="009817DE"/>
    <w:rsid w:val="00985E33"/>
    <w:rsid w:val="0098626D"/>
    <w:rsid w:val="00986FB0"/>
    <w:rsid w:val="009870FD"/>
    <w:rsid w:val="009873FF"/>
    <w:rsid w:val="00994219"/>
    <w:rsid w:val="00994E9E"/>
    <w:rsid w:val="009956D3"/>
    <w:rsid w:val="00996FAD"/>
    <w:rsid w:val="00997374"/>
    <w:rsid w:val="009A3914"/>
    <w:rsid w:val="009A56FE"/>
    <w:rsid w:val="009A5943"/>
    <w:rsid w:val="009A70A6"/>
    <w:rsid w:val="009A7304"/>
    <w:rsid w:val="009B0811"/>
    <w:rsid w:val="009B0CBF"/>
    <w:rsid w:val="009B16B8"/>
    <w:rsid w:val="009B3DE8"/>
    <w:rsid w:val="009B5565"/>
    <w:rsid w:val="009C4017"/>
    <w:rsid w:val="009C51F4"/>
    <w:rsid w:val="009C6C2D"/>
    <w:rsid w:val="009C7304"/>
    <w:rsid w:val="009C7832"/>
    <w:rsid w:val="009D1D1C"/>
    <w:rsid w:val="009D3473"/>
    <w:rsid w:val="009D35C5"/>
    <w:rsid w:val="009D6132"/>
    <w:rsid w:val="009D6C0C"/>
    <w:rsid w:val="009D76E1"/>
    <w:rsid w:val="009D7846"/>
    <w:rsid w:val="009E2071"/>
    <w:rsid w:val="009E6F29"/>
    <w:rsid w:val="009F2047"/>
    <w:rsid w:val="009F2458"/>
    <w:rsid w:val="009F2738"/>
    <w:rsid w:val="009F76F2"/>
    <w:rsid w:val="009F7AB3"/>
    <w:rsid w:val="00A00EF9"/>
    <w:rsid w:val="00A01089"/>
    <w:rsid w:val="00A02036"/>
    <w:rsid w:val="00A030A2"/>
    <w:rsid w:val="00A06FF4"/>
    <w:rsid w:val="00A07370"/>
    <w:rsid w:val="00A0742F"/>
    <w:rsid w:val="00A102DE"/>
    <w:rsid w:val="00A11CD0"/>
    <w:rsid w:val="00A15601"/>
    <w:rsid w:val="00A15651"/>
    <w:rsid w:val="00A22B7A"/>
    <w:rsid w:val="00A27008"/>
    <w:rsid w:val="00A30119"/>
    <w:rsid w:val="00A33855"/>
    <w:rsid w:val="00A37729"/>
    <w:rsid w:val="00A40A14"/>
    <w:rsid w:val="00A44197"/>
    <w:rsid w:val="00A47EFF"/>
    <w:rsid w:val="00A5040D"/>
    <w:rsid w:val="00A51A2A"/>
    <w:rsid w:val="00A521C7"/>
    <w:rsid w:val="00A5299C"/>
    <w:rsid w:val="00A538DB"/>
    <w:rsid w:val="00A5550E"/>
    <w:rsid w:val="00A558DB"/>
    <w:rsid w:val="00A56136"/>
    <w:rsid w:val="00A564A3"/>
    <w:rsid w:val="00A56A03"/>
    <w:rsid w:val="00A56CBD"/>
    <w:rsid w:val="00A5740F"/>
    <w:rsid w:val="00A578F8"/>
    <w:rsid w:val="00A61C53"/>
    <w:rsid w:val="00A63992"/>
    <w:rsid w:val="00A65C0B"/>
    <w:rsid w:val="00A66066"/>
    <w:rsid w:val="00A67040"/>
    <w:rsid w:val="00A70158"/>
    <w:rsid w:val="00A70D75"/>
    <w:rsid w:val="00A70DDE"/>
    <w:rsid w:val="00A7360B"/>
    <w:rsid w:val="00A74864"/>
    <w:rsid w:val="00A75C80"/>
    <w:rsid w:val="00A7602F"/>
    <w:rsid w:val="00A76314"/>
    <w:rsid w:val="00A8072B"/>
    <w:rsid w:val="00A80BF4"/>
    <w:rsid w:val="00A813E7"/>
    <w:rsid w:val="00A81894"/>
    <w:rsid w:val="00A8404C"/>
    <w:rsid w:val="00A84F8D"/>
    <w:rsid w:val="00A86554"/>
    <w:rsid w:val="00A86778"/>
    <w:rsid w:val="00A87311"/>
    <w:rsid w:val="00A91D82"/>
    <w:rsid w:val="00A91F11"/>
    <w:rsid w:val="00A93DF8"/>
    <w:rsid w:val="00A960D3"/>
    <w:rsid w:val="00AA0387"/>
    <w:rsid w:val="00AA0596"/>
    <w:rsid w:val="00AA1B5B"/>
    <w:rsid w:val="00AA402D"/>
    <w:rsid w:val="00AA444D"/>
    <w:rsid w:val="00AA7331"/>
    <w:rsid w:val="00AB111B"/>
    <w:rsid w:val="00AB1CAB"/>
    <w:rsid w:val="00AB2383"/>
    <w:rsid w:val="00AB31C0"/>
    <w:rsid w:val="00AB3267"/>
    <w:rsid w:val="00AB4D89"/>
    <w:rsid w:val="00AB72D1"/>
    <w:rsid w:val="00AB7BC7"/>
    <w:rsid w:val="00AC0496"/>
    <w:rsid w:val="00AC1795"/>
    <w:rsid w:val="00AC25B1"/>
    <w:rsid w:val="00AC2ED7"/>
    <w:rsid w:val="00AC3992"/>
    <w:rsid w:val="00AC3E67"/>
    <w:rsid w:val="00AC413C"/>
    <w:rsid w:val="00AC4391"/>
    <w:rsid w:val="00AC49A5"/>
    <w:rsid w:val="00AC4D27"/>
    <w:rsid w:val="00AC68D2"/>
    <w:rsid w:val="00AD005F"/>
    <w:rsid w:val="00AD0300"/>
    <w:rsid w:val="00AD1994"/>
    <w:rsid w:val="00AD25B2"/>
    <w:rsid w:val="00AD2C83"/>
    <w:rsid w:val="00AD3651"/>
    <w:rsid w:val="00AD37D1"/>
    <w:rsid w:val="00AD4C9D"/>
    <w:rsid w:val="00AE0CE5"/>
    <w:rsid w:val="00AE45D7"/>
    <w:rsid w:val="00AE4FB7"/>
    <w:rsid w:val="00AE672E"/>
    <w:rsid w:val="00AF21CF"/>
    <w:rsid w:val="00AF3104"/>
    <w:rsid w:val="00AF3F09"/>
    <w:rsid w:val="00AF5B2D"/>
    <w:rsid w:val="00AF5C42"/>
    <w:rsid w:val="00AF64A9"/>
    <w:rsid w:val="00AF6B7F"/>
    <w:rsid w:val="00AF6F78"/>
    <w:rsid w:val="00AF7571"/>
    <w:rsid w:val="00B023E0"/>
    <w:rsid w:val="00B028F3"/>
    <w:rsid w:val="00B03456"/>
    <w:rsid w:val="00B03510"/>
    <w:rsid w:val="00B04018"/>
    <w:rsid w:val="00B05CD3"/>
    <w:rsid w:val="00B0646F"/>
    <w:rsid w:val="00B078B0"/>
    <w:rsid w:val="00B07A1B"/>
    <w:rsid w:val="00B12105"/>
    <w:rsid w:val="00B1387C"/>
    <w:rsid w:val="00B13FC9"/>
    <w:rsid w:val="00B16DA3"/>
    <w:rsid w:val="00B21F73"/>
    <w:rsid w:val="00B235C4"/>
    <w:rsid w:val="00B24933"/>
    <w:rsid w:val="00B26353"/>
    <w:rsid w:val="00B26A28"/>
    <w:rsid w:val="00B27C21"/>
    <w:rsid w:val="00B3121A"/>
    <w:rsid w:val="00B3317D"/>
    <w:rsid w:val="00B345A9"/>
    <w:rsid w:val="00B348DA"/>
    <w:rsid w:val="00B37A03"/>
    <w:rsid w:val="00B400AA"/>
    <w:rsid w:val="00B415E0"/>
    <w:rsid w:val="00B4205C"/>
    <w:rsid w:val="00B438D0"/>
    <w:rsid w:val="00B4444A"/>
    <w:rsid w:val="00B44BC7"/>
    <w:rsid w:val="00B5062E"/>
    <w:rsid w:val="00B516BA"/>
    <w:rsid w:val="00B531A5"/>
    <w:rsid w:val="00B535A3"/>
    <w:rsid w:val="00B53F69"/>
    <w:rsid w:val="00B57BB6"/>
    <w:rsid w:val="00B61077"/>
    <w:rsid w:val="00B61CE0"/>
    <w:rsid w:val="00B62110"/>
    <w:rsid w:val="00B70F12"/>
    <w:rsid w:val="00B73457"/>
    <w:rsid w:val="00B73AF4"/>
    <w:rsid w:val="00B747F7"/>
    <w:rsid w:val="00B80D14"/>
    <w:rsid w:val="00B81193"/>
    <w:rsid w:val="00B82F00"/>
    <w:rsid w:val="00B83EDB"/>
    <w:rsid w:val="00B85AA3"/>
    <w:rsid w:val="00B862CE"/>
    <w:rsid w:val="00B865FB"/>
    <w:rsid w:val="00B875AA"/>
    <w:rsid w:val="00B90F7E"/>
    <w:rsid w:val="00B95165"/>
    <w:rsid w:val="00B96594"/>
    <w:rsid w:val="00B965A2"/>
    <w:rsid w:val="00B96F03"/>
    <w:rsid w:val="00BA2826"/>
    <w:rsid w:val="00BA33E1"/>
    <w:rsid w:val="00BA6068"/>
    <w:rsid w:val="00BA6AB7"/>
    <w:rsid w:val="00BA6E52"/>
    <w:rsid w:val="00BA703F"/>
    <w:rsid w:val="00BA72B5"/>
    <w:rsid w:val="00BB1364"/>
    <w:rsid w:val="00BB2539"/>
    <w:rsid w:val="00BB2864"/>
    <w:rsid w:val="00BB3AE9"/>
    <w:rsid w:val="00BB4DE2"/>
    <w:rsid w:val="00BB50C4"/>
    <w:rsid w:val="00BB663D"/>
    <w:rsid w:val="00BB7717"/>
    <w:rsid w:val="00BB7ACD"/>
    <w:rsid w:val="00BC00F0"/>
    <w:rsid w:val="00BC0D5A"/>
    <w:rsid w:val="00BC313A"/>
    <w:rsid w:val="00BC3DA7"/>
    <w:rsid w:val="00BC58C8"/>
    <w:rsid w:val="00BC6C98"/>
    <w:rsid w:val="00BD0ABF"/>
    <w:rsid w:val="00BD3E29"/>
    <w:rsid w:val="00BD4248"/>
    <w:rsid w:val="00BD5C24"/>
    <w:rsid w:val="00BD7437"/>
    <w:rsid w:val="00BD7504"/>
    <w:rsid w:val="00BE0D01"/>
    <w:rsid w:val="00BE0D76"/>
    <w:rsid w:val="00BE1A32"/>
    <w:rsid w:val="00BE1F97"/>
    <w:rsid w:val="00BE37D8"/>
    <w:rsid w:val="00BE416B"/>
    <w:rsid w:val="00BE5287"/>
    <w:rsid w:val="00BE6B40"/>
    <w:rsid w:val="00BF0368"/>
    <w:rsid w:val="00BF0824"/>
    <w:rsid w:val="00BF0FBC"/>
    <w:rsid w:val="00BF13EF"/>
    <w:rsid w:val="00BF1846"/>
    <w:rsid w:val="00BF2BC1"/>
    <w:rsid w:val="00BF47BA"/>
    <w:rsid w:val="00BF79AD"/>
    <w:rsid w:val="00C00D3D"/>
    <w:rsid w:val="00C017B8"/>
    <w:rsid w:val="00C01C33"/>
    <w:rsid w:val="00C02C91"/>
    <w:rsid w:val="00C03E74"/>
    <w:rsid w:val="00C079A6"/>
    <w:rsid w:val="00C14068"/>
    <w:rsid w:val="00C1563E"/>
    <w:rsid w:val="00C15DFD"/>
    <w:rsid w:val="00C166A7"/>
    <w:rsid w:val="00C16BB2"/>
    <w:rsid w:val="00C16DA3"/>
    <w:rsid w:val="00C214EB"/>
    <w:rsid w:val="00C22100"/>
    <w:rsid w:val="00C23148"/>
    <w:rsid w:val="00C23566"/>
    <w:rsid w:val="00C23642"/>
    <w:rsid w:val="00C25382"/>
    <w:rsid w:val="00C25A21"/>
    <w:rsid w:val="00C26A07"/>
    <w:rsid w:val="00C26ED2"/>
    <w:rsid w:val="00C30E2D"/>
    <w:rsid w:val="00C311DB"/>
    <w:rsid w:val="00C3121C"/>
    <w:rsid w:val="00C33E04"/>
    <w:rsid w:val="00C3438B"/>
    <w:rsid w:val="00C354FC"/>
    <w:rsid w:val="00C36153"/>
    <w:rsid w:val="00C36DC0"/>
    <w:rsid w:val="00C3797B"/>
    <w:rsid w:val="00C37FEC"/>
    <w:rsid w:val="00C4083C"/>
    <w:rsid w:val="00C4267E"/>
    <w:rsid w:val="00C43952"/>
    <w:rsid w:val="00C443E3"/>
    <w:rsid w:val="00C457AF"/>
    <w:rsid w:val="00C461EA"/>
    <w:rsid w:val="00C51E42"/>
    <w:rsid w:val="00C5235D"/>
    <w:rsid w:val="00C52B13"/>
    <w:rsid w:val="00C52EE8"/>
    <w:rsid w:val="00C571A3"/>
    <w:rsid w:val="00C57DB1"/>
    <w:rsid w:val="00C6033B"/>
    <w:rsid w:val="00C63B2C"/>
    <w:rsid w:val="00C643CA"/>
    <w:rsid w:val="00C64FAB"/>
    <w:rsid w:val="00C707E9"/>
    <w:rsid w:val="00C7169F"/>
    <w:rsid w:val="00C719A6"/>
    <w:rsid w:val="00C71A63"/>
    <w:rsid w:val="00C736E8"/>
    <w:rsid w:val="00C7387D"/>
    <w:rsid w:val="00C73B14"/>
    <w:rsid w:val="00C7612B"/>
    <w:rsid w:val="00C81985"/>
    <w:rsid w:val="00C82451"/>
    <w:rsid w:val="00C844FF"/>
    <w:rsid w:val="00C84C31"/>
    <w:rsid w:val="00C84D92"/>
    <w:rsid w:val="00C84DCC"/>
    <w:rsid w:val="00C86C48"/>
    <w:rsid w:val="00C87F1B"/>
    <w:rsid w:val="00C9105E"/>
    <w:rsid w:val="00C917F3"/>
    <w:rsid w:val="00C931B0"/>
    <w:rsid w:val="00C94E41"/>
    <w:rsid w:val="00C96BC4"/>
    <w:rsid w:val="00CA0530"/>
    <w:rsid w:val="00CA13AD"/>
    <w:rsid w:val="00CA27F0"/>
    <w:rsid w:val="00CA5972"/>
    <w:rsid w:val="00CA6058"/>
    <w:rsid w:val="00CA6ABC"/>
    <w:rsid w:val="00CB045F"/>
    <w:rsid w:val="00CB066A"/>
    <w:rsid w:val="00CB622A"/>
    <w:rsid w:val="00CB6C3E"/>
    <w:rsid w:val="00CB7B8F"/>
    <w:rsid w:val="00CC004A"/>
    <w:rsid w:val="00CC020A"/>
    <w:rsid w:val="00CC121E"/>
    <w:rsid w:val="00CC1343"/>
    <w:rsid w:val="00CC532D"/>
    <w:rsid w:val="00CC610E"/>
    <w:rsid w:val="00CC7F48"/>
    <w:rsid w:val="00CD11B3"/>
    <w:rsid w:val="00CD2740"/>
    <w:rsid w:val="00CD2D29"/>
    <w:rsid w:val="00CD3378"/>
    <w:rsid w:val="00CD39BD"/>
    <w:rsid w:val="00CD3F48"/>
    <w:rsid w:val="00CE05A3"/>
    <w:rsid w:val="00CE176F"/>
    <w:rsid w:val="00CE2082"/>
    <w:rsid w:val="00CE234F"/>
    <w:rsid w:val="00CE4744"/>
    <w:rsid w:val="00CE66CA"/>
    <w:rsid w:val="00CE6991"/>
    <w:rsid w:val="00CF0713"/>
    <w:rsid w:val="00CF4894"/>
    <w:rsid w:val="00CF7663"/>
    <w:rsid w:val="00CF7FBD"/>
    <w:rsid w:val="00D0270F"/>
    <w:rsid w:val="00D03C9B"/>
    <w:rsid w:val="00D05EA8"/>
    <w:rsid w:val="00D062B1"/>
    <w:rsid w:val="00D06387"/>
    <w:rsid w:val="00D07038"/>
    <w:rsid w:val="00D070A1"/>
    <w:rsid w:val="00D10F5C"/>
    <w:rsid w:val="00D11485"/>
    <w:rsid w:val="00D11CA3"/>
    <w:rsid w:val="00D12A30"/>
    <w:rsid w:val="00D12BF7"/>
    <w:rsid w:val="00D13E11"/>
    <w:rsid w:val="00D154C2"/>
    <w:rsid w:val="00D15FCF"/>
    <w:rsid w:val="00D17098"/>
    <w:rsid w:val="00D22C66"/>
    <w:rsid w:val="00D22F3A"/>
    <w:rsid w:val="00D24C3F"/>
    <w:rsid w:val="00D24D74"/>
    <w:rsid w:val="00D24DF0"/>
    <w:rsid w:val="00D25F9B"/>
    <w:rsid w:val="00D30227"/>
    <w:rsid w:val="00D3089E"/>
    <w:rsid w:val="00D33F74"/>
    <w:rsid w:val="00D3519F"/>
    <w:rsid w:val="00D37198"/>
    <w:rsid w:val="00D3734E"/>
    <w:rsid w:val="00D40923"/>
    <w:rsid w:val="00D41BE6"/>
    <w:rsid w:val="00D460DD"/>
    <w:rsid w:val="00D52DAD"/>
    <w:rsid w:val="00D5339C"/>
    <w:rsid w:val="00D53E6C"/>
    <w:rsid w:val="00D546EF"/>
    <w:rsid w:val="00D550DA"/>
    <w:rsid w:val="00D56B43"/>
    <w:rsid w:val="00D6235E"/>
    <w:rsid w:val="00D6288E"/>
    <w:rsid w:val="00D62CCC"/>
    <w:rsid w:val="00D63051"/>
    <w:rsid w:val="00D630C3"/>
    <w:rsid w:val="00D64693"/>
    <w:rsid w:val="00D66597"/>
    <w:rsid w:val="00D66A14"/>
    <w:rsid w:val="00D66FE6"/>
    <w:rsid w:val="00D70928"/>
    <w:rsid w:val="00D71E14"/>
    <w:rsid w:val="00D73448"/>
    <w:rsid w:val="00D75B95"/>
    <w:rsid w:val="00D7722C"/>
    <w:rsid w:val="00D77E52"/>
    <w:rsid w:val="00D802C8"/>
    <w:rsid w:val="00D85431"/>
    <w:rsid w:val="00D85920"/>
    <w:rsid w:val="00D8638D"/>
    <w:rsid w:val="00D86719"/>
    <w:rsid w:val="00D86D25"/>
    <w:rsid w:val="00D87F54"/>
    <w:rsid w:val="00D90833"/>
    <w:rsid w:val="00D91D3A"/>
    <w:rsid w:val="00D95260"/>
    <w:rsid w:val="00D95393"/>
    <w:rsid w:val="00DA0D97"/>
    <w:rsid w:val="00DA248F"/>
    <w:rsid w:val="00DA2D5C"/>
    <w:rsid w:val="00DA357D"/>
    <w:rsid w:val="00DA3E37"/>
    <w:rsid w:val="00DA4BB2"/>
    <w:rsid w:val="00DA55F5"/>
    <w:rsid w:val="00DA6036"/>
    <w:rsid w:val="00DA767E"/>
    <w:rsid w:val="00DB0519"/>
    <w:rsid w:val="00DB06E2"/>
    <w:rsid w:val="00DB15F4"/>
    <w:rsid w:val="00DB5BD9"/>
    <w:rsid w:val="00DB63A8"/>
    <w:rsid w:val="00DC042D"/>
    <w:rsid w:val="00DC2884"/>
    <w:rsid w:val="00DC292C"/>
    <w:rsid w:val="00DC36D1"/>
    <w:rsid w:val="00DC5E41"/>
    <w:rsid w:val="00DC67AD"/>
    <w:rsid w:val="00DC6B92"/>
    <w:rsid w:val="00DC7529"/>
    <w:rsid w:val="00DC7562"/>
    <w:rsid w:val="00DD0FDA"/>
    <w:rsid w:val="00DD2BDA"/>
    <w:rsid w:val="00DD5AF6"/>
    <w:rsid w:val="00DD621B"/>
    <w:rsid w:val="00DD79B2"/>
    <w:rsid w:val="00DE0093"/>
    <w:rsid w:val="00DE1CD0"/>
    <w:rsid w:val="00DE2216"/>
    <w:rsid w:val="00DE2EE7"/>
    <w:rsid w:val="00DE4555"/>
    <w:rsid w:val="00DE56EE"/>
    <w:rsid w:val="00DE6829"/>
    <w:rsid w:val="00DE7E3A"/>
    <w:rsid w:val="00DF1009"/>
    <w:rsid w:val="00DF1CE8"/>
    <w:rsid w:val="00DF1CFE"/>
    <w:rsid w:val="00DF265A"/>
    <w:rsid w:val="00DF26FF"/>
    <w:rsid w:val="00DF5A06"/>
    <w:rsid w:val="00DF688A"/>
    <w:rsid w:val="00DF7901"/>
    <w:rsid w:val="00E00313"/>
    <w:rsid w:val="00E03256"/>
    <w:rsid w:val="00E04F93"/>
    <w:rsid w:val="00E05AF1"/>
    <w:rsid w:val="00E070E2"/>
    <w:rsid w:val="00E07ED3"/>
    <w:rsid w:val="00E1086D"/>
    <w:rsid w:val="00E10E09"/>
    <w:rsid w:val="00E11367"/>
    <w:rsid w:val="00E1373B"/>
    <w:rsid w:val="00E23A49"/>
    <w:rsid w:val="00E23D87"/>
    <w:rsid w:val="00E242F3"/>
    <w:rsid w:val="00E244D6"/>
    <w:rsid w:val="00E25B2F"/>
    <w:rsid w:val="00E27788"/>
    <w:rsid w:val="00E30142"/>
    <w:rsid w:val="00E31351"/>
    <w:rsid w:val="00E31BA2"/>
    <w:rsid w:val="00E32AAC"/>
    <w:rsid w:val="00E34405"/>
    <w:rsid w:val="00E34859"/>
    <w:rsid w:val="00E4008F"/>
    <w:rsid w:val="00E40290"/>
    <w:rsid w:val="00E41A32"/>
    <w:rsid w:val="00E42F73"/>
    <w:rsid w:val="00E4524E"/>
    <w:rsid w:val="00E45514"/>
    <w:rsid w:val="00E45D83"/>
    <w:rsid w:val="00E46002"/>
    <w:rsid w:val="00E46499"/>
    <w:rsid w:val="00E50B76"/>
    <w:rsid w:val="00E515EF"/>
    <w:rsid w:val="00E53B99"/>
    <w:rsid w:val="00E546F5"/>
    <w:rsid w:val="00E55A11"/>
    <w:rsid w:val="00E55E25"/>
    <w:rsid w:val="00E56D53"/>
    <w:rsid w:val="00E57836"/>
    <w:rsid w:val="00E61039"/>
    <w:rsid w:val="00E61148"/>
    <w:rsid w:val="00E63446"/>
    <w:rsid w:val="00E67CFB"/>
    <w:rsid w:val="00E67E75"/>
    <w:rsid w:val="00E70015"/>
    <w:rsid w:val="00E71196"/>
    <w:rsid w:val="00E71C33"/>
    <w:rsid w:val="00E722F0"/>
    <w:rsid w:val="00E73D2D"/>
    <w:rsid w:val="00E73EA1"/>
    <w:rsid w:val="00E74FED"/>
    <w:rsid w:val="00E75DA1"/>
    <w:rsid w:val="00E76C8B"/>
    <w:rsid w:val="00E777C1"/>
    <w:rsid w:val="00E77B74"/>
    <w:rsid w:val="00E80696"/>
    <w:rsid w:val="00E80CB3"/>
    <w:rsid w:val="00E80CD6"/>
    <w:rsid w:val="00E817DE"/>
    <w:rsid w:val="00E81CFB"/>
    <w:rsid w:val="00E82426"/>
    <w:rsid w:val="00E8316D"/>
    <w:rsid w:val="00E85A62"/>
    <w:rsid w:val="00E869BD"/>
    <w:rsid w:val="00E86A55"/>
    <w:rsid w:val="00E87468"/>
    <w:rsid w:val="00E90775"/>
    <w:rsid w:val="00E90B0D"/>
    <w:rsid w:val="00E91388"/>
    <w:rsid w:val="00E91B69"/>
    <w:rsid w:val="00E92249"/>
    <w:rsid w:val="00E92C24"/>
    <w:rsid w:val="00E939B2"/>
    <w:rsid w:val="00E95F5D"/>
    <w:rsid w:val="00E969A1"/>
    <w:rsid w:val="00E96ECE"/>
    <w:rsid w:val="00EA2E21"/>
    <w:rsid w:val="00EA379C"/>
    <w:rsid w:val="00EA42B8"/>
    <w:rsid w:val="00EA6460"/>
    <w:rsid w:val="00EA64C6"/>
    <w:rsid w:val="00EB23B4"/>
    <w:rsid w:val="00EB2E37"/>
    <w:rsid w:val="00EB357F"/>
    <w:rsid w:val="00EB3845"/>
    <w:rsid w:val="00EB39DF"/>
    <w:rsid w:val="00EB3FA3"/>
    <w:rsid w:val="00EB5EEC"/>
    <w:rsid w:val="00EB7ED2"/>
    <w:rsid w:val="00EC0001"/>
    <w:rsid w:val="00EC0C52"/>
    <w:rsid w:val="00EC0E73"/>
    <w:rsid w:val="00EC1113"/>
    <w:rsid w:val="00EC1F16"/>
    <w:rsid w:val="00EC2088"/>
    <w:rsid w:val="00EC5759"/>
    <w:rsid w:val="00EC7B05"/>
    <w:rsid w:val="00ED1A57"/>
    <w:rsid w:val="00ED3B3C"/>
    <w:rsid w:val="00ED3BA6"/>
    <w:rsid w:val="00ED5108"/>
    <w:rsid w:val="00EE2DBC"/>
    <w:rsid w:val="00EE5B92"/>
    <w:rsid w:val="00EE5DE5"/>
    <w:rsid w:val="00EF0925"/>
    <w:rsid w:val="00EF25A1"/>
    <w:rsid w:val="00EF2689"/>
    <w:rsid w:val="00EF2F8D"/>
    <w:rsid w:val="00EF31EE"/>
    <w:rsid w:val="00EF32B6"/>
    <w:rsid w:val="00EF5602"/>
    <w:rsid w:val="00EF591B"/>
    <w:rsid w:val="00EF5991"/>
    <w:rsid w:val="00EF6BCA"/>
    <w:rsid w:val="00F00208"/>
    <w:rsid w:val="00F05C73"/>
    <w:rsid w:val="00F06F23"/>
    <w:rsid w:val="00F131FB"/>
    <w:rsid w:val="00F23878"/>
    <w:rsid w:val="00F24CD0"/>
    <w:rsid w:val="00F25398"/>
    <w:rsid w:val="00F27AE4"/>
    <w:rsid w:val="00F303AE"/>
    <w:rsid w:val="00F31D12"/>
    <w:rsid w:val="00F34767"/>
    <w:rsid w:val="00F34A28"/>
    <w:rsid w:val="00F353A2"/>
    <w:rsid w:val="00F37F4A"/>
    <w:rsid w:val="00F4155B"/>
    <w:rsid w:val="00F4176B"/>
    <w:rsid w:val="00F418B4"/>
    <w:rsid w:val="00F427E8"/>
    <w:rsid w:val="00F44285"/>
    <w:rsid w:val="00F45C4A"/>
    <w:rsid w:val="00F476BB"/>
    <w:rsid w:val="00F5138C"/>
    <w:rsid w:val="00F53E28"/>
    <w:rsid w:val="00F55E8A"/>
    <w:rsid w:val="00F568F4"/>
    <w:rsid w:val="00F56DE5"/>
    <w:rsid w:val="00F63389"/>
    <w:rsid w:val="00F644DF"/>
    <w:rsid w:val="00F661DE"/>
    <w:rsid w:val="00F729BE"/>
    <w:rsid w:val="00F74B6E"/>
    <w:rsid w:val="00F77CED"/>
    <w:rsid w:val="00F81DDA"/>
    <w:rsid w:val="00F82AED"/>
    <w:rsid w:val="00F8319A"/>
    <w:rsid w:val="00F83FDF"/>
    <w:rsid w:val="00F84B82"/>
    <w:rsid w:val="00F84CBB"/>
    <w:rsid w:val="00F866AA"/>
    <w:rsid w:val="00F92A97"/>
    <w:rsid w:val="00F931AB"/>
    <w:rsid w:val="00F944FC"/>
    <w:rsid w:val="00F94980"/>
    <w:rsid w:val="00F95707"/>
    <w:rsid w:val="00F97526"/>
    <w:rsid w:val="00F9770C"/>
    <w:rsid w:val="00F977DF"/>
    <w:rsid w:val="00F97E1D"/>
    <w:rsid w:val="00FA36B5"/>
    <w:rsid w:val="00FA41C1"/>
    <w:rsid w:val="00FA4679"/>
    <w:rsid w:val="00FA5279"/>
    <w:rsid w:val="00FA5FE9"/>
    <w:rsid w:val="00FA6EA0"/>
    <w:rsid w:val="00FA70EB"/>
    <w:rsid w:val="00FA79E9"/>
    <w:rsid w:val="00FA7DF5"/>
    <w:rsid w:val="00FB14F8"/>
    <w:rsid w:val="00FB2FBD"/>
    <w:rsid w:val="00FB4C5F"/>
    <w:rsid w:val="00FB6792"/>
    <w:rsid w:val="00FB70D5"/>
    <w:rsid w:val="00FC0237"/>
    <w:rsid w:val="00FC0474"/>
    <w:rsid w:val="00FC0674"/>
    <w:rsid w:val="00FC06C1"/>
    <w:rsid w:val="00FC1166"/>
    <w:rsid w:val="00FC28C9"/>
    <w:rsid w:val="00FC7ECB"/>
    <w:rsid w:val="00FD0165"/>
    <w:rsid w:val="00FD0879"/>
    <w:rsid w:val="00FD0B0A"/>
    <w:rsid w:val="00FD0ECB"/>
    <w:rsid w:val="00FD1872"/>
    <w:rsid w:val="00FD1B7A"/>
    <w:rsid w:val="00FD283C"/>
    <w:rsid w:val="00FD35D9"/>
    <w:rsid w:val="00FD6DF5"/>
    <w:rsid w:val="00FE0733"/>
    <w:rsid w:val="00FE08F0"/>
    <w:rsid w:val="00FE3F6C"/>
    <w:rsid w:val="00FE729F"/>
    <w:rsid w:val="00FF1AAC"/>
    <w:rsid w:val="00FF218B"/>
    <w:rsid w:val="00FF39CF"/>
    <w:rsid w:val="00FF598E"/>
    <w:rsid w:val="00FF651F"/>
    <w:rsid w:val="00FF7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7BC94"/>
  <w15:docId w15:val="{A6DCAAAB-64BC-400E-9E02-23DA375D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
    <w:basedOn w:val="Normal"/>
    <w:next w:val="Normal"/>
    <w:link w:val="Heading1Char"/>
    <w:uiPriority w:val="99"/>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uiPriority w:val="99"/>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uiPriority w:val="99"/>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uiPriority w:val="99"/>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link w:val="Heading1"/>
    <w:uiPriority w:val="99"/>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uiPriority w:val="99"/>
    <w:rsid w:val="00E05AF1"/>
    <w:rPr>
      <w:rFonts w:ascii="Times New Roman Bold" w:eastAsia="Times New Roman" w:hAnsi="Times New Roman Bold" w:cs="Times New Roman"/>
      <w:b/>
      <w:sz w:val="28"/>
      <w:szCs w:val="20"/>
    </w:rPr>
  </w:style>
  <w:style w:type="character" w:customStyle="1" w:styleId="Heading3Char">
    <w:name w:val="Heading 3 Char"/>
    <w:uiPriority w:val="99"/>
    <w:rsid w:val="00E05AF1"/>
    <w:rPr>
      <w:rFonts w:ascii="Cambria" w:eastAsia="MS Gothic" w:hAnsi="Cambria" w:cs="Times New Roman"/>
      <w:b/>
      <w:bCs/>
      <w:color w:val="4F81BD"/>
      <w:sz w:val="24"/>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rsid w:val="00E05AF1"/>
    <w:rPr>
      <w:rFonts w:ascii="Arial" w:eastAsia="Times New Roman" w:hAnsi="Arial"/>
      <w:b/>
      <w:i/>
      <w:sz w:val="18"/>
      <w:lang w:val="es-ES_tradnl"/>
    </w:rPr>
  </w:style>
  <w:style w:type="character" w:customStyle="1" w:styleId="Heading3Char1">
    <w:name w:val="Heading 3 Char1"/>
    <w:aliases w:val="Section Header3 Char,ClauseSub_No&amp;Name Char,Section Header3 Char Char Char,Sub-Clause Paragraph Char"/>
    <w:link w:val="Heading3"/>
    <w:rsid w:val="00E05AF1"/>
    <w:rPr>
      <w:rFonts w:ascii="Times New Roman" w:eastAsia="Times New Roman" w:hAnsi="Times New Roman" w:cs="Times New Roman"/>
      <w:b/>
      <w:sz w:val="28"/>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uiPriority w:val="99"/>
    <w:rsid w:val="00E05AF1"/>
  </w:style>
  <w:style w:type="paragraph" w:styleId="FootnoteText">
    <w:name w:val="footnote text"/>
    <w:basedOn w:val="Normal"/>
    <w:link w:val="FootnoteTextChar"/>
    <w:rsid w:val="00E05AF1"/>
    <w:pPr>
      <w:tabs>
        <w:tab w:val="left" w:pos="360"/>
      </w:tabs>
      <w:ind w:left="360" w:hanging="360"/>
    </w:pPr>
    <w:rPr>
      <w:sz w:val="20"/>
    </w:rPr>
  </w:style>
  <w:style w:type="character" w:customStyle="1" w:styleId="FootnoteTextChar">
    <w:name w:val="Footnote Text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semiHidden/>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aliases w:val="B-text1.5,B-text1.5 Char,B-text1.5 + Times New Roman,13 pt,Before:  0.38&quot;,After:  6 pt,Body Text Char Char Char,Body Text Char Char,Body Text Char Char Char Char Char Char,Body Text1,Body Text1 Char, Char Char Char Char"/>
    <w:basedOn w:val="Normal"/>
    <w:link w:val="BodyTextChar"/>
    <w:uiPriority w:val="99"/>
    <w:rsid w:val="00E05AF1"/>
    <w:pPr>
      <w:suppressAutoHyphens/>
      <w:ind w:right="-72"/>
    </w:pPr>
    <w:rPr>
      <w:spacing w:val="-4"/>
    </w:rPr>
  </w:style>
  <w:style w:type="character" w:customStyle="1" w:styleId="BodyTextChar">
    <w:name w:val="Body Text Char"/>
    <w:aliases w:val="B-text1.5 Char1,B-text1.5 Char Char,B-text1.5 + Times New Roman Char,13 pt Char,Before:  0.38&quot; Char,After:  6 pt Char,Body Text Char Char Char Char,Body Text Char Char Char1,Body Text Char Char Char Char Char Char Char,Body Text1 Char1"/>
    <w:link w:val="BodyText"/>
    <w:uiPriority w:val="99"/>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uiPriority w:val="99"/>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E05AF1"/>
    <w:pPr>
      <w:suppressAutoHyphens/>
    </w:pPr>
    <w:rPr>
      <w:rFonts w:ascii="Tms Rmn" w:hAnsi="Tms Rmn"/>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HeaderSectionV">
    <w:name w:val="Header.Section V"/>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E05AF1"/>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uiPriority w:val="99"/>
    <w:rsid w:val="00E05AF1"/>
    <w:rPr>
      <w:rFonts w:ascii="Tahoma" w:hAnsi="Tahoma"/>
      <w:sz w:val="16"/>
      <w:szCs w:val="16"/>
      <w:lang w:val="es-ES_tradnl"/>
    </w:rPr>
  </w:style>
  <w:style w:type="character" w:customStyle="1" w:styleId="BalloonTextChar">
    <w:name w:val="Balloon Text Char"/>
    <w:link w:val="BalloonText"/>
    <w:uiPriority w:val="99"/>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uiPriority w:val="99"/>
    <w:rsid w:val="00E05AF1"/>
    <w:pPr>
      <w:jc w:val="left"/>
    </w:pPr>
    <w:rPr>
      <w:sz w:val="20"/>
    </w:rPr>
  </w:style>
  <w:style w:type="character" w:customStyle="1" w:styleId="CommentTextChar">
    <w:name w:val="Comment Text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uiPriority w:val="99"/>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HeaderSectionV"/>
    <w:rsid w:val="00E05AF1"/>
    <w:rPr>
      <w:lang w:val="en-US"/>
    </w:rPr>
  </w:style>
  <w:style w:type="paragraph" w:customStyle="1" w:styleId="SectionIXHeader">
    <w:name w:val="Section IX Header"/>
    <w:basedOn w:val="HeaderSectionV"/>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Heading2SectionV">
    <w:name w:val="Heading 2.Section V"/>
    <w:basedOn w:val="HeaderSectionV"/>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0">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0"/>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uiPriority w:val="99"/>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HeaderSectionVI">
    <w:name w:val="Header.Section VI"/>
    <w:basedOn w:val="HeaderSectionV"/>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iPriority w:val="99"/>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Header + Left:  0.25&quot; Right:  0.2&quot;"/>
    <w:basedOn w:val="HeaderSectionV"/>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bullet,List Paragraph 1,My checklist,List Paragraph level1,Resume Title,Citation List,heading 4,Ha,Heading 411,List Paragraph1"/>
    <w:basedOn w:val="Normal"/>
    <w:link w:val="ListParagraphChar"/>
    <w:uiPriority w:val="34"/>
    <w:qFormat/>
    <w:rsid w:val="00E05AF1"/>
    <w:pPr>
      <w:ind w:left="720"/>
      <w:contextualSpacing/>
    </w:pPr>
  </w:style>
  <w:style w:type="character" w:customStyle="1" w:styleId="iChar">
    <w:name w:val="(i) Char"/>
    <w:link w:val="i"/>
    <w:locked/>
    <w:rsid w:val="00E05AF1"/>
    <w:rPr>
      <w:rFonts w:ascii="Tms Rmn" w:eastAsia="Times New Roman" w:hAnsi="Tms Rmn" w:cs="Times New Roman"/>
      <w:sz w:val="24"/>
      <w:szCs w:val="20"/>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20"/>
    <w:qFormat/>
    <w:rsid w:val="00E05AF1"/>
    <w:rPr>
      <w:i/>
      <w:iCs/>
    </w:rPr>
  </w:style>
  <w:style w:type="paragraph" w:customStyle="1" w:styleId="xl24">
    <w:name w:val="xl24"/>
    <w:basedOn w:val="Normal"/>
    <w:rsid w:val="00EA6460"/>
    <w:pPr>
      <w:spacing w:before="100" w:beforeAutospacing="1" w:after="100" w:afterAutospacing="1"/>
      <w:ind w:firstLine="680"/>
    </w:pPr>
    <w:rPr>
      <w:rFonts w:ascii=".VnTime" w:hAnsi=".VnTime" w:cs=".VnTime"/>
      <w:sz w:val="28"/>
      <w:szCs w:val="28"/>
    </w:rPr>
  </w:style>
  <w:style w:type="paragraph" w:styleId="PlainText">
    <w:name w:val="Plain Text"/>
    <w:basedOn w:val="Normal"/>
    <w:link w:val="PlainTextChar"/>
    <w:uiPriority w:val="99"/>
    <w:rsid w:val="00EA6460"/>
    <w:pPr>
      <w:ind w:firstLine="680"/>
    </w:pPr>
    <w:rPr>
      <w:rFonts w:ascii="Courier New" w:hAnsi="Courier New" w:cs="Courier New"/>
      <w:sz w:val="20"/>
    </w:rPr>
  </w:style>
  <w:style w:type="character" w:customStyle="1" w:styleId="PlainTextChar">
    <w:name w:val="Plain Text Char"/>
    <w:basedOn w:val="DefaultParagraphFont"/>
    <w:link w:val="PlainText"/>
    <w:uiPriority w:val="99"/>
    <w:rsid w:val="00EA6460"/>
    <w:rPr>
      <w:rFonts w:ascii="Courier New" w:eastAsia="Times New Roman" w:hAnsi="Courier New" w:cs="Courier New"/>
    </w:rPr>
  </w:style>
  <w:style w:type="paragraph" w:customStyle="1" w:styleId="Char">
    <w:name w:val="Char"/>
    <w:basedOn w:val="Normal"/>
    <w:uiPriority w:val="99"/>
    <w:rsid w:val="00EA6460"/>
    <w:pPr>
      <w:spacing w:after="160" w:line="240" w:lineRule="exact"/>
      <w:ind w:firstLine="680"/>
    </w:pPr>
    <w:rPr>
      <w:rFonts w:ascii="Tahoma" w:eastAsia="PMingLiU" w:hAnsi="Tahoma" w:cs="Tahoma"/>
      <w:sz w:val="20"/>
    </w:rPr>
  </w:style>
  <w:style w:type="paragraph" w:customStyle="1" w:styleId="CharCharCharCharCharCharCharCharChar">
    <w:name w:val="Char Char Char Char Char Char Char Char Char"/>
    <w:basedOn w:val="Normal"/>
    <w:uiPriority w:val="99"/>
    <w:rsid w:val="00EA6460"/>
    <w:pPr>
      <w:spacing w:after="160" w:line="240" w:lineRule="exact"/>
      <w:ind w:firstLine="680"/>
    </w:pPr>
    <w:rPr>
      <w:rFonts w:ascii="Tahoma" w:eastAsia="PMingLiU" w:hAnsi="Tahoma" w:cs="Tahoma"/>
      <w:sz w:val="20"/>
    </w:rPr>
  </w:style>
  <w:style w:type="character" w:styleId="Strong">
    <w:name w:val="Strong"/>
    <w:basedOn w:val="DefaultParagraphFont"/>
    <w:uiPriority w:val="22"/>
    <w:qFormat/>
    <w:rsid w:val="00EA6460"/>
    <w:rPr>
      <w:b/>
      <w:bCs/>
    </w:rPr>
  </w:style>
  <w:style w:type="character" w:customStyle="1" w:styleId="dz2umi26vhq8">
    <w:name w:val="dz2umi26vhq8"/>
    <w:basedOn w:val="DefaultParagraphFont"/>
    <w:uiPriority w:val="99"/>
    <w:rsid w:val="00EA6460"/>
  </w:style>
  <w:style w:type="character" w:customStyle="1" w:styleId="notranslate">
    <w:name w:val="notranslate"/>
    <w:basedOn w:val="DefaultParagraphFont"/>
    <w:uiPriority w:val="99"/>
    <w:rsid w:val="00EA6460"/>
  </w:style>
  <w:style w:type="character" w:customStyle="1" w:styleId="boldred">
    <w:name w:val="boldred"/>
    <w:basedOn w:val="DefaultParagraphFont"/>
    <w:uiPriority w:val="99"/>
    <w:rsid w:val="00EA6460"/>
  </w:style>
  <w:style w:type="character" w:customStyle="1" w:styleId="buyinginfo">
    <w:name w:val="buyinginfo"/>
    <w:basedOn w:val="DefaultParagraphFont"/>
    <w:uiPriority w:val="99"/>
    <w:rsid w:val="00EA6460"/>
  </w:style>
  <w:style w:type="paragraph" w:customStyle="1" w:styleId="stockleveltext">
    <w:name w:val="stockleveltext"/>
    <w:basedOn w:val="Normal"/>
    <w:uiPriority w:val="99"/>
    <w:rsid w:val="00EA6460"/>
    <w:pPr>
      <w:spacing w:before="100" w:beforeAutospacing="1" w:after="100" w:afterAutospacing="1"/>
      <w:ind w:firstLine="680"/>
    </w:pPr>
    <w:rPr>
      <w:rFonts w:ascii=".VnTime" w:hAnsi=".VnTime" w:cs=".VnTime"/>
      <w:szCs w:val="24"/>
    </w:rPr>
  </w:style>
  <w:style w:type="character" w:customStyle="1" w:styleId="bold">
    <w:name w:val="bold"/>
    <w:basedOn w:val="DefaultParagraphFont"/>
    <w:uiPriority w:val="99"/>
    <w:rsid w:val="00EA6460"/>
  </w:style>
  <w:style w:type="character" w:customStyle="1" w:styleId="was">
    <w:name w:val="was"/>
    <w:basedOn w:val="DefaultParagraphFont"/>
    <w:uiPriority w:val="99"/>
    <w:rsid w:val="00EA6460"/>
  </w:style>
  <w:style w:type="character" w:customStyle="1" w:styleId="vattext">
    <w:name w:val="vattext"/>
    <w:basedOn w:val="DefaultParagraphFont"/>
    <w:uiPriority w:val="99"/>
    <w:rsid w:val="00EA6460"/>
  </w:style>
  <w:style w:type="paragraph" w:customStyle="1" w:styleId="n">
    <w:name w:val="n"/>
    <w:basedOn w:val="Normal"/>
    <w:uiPriority w:val="99"/>
    <w:rsid w:val="00EA6460"/>
    <w:pPr>
      <w:tabs>
        <w:tab w:val="num" w:pos="992"/>
      </w:tabs>
      <w:spacing w:before="120" w:after="120"/>
      <w:ind w:left="992" w:hanging="992"/>
    </w:pPr>
    <w:rPr>
      <w:rFonts w:ascii=".VnTime" w:hAnsi=".VnTime" w:cs=".VnTime"/>
      <w:b/>
      <w:bCs/>
      <w:sz w:val="26"/>
      <w:szCs w:val="26"/>
      <w:lang w:val="nl-NL"/>
    </w:rPr>
  </w:style>
  <w:style w:type="paragraph" w:customStyle="1" w:styleId="H1">
    <w:name w:val="H1"/>
    <w:basedOn w:val="Heading1"/>
    <w:uiPriority w:val="99"/>
    <w:rsid w:val="00EA6460"/>
    <w:pPr>
      <w:keepNext/>
      <w:numPr>
        <w:ilvl w:val="3"/>
        <w:numId w:val="5"/>
      </w:numPr>
      <w:tabs>
        <w:tab w:val="clear" w:pos="992"/>
        <w:tab w:val="num" w:pos="1647"/>
      </w:tabs>
      <w:suppressAutoHyphens w:val="0"/>
      <w:spacing w:before="120" w:after="120"/>
      <w:ind w:left="1647" w:hanging="567"/>
    </w:pPr>
    <w:rPr>
      <w:rFonts w:ascii=".VnTime" w:hAnsi=".VnTime" w:cs=".VnTime"/>
      <w:bCs/>
      <w:smallCaps w:val="0"/>
      <w:sz w:val="28"/>
      <w:szCs w:val="28"/>
      <w:lang w:val="nl-NL"/>
    </w:rPr>
  </w:style>
  <w:style w:type="paragraph" w:customStyle="1" w:styleId="DefaultParagraphFontChar1CharCharCharChar">
    <w:name w:val="Default Paragraph Font Char1 Char Char Char Char"/>
    <w:aliases w:val="Default Paragraph Font Char Char Char Char Char Char"/>
    <w:basedOn w:val="Heading3"/>
    <w:autoRedefine/>
    <w:uiPriority w:val="99"/>
    <w:rsid w:val="00EA6460"/>
    <w:pPr>
      <w:keepNext/>
      <w:keepLines/>
      <w:widowControl w:val="0"/>
      <w:tabs>
        <w:tab w:val="num" w:pos="360"/>
      </w:tabs>
      <w:suppressAutoHyphens w:val="0"/>
      <w:adjustRightInd w:val="0"/>
      <w:spacing w:before="120" w:after="120" w:line="436" w:lineRule="exact"/>
      <w:ind w:left="357" w:firstLine="680"/>
      <w:jc w:val="both"/>
      <w:outlineLvl w:val="3"/>
    </w:pPr>
    <w:rPr>
      <w:rFonts w:ascii="Tahoma" w:eastAsia="SimSun" w:hAnsi="Tahoma" w:cs="Tahoma"/>
      <w:b w:val="0"/>
      <w:spacing w:val="-10"/>
      <w:kern w:val="2"/>
      <w:sz w:val="24"/>
      <w:szCs w:val="24"/>
      <w:lang w:eastAsia="zh-CN"/>
    </w:rPr>
  </w:style>
  <w:style w:type="character" w:customStyle="1" w:styleId="apple-converted-space">
    <w:name w:val="apple-converted-space"/>
    <w:basedOn w:val="DefaultParagraphFont"/>
    <w:rsid w:val="00EA6460"/>
  </w:style>
  <w:style w:type="character" w:customStyle="1" w:styleId="itemextrafieldsvalue">
    <w:name w:val="itemextrafieldsvalue"/>
    <w:basedOn w:val="DefaultParagraphFont"/>
    <w:rsid w:val="00EA6460"/>
  </w:style>
  <w:style w:type="character" w:customStyle="1" w:styleId="google-src-text1">
    <w:name w:val="google-src-text1"/>
    <w:basedOn w:val="DefaultParagraphFont"/>
    <w:rsid w:val="00EA6460"/>
    <w:rPr>
      <w:vanish/>
      <w:webHidden w:val="0"/>
      <w:specVanish w:val="0"/>
    </w:rPr>
  </w:style>
  <w:style w:type="character" w:customStyle="1" w:styleId="ListParagraphChar">
    <w:name w:val="List Paragraph Char"/>
    <w:aliases w:val="bullet Char,List Paragraph 1 Char,My checklist Char,List Paragraph level1 Char,Resume Title Char,Citation List Char,heading 4 Char,Ha Char,Heading 411 Char,List Paragraph1 Char"/>
    <w:link w:val="ListParagraph"/>
    <w:uiPriority w:val="34"/>
    <w:rsid w:val="00962415"/>
    <w:rPr>
      <w:rFonts w:ascii="Times New Roman" w:eastAsia="Times New Roman" w:hAnsi="Times New Roman"/>
      <w:sz w:val="24"/>
    </w:rPr>
  </w:style>
  <w:style w:type="character" w:customStyle="1" w:styleId="egptext">
    <w:name w:val="egp_text"/>
    <w:basedOn w:val="DefaultParagraphFont"/>
    <w:rsid w:val="00A33855"/>
  </w:style>
  <w:style w:type="paragraph" w:customStyle="1" w:styleId="Style11">
    <w:name w:val="Style11"/>
    <w:basedOn w:val="ListParagraph"/>
    <w:qFormat/>
    <w:rsid w:val="00934377"/>
    <w:pPr>
      <w:numPr>
        <w:numId w:val="7"/>
      </w:numPr>
      <w:spacing w:before="120" w:after="120" w:line="360" w:lineRule="auto"/>
    </w:pPr>
    <w:rPr>
      <w:sz w:val="28"/>
      <w:szCs w:val="28"/>
      <w:lang w:val="pt-BR"/>
    </w:rPr>
  </w:style>
  <w:style w:type="paragraph" w:customStyle="1" w:styleId="MyParagraph">
    <w:name w:val="MyParagraph"/>
    <w:basedOn w:val="ListParagraph"/>
    <w:qFormat/>
    <w:rsid w:val="00934377"/>
    <w:pPr>
      <w:spacing w:before="120" w:after="120" w:line="360" w:lineRule="auto"/>
      <w:ind w:left="0" w:firstLine="540"/>
    </w:pPr>
    <w:rPr>
      <w:sz w:val="28"/>
      <w:szCs w:val="28"/>
      <w:lang w:val="pt-BR"/>
    </w:rPr>
  </w:style>
  <w:style w:type="paragraph" w:customStyle="1" w:styleId="Content">
    <w:name w:val="Content"/>
    <w:basedOn w:val="Normal"/>
    <w:link w:val="ContentChar"/>
    <w:qFormat/>
    <w:rsid w:val="00FF39CF"/>
    <w:pPr>
      <w:keepNext/>
      <w:spacing w:before="120" w:after="120"/>
      <w:ind w:firstLine="562"/>
    </w:pPr>
    <w:rPr>
      <w:sz w:val="28"/>
      <w:szCs w:val="24"/>
    </w:rPr>
  </w:style>
  <w:style w:type="character" w:customStyle="1" w:styleId="ContentChar">
    <w:name w:val="Content Char"/>
    <w:link w:val="Content"/>
    <w:rsid w:val="00FF39CF"/>
    <w:rPr>
      <w:rFonts w:ascii="Times New Roman" w:eastAsia="Times New Roman" w:hAnsi="Times New Roman"/>
      <w:sz w:val="28"/>
      <w:szCs w:val="24"/>
    </w:rPr>
  </w:style>
  <w:style w:type="character" w:customStyle="1" w:styleId="BodyTextChar1">
    <w:name w:val="Body Text Char1"/>
    <w:uiPriority w:val="99"/>
    <w:rsid w:val="00393498"/>
    <w:rPr>
      <w:rFonts w:ascii="Times New Roman" w:hAnsi="Times New Roman" w:cs="Times New Roman"/>
      <w:color w:val="181A1C"/>
      <w:sz w:val="26"/>
      <w:szCs w:val="26"/>
      <w:u w:val="none"/>
    </w:rPr>
  </w:style>
  <w:style w:type="table" w:styleId="TableGrid6">
    <w:name w:val="Table Grid 6"/>
    <w:basedOn w:val="TableNormal"/>
    <w:semiHidden/>
    <w:rsid w:val="00E722F0"/>
    <w:rPr>
      <w:rFonts w:ascii="Times New Roman" w:eastAsia="Times New Roman" w:hAnsi="Times New Roman"/>
      <w:lang w:val="vi-VN" w:eastAsia="vi-V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2">
    <w:name w:val="Table Grid2"/>
    <w:basedOn w:val="TableNormal"/>
    <w:next w:val="TableGrid"/>
    <w:uiPriority w:val="59"/>
    <w:rsid w:val="00E80696"/>
    <w:rPr>
      <w:rFonts w:eastAsia="Calibr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70299">
      <w:bodyDiv w:val="1"/>
      <w:marLeft w:val="0"/>
      <w:marRight w:val="0"/>
      <w:marTop w:val="0"/>
      <w:marBottom w:val="0"/>
      <w:divBdr>
        <w:top w:val="none" w:sz="0" w:space="0" w:color="auto"/>
        <w:left w:val="none" w:sz="0" w:space="0" w:color="auto"/>
        <w:bottom w:val="none" w:sz="0" w:space="0" w:color="auto"/>
        <w:right w:val="none" w:sz="0" w:space="0" w:color="auto"/>
      </w:divBdr>
    </w:div>
    <w:div w:id="171067741">
      <w:bodyDiv w:val="1"/>
      <w:marLeft w:val="0"/>
      <w:marRight w:val="0"/>
      <w:marTop w:val="0"/>
      <w:marBottom w:val="0"/>
      <w:divBdr>
        <w:top w:val="none" w:sz="0" w:space="0" w:color="auto"/>
        <w:left w:val="none" w:sz="0" w:space="0" w:color="auto"/>
        <w:bottom w:val="none" w:sz="0" w:space="0" w:color="auto"/>
        <w:right w:val="none" w:sz="0" w:space="0" w:color="auto"/>
      </w:divBdr>
    </w:div>
    <w:div w:id="256790100">
      <w:bodyDiv w:val="1"/>
      <w:marLeft w:val="0"/>
      <w:marRight w:val="0"/>
      <w:marTop w:val="0"/>
      <w:marBottom w:val="0"/>
      <w:divBdr>
        <w:top w:val="none" w:sz="0" w:space="0" w:color="auto"/>
        <w:left w:val="none" w:sz="0" w:space="0" w:color="auto"/>
        <w:bottom w:val="none" w:sz="0" w:space="0" w:color="auto"/>
        <w:right w:val="none" w:sz="0" w:space="0" w:color="auto"/>
      </w:divBdr>
      <w:divsChild>
        <w:div w:id="1455831497">
          <w:marLeft w:val="0"/>
          <w:marRight w:val="0"/>
          <w:marTop w:val="0"/>
          <w:marBottom w:val="0"/>
          <w:divBdr>
            <w:top w:val="none" w:sz="0" w:space="0" w:color="auto"/>
            <w:left w:val="none" w:sz="0" w:space="0" w:color="auto"/>
            <w:bottom w:val="none" w:sz="0" w:space="0" w:color="auto"/>
            <w:right w:val="none" w:sz="0" w:space="0" w:color="auto"/>
          </w:divBdr>
        </w:div>
        <w:div w:id="1758671410">
          <w:marLeft w:val="0"/>
          <w:marRight w:val="0"/>
          <w:marTop w:val="0"/>
          <w:marBottom w:val="0"/>
          <w:divBdr>
            <w:top w:val="none" w:sz="0" w:space="0" w:color="auto"/>
            <w:left w:val="none" w:sz="0" w:space="0" w:color="auto"/>
            <w:bottom w:val="none" w:sz="0" w:space="0" w:color="auto"/>
            <w:right w:val="none" w:sz="0" w:space="0" w:color="auto"/>
          </w:divBdr>
        </w:div>
        <w:div w:id="997458557">
          <w:marLeft w:val="0"/>
          <w:marRight w:val="0"/>
          <w:marTop w:val="0"/>
          <w:marBottom w:val="0"/>
          <w:divBdr>
            <w:top w:val="none" w:sz="0" w:space="0" w:color="auto"/>
            <w:left w:val="none" w:sz="0" w:space="0" w:color="auto"/>
            <w:bottom w:val="none" w:sz="0" w:space="0" w:color="auto"/>
            <w:right w:val="none" w:sz="0" w:space="0" w:color="auto"/>
          </w:divBdr>
        </w:div>
        <w:div w:id="2045444546">
          <w:marLeft w:val="0"/>
          <w:marRight w:val="0"/>
          <w:marTop w:val="0"/>
          <w:marBottom w:val="0"/>
          <w:divBdr>
            <w:top w:val="none" w:sz="0" w:space="0" w:color="auto"/>
            <w:left w:val="none" w:sz="0" w:space="0" w:color="auto"/>
            <w:bottom w:val="none" w:sz="0" w:space="0" w:color="auto"/>
            <w:right w:val="none" w:sz="0" w:space="0" w:color="auto"/>
          </w:divBdr>
        </w:div>
        <w:div w:id="2135638294">
          <w:marLeft w:val="0"/>
          <w:marRight w:val="0"/>
          <w:marTop w:val="0"/>
          <w:marBottom w:val="0"/>
          <w:divBdr>
            <w:top w:val="none" w:sz="0" w:space="0" w:color="auto"/>
            <w:left w:val="none" w:sz="0" w:space="0" w:color="auto"/>
            <w:bottom w:val="none" w:sz="0" w:space="0" w:color="auto"/>
            <w:right w:val="none" w:sz="0" w:space="0" w:color="auto"/>
          </w:divBdr>
        </w:div>
        <w:div w:id="2012874233">
          <w:marLeft w:val="0"/>
          <w:marRight w:val="0"/>
          <w:marTop w:val="0"/>
          <w:marBottom w:val="0"/>
          <w:divBdr>
            <w:top w:val="none" w:sz="0" w:space="0" w:color="auto"/>
            <w:left w:val="none" w:sz="0" w:space="0" w:color="auto"/>
            <w:bottom w:val="none" w:sz="0" w:space="0" w:color="auto"/>
            <w:right w:val="none" w:sz="0" w:space="0" w:color="auto"/>
          </w:divBdr>
        </w:div>
        <w:div w:id="463888904">
          <w:marLeft w:val="0"/>
          <w:marRight w:val="0"/>
          <w:marTop w:val="0"/>
          <w:marBottom w:val="0"/>
          <w:divBdr>
            <w:top w:val="none" w:sz="0" w:space="0" w:color="auto"/>
            <w:left w:val="none" w:sz="0" w:space="0" w:color="auto"/>
            <w:bottom w:val="none" w:sz="0" w:space="0" w:color="auto"/>
            <w:right w:val="none" w:sz="0" w:space="0" w:color="auto"/>
          </w:divBdr>
        </w:div>
        <w:div w:id="2143158360">
          <w:marLeft w:val="0"/>
          <w:marRight w:val="0"/>
          <w:marTop w:val="0"/>
          <w:marBottom w:val="0"/>
          <w:divBdr>
            <w:top w:val="none" w:sz="0" w:space="0" w:color="auto"/>
            <w:left w:val="none" w:sz="0" w:space="0" w:color="auto"/>
            <w:bottom w:val="none" w:sz="0" w:space="0" w:color="auto"/>
            <w:right w:val="none" w:sz="0" w:space="0" w:color="auto"/>
          </w:divBdr>
        </w:div>
        <w:div w:id="924538666">
          <w:marLeft w:val="0"/>
          <w:marRight w:val="0"/>
          <w:marTop w:val="0"/>
          <w:marBottom w:val="0"/>
          <w:divBdr>
            <w:top w:val="none" w:sz="0" w:space="0" w:color="auto"/>
            <w:left w:val="none" w:sz="0" w:space="0" w:color="auto"/>
            <w:bottom w:val="none" w:sz="0" w:space="0" w:color="auto"/>
            <w:right w:val="none" w:sz="0" w:space="0" w:color="auto"/>
          </w:divBdr>
        </w:div>
        <w:div w:id="2065636110">
          <w:marLeft w:val="0"/>
          <w:marRight w:val="0"/>
          <w:marTop w:val="0"/>
          <w:marBottom w:val="0"/>
          <w:divBdr>
            <w:top w:val="none" w:sz="0" w:space="0" w:color="auto"/>
            <w:left w:val="none" w:sz="0" w:space="0" w:color="auto"/>
            <w:bottom w:val="none" w:sz="0" w:space="0" w:color="auto"/>
            <w:right w:val="none" w:sz="0" w:space="0" w:color="auto"/>
          </w:divBdr>
        </w:div>
        <w:div w:id="2117358297">
          <w:marLeft w:val="0"/>
          <w:marRight w:val="0"/>
          <w:marTop w:val="0"/>
          <w:marBottom w:val="0"/>
          <w:divBdr>
            <w:top w:val="none" w:sz="0" w:space="0" w:color="auto"/>
            <w:left w:val="none" w:sz="0" w:space="0" w:color="auto"/>
            <w:bottom w:val="none" w:sz="0" w:space="0" w:color="auto"/>
            <w:right w:val="none" w:sz="0" w:space="0" w:color="auto"/>
          </w:divBdr>
        </w:div>
        <w:div w:id="1644121888">
          <w:marLeft w:val="0"/>
          <w:marRight w:val="0"/>
          <w:marTop w:val="0"/>
          <w:marBottom w:val="0"/>
          <w:divBdr>
            <w:top w:val="none" w:sz="0" w:space="0" w:color="auto"/>
            <w:left w:val="none" w:sz="0" w:space="0" w:color="auto"/>
            <w:bottom w:val="none" w:sz="0" w:space="0" w:color="auto"/>
            <w:right w:val="none" w:sz="0" w:space="0" w:color="auto"/>
          </w:divBdr>
        </w:div>
        <w:div w:id="429665388">
          <w:marLeft w:val="0"/>
          <w:marRight w:val="0"/>
          <w:marTop w:val="0"/>
          <w:marBottom w:val="0"/>
          <w:divBdr>
            <w:top w:val="none" w:sz="0" w:space="0" w:color="auto"/>
            <w:left w:val="none" w:sz="0" w:space="0" w:color="auto"/>
            <w:bottom w:val="none" w:sz="0" w:space="0" w:color="auto"/>
            <w:right w:val="none" w:sz="0" w:space="0" w:color="auto"/>
          </w:divBdr>
        </w:div>
        <w:div w:id="1152454635">
          <w:marLeft w:val="0"/>
          <w:marRight w:val="0"/>
          <w:marTop w:val="0"/>
          <w:marBottom w:val="0"/>
          <w:divBdr>
            <w:top w:val="none" w:sz="0" w:space="0" w:color="auto"/>
            <w:left w:val="none" w:sz="0" w:space="0" w:color="auto"/>
            <w:bottom w:val="none" w:sz="0" w:space="0" w:color="auto"/>
            <w:right w:val="none" w:sz="0" w:space="0" w:color="auto"/>
          </w:divBdr>
        </w:div>
        <w:div w:id="639577328">
          <w:marLeft w:val="0"/>
          <w:marRight w:val="0"/>
          <w:marTop w:val="0"/>
          <w:marBottom w:val="0"/>
          <w:divBdr>
            <w:top w:val="none" w:sz="0" w:space="0" w:color="auto"/>
            <w:left w:val="none" w:sz="0" w:space="0" w:color="auto"/>
            <w:bottom w:val="none" w:sz="0" w:space="0" w:color="auto"/>
            <w:right w:val="none" w:sz="0" w:space="0" w:color="auto"/>
          </w:divBdr>
        </w:div>
        <w:div w:id="1990861459">
          <w:marLeft w:val="0"/>
          <w:marRight w:val="0"/>
          <w:marTop w:val="0"/>
          <w:marBottom w:val="0"/>
          <w:divBdr>
            <w:top w:val="none" w:sz="0" w:space="0" w:color="auto"/>
            <w:left w:val="none" w:sz="0" w:space="0" w:color="auto"/>
            <w:bottom w:val="none" w:sz="0" w:space="0" w:color="auto"/>
            <w:right w:val="none" w:sz="0" w:space="0" w:color="auto"/>
          </w:divBdr>
        </w:div>
        <w:div w:id="1666784762">
          <w:marLeft w:val="0"/>
          <w:marRight w:val="0"/>
          <w:marTop w:val="0"/>
          <w:marBottom w:val="0"/>
          <w:divBdr>
            <w:top w:val="none" w:sz="0" w:space="0" w:color="auto"/>
            <w:left w:val="none" w:sz="0" w:space="0" w:color="auto"/>
            <w:bottom w:val="none" w:sz="0" w:space="0" w:color="auto"/>
            <w:right w:val="none" w:sz="0" w:space="0" w:color="auto"/>
          </w:divBdr>
        </w:div>
        <w:div w:id="562519536">
          <w:marLeft w:val="0"/>
          <w:marRight w:val="0"/>
          <w:marTop w:val="0"/>
          <w:marBottom w:val="0"/>
          <w:divBdr>
            <w:top w:val="none" w:sz="0" w:space="0" w:color="auto"/>
            <w:left w:val="none" w:sz="0" w:space="0" w:color="auto"/>
            <w:bottom w:val="none" w:sz="0" w:space="0" w:color="auto"/>
            <w:right w:val="none" w:sz="0" w:space="0" w:color="auto"/>
          </w:divBdr>
        </w:div>
        <w:div w:id="1388453410">
          <w:marLeft w:val="0"/>
          <w:marRight w:val="0"/>
          <w:marTop w:val="0"/>
          <w:marBottom w:val="0"/>
          <w:divBdr>
            <w:top w:val="none" w:sz="0" w:space="0" w:color="auto"/>
            <w:left w:val="none" w:sz="0" w:space="0" w:color="auto"/>
            <w:bottom w:val="none" w:sz="0" w:space="0" w:color="auto"/>
            <w:right w:val="none" w:sz="0" w:space="0" w:color="auto"/>
          </w:divBdr>
        </w:div>
        <w:div w:id="112020406">
          <w:marLeft w:val="0"/>
          <w:marRight w:val="0"/>
          <w:marTop w:val="0"/>
          <w:marBottom w:val="0"/>
          <w:divBdr>
            <w:top w:val="none" w:sz="0" w:space="0" w:color="auto"/>
            <w:left w:val="none" w:sz="0" w:space="0" w:color="auto"/>
            <w:bottom w:val="none" w:sz="0" w:space="0" w:color="auto"/>
            <w:right w:val="none" w:sz="0" w:space="0" w:color="auto"/>
          </w:divBdr>
        </w:div>
        <w:div w:id="734668305">
          <w:marLeft w:val="0"/>
          <w:marRight w:val="0"/>
          <w:marTop w:val="0"/>
          <w:marBottom w:val="0"/>
          <w:divBdr>
            <w:top w:val="none" w:sz="0" w:space="0" w:color="auto"/>
            <w:left w:val="none" w:sz="0" w:space="0" w:color="auto"/>
            <w:bottom w:val="none" w:sz="0" w:space="0" w:color="auto"/>
            <w:right w:val="none" w:sz="0" w:space="0" w:color="auto"/>
          </w:divBdr>
        </w:div>
        <w:div w:id="1991590435">
          <w:marLeft w:val="0"/>
          <w:marRight w:val="0"/>
          <w:marTop w:val="0"/>
          <w:marBottom w:val="0"/>
          <w:divBdr>
            <w:top w:val="none" w:sz="0" w:space="0" w:color="auto"/>
            <w:left w:val="none" w:sz="0" w:space="0" w:color="auto"/>
            <w:bottom w:val="none" w:sz="0" w:space="0" w:color="auto"/>
            <w:right w:val="none" w:sz="0" w:space="0" w:color="auto"/>
          </w:divBdr>
        </w:div>
        <w:div w:id="1631209339">
          <w:marLeft w:val="0"/>
          <w:marRight w:val="0"/>
          <w:marTop w:val="0"/>
          <w:marBottom w:val="0"/>
          <w:divBdr>
            <w:top w:val="none" w:sz="0" w:space="0" w:color="auto"/>
            <w:left w:val="none" w:sz="0" w:space="0" w:color="auto"/>
            <w:bottom w:val="none" w:sz="0" w:space="0" w:color="auto"/>
            <w:right w:val="none" w:sz="0" w:space="0" w:color="auto"/>
          </w:divBdr>
        </w:div>
        <w:div w:id="1760979010">
          <w:marLeft w:val="0"/>
          <w:marRight w:val="0"/>
          <w:marTop w:val="0"/>
          <w:marBottom w:val="0"/>
          <w:divBdr>
            <w:top w:val="none" w:sz="0" w:space="0" w:color="auto"/>
            <w:left w:val="none" w:sz="0" w:space="0" w:color="auto"/>
            <w:bottom w:val="none" w:sz="0" w:space="0" w:color="auto"/>
            <w:right w:val="none" w:sz="0" w:space="0" w:color="auto"/>
          </w:divBdr>
        </w:div>
      </w:divsChild>
    </w:div>
    <w:div w:id="338389826">
      <w:bodyDiv w:val="1"/>
      <w:marLeft w:val="0"/>
      <w:marRight w:val="0"/>
      <w:marTop w:val="0"/>
      <w:marBottom w:val="0"/>
      <w:divBdr>
        <w:top w:val="none" w:sz="0" w:space="0" w:color="auto"/>
        <w:left w:val="none" w:sz="0" w:space="0" w:color="auto"/>
        <w:bottom w:val="none" w:sz="0" w:space="0" w:color="auto"/>
        <w:right w:val="none" w:sz="0" w:space="0" w:color="auto"/>
      </w:divBdr>
    </w:div>
    <w:div w:id="356079265">
      <w:bodyDiv w:val="1"/>
      <w:marLeft w:val="0"/>
      <w:marRight w:val="0"/>
      <w:marTop w:val="0"/>
      <w:marBottom w:val="0"/>
      <w:divBdr>
        <w:top w:val="none" w:sz="0" w:space="0" w:color="auto"/>
        <w:left w:val="none" w:sz="0" w:space="0" w:color="auto"/>
        <w:bottom w:val="none" w:sz="0" w:space="0" w:color="auto"/>
        <w:right w:val="none" w:sz="0" w:space="0" w:color="auto"/>
      </w:divBdr>
    </w:div>
    <w:div w:id="411583395">
      <w:bodyDiv w:val="1"/>
      <w:marLeft w:val="0"/>
      <w:marRight w:val="0"/>
      <w:marTop w:val="0"/>
      <w:marBottom w:val="0"/>
      <w:divBdr>
        <w:top w:val="none" w:sz="0" w:space="0" w:color="auto"/>
        <w:left w:val="none" w:sz="0" w:space="0" w:color="auto"/>
        <w:bottom w:val="none" w:sz="0" w:space="0" w:color="auto"/>
        <w:right w:val="none" w:sz="0" w:space="0" w:color="auto"/>
      </w:divBdr>
    </w:div>
    <w:div w:id="433401335">
      <w:bodyDiv w:val="1"/>
      <w:marLeft w:val="0"/>
      <w:marRight w:val="0"/>
      <w:marTop w:val="0"/>
      <w:marBottom w:val="0"/>
      <w:divBdr>
        <w:top w:val="none" w:sz="0" w:space="0" w:color="auto"/>
        <w:left w:val="none" w:sz="0" w:space="0" w:color="auto"/>
        <w:bottom w:val="none" w:sz="0" w:space="0" w:color="auto"/>
        <w:right w:val="none" w:sz="0" w:space="0" w:color="auto"/>
      </w:divBdr>
    </w:div>
    <w:div w:id="510073058">
      <w:bodyDiv w:val="1"/>
      <w:marLeft w:val="0"/>
      <w:marRight w:val="0"/>
      <w:marTop w:val="0"/>
      <w:marBottom w:val="0"/>
      <w:divBdr>
        <w:top w:val="none" w:sz="0" w:space="0" w:color="auto"/>
        <w:left w:val="none" w:sz="0" w:space="0" w:color="auto"/>
        <w:bottom w:val="none" w:sz="0" w:space="0" w:color="auto"/>
        <w:right w:val="none" w:sz="0" w:space="0" w:color="auto"/>
      </w:divBdr>
    </w:div>
    <w:div w:id="585653988">
      <w:bodyDiv w:val="1"/>
      <w:marLeft w:val="0"/>
      <w:marRight w:val="0"/>
      <w:marTop w:val="0"/>
      <w:marBottom w:val="0"/>
      <w:divBdr>
        <w:top w:val="none" w:sz="0" w:space="0" w:color="auto"/>
        <w:left w:val="none" w:sz="0" w:space="0" w:color="auto"/>
        <w:bottom w:val="none" w:sz="0" w:space="0" w:color="auto"/>
        <w:right w:val="none" w:sz="0" w:space="0" w:color="auto"/>
      </w:divBdr>
    </w:div>
    <w:div w:id="597562217">
      <w:bodyDiv w:val="1"/>
      <w:marLeft w:val="0"/>
      <w:marRight w:val="0"/>
      <w:marTop w:val="0"/>
      <w:marBottom w:val="0"/>
      <w:divBdr>
        <w:top w:val="none" w:sz="0" w:space="0" w:color="auto"/>
        <w:left w:val="none" w:sz="0" w:space="0" w:color="auto"/>
        <w:bottom w:val="none" w:sz="0" w:space="0" w:color="auto"/>
        <w:right w:val="none" w:sz="0" w:space="0" w:color="auto"/>
      </w:divBdr>
    </w:div>
    <w:div w:id="611131951">
      <w:bodyDiv w:val="1"/>
      <w:marLeft w:val="0"/>
      <w:marRight w:val="0"/>
      <w:marTop w:val="0"/>
      <w:marBottom w:val="0"/>
      <w:divBdr>
        <w:top w:val="none" w:sz="0" w:space="0" w:color="auto"/>
        <w:left w:val="none" w:sz="0" w:space="0" w:color="auto"/>
        <w:bottom w:val="none" w:sz="0" w:space="0" w:color="auto"/>
        <w:right w:val="none" w:sz="0" w:space="0" w:color="auto"/>
      </w:divBdr>
    </w:div>
    <w:div w:id="686564427">
      <w:bodyDiv w:val="1"/>
      <w:marLeft w:val="0"/>
      <w:marRight w:val="0"/>
      <w:marTop w:val="0"/>
      <w:marBottom w:val="0"/>
      <w:divBdr>
        <w:top w:val="none" w:sz="0" w:space="0" w:color="auto"/>
        <w:left w:val="none" w:sz="0" w:space="0" w:color="auto"/>
        <w:bottom w:val="none" w:sz="0" w:space="0" w:color="auto"/>
        <w:right w:val="none" w:sz="0" w:space="0" w:color="auto"/>
      </w:divBdr>
    </w:div>
    <w:div w:id="696665614">
      <w:bodyDiv w:val="1"/>
      <w:marLeft w:val="0"/>
      <w:marRight w:val="0"/>
      <w:marTop w:val="0"/>
      <w:marBottom w:val="0"/>
      <w:divBdr>
        <w:top w:val="none" w:sz="0" w:space="0" w:color="auto"/>
        <w:left w:val="none" w:sz="0" w:space="0" w:color="auto"/>
        <w:bottom w:val="none" w:sz="0" w:space="0" w:color="auto"/>
        <w:right w:val="none" w:sz="0" w:space="0" w:color="auto"/>
      </w:divBdr>
    </w:div>
    <w:div w:id="710114573">
      <w:bodyDiv w:val="1"/>
      <w:marLeft w:val="0"/>
      <w:marRight w:val="0"/>
      <w:marTop w:val="0"/>
      <w:marBottom w:val="0"/>
      <w:divBdr>
        <w:top w:val="none" w:sz="0" w:space="0" w:color="auto"/>
        <w:left w:val="none" w:sz="0" w:space="0" w:color="auto"/>
        <w:bottom w:val="none" w:sz="0" w:space="0" w:color="auto"/>
        <w:right w:val="none" w:sz="0" w:space="0" w:color="auto"/>
      </w:divBdr>
    </w:div>
    <w:div w:id="758256282">
      <w:bodyDiv w:val="1"/>
      <w:marLeft w:val="0"/>
      <w:marRight w:val="0"/>
      <w:marTop w:val="0"/>
      <w:marBottom w:val="0"/>
      <w:divBdr>
        <w:top w:val="none" w:sz="0" w:space="0" w:color="auto"/>
        <w:left w:val="none" w:sz="0" w:space="0" w:color="auto"/>
        <w:bottom w:val="none" w:sz="0" w:space="0" w:color="auto"/>
        <w:right w:val="none" w:sz="0" w:space="0" w:color="auto"/>
      </w:divBdr>
    </w:div>
    <w:div w:id="766772966">
      <w:bodyDiv w:val="1"/>
      <w:marLeft w:val="0"/>
      <w:marRight w:val="0"/>
      <w:marTop w:val="0"/>
      <w:marBottom w:val="0"/>
      <w:divBdr>
        <w:top w:val="none" w:sz="0" w:space="0" w:color="auto"/>
        <w:left w:val="none" w:sz="0" w:space="0" w:color="auto"/>
        <w:bottom w:val="none" w:sz="0" w:space="0" w:color="auto"/>
        <w:right w:val="none" w:sz="0" w:space="0" w:color="auto"/>
      </w:divBdr>
    </w:div>
    <w:div w:id="871189799">
      <w:bodyDiv w:val="1"/>
      <w:marLeft w:val="0"/>
      <w:marRight w:val="0"/>
      <w:marTop w:val="0"/>
      <w:marBottom w:val="0"/>
      <w:divBdr>
        <w:top w:val="none" w:sz="0" w:space="0" w:color="auto"/>
        <w:left w:val="none" w:sz="0" w:space="0" w:color="auto"/>
        <w:bottom w:val="none" w:sz="0" w:space="0" w:color="auto"/>
        <w:right w:val="none" w:sz="0" w:space="0" w:color="auto"/>
      </w:divBdr>
    </w:div>
    <w:div w:id="883565662">
      <w:bodyDiv w:val="1"/>
      <w:marLeft w:val="0"/>
      <w:marRight w:val="0"/>
      <w:marTop w:val="0"/>
      <w:marBottom w:val="0"/>
      <w:divBdr>
        <w:top w:val="none" w:sz="0" w:space="0" w:color="auto"/>
        <w:left w:val="none" w:sz="0" w:space="0" w:color="auto"/>
        <w:bottom w:val="none" w:sz="0" w:space="0" w:color="auto"/>
        <w:right w:val="none" w:sz="0" w:space="0" w:color="auto"/>
      </w:divBdr>
    </w:div>
    <w:div w:id="947740927">
      <w:bodyDiv w:val="1"/>
      <w:marLeft w:val="0"/>
      <w:marRight w:val="0"/>
      <w:marTop w:val="0"/>
      <w:marBottom w:val="0"/>
      <w:divBdr>
        <w:top w:val="none" w:sz="0" w:space="0" w:color="auto"/>
        <w:left w:val="none" w:sz="0" w:space="0" w:color="auto"/>
        <w:bottom w:val="none" w:sz="0" w:space="0" w:color="auto"/>
        <w:right w:val="none" w:sz="0" w:space="0" w:color="auto"/>
      </w:divBdr>
    </w:div>
    <w:div w:id="995380934">
      <w:bodyDiv w:val="1"/>
      <w:marLeft w:val="0"/>
      <w:marRight w:val="0"/>
      <w:marTop w:val="0"/>
      <w:marBottom w:val="0"/>
      <w:divBdr>
        <w:top w:val="none" w:sz="0" w:space="0" w:color="auto"/>
        <w:left w:val="none" w:sz="0" w:space="0" w:color="auto"/>
        <w:bottom w:val="none" w:sz="0" w:space="0" w:color="auto"/>
        <w:right w:val="none" w:sz="0" w:space="0" w:color="auto"/>
      </w:divBdr>
      <w:divsChild>
        <w:div w:id="434635913">
          <w:marLeft w:val="0"/>
          <w:marRight w:val="0"/>
          <w:marTop w:val="0"/>
          <w:marBottom w:val="0"/>
          <w:divBdr>
            <w:top w:val="none" w:sz="0" w:space="0" w:color="auto"/>
            <w:left w:val="none" w:sz="0" w:space="0" w:color="auto"/>
            <w:bottom w:val="none" w:sz="0" w:space="0" w:color="auto"/>
            <w:right w:val="none" w:sz="0" w:space="0" w:color="auto"/>
          </w:divBdr>
        </w:div>
        <w:div w:id="242954343">
          <w:marLeft w:val="0"/>
          <w:marRight w:val="0"/>
          <w:marTop w:val="0"/>
          <w:marBottom w:val="0"/>
          <w:divBdr>
            <w:top w:val="none" w:sz="0" w:space="0" w:color="auto"/>
            <w:left w:val="none" w:sz="0" w:space="0" w:color="auto"/>
            <w:bottom w:val="none" w:sz="0" w:space="0" w:color="auto"/>
            <w:right w:val="none" w:sz="0" w:space="0" w:color="auto"/>
          </w:divBdr>
        </w:div>
        <w:div w:id="1966427313">
          <w:marLeft w:val="0"/>
          <w:marRight w:val="0"/>
          <w:marTop w:val="0"/>
          <w:marBottom w:val="0"/>
          <w:divBdr>
            <w:top w:val="none" w:sz="0" w:space="0" w:color="auto"/>
            <w:left w:val="none" w:sz="0" w:space="0" w:color="auto"/>
            <w:bottom w:val="none" w:sz="0" w:space="0" w:color="auto"/>
            <w:right w:val="none" w:sz="0" w:space="0" w:color="auto"/>
          </w:divBdr>
        </w:div>
        <w:div w:id="1303853837">
          <w:marLeft w:val="0"/>
          <w:marRight w:val="0"/>
          <w:marTop w:val="0"/>
          <w:marBottom w:val="0"/>
          <w:divBdr>
            <w:top w:val="none" w:sz="0" w:space="0" w:color="auto"/>
            <w:left w:val="none" w:sz="0" w:space="0" w:color="auto"/>
            <w:bottom w:val="none" w:sz="0" w:space="0" w:color="auto"/>
            <w:right w:val="none" w:sz="0" w:space="0" w:color="auto"/>
          </w:divBdr>
        </w:div>
        <w:div w:id="129708075">
          <w:marLeft w:val="0"/>
          <w:marRight w:val="0"/>
          <w:marTop w:val="0"/>
          <w:marBottom w:val="0"/>
          <w:divBdr>
            <w:top w:val="none" w:sz="0" w:space="0" w:color="auto"/>
            <w:left w:val="none" w:sz="0" w:space="0" w:color="auto"/>
            <w:bottom w:val="none" w:sz="0" w:space="0" w:color="auto"/>
            <w:right w:val="none" w:sz="0" w:space="0" w:color="auto"/>
          </w:divBdr>
        </w:div>
        <w:div w:id="110053954">
          <w:marLeft w:val="0"/>
          <w:marRight w:val="0"/>
          <w:marTop w:val="0"/>
          <w:marBottom w:val="0"/>
          <w:divBdr>
            <w:top w:val="none" w:sz="0" w:space="0" w:color="auto"/>
            <w:left w:val="none" w:sz="0" w:space="0" w:color="auto"/>
            <w:bottom w:val="none" w:sz="0" w:space="0" w:color="auto"/>
            <w:right w:val="none" w:sz="0" w:space="0" w:color="auto"/>
          </w:divBdr>
        </w:div>
        <w:div w:id="1790127925">
          <w:marLeft w:val="0"/>
          <w:marRight w:val="0"/>
          <w:marTop w:val="0"/>
          <w:marBottom w:val="0"/>
          <w:divBdr>
            <w:top w:val="none" w:sz="0" w:space="0" w:color="auto"/>
            <w:left w:val="none" w:sz="0" w:space="0" w:color="auto"/>
            <w:bottom w:val="none" w:sz="0" w:space="0" w:color="auto"/>
            <w:right w:val="none" w:sz="0" w:space="0" w:color="auto"/>
          </w:divBdr>
        </w:div>
        <w:div w:id="498345733">
          <w:marLeft w:val="0"/>
          <w:marRight w:val="0"/>
          <w:marTop w:val="0"/>
          <w:marBottom w:val="0"/>
          <w:divBdr>
            <w:top w:val="none" w:sz="0" w:space="0" w:color="auto"/>
            <w:left w:val="none" w:sz="0" w:space="0" w:color="auto"/>
            <w:bottom w:val="none" w:sz="0" w:space="0" w:color="auto"/>
            <w:right w:val="none" w:sz="0" w:space="0" w:color="auto"/>
          </w:divBdr>
        </w:div>
        <w:div w:id="1821119621">
          <w:marLeft w:val="0"/>
          <w:marRight w:val="0"/>
          <w:marTop w:val="0"/>
          <w:marBottom w:val="0"/>
          <w:divBdr>
            <w:top w:val="none" w:sz="0" w:space="0" w:color="auto"/>
            <w:left w:val="none" w:sz="0" w:space="0" w:color="auto"/>
            <w:bottom w:val="none" w:sz="0" w:space="0" w:color="auto"/>
            <w:right w:val="none" w:sz="0" w:space="0" w:color="auto"/>
          </w:divBdr>
        </w:div>
        <w:div w:id="1148477405">
          <w:marLeft w:val="0"/>
          <w:marRight w:val="0"/>
          <w:marTop w:val="0"/>
          <w:marBottom w:val="0"/>
          <w:divBdr>
            <w:top w:val="none" w:sz="0" w:space="0" w:color="auto"/>
            <w:left w:val="none" w:sz="0" w:space="0" w:color="auto"/>
            <w:bottom w:val="none" w:sz="0" w:space="0" w:color="auto"/>
            <w:right w:val="none" w:sz="0" w:space="0" w:color="auto"/>
          </w:divBdr>
        </w:div>
        <w:div w:id="1163080911">
          <w:marLeft w:val="0"/>
          <w:marRight w:val="0"/>
          <w:marTop w:val="0"/>
          <w:marBottom w:val="0"/>
          <w:divBdr>
            <w:top w:val="none" w:sz="0" w:space="0" w:color="auto"/>
            <w:left w:val="none" w:sz="0" w:space="0" w:color="auto"/>
            <w:bottom w:val="none" w:sz="0" w:space="0" w:color="auto"/>
            <w:right w:val="none" w:sz="0" w:space="0" w:color="auto"/>
          </w:divBdr>
        </w:div>
        <w:div w:id="2051802630">
          <w:marLeft w:val="0"/>
          <w:marRight w:val="0"/>
          <w:marTop w:val="0"/>
          <w:marBottom w:val="0"/>
          <w:divBdr>
            <w:top w:val="none" w:sz="0" w:space="0" w:color="auto"/>
            <w:left w:val="none" w:sz="0" w:space="0" w:color="auto"/>
            <w:bottom w:val="none" w:sz="0" w:space="0" w:color="auto"/>
            <w:right w:val="none" w:sz="0" w:space="0" w:color="auto"/>
          </w:divBdr>
        </w:div>
        <w:div w:id="501551093">
          <w:marLeft w:val="0"/>
          <w:marRight w:val="0"/>
          <w:marTop w:val="0"/>
          <w:marBottom w:val="0"/>
          <w:divBdr>
            <w:top w:val="none" w:sz="0" w:space="0" w:color="auto"/>
            <w:left w:val="none" w:sz="0" w:space="0" w:color="auto"/>
            <w:bottom w:val="none" w:sz="0" w:space="0" w:color="auto"/>
            <w:right w:val="none" w:sz="0" w:space="0" w:color="auto"/>
          </w:divBdr>
        </w:div>
        <w:div w:id="758335418">
          <w:marLeft w:val="0"/>
          <w:marRight w:val="0"/>
          <w:marTop w:val="0"/>
          <w:marBottom w:val="0"/>
          <w:divBdr>
            <w:top w:val="none" w:sz="0" w:space="0" w:color="auto"/>
            <w:left w:val="none" w:sz="0" w:space="0" w:color="auto"/>
            <w:bottom w:val="none" w:sz="0" w:space="0" w:color="auto"/>
            <w:right w:val="none" w:sz="0" w:space="0" w:color="auto"/>
          </w:divBdr>
        </w:div>
        <w:div w:id="1100418772">
          <w:marLeft w:val="0"/>
          <w:marRight w:val="0"/>
          <w:marTop w:val="0"/>
          <w:marBottom w:val="0"/>
          <w:divBdr>
            <w:top w:val="none" w:sz="0" w:space="0" w:color="auto"/>
            <w:left w:val="none" w:sz="0" w:space="0" w:color="auto"/>
            <w:bottom w:val="none" w:sz="0" w:space="0" w:color="auto"/>
            <w:right w:val="none" w:sz="0" w:space="0" w:color="auto"/>
          </w:divBdr>
        </w:div>
        <w:div w:id="1925452823">
          <w:marLeft w:val="0"/>
          <w:marRight w:val="0"/>
          <w:marTop w:val="0"/>
          <w:marBottom w:val="0"/>
          <w:divBdr>
            <w:top w:val="none" w:sz="0" w:space="0" w:color="auto"/>
            <w:left w:val="none" w:sz="0" w:space="0" w:color="auto"/>
            <w:bottom w:val="none" w:sz="0" w:space="0" w:color="auto"/>
            <w:right w:val="none" w:sz="0" w:space="0" w:color="auto"/>
          </w:divBdr>
        </w:div>
        <w:div w:id="835926850">
          <w:marLeft w:val="0"/>
          <w:marRight w:val="0"/>
          <w:marTop w:val="0"/>
          <w:marBottom w:val="0"/>
          <w:divBdr>
            <w:top w:val="none" w:sz="0" w:space="0" w:color="auto"/>
            <w:left w:val="none" w:sz="0" w:space="0" w:color="auto"/>
            <w:bottom w:val="none" w:sz="0" w:space="0" w:color="auto"/>
            <w:right w:val="none" w:sz="0" w:space="0" w:color="auto"/>
          </w:divBdr>
        </w:div>
        <w:div w:id="1794716638">
          <w:marLeft w:val="0"/>
          <w:marRight w:val="0"/>
          <w:marTop w:val="0"/>
          <w:marBottom w:val="0"/>
          <w:divBdr>
            <w:top w:val="none" w:sz="0" w:space="0" w:color="auto"/>
            <w:left w:val="none" w:sz="0" w:space="0" w:color="auto"/>
            <w:bottom w:val="none" w:sz="0" w:space="0" w:color="auto"/>
            <w:right w:val="none" w:sz="0" w:space="0" w:color="auto"/>
          </w:divBdr>
        </w:div>
        <w:div w:id="1675110815">
          <w:marLeft w:val="0"/>
          <w:marRight w:val="0"/>
          <w:marTop w:val="0"/>
          <w:marBottom w:val="0"/>
          <w:divBdr>
            <w:top w:val="none" w:sz="0" w:space="0" w:color="auto"/>
            <w:left w:val="none" w:sz="0" w:space="0" w:color="auto"/>
            <w:bottom w:val="none" w:sz="0" w:space="0" w:color="auto"/>
            <w:right w:val="none" w:sz="0" w:space="0" w:color="auto"/>
          </w:divBdr>
        </w:div>
        <w:div w:id="1564608960">
          <w:marLeft w:val="0"/>
          <w:marRight w:val="0"/>
          <w:marTop w:val="0"/>
          <w:marBottom w:val="0"/>
          <w:divBdr>
            <w:top w:val="none" w:sz="0" w:space="0" w:color="auto"/>
            <w:left w:val="none" w:sz="0" w:space="0" w:color="auto"/>
            <w:bottom w:val="none" w:sz="0" w:space="0" w:color="auto"/>
            <w:right w:val="none" w:sz="0" w:space="0" w:color="auto"/>
          </w:divBdr>
        </w:div>
        <w:div w:id="279801254">
          <w:marLeft w:val="0"/>
          <w:marRight w:val="0"/>
          <w:marTop w:val="0"/>
          <w:marBottom w:val="0"/>
          <w:divBdr>
            <w:top w:val="none" w:sz="0" w:space="0" w:color="auto"/>
            <w:left w:val="none" w:sz="0" w:space="0" w:color="auto"/>
            <w:bottom w:val="none" w:sz="0" w:space="0" w:color="auto"/>
            <w:right w:val="none" w:sz="0" w:space="0" w:color="auto"/>
          </w:divBdr>
        </w:div>
        <w:div w:id="867252992">
          <w:marLeft w:val="0"/>
          <w:marRight w:val="0"/>
          <w:marTop w:val="0"/>
          <w:marBottom w:val="0"/>
          <w:divBdr>
            <w:top w:val="none" w:sz="0" w:space="0" w:color="auto"/>
            <w:left w:val="none" w:sz="0" w:space="0" w:color="auto"/>
            <w:bottom w:val="none" w:sz="0" w:space="0" w:color="auto"/>
            <w:right w:val="none" w:sz="0" w:space="0" w:color="auto"/>
          </w:divBdr>
        </w:div>
        <w:div w:id="2051998666">
          <w:marLeft w:val="0"/>
          <w:marRight w:val="0"/>
          <w:marTop w:val="0"/>
          <w:marBottom w:val="0"/>
          <w:divBdr>
            <w:top w:val="none" w:sz="0" w:space="0" w:color="auto"/>
            <w:left w:val="none" w:sz="0" w:space="0" w:color="auto"/>
            <w:bottom w:val="none" w:sz="0" w:space="0" w:color="auto"/>
            <w:right w:val="none" w:sz="0" w:space="0" w:color="auto"/>
          </w:divBdr>
        </w:div>
        <w:div w:id="1596867941">
          <w:marLeft w:val="0"/>
          <w:marRight w:val="0"/>
          <w:marTop w:val="0"/>
          <w:marBottom w:val="0"/>
          <w:divBdr>
            <w:top w:val="none" w:sz="0" w:space="0" w:color="auto"/>
            <w:left w:val="none" w:sz="0" w:space="0" w:color="auto"/>
            <w:bottom w:val="none" w:sz="0" w:space="0" w:color="auto"/>
            <w:right w:val="none" w:sz="0" w:space="0" w:color="auto"/>
          </w:divBdr>
        </w:div>
      </w:divsChild>
    </w:div>
    <w:div w:id="1026562191">
      <w:bodyDiv w:val="1"/>
      <w:marLeft w:val="0"/>
      <w:marRight w:val="0"/>
      <w:marTop w:val="0"/>
      <w:marBottom w:val="0"/>
      <w:divBdr>
        <w:top w:val="none" w:sz="0" w:space="0" w:color="auto"/>
        <w:left w:val="none" w:sz="0" w:space="0" w:color="auto"/>
        <w:bottom w:val="none" w:sz="0" w:space="0" w:color="auto"/>
        <w:right w:val="none" w:sz="0" w:space="0" w:color="auto"/>
      </w:divBdr>
    </w:div>
    <w:div w:id="1302736924">
      <w:bodyDiv w:val="1"/>
      <w:marLeft w:val="0"/>
      <w:marRight w:val="0"/>
      <w:marTop w:val="0"/>
      <w:marBottom w:val="0"/>
      <w:divBdr>
        <w:top w:val="none" w:sz="0" w:space="0" w:color="auto"/>
        <w:left w:val="none" w:sz="0" w:space="0" w:color="auto"/>
        <w:bottom w:val="none" w:sz="0" w:space="0" w:color="auto"/>
        <w:right w:val="none" w:sz="0" w:space="0" w:color="auto"/>
      </w:divBdr>
    </w:div>
    <w:div w:id="1416437097">
      <w:bodyDiv w:val="1"/>
      <w:marLeft w:val="0"/>
      <w:marRight w:val="0"/>
      <w:marTop w:val="0"/>
      <w:marBottom w:val="0"/>
      <w:divBdr>
        <w:top w:val="none" w:sz="0" w:space="0" w:color="auto"/>
        <w:left w:val="none" w:sz="0" w:space="0" w:color="auto"/>
        <w:bottom w:val="none" w:sz="0" w:space="0" w:color="auto"/>
        <w:right w:val="none" w:sz="0" w:space="0" w:color="auto"/>
      </w:divBdr>
    </w:div>
    <w:div w:id="1431317849">
      <w:bodyDiv w:val="1"/>
      <w:marLeft w:val="0"/>
      <w:marRight w:val="0"/>
      <w:marTop w:val="0"/>
      <w:marBottom w:val="0"/>
      <w:divBdr>
        <w:top w:val="none" w:sz="0" w:space="0" w:color="auto"/>
        <w:left w:val="none" w:sz="0" w:space="0" w:color="auto"/>
        <w:bottom w:val="none" w:sz="0" w:space="0" w:color="auto"/>
        <w:right w:val="none" w:sz="0" w:space="0" w:color="auto"/>
      </w:divBdr>
    </w:div>
    <w:div w:id="1438871705">
      <w:bodyDiv w:val="1"/>
      <w:marLeft w:val="0"/>
      <w:marRight w:val="0"/>
      <w:marTop w:val="0"/>
      <w:marBottom w:val="0"/>
      <w:divBdr>
        <w:top w:val="none" w:sz="0" w:space="0" w:color="auto"/>
        <w:left w:val="none" w:sz="0" w:space="0" w:color="auto"/>
        <w:bottom w:val="none" w:sz="0" w:space="0" w:color="auto"/>
        <w:right w:val="none" w:sz="0" w:space="0" w:color="auto"/>
      </w:divBdr>
    </w:div>
    <w:div w:id="1452938524">
      <w:bodyDiv w:val="1"/>
      <w:marLeft w:val="0"/>
      <w:marRight w:val="0"/>
      <w:marTop w:val="0"/>
      <w:marBottom w:val="0"/>
      <w:divBdr>
        <w:top w:val="none" w:sz="0" w:space="0" w:color="auto"/>
        <w:left w:val="none" w:sz="0" w:space="0" w:color="auto"/>
        <w:bottom w:val="none" w:sz="0" w:space="0" w:color="auto"/>
        <w:right w:val="none" w:sz="0" w:space="0" w:color="auto"/>
      </w:divBdr>
    </w:div>
    <w:div w:id="1456173854">
      <w:bodyDiv w:val="1"/>
      <w:marLeft w:val="0"/>
      <w:marRight w:val="0"/>
      <w:marTop w:val="0"/>
      <w:marBottom w:val="0"/>
      <w:divBdr>
        <w:top w:val="none" w:sz="0" w:space="0" w:color="auto"/>
        <w:left w:val="none" w:sz="0" w:space="0" w:color="auto"/>
        <w:bottom w:val="none" w:sz="0" w:space="0" w:color="auto"/>
        <w:right w:val="none" w:sz="0" w:space="0" w:color="auto"/>
      </w:divBdr>
    </w:div>
    <w:div w:id="1569532297">
      <w:bodyDiv w:val="1"/>
      <w:marLeft w:val="0"/>
      <w:marRight w:val="0"/>
      <w:marTop w:val="0"/>
      <w:marBottom w:val="0"/>
      <w:divBdr>
        <w:top w:val="none" w:sz="0" w:space="0" w:color="auto"/>
        <w:left w:val="none" w:sz="0" w:space="0" w:color="auto"/>
        <w:bottom w:val="none" w:sz="0" w:space="0" w:color="auto"/>
        <w:right w:val="none" w:sz="0" w:space="0" w:color="auto"/>
      </w:divBdr>
    </w:div>
    <w:div w:id="1592354402">
      <w:bodyDiv w:val="1"/>
      <w:marLeft w:val="0"/>
      <w:marRight w:val="0"/>
      <w:marTop w:val="0"/>
      <w:marBottom w:val="0"/>
      <w:divBdr>
        <w:top w:val="none" w:sz="0" w:space="0" w:color="auto"/>
        <w:left w:val="none" w:sz="0" w:space="0" w:color="auto"/>
        <w:bottom w:val="none" w:sz="0" w:space="0" w:color="auto"/>
        <w:right w:val="none" w:sz="0" w:space="0" w:color="auto"/>
      </w:divBdr>
    </w:div>
    <w:div w:id="1606688331">
      <w:bodyDiv w:val="1"/>
      <w:marLeft w:val="0"/>
      <w:marRight w:val="0"/>
      <w:marTop w:val="0"/>
      <w:marBottom w:val="0"/>
      <w:divBdr>
        <w:top w:val="none" w:sz="0" w:space="0" w:color="auto"/>
        <w:left w:val="none" w:sz="0" w:space="0" w:color="auto"/>
        <w:bottom w:val="none" w:sz="0" w:space="0" w:color="auto"/>
        <w:right w:val="none" w:sz="0" w:space="0" w:color="auto"/>
      </w:divBdr>
    </w:div>
    <w:div w:id="1639995352">
      <w:bodyDiv w:val="1"/>
      <w:marLeft w:val="0"/>
      <w:marRight w:val="0"/>
      <w:marTop w:val="0"/>
      <w:marBottom w:val="0"/>
      <w:divBdr>
        <w:top w:val="none" w:sz="0" w:space="0" w:color="auto"/>
        <w:left w:val="none" w:sz="0" w:space="0" w:color="auto"/>
        <w:bottom w:val="none" w:sz="0" w:space="0" w:color="auto"/>
        <w:right w:val="none" w:sz="0" w:space="0" w:color="auto"/>
      </w:divBdr>
    </w:div>
    <w:div w:id="1729844759">
      <w:bodyDiv w:val="1"/>
      <w:marLeft w:val="0"/>
      <w:marRight w:val="0"/>
      <w:marTop w:val="0"/>
      <w:marBottom w:val="0"/>
      <w:divBdr>
        <w:top w:val="none" w:sz="0" w:space="0" w:color="auto"/>
        <w:left w:val="none" w:sz="0" w:space="0" w:color="auto"/>
        <w:bottom w:val="none" w:sz="0" w:space="0" w:color="auto"/>
        <w:right w:val="none" w:sz="0" w:space="0" w:color="auto"/>
      </w:divBdr>
    </w:div>
    <w:div w:id="1779329585">
      <w:bodyDiv w:val="1"/>
      <w:marLeft w:val="0"/>
      <w:marRight w:val="0"/>
      <w:marTop w:val="0"/>
      <w:marBottom w:val="0"/>
      <w:divBdr>
        <w:top w:val="none" w:sz="0" w:space="0" w:color="auto"/>
        <w:left w:val="none" w:sz="0" w:space="0" w:color="auto"/>
        <w:bottom w:val="none" w:sz="0" w:space="0" w:color="auto"/>
        <w:right w:val="none" w:sz="0" w:space="0" w:color="auto"/>
      </w:divBdr>
    </w:div>
    <w:div w:id="1805808893">
      <w:bodyDiv w:val="1"/>
      <w:marLeft w:val="0"/>
      <w:marRight w:val="0"/>
      <w:marTop w:val="0"/>
      <w:marBottom w:val="0"/>
      <w:divBdr>
        <w:top w:val="none" w:sz="0" w:space="0" w:color="auto"/>
        <w:left w:val="none" w:sz="0" w:space="0" w:color="auto"/>
        <w:bottom w:val="none" w:sz="0" w:space="0" w:color="auto"/>
        <w:right w:val="none" w:sz="0" w:space="0" w:color="auto"/>
      </w:divBdr>
    </w:div>
    <w:div w:id="1843088163">
      <w:bodyDiv w:val="1"/>
      <w:marLeft w:val="0"/>
      <w:marRight w:val="0"/>
      <w:marTop w:val="0"/>
      <w:marBottom w:val="0"/>
      <w:divBdr>
        <w:top w:val="none" w:sz="0" w:space="0" w:color="auto"/>
        <w:left w:val="none" w:sz="0" w:space="0" w:color="auto"/>
        <w:bottom w:val="none" w:sz="0" w:space="0" w:color="auto"/>
        <w:right w:val="none" w:sz="0" w:space="0" w:color="auto"/>
      </w:divBdr>
    </w:div>
    <w:div w:id="1933584336">
      <w:bodyDiv w:val="1"/>
      <w:marLeft w:val="0"/>
      <w:marRight w:val="0"/>
      <w:marTop w:val="0"/>
      <w:marBottom w:val="0"/>
      <w:divBdr>
        <w:top w:val="none" w:sz="0" w:space="0" w:color="auto"/>
        <w:left w:val="none" w:sz="0" w:space="0" w:color="auto"/>
        <w:bottom w:val="none" w:sz="0" w:space="0" w:color="auto"/>
        <w:right w:val="none" w:sz="0" w:space="0" w:color="auto"/>
      </w:divBdr>
    </w:div>
    <w:div w:id="1962109278">
      <w:bodyDiv w:val="1"/>
      <w:marLeft w:val="0"/>
      <w:marRight w:val="0"/>
      <w:marTop w:val="0"/>
      <w:marBottom w:val="0"/>
      <w:divBdr>
        <w:top w:val="none" w:sz="0" w:space="0" w:color="auto"/>
        <w:left w:val="none" w:sz="0" w:space="0" w:color="auto"/>
        <w:bottom w:val="none" w:sz="0" w:space="0" w:color="auto"/>
        <w:right w:val="none" w:sz="0" w:space="0" w:color="auto"/>
      </w:divBdr>
    </w:div>
    <w:div w:id="1997413611">
      <w:bodyDiv w:val="1"/>
      <w:marLeft w:val="0"/>
      <w:marRight w:val="0"/>
      <w:marTop w:val="0"/>
      <w:marBottom w:val="0"/>
      <w:divBdr>
        <w:top w:val="none" w:sz="0" w:space="0" w:color="auto"/>
        <w:left w:val="none" w:sz="0" w:space="0" w:color="auto"/>
        <w:bottom w:val="none" w:sz="0" w:space="0" w:color="auto"/>
        <w:right w:val="none" w:sz="0" w:space="0" w:color="auto"/>
      </w:divBdr>
    </w:div>
    <w:div w:id="2067869872">
      <w:bodyDiv w:val="1"/>
      <w:marLeft w:val="0"/>
      <w:marRight w:val="0"/>
      <w:marTop w:val="0"/>
      <w:marBottom w:val="0"/>
      <w:divBdr>
        <w:top w:val="none" w:sz="0" w:space="0" w:color="auto"/>
        <w:left w:val="none" w:sz="0" w:space="0" w:color="auto"/>
        <w:bottom w:val="none" w:sz="0" w:space="0" w:color="auto"/>
        <w:right w:val="none" w:sz="0" w:space="0" w:color="auto"/>
      </w:divBdr>
    </w:div>
    <w:div w:id="2074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uasamcong.mpi.gov.v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bab956b1f44ef9d173162e10f4b27789">
  <xsd:schema xmlns:xsd="http://www.w3.org/2001/XMLSchema" xmlns:xs="http://www.w3.org/2001/XMLSchema" xmlns:p="http://schemas.microsoft.com/office/2006/metadata/properties" targetNamespace="http://schemas.microsoft.com/office/2006/metadata/properties" ma:root="true" ma:fieldsID="16eaa9825d2fedb5a83ac41ebe86c43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C7CDC-D1DC-4F48-85EE-7789A3B48A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276350-7AB0-4693-99B1-EC893AA35782}">
  <ds:schemaRefs>
    <ds:schemaRef ds:uri="http://schemas.microsoft.com/sharepoint/v3/contenttype/forms"/>
  </ds:schemaRefs>
</ds:datastoreItem>
</file>

<file path=customXml/itemProps3.xml><?xml version="1.0" encoding="utf-8"?>
<ds:datastoreItem xmlns:ds="http://schemas.openxmlformats.org/officeDocument/2006/customXml" ds:itemID="{489D344B-5CD8-4952-AC2B-DC7F249D1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6FA957A-9505-4BCB-8246-DC64E07E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20866</Words>
  <Characters>118942</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139529</CharactersWithSpaces>
  <SharedDoc>false</SharedDoc>
  <HLinks>
    <vt:vector size="6" baseType="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dc:creator>
  <cp:lastModifiedBy>PPM_VANLT</cp:lastModifiedBy>
  <cp:revision>9</cp:revision>
  <cp:lastPrinted>2022-08-11T01:31:00Z</cp:lastPrinted>
  <dcterms:created xsi:type="dcterms:W3CDTF">2022-08-11T01:48:00Z</dcterms:created>
  <dcterms:modified xsi:type="dcterms:W3CDTF">2022-08-11T03:42:00Z</dcterms:modified>
</cp:coreProperties>
</file>